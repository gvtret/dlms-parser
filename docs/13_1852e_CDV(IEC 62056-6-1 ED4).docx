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86EA8" w14:textId="5CBA3115" w:rsidR="00595233" w:rsidRPr="00595233" w:rsidRDefault="00222A8B" w:rsidP="00595233">
      <w:pPr>
        <w:tabs>
          <w:tab w:val="right" w:pos="6804"/>
        </w:tabs>
        <w:ind w:left="-2835"/>
        <w:rPr>
          <w:rFonts w:ascii="Univers" w:hAnsi="Univers"/>
        </w:rPr>
      </w:pPr>
      <w:r>
        <w:rPr>
          <w:rFonts w:ascii="Univers" w:hAnsi="Univers"/>
        </w:rPr>
        <w:t>y</w:t>
      </w:r>
    </w:p>
    <w:tbl>
      <w:tblPr>
        <w:tblW w:w="5000" w:type="pct"/>
        <w:tblLayout w:type="fixed"/>
        <w:tblCellMar>
          <w:left w:w="85" w:type="dxa"/>
          <w:right w:w="85" w:type="dxa"/>
        </w:tblCellMar>
        <w:tblLook w:val="04A0" w:firstRow="1" w:lastRow="0" w:firstColumn="1" w:lastColumn="0" w:noHBand="0" w:noVBand="1"/>
      </w:tblPr>
      <w:tblGrid>
        <w:gridCol w:w="2268"/>
        <w:gridCol w:w="751"/>
        <w:gridCol w:w="1544"/>
        <w:gridCol w:w="1490"/>
        <w:gridCol w:w="751"/>
        <w:gridCol w:w="2268"/>
      </w:tblGrid>
      <w:tr w:rsidR="00210B60" w14:paraId="340C5A49" w14:textId="77777777" w:rsidTr="00210B60">
        <w:trPr>
          <w:ins w:id="0" w:author="Witik, Izabela" w:date="2021-10-11T13:05:00Z"/>
        </w:trPr>
        <w:tc>
          <w:tcPr>
            <w:tcW w:w="3019" w:type="dxa"/>
            <w:gridSpan w:val="2"/>
            <w:vMerge w:val="restart"/>
            <w:shd w:val="clear" w:color="auto" w:fill="auto"/>
          </w:tcPr>
          <w:p w14:paraId="260362DB" w14:textId="77777777" w:rsidR="00210B60" w:rsidRDefault="00210B60" w:rsidP="009A4855">
            <w:pPr>
              <w:rPr>
                <w:ins w:id="1" w:author="Witik, Izabela" w:date="2021-10-11T13:05:00Z"/>
              </w:rPr>
            </w:pPr>
            <w:bookmarkStart w:id="2" w:name="_Toc450119079"/>
            <w:bookmarkStart w:id="3" w:name="_Toc450120878"/>
            <w:bookmarkStart w:id="4" w:name="_Toc450376276"/>
            <w:bookmarkStart w:id="5" w:name="_Toc509819308"/>
            <w:bookmarkStart w:id="6" w:name="_Toc57795148"/>
            <w:bookmarkStart w:id="7" w:name="_Ref59240734"/>
            <w:bookmarkStart w:id="8" w:name="_Toc76990847"/>
            <w:bookmarkStart w:id="9" w:name="_Toc80279260"/>
            <w:bookmarkStart w:id="10" w:name="_Toc100291588"/>
            <w:bookmarkStart w:id="11" w:name="_Toc102789990"/>
            <w:bookmarkStart w:id="12" w:name="_Toc112672320"/>
            <w:bookmarkStart w:id="13" w:name="_Toc112672826"/>
            <w:bookmarkStart w:id="14" w:name="_Toc112673060"/>
            <w:bookmarkStart w:id="15" w:name="_Toc114269989"/>
            <w:bookmarkStart w:id="16" w:name="_Ref363050368"/>
            <w:bookmarkStart w:id="17" w:name="_Ref363215758"/>
            <w:bookmarkStart w:id="18" w:name="_Ref363223245"/>
            <w:bookmarkStart w:id="19" w:name="_Toc364085012"/>
            <w:bookmarkStart w:id="20" w:name="_Toc364085431"/>
            <w:bookmarkStart w:id="21" w:name="_Ref397427164"/>
            <w:bookmarkStart w:id="22" w:name="_Toc337890601"/>
            <w:bookmarkStart w:id="23" w:name="_Toc337890669"/>
            <w:bookmarkStart w:id="24" w:name="_Toc337891403"/>
            <w:bookmarkStart w:id="25" w:name="_Toc338037317"/>
            <w:bookmarkStart w:id="26" w:name="_Toc338037418"/>
            <w:bookmarkStart w:id="27" w:name="_Toc338056797"/>
            <w:bookmarkStart w:id="28" w:name="_Toc338056825"/>
            <w:bookmarkStart w:id="29" w:name="_Toc338485689"/>
            <w:bookmarkStart w:id="30" w:name="_Toc338487323"/>
            <w:bookmarkStart w:id="31" w:name="_Toc338754745"/>
            <w:bookmarkStart w:id="32" w:name="_Toc338767089"/>
            <w:bookmarkStart w:id="33" w:name="_Toc339949215"/>
            <w:bookmarkStart w:id="34" w:name="_Toc339951373"/>
            <w:bookmarkStart w:id="35" w:name="_Toc339955028"/>
            <w:bookmarkStart w:id="36" w:name="_Toc339957019"/>
            <w:bookmarkStart w:id="37" w:name="_Toc340473021"/>
            <w:bookmarkStart w:id="38" w:name="_Toc341085965"/>
            <w:bookmarkStart w:id="39" w:name="_Toc341252862"/>
            <w:bookmarkStart w:id="40" w:name="_Toc341262271"/>
            <w:bookmarkStart w:id="41" w:name="_Toc341495095"/>
            <w:bookmarkStart w:id="42" w:name="_Toc342201756"/>
            <w:bookmarkStart w:id="43" w:name="_Toc342393370"/>
            <w:bookmarkStart w:id="44" w:name="_Toc342456119"/>
            <w:bookmarkStart w:id="45" w:name="_Toc342456179"/>
            <w:bookmarkStart w:id="46" w:name="_Toc343946110"/>
            <w:bookmarkStart w:id="47" w:name="_Toc346337659"/>
            <w:bookmarkStart w:id="48" w:name="_Toc346523027"/>
            <w:bookmarkStart w:id="49" w:name="_Toc347224615"/>
            <w:bookmarkStart w:id="50" w:name="_Toc347540975"/>
            <w:bookmarkStart w:id="51" w:name="_Toc347546228"/>
            <w:bookmarkStart w:id="52" w:name="_Toc347624591"/>
            <w:bookmarkStart w:id="53" w:name="_Toc347625753"/>
            <w:bookmarkStart w:id="54" w:name="_Toc353962760"/>
            <w:bookmarkStart w:id="55" w:name="_Toc371232620"/>
            <w:bookmarkStart w:id="56" w:name="_Toc371823012"/>
            <w:bookmarkStart w:id="57" w:name="_Toc374798686"/>
            <w:bookmarkStart w:id="58" w:name="_Toc381840380"/>
            <w:bookmarkStart w:id="59" w:name="_Toc408741237"/>
            <w:bookmarkStart w:id="60" w:name="_Hlt475525036"/>
            <w:bookmarkStart w:id="61" w:name="_Toc84315120"/>
            <w:bookmarkEnd w:id="60"/>
            <w:ins w:id="62" w:author="Witik, Izabela" w:date="2021-10-11T13:05:00Z">
              <w:r>
                <w:rPr>
                  <w:noProof/>
                  <w:lang w:eastAsia="en-GB"/>
                </w:rPr>
                <mc:AlternateContent>
                  <mc:Choice Requires="wps">
                    <w:drawing>
                      <wp:anchor distT="0" distB="0" distL="114300" distR="114300" simplePos="0" relativeHeight="251659264" behindDoc="0" locked="1" layoutInCell="1" allowOverlap="1" wp14:anchorId="29C1E93E" wp14:editId="7F4061ED">
                        <wp:simplePos x="0" y="0"/>
                        <wp:positionH relativeFrom="page">
                          <wp:posOffset>-181610</wp:posOffset>
                        </wp:positionH>
                        <wp:positionV relativeFrom="page">
                          <wp:posOffset>8609965</wp:posOffset>
                        </wp:positionV>
                        <wp:extent cx="6372225" cy="704850"/>
                        <wp:effectExtent l="0" t="0" r="9525"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2225" cy="704850"/>
                                </a:xfrm>
                                <a:prstGeom prst="rect">
                                  <a:avLst/>
                                </a:prstGeom>
                                <a:solidFill>
                                  <a:srgbClr val="ECE8E8"/>
                                </a:solidFill>
                                <a:ln>
                                  <a:noFill/>
                                </a:ln>
                                <a:extLst>
                                  <a:ext uri="{91240B29-F687-4F45-9708-019B960494DF}">
                                    <a14:hiddenLine xmlns:a14="http://schemas.microsoft.com/office/drawing/2010/main" w="3175">
                                      <a:solidFill>
                                        <a:srgbClr val="365F91"/>
                                      </a:solidFill>
                                      <a:miter lim="800000"/>
                                      <a:headEnd/>
                                      <a:tailEnd/>
                                    </a14:hiddenLine>
                                  </a:ext>
                                </a:extLst>
                              </wps:spPr>
                              <wps:txbx>
                                <w:txbxContent>
                                  <w:p w14:paraId="3482E168" w14:textId="7FDB2F20" w:rsidR="00210B60" w:rsidRPr="007709DF" w:rsidRDefault="00210B60" w:rsidP="00210B60">
                                    <w:pPr>
                                      <w:pStyle w:val="FORM-admin"/>
                                      <w:rPr>
                                        <w:sz w:val="16"/>
                                      </w:rPr>
                                    </w:pPr>
                                    <w:r w:rsidRPr="007709DF">
                                      <w:rPr>
                                        <w:b/>
                                        <w:snapToGrid w:val="0"/>
                                        <w:sz w:val="16"/>
                                        <w:lang w:val="en-US"/>
                                      </w:rPr>
                                      <w:t xml:space="preserve">Copyright © </w:t>
                                    </w:r>
                                    <w:r w:rsidRPr="007709DF">
                                      <w:rPr>
                                        <w:b/>
                                        <w:snapToGrid w:val="0"/>
                                        <w:sz w:val="16"/>
                                        <w:lang w:val="en-US"/>
                                      </w:rPr>
                                      <w:fldChar w:fldCharType="begin"/>
                                    </w:r>
                                    <w:r w:rsidRPr="007709DF">
                                      <w:rPr>
                                        <w:b/>
                                        <w:snapToGrid w:val="0"/>
                                        <w:sz w:val="16"/>
                                        <w:lang w:val="en-US"/>
                                      </w:rPr>
                                      <w:instrText xml:space="preserve"> DATE  \@ "yyyy"  \* MERGEFORMAT </w:instrText>
                                    </w:r>
                                    <w:r w:rsidRPr="007709DF">
                                      <w:rPr>
                                        <w:b/>
                                        <w:snapToGrid w:val="0"/>
                                        <w:sz w:val="16"/>
                                        <w:lang w:val="en-US"/>
                                      </w:rPr>
                                      <w:fldChar w:fldCharType="separate"/>
                                    </w:r>
                                    <w:r w:rsidR="00EF6619">
                                      <w:rPr>
                                        <w:b/>
                                        <w:noProof/>
                                        <w:snapToGrid w:val="0"/>
                                        <w:sz w:val="16"/>
                                        <w:lang w:val="en-US"/>
                                      </w:rPr>
                                      <w:t>2021</w:t>
                                    </w:r>
                                    <w:r w:rsidRPr="007709DF">
                                      <w:rPr>
                                        <w:b/>
                                        <w:snapToGrid w:val="0"/>
                                        <w:sz w:val="16"/>
                                        <w:lang w:val="en-US"/>
                                      </w:rPr>
                                      <w:fldChar w:fldCharType="end"/>
                                    </w:r>
                                    <w:r w:rsidRPr="007709DF">
                                      <w:rPr>
                                        <w:b/>
                                        <w:snapToGrid w:val="0"/>
                                        <w:sz w:val="16"/>
                                        <w:lang w:val="en-US"/>
                                      </w:rPr>
                                      <w:t xml:space="preserve"> International Electrotechnical Commission, IEC</w:t>
                                    </w:r>
                                    <w:r w:rsidRPr="007709DF">
                                      <w:rPr>
                                        <w:snapToGrid w:val="0"/>
                                        <w:sz w:val="16"/>
                                        <w:lang w:val="en-US"/>
                                      </w:rPr>
                                      <w:t>. All rights reserved. It is permitted to download this electronic file, to make a copy and to print out the content for the sole purpose of preparing National Committee positions. You may not copy or "mirror" the file or printed version of the document, or any part of it, for any other purpose without permission in writing from IEC.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C1E93E" id="_x0000_t202" coordsize="21600,21600" o:spt="202" path="m,l,21600r21600,l21600,xe">
                        <v:stroke joinstyle="miter"/>
                        <v:path gradientshapeok="t" o:connecttype="rect"/>
                      </v:shapetype>
                      <v:shape id="Text Box 1" o:spid="_x0000_s1026" type="#_x0000_t202" style="position:absolute;margin-left:-14.3pt;margin-top:677.95pt;width:501.75pt;height:55.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" fillcolor="#ece8e8" stroked="f" strokecolor="#365f91" strokeweight=".25pt">
                        <v:textbox>
                          <w:txbxContent>
                            <w:p w14:paraId="3482E168" w14:textId="7FDB2F20" w:rsidR="00210B60" w:rsidRPr="007709DF" w:rsidRDefault="00210B60" w:rsidP="00210B60">
                              <w:pPr>
                                <w:pStyle w:val="FORM-admin"/>
                                <w:rPr>
                                  <w:sz w:val="16"/>
                                </w:rPr>
                              </w:pPr>
                              <w:r w:rsidRPr="007709DF">
                                <w:rPr>
                                  <w:b/>
                                  <w:snapToGrid w:val="0"/>
                                  <w:sz w:val="16"/>
                                  <w:lang w:val="en-US"/>
                                </w:rPr>
                                <w:t xml:space="preserve">Copyright © </w:t>
                              </w:r>
                              <w:r w:rsidRPr="007709DF">
                                <w:rPr>
                                  <w:b/>
                                  <w:snapToGrid w:val="0"/>
                                  <w:sz w:val="16"/>
                                  <w:lang w:val="en-US"/>
                                </w:rPr>
                                <w:fldChar w:fldCharType="begin"/>
                              </w:r>
                              <w:r w:rsidRPr="007709DF">
                                <w:rPr>
                                  <w:b/>
                                  <w:snapToGrid w:val="0"/>
                                  <w:sz w:val="16"/>
                                  <w:lang w:val="en-US"/>
                                </w:rPr>
                                <w:instrText xml:space="preserve"> DATE  \@ "yyyy"  \* MERGEFORMAT </w:instrText>
                              </w:r>
                              <w:r w:rsidRPr="007709DF">
                                <w:rPr>
                                  <w:b/>
                                  <w:snapToGrid w:val="0"/>
                                  <w:sz w:val="16"/>
                                  <w:lang w:val="en-US"/>
                                </w:rPr>
                                <w:fldChar w:fldCharType="separate"/>
                              </w:r>
                              <w:r w:rsidR="00EF6619">
                                <w:rPr>
                                  <w:b/>
                                  <w:noProof/>
                                  <w:snapToGrid w:val="0"/>
                                  <w:sz w:val="16"/>
                                  <w:lang w:val="en-US"/>
                                </w:rPr>
                                <w:t>2021</w:t>
                              </w:r>
                              <w:r w:rsidRPr="007709DF">
                                <w:rPr>
                                  <w:b/>
                                  <w:snapToGrid w:val="0"/>
                                  <w:sz w:val="16"/>
                                  <w:lang w:val="en-US"/>
                                </w:rPr>
                                <w:fldChar w:fldCharType="end"/>
                              </w:r>
                              <w:r w:rsidRPr="007709DF">
                                <w:rPr>
                                  <w:b/>
                                  <w:snapToGrid w:val="0"/>
                                  <w:sz w:val="16"/>
                                  <w:lang w:val="en-US"/>
                                </w:rPr>
                                <w:t xml:space="preserve"> International Electrotechnical Commission, IEC</w:t>
                              </w:r>
                              <w:r w:rsidRPr="007709DF">
                                <w:rPr>
                                  <w:snapToGrid w:val="0"/>
                                  <w:sz w:val="16"/>
                                  <w:lang w:val="en-US"/>
                                </w:rPr>
                                <w:t>. All rights reserved. It is permitted to download this electronic file, to make a copy and to print out the content for the sole purpose of preparing National Committee positions. You may not copy or "mirror" the file or printed version of the document, or any part of it, for any other purpose without permission in writing from IEC.</w:t>
                              </w:r>
                            </w:p>
                          </w:txbxContent>
                        </v:textbox>
                        <w10:wrap anchorx="page" anchory="page"/>
                        <w10:anchorlock/>
                      </v:shape>
                    </w:pict>
                  </mc:Fallback>
                </mc:AlternateContent>
              </w:r>
              <w:r>
                <w:rPr>
                  <w:noProof/>
                  <w:lang w:eastAsia="en-GB"/>
                </w:rPr>
                <w:drawing>
                  <wp:anchor distT="0" distB="0" distL="114300" distR="114300" simplePos="0" relativeHeight="251661312" behindDoc="1" locked="0" layoutInCell="1" allowOverlap="1" wp14:anchorId="7FE8FE52" wp14:editId="43D94B0E">
                    <wp:simplePos x="0" y="0"/>
                    <wp:positionH relativeFrom="column">
                      <wp:posOffset>-1270</wp:posOffset>
                    </wp:positionH>
                    <wp:positionV relativeFrom="paragraph">
                      <wp:posOffset>0</wp:posOffset>
                    </wp:positionV>
                    <wp:extent cx="744855" cy="645795"/>
                    <wp:effectExtent l="0" t="0" r="0" b="1905"/>
                    <wp:wrapTight wrapText="bothSides">
                      <wp:wrapPolygon edited="0">
                        <wp:start x="0" y="0"/>
                        <wp:lineTo x="0" y="21027"/>
                        <wp:lineTo x="20992" y="21027"/>
                        <wp:lineTo x="20992" y="0"/>
                        <wp:lineTo x="0" y="0"/>
                      </wp:wrapPolygon>
                    </wp:wrapTight>
                    <wp:docPr id="17" name="Picture 17" descr="C:\Users\sn\OneDrive - IEC\coordination\template\iec_logo_100p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n\OneDrive - IEC\coordination\template\iec_logo_100px.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44855" cy="645795"/>
                            </a:xfrm>
                            <a:prstGeom prst="rect">
                              <a:avLst/>
                            </a:prstGeom>
                            <a:noFill/>
                            <a:ln>
                              <a:noFill/>
                            </a:ln>
                          </pic:spPr>
                        </pic:pic>
                      </a:graphicData>
                    </a:graphic>
                  </wp:anchor>
                </w:drawing>
              </w:r>
            </w:ins>
          </w:p>
        </w:tc>
        <w:tc>
          <w:tcPr>
            <w:tcW w:w="6053" w:type="dxa"/>
            <w:gridSpan w:val="4"/>
            <w:shd w:val="clear" w:color="auto" w:fill="auto"/>
          </w:tcPr>
          <w:p w14:paraId="6AF42A6C" w14:textId="77777777" w:rsidR="00210B60" w:rsidRPr="00294096" w:rsidRDefault="00210B60" w:rsidP="009A4855">
            <w:pPr>
              <w:pStyle w:val="FORM-Reference"/>
              <w:rPr>
                <w:ins w:id="63" w:author="Witik, Izabela" w:date="2021-10-11T13:05:00Z"/>
              </w:rPr>
            </w:pPr>
            <w:ins w:id="64" w:author="Witik, Izabela" w:date="2021-10-11T13:05:00Z">
              <w:r>
                <w:t>13/1852/CDV</w:t>
              </w:r>
            </w:ins>
          </w:p>
        </w:tc>
      </w:tr>
      <w:tr w:rsidR="00210B60" w14:paraId="33CAF7EA" w14:textId="77777777" w:rsidTr="00210B60">
        <w:trPr>
          <w:ins w:id="65" w:author="Witik, Izabela" w:date="2021-10-11T13:05:00Z"/>
        </w:trPr>
        <w:tc>
          <w:tcPr>
            <w:tcW w:w="3019" w:type="dxa"/>
            <w:gridSpan w:val="2"/>
            <w:vMerge/>
            <w:shd w:val="clear" w:color="auto" w:fill="auto"/>
          </w:tcPr>
          <w:p w14:paraId="58F06F78" w14:textId="77777777" w:rsidR="00210B60" w:rsidRPr="00F9087C" w:rsidRDefault="00210B60" w:rsidP="009A4855">
            <w:pPr>
              <w:rPr>
                <w:ins w:id="66" w:author="Witik, Izabela" w:date="2021-10-11T13:05:00Z"/>
                <w:noProof/>
                <w:lang w:eastAsia="en-GB"/>
              </w:rPr>
            </w:pPr>
          </w:p>
        </w:tc>
        <w:tc>
          <w:tcPr>
            <w:tcW w:w="6053" w:type="dxa"/>
            <w:gridSpan w:val="4"/>
            <w:tcBorders>
              <w:bottom w:val="single" w:sz="12" w:space="0" w:color="FFFFFF"/>
            </w:tcBorders>
            <w:shd w:val="clear" w:color="auto" w:fill="auto"/>
          </w:tcPr>
          <w:p w14:paraId="1AF13D57" w14:textId="77777777" w:rsidR="00210B60" w:rsidRPr="007B0880" w:rsidRDefault="00210B60" w:rsidP="009A4855">
            <w:pPr>
              <w:pStyle w:val="FORM-Title"/>
              <w:rPr>
                <w:ins w:id="67" w:author="Witik, Izabela" w:date="2021-10-11T13:05:00Z"/>
              </w:rPr>
            </w:pPr>
            <w:ins w:id="68" w:author="Witik, Izabela" w:date="2021-10-11T13:05:00Z">
              <w:r>
                <w:t>COMMITTEE DRAFT FOR VOTE</w:t>
              </w:r>
              <w:r w:rsidRPr="00294096">
                <w:t xml:space="preserve"> (</w:t>
              </w:r>
              <w:r>
                <w:t>CDV</w:t>
              </w:r>
              <w:r w:rsidRPr="00294096">
                <w:t>)</w:t>
              </w:r>
            </w:ins>
          </w:p>
        </w:tc>
      </w:tr>
      <w:tr w:rsidR="00210B60" w:rsidRPr="00294096" w14:paraId="0D25B246" w14:textId="77777777" w:rsidTr="00210B60">
        <w:trPr>
          <w:ins w:id="69" w:author="Witik, Izabela" w:date="2021-10-11T13:05:00Z"/>
        </w:trPr>
        <w:tc>
          <w:tcPr>
            <w:tcW w:w="3019" w:type="dxa"/>
            <w:gridSpan w:val="2"/>
            <w:vMerge w:val="restart"/>
            <w:tcBorders>
              <w:right w:val="single" w:sz="12" w:space="0" w:color="FFFFFF"/>
            </w:tcBorders>
            <w:shd w:val="clear" w:color="auto" w:fill="auto"/>
          </w:tcPr>
          <w:p w14:paraId="0C95A686" w14:textId="77777777" w:rsidR="00210B60" w:rsidRPr="00294096" w:rsidRDefault="00210B60" w:rsidP="009A4855">
            <w:pPr>
              <w:pStyle w:val="TABLE-cell"/>
              <w:rPr>
                <w:ins w:id="70" w:author="Witik, Izabela" w:date="2021-10-11T13:05:00Z"/>
                <w:rStyle w:val="SMALLCAPS"/>
              </w:rPr>
            </w:pPr>
          </w:p>
        </w:tc>
        <w:tc>
          <w:tcPr>
            <w:tcW w:w="6053" w:type="dxa"/>
            <w:gridSpan w:val="4"/>
            <w:tcBorders>
              <w:top w:val="single" w:sz="12" w:space="0" w:color="FFFFFF"/>
              <w:left w:val="single" w:sz="12" w:space="0" w:color="FFFFFF"/>
            </w:tcBorders>
            <w:shd w:val="clear" w:color="auto" w:fill="DBE5F1"/>
          </w:tcPr>
          <w:p w14:paraId="64222657" w14:textId="77777777" w:rsidR="00210B60" w:rsidRPr="008A2043" w:rsidRDefault="00210B60" w:rsidP="009A4855">
            <w:pPr>
              <w:pStyle w:val="FORM-label"/>
              <w:rPr>
                <w:ins w:id="71" w:author="Witik, Izabela" w:date="2021-10-11T13:05:00Z"/>
              </w:rPr>
            </w:pPr>
            <w:ins w:id="72" w:author="Witik, Izabela" w:date="2021-10-11T13:05:00Z">
              <w:r w:rsidRPr="008A2043">
                <w:t>Project number:</w:t>
              </w:r>
            </w:ins>
          </w:p>
        </w:tc>
      </w:tr>
      <w:tr w:rsidR="00210B60" w:rsidRPr="00294096" w14:paraId="47C8350F" w14:textId="77777777" w:rsidTr="00210B60">
        <w:trPr>
          <w:ins w:id="73" w:author="Witik, Izabela" w:date="2021-10-11T13:05:00Z"/>
        </w:trPr>
        <w:tc>
          <w:tcPr>
            <w:tcW w:w="3019" w:type="dxa"/>
            <w:gridSpan w:val="2"/>
            <w:vMerge/>
            <w:tcBorders>
              <w:right w:val="single" w:sz="12" w:space="0" w:color="FFFFFF"/>
            </w:tcBorders>
            <w:shd w:val="clear" w:color="auto" w:fill="auto"/>
          </w:tcPr>
          <w:p w14:paraId="7A34D2A9" w14:textId="77777777" w:rsidR="00210B60" w:rsidRPr="00294096" w:rsidRDefault="00210B60" w:rsidP="009A4855">
            <w:pPr>
              <w:pStyle w:val="TABLE-cell"/>
              <w:rPr>
                <w:ins w:id="74" w:author="Witik, Izabela" w:date="2021-10-11T13:05:00Z"/>
              </w:rPr>
            </w:pPr>
          </w:p>
        </w:tc>
        <w:tc>
          <w:tcPr>
            <w:tcW w:w="6053" w:type="dxa"/>
            <w:gridSpan w:val="4"/>
            <w:tcBorders>
              <w:left w:val="single" w:sz="12" w:space="0" w:color="FFFFFF"/>
              <w:bottom w:val="single" w:sz="12" w:space="0" w:color="FFFFFF"/>
            </w:tcBorders>
            <w:shd w:val="clear" w:color="auto" w:fill="DBE5F1"/>
          </w:tcPr>
          <w:p w14:paraId="5782962E" w14:textId="77777777" w:rsidR="00210B60" w:rsidRPr="00294096" w:rsidRDefault="00210B60" w:rsidP="009A4855">
            <w:pPr>
              <w:pStyle w:val="FORM-content-emphasis"/>
              <w:spacing w:after="120"/>
              <w:rPr>
                <w:ins w:id="75" w:author="Witik, Izabela" w:date="2021-10-11T13:05:00Z"/>
              </w:rPr>
            </w:pPr>
            <w:ins w:id="76" w:author="Witik, Izabela" w:date="2021-10-11T13:05:00Z">
              <w:r>
                <w:t>IEC 62056-6-1 ED4</w:t>
              </w:r>
            </w:ins>
          </w:p>
        </w:tc>
      </w:tr>
      <w:tr w:rsidR="00210B60" w:rsidRPr="00294096" w14:paraId="447657E9" w14:textId="77777777" w:rsidTr="00210B60">
        <w:trPr>
          <w:ins w:id="77" w:author="Witik, Izabela" w:date="2021-10-11T13:05:00Z"/>
        </w:trPr>
        <w:tc>
          <w:tcPr>
            <w:tcW w:w="3019" w:type="dxa"/>
            <w:gridSpan w:val="2"/>
            <w:vMerge w:val="restart"/>
            <w:tcBorders>
              <w:right w:val="single" w:sz="12" w:space="0" w:color="FFFFFF"/>
            </w:tcBorders>
            <w:shd w:val="clear" w:color="auto" w:fill="auto"/>
          </w:tcPr>
          <w:p w14:paraId="66A84BD3" w14:textId="77777777" w:rsidR="00210B60" w:rsidRPr="00294096" w:rsidRDefault="00210B60" w:rsidP="009A4855">
            <w:pPr>
              <w:pStyle w:val="TABLE-cell"/>
              <w:rPr>
                <w:ins w:id="78" w:author="Witik, Izabela" w:date="2021-10-11T13:05:00Z"/>
                <w:rStyle w:val="SMALLCAPS"/>
              </w:rPr>
            </w:pPr>
          </w:p>
        </w:tc>
        <w:tc>
          <w:tcPr>
            <w:tcW w:w="3034" w:type="dxa"/>
            <w:gridSpan w:val="2"/>
            <w:tcBorders>
              <w:top w:val="single" w:sz="12" w:space="0" w:color="FFFFFF"/>
              <w:left w:val="single" w:sz="12" w:space="0" w:color="FFFFFF"/>
              <w:right w:val="single" w:sz="12" w:space="0" w:color="FFFFFF"/>
            </w:tcBorders>
            <w:shd w:val="clear" w:color="auto" w:fill="DBE5F1"/>
          </w:tcPr>
          <w:p w14:paraId="6171D383" w14:textId="77777777" w:rsidR="00210B60" w:rsidRPr="008A2043" w:rsidRDefault="00210B60" w:rsidP="009A4855">
            <w:pPr>
              <w:pStyle w:val="FORM-label"/>
              <w:rPr>
                <w:ins w:id="79" w:author="Witik, Izabela" w:date="2021-10-11T13:05:00Z"/>
              </w:rPr>
            </w:pPr>
            <w:ins w:id="80" w:author="Witik, Izabela" w:date="2021-10-11T13:05:00Z">
              <w:r w:rsidRPr="008A2043">
                <w:t>Date of circulation:</w:t>
              </w:r>
            </w:ins>
          </w:p>
        </w:tc>
        <w:tc>
          <w:tcPr>
            <w:tcW w:w="3019" w:type="dxa"/>
            <w:gridSpan w:val="2"/>
            <w:tcBorders>
              <w:top w:val="single" w:sz="12" w:space="0" w:color="FFFFFF"/>
              <w:left w:val="single" w:sz="12" w:space="0" w:color="FFFFFF"/>
            </w:tcBorders>
            <w:shd w:val="clear" w:color="auto" w:fill="DBE5F1"/>
          </w:tcPr>
          <w:p w14:paraId="66CC3E13" w14:textId="77777777" w:rsidR="00210B60" w:rsidRPr="008A2043" w:rsidRDefault="00210B60" w:rsidP="009A4855">
            <w:pPr>
              <w:pStyle w:val="FORM-label"/>
              <w:rPr>
                <w:ins w:id="81" w:author="Witik, Izabela" w:date="2021-10-11T13:05:00Z"/>
              </w:rPr>
            </w:pPr>
            <w:ins w:id="82" w:author="Witik, Izabela" w:date="2021-10-11T13:05:00Z">
              <w:r w:rsidRPr="008A2043">
                <w:t xml:space="preserve">Closing date for </w:t>
              </w:r>
              <w:r>
                <w:t>voting</w:t>
              </w:r>
              <w:r w:rsidRPr="008A2043">
                <w:t>:</w:t>
              </w:r>
            </w:ins>
          </w:p>
        </w:tc>
      </w:tr>
      <w:tr w:rsidR="00210B60" w:rsidRPr="00294096" w14:paraId="21CB0D52" w14:textId="77777777" w:rsidTr="00210B60">
        <w:trPr>
          <w:ins w:id="83" w:author="Witik, Izabela" w:date="2021-10-11T13:05:00Z"/>
        </w:trPr>
        <w:tc>
          <w:tcPr>
            <w:tcW w:w="3019" w:type="dxa"/>
            <w:gridSpan w:val="2"/>
            <w:vMerge/>
            <w:tcBorders>
              <w:right w:val="single" w:sz="12" w:space="0" w:color="FFFFFF"/>
            </w:tcBorders>
            <w:shd w:val="clear" w:color="auto" w:fill="auto"/>
          </w:tcPr>
          <w:p w14:paraId="0B176CE6" w14:textId="77777777" w:rsidR="00210B60" w:rsidRPr="00294096" w:rsidRDefault="00210B60" w:rsidP="009A4855">
            <w:pPr>
              <w:pStyle w:val="TABLE-cell"/>
              <w:rPr>
                <w:ins w:id="84" w:author="Witik, Izabela" w:date="2021-10-11T13:05:00Z"/>
              </w:rPr>
            </w:pPr>
          </w:p>
        </w:tc>
        <w:tc>
          <w:tcPr>
            <w:tcW w:w="3034" w:type="dxa"/>
            <w:gridSpan w:val="2"/>
            <w:tcBorders>
              <w:left w:val="single" w:sz="12" w:space="0" w:color="FFFFFF"/>
              <w:bottom w:val="single" w:sz="12" w:space="0" w:color="FFFFFF"/>
              <w:right w:val="single" w:sz="12" w:space="0" w:color="FFFFFF"/>
            </w:tcBorders>
            <w:shd w:val="clear" w:color="auto" w:fill="DBE5F1"/>
          </w:tcPr>
          <w:p w14:paraId="1CB97292" w14:textId="77777777" w:rsidR="00210B60" w:rsidRPr="007B0880" w:rsidRDefault="00210B60" w:rsidP="009A4855">
            <w:pPr>
              <w:pStyle w:val="FORM-content-emphasis"/>
              <w:spacing w:after="120"/>
              <w:rPr>
                <w:ins w:id="85" w:author="Witik, Izabela" w:date="2021-10-11T13:05:00Z"/>
                <w:lang w:val="fr-CH"/>
              </w:rPr>
            </w:pPr>
            <w:ins w:id="86" w:author="Witik, Izabela" w:date="2021-10-11T13:05:00Z">
              <w:r>
                <w:t>2021-12-03</w:t>
              </w:r>
            </w:ins>
          </w:p>
        </w:tc>
        <w:tc>
          <w:tcPr>
            <w:tcW w:w="3019" w:type="dxa"/>
            <w:gridSpan w:val="2"/>
            <w:tcBorders>
              <w:left w:val="single" w:sz="12" w:space="0" w:color="FFFFFF"/>
              <w:bottom w:val="single" w:sz="12" w:space="0" w:color="FFFFFF"/>
            </w:tcBorders>
            <w:shd w:val="clear" w:color="auto" w:fill="DBE5F1"/>
          </w:tcPr>
          <w:p w14:paraId="116D1BAA" w14:textId="77777777" w:rsidR="00210B60" w:rsidRPr="007B0880" w:rsidRDefault="00210B60" w:rsidP="009A4855">
            <w:pPr>
              <w:pStyle w:val="FORM-content-emphasis"/>
              <w:spacing w:after="120"/>
              <w:rPr>
                <w:ins w:id="87" w:author="Witik, Izabela" w:date="2021-10-11T13:05:00Z"/>
                <w:lang w:val="fr-CH"/>
              </w:rPr>
            </w:pPr>
            <w:ins w:id="88" w:author="Witik, Izabela" w:date="2021-10-11T13:05:00Z">
              <w:r>
                <w:t>2022-02-25</w:t>
              </w:r>
            </w:ins>
          </w:p>
        </w:tc>
      </w:tr>
      <w:tr w:rsidR="00210B60" w:rsidRPr="00294096" w14:paraId="399E7701" w14:textId="77777777" w:rsidTr="00210B60">
        <w:trPr>
          <w:ins w:id="89" w:author="Witik, Izabela" w:date="2021-10-11T13:05:00Z"/>
        </w:trPr>
        <w:tc>
          <w:tcPr>
            <w:tcW w:w="3019" w:type="dxa"/>
            <w:gridSpan w:val="2"/>
            <w:vMerge w:val="restart"/>
            <w:tcBorders>
              <w:right w:val="single" w:sz="12" w:space="0" w:color="FFFFFF"/>
            </w:tcBorders>
            <w:shd w:val="clear" w:color="auto" w:fill="auto"/>
          </w:tcPr>
          <w:p w14:paraId="05CABDFC" w14:textId="77777777" w:rsidR="00210B60" w:rsidRPr="00294096" w:rsidRDefault="00210B60" w:rsidP="009A4855">
            <w:pPr>
              <w:pStyle w:val="TABLE-cell"/>
              <w:rPr>
                <w:ins w:id="90" w:author="Witik, Izabela" w:date="2021-10-11T13:05:00Z"/>
                <w:rStyle w:val="SMALLCAPS"/>
              </w:rPr>
            </w:pPr>
          </w:p>
        </w:tc>
        <w:tc>
          <w:tcPr>
            <w:tcW w:w="6053" w:type="dxa"/>
            <w:gridSpan w:val="4"/>
            <w:tcBorders>
              <w:top w:val="single" w:sz="12" w:space="0" w:color="FFFFFF"/>
              <w:left w:val="single" w:sz="12" w:space="0" w:color="FFFFFF"/>
            </w:tcBorders>
            <w:shd w:val="clear" w:color="auto" w:fill="DBE5F1"/>
          </w:tcPr>
          <w:p w14:paraId="4DE7330E" w14:textId="77777777" w:rsidR="00210B60" w:rsidRPr="008A2043" w:rsidRDefault="00210B60" w:rsidP="009A4855">
            <w:pPr>
              <w:pStyle w:val="FORM-label"/>
              <w:rPr>
                <w:ins w:id="91" w:author="Witik, Izabela" w:date="2021-10-11T13:05:00Z"/>
              </w:rPr>
            </w:pPr>
            <w:ins w:id="92" w:author="Witik, Izabela" w:date="2021-10-11T13:05:00Z">
              <w:r w:rsidRPr="008A2043">
                <w:t>Supersedes documents:</w:t>
              </w:r>
            </w:ins>
          </w:p>
        </w:tc>
      </w:tr>
      <w:tr w:rsidR="00210B60" w:rsidRPr="00294096" w14:paraId="5F3D8D52" w14:textId="77777777" w:rsidTr="00210B60">
        <w:trPr>
          <w:trHeight w:val="445"/>
          <w:ins w:id="93" w:author="Witik, Izabela" w:date="2021-10-11T13:05:00Z"/>
        </w:trPr>
        <w:tc>
          <w:tcPr>
            <w:tcW w:w="3019" w:type="dxa"/>
            <w:gridSpan w:val="2"/>
            <w:vMerge/>
            <w:tcBorders>
              <w:right w:val="single" w:sz="12" w:space="0" w:color="FFFFFF"/>
            </w:tcBorders>
            <w:shd w:val="clear" w:color="auto" w:fill="auto"/>
          </w:tcPr>
          <w:p w14:paraId="0F482FD1" w14:textId="77777777" w:rsidR="00210B60" w:rsidRPr="00294096" w:rsidRDefault="00210B60" w:rsidP="009A4855">
            <w:pPr>
              <w:pStyle w:val="TABLE-cell"/>
              <w:rPr>
                <w:ins w:id="94" w:author="Witik, Izabela" w:date="2021-10-11T13:05:00Z"/>
              </w:rPr>
            </w:pPr>
          </w:p>
        </w:tc>
        <w:tc>
          <w:tcPr>
            <w:tcW w:w="6053" w:type="dxa"/>
            <w:gridSpan w:val="4"/>
            <w:tcBorders>
              <w:left w:val="single" w:sz="12" w:space="0" w:color="FFFFFF"/>
            </w:tcBorders>
            <w:shd w:val="clear" w:color="auto" w:fill="DBE5F1"/>
          </w:tcPr>
          <w:p w14:paraId="5F5F1F38" w14:textId="77777777" w:rsidR="00210B60" w:rsidRPr="00294096" w:rsidRDefault="00210B60" w:rsidP="009A4855">
            <w:pPr>
              <w:pStyle w:val="FORM-content-emphasis"/>
              <w:spacing w:after="120"/>
              <w:rPr>
                <w:ins w:id="95" w:author="Witik, Izabela" w:date="2021-10-11T13:05:00Z"/>
              </w:rPr>
            </w:pPr>
            <w:ins w:id="96" w:author="Witik, Izabela" w:date="2021-10-11T13:05:00Z">
              <w:r>
                <w:t>13/1825A/RR</w:t>
              </w:r>
            </w:ins>
          </w:p>
        </w:tc>
      </w:tr>
      <w:tr w:rsidR="00210B60" w:rsidRPr="00294096" w14:paraId="1B1EB011" w14:textId="77777777" w:rsidTr="00210B60">
        <w:trPr>
          <w:ins w:id="97" w:author="Witik, Izabela" w:date="2021-10-11T13:05:00Z"/>
        </w:trPr>
        <w:tc>
          <w:tcPr>
            <w:tcW w:w="9072" w:type="dxa"/>
            <w:gridSpan w:val="6"/>
            <w:tcBorders>
              <w:bottom w:val="single" w:sz="8" w:space="0" w:color="DDD5D5"/>
            </w:tcBorders>
            <w:shd w:val="clear" w:color="auto" w:fill="auto"/>
          </w:tcPr>
          <w:p w14:paraId="576364CB" w14:textId="77777777" w:rsidR="00210B60" w:rsidRDefault="00210B60" w:rsidP="009A4855">
            <w:pPr>
              <w:pStyle w:val="FORM-label"/>
              <w:tabs>
                <w:tab w:val="left" w:pos="426"/>
              </w:tabs>
              <w:rPr>
                <w:ins w:id="98" w:author="Witik, Izabela" w:date="2021-10-11T13:05:00Z"/>
                <w:rStyle w:val="SMALLCAPS"/>
              </w:rPr>
            </w:pPr>
          </w:p>
        </w:tc>
      </w:tr>
      <w:tr w:rsidR="00210B60" w:rsidRPr="00294096" w14:paraId="77ACF8D8" w14:textId="77777777" w:rsidTr="00210B60">
        <w:trPr>
          <w:ins w:id="99" w:author="Witik, Izabela" w:date="2021-10-11T13:05:00Z"/>
        </w:trPr>
        <w:tc>
          <w:tcPr>
            <w:tcW w:w="9072" w:type="dxa"/>
            <w:gridSpan w:val="6"/>
            <w:tcBorders>
              <w:top w:val="single" w:sz="8" w:space="0" w:color="DDD5D5"/>
              <w:left w:val="single" w:sz="8" w:space="0" w:color="DDD5D5"/>
              <w:bottom w:val="single" w:sz="8" w:space="0" w:color="DDD5D5"/>
              <w:right w:val="single" w:sz="8" w:space="0" w:color="DDD5D5"/>
            </w:tcBorders>
            <w:shd w:val="clear" w:color="auto" w:fill="auto"/>
            <w:tcMar>
              <w:right w:w="0" w:type="dxa"/>
            </w:tcMar>
          </w:tcPr>
          <w:p w14:paraId="03553A5F" w14:textId="77777777" w:rsidR="00210B60" w:rsidRPr="00294096" w:rsidRDefault="00210B60" w:rsidP="009A4855">
            <w:pPr>
              <w:pStyle w:val="FORM-label"/>
              <w:rPr>
                <w:ins w:id="100" w:author="Witik, Izabela" w:date="2021-10-11T13:05:00Z"/>
              </w:rPr>
            </w:pPr>
            <w:ins w:id="101" w:author="Witik, Izabela" w:date="2021-10-11T13:05:00Z">
              <w:r w:rsidRPr="008A2043">
                <w:t>IEC</w:t>
              </w:r>
              <w:r>
                <w:t xml:space="preserve"> TC 13 : Electrical energy measurement and control</w:t>
              </w:r>
            </w:ins>
          </w:p>
        </w:tc>
      </w:tr>
      <w:tr w:rsidR="00210B60" w:rsidRPr="00294096" w14:paraId="46BA0CF9" w14:textId="77777777" w:rsidTr="00210B60">
        <w:trPr>
          <w:ins w:id="102" w:author="Witik, Izabela" w:date="2021-10-11T13:05:00Z"/>
        </w:trPr>
        <w:tc>
          <w:tcPr>
            <w:tcW w:w="4563" w:type="dxa"/>
            <w:gridSpan w:val="3"/>
            <w:tcBorders>
              <w:top w:val="single" w:sz="8" w:space="0" w:color="DDD5D5"/>
              <w:left w:val="single" w:sz="8" w:space="0" w:color="DDD5D5"/>
              <w:right w:val="single" w:sz="8" w:space="0" w:color="DDD5D5"/>
            </w:tcBorders>
            <w:shd w:val="clear" w:color="auto" w:fill="auto"/>
          </w:tcPr>
          <w:p w14:paraId="41D3685D" w14:textId="77777777" w:rsidR="00210B60" w:rsidRPr="008A2043" w:rsidRDefault="00210B60" w:rsidP="009A4855">
            <w:pPr>
              <w:pStyle w:val="FORM-label"/>
              <w:rPr>
                <w:ins w:id="103" w:author="Witik, Izabela" w:date="2021-10-11T13:05:00Z"/>
              </w:rPr>
            </w:pPr>
            <w:ins w:id="104" w:author="Witik, Izabela" w:date="2021-10-11T13:05:00Z">
              <w:r w:rsidRPr="008A2043">
                <w:t>Secretariat:</w:t>
              </w:r>
            </w:ins>
          </w:p>
        </w:tc>
        <w:tc>
          <w:tcPr>
            <w:tcW w:w="4509" w:type="dxa"/>
            <w:gridSpan w:val="3"/>
            <w:tcBorders>
              <w:top w:val="single" w:sz="8" w:space="0" w:color="DDD5D5"/>
              <w:left w:val="single" w:sz="8" w:space="0" w:color="DDD5D5"/>
              <w:right w:val="single" w:sz="8" w:space="0" w:color="DDD5D5"/>
            </w:tcBorders>
            <w:shd w:val="clear" w:color="auto" w:fill="auto"/>
          </w:tcPr>
          <w:p w14:paraId="665785EF" w14:textId="77777777" w:rsidR="00210B60" w:rsidRPr="008A2043" w:rsidRDefault="00210B60" w:rsidP="009A4855">
            <w:pPr>
              <w:pStyle w:val="FORM-label"/>
              <w:rPr>
                <w:ins w:id="105" w:author="Witik, Izabela" w:date="2021-10-11T13:05:00Z"/>
              </w:rPr>
            </w:pPr>
            <w:ins w:id="106" w:author="Witik, Izabela" w:date="2021-10-11T13:05:00Z">
              <w:r w:rsidRPr="008A2043">
                <w:t>Secretary:</w:t>
              </w:r>
            </w:ins>
          </w:p>
        </w:tc>
      </w:tr>
      <w:tr w:rsidR="00210B60" w:rsidRPr="00294096" w14:paraId="636654C2" w14:textId="77777777" w:rsidTr="00210B60">
        <w:trPr>
          <w:ins w:id="107" w:author="Witik, Izabela" w:date="2021-10-11T13:05:00Z"/>
        </w:trPr>
        <w:tc>
          <w:tcPr>
            <w:tcW w:w="4563" w:type="dxa"/>
            <w:gridSpan w:val="3"/>
            <w:tcBorders>
              <w:left w:val="single" w:sz="8" w:space="0" w:color="DDD5D5"/>
              <w:bottom w:val="single" w:sz="8" w:space="0" w:color="DDD5D5"/>
              <w:right w:val="single" w:sz="8" w:space="0" w:color="DDD5D5"/>
            </w:tcBorders>
            <w:shd w:val="clear" w:color="auto" w:fill="auto"/>
          </w:tcPr>
          <w:p w14:paraId="6A907C8E" w14:textId="77777777" w:rsidR="00210B60" w:rsidRPr="00294096" w:rsidRDefault="00210B60" w:rsidP="009A4855">
            <w:pPr>
              <w:pStyle w:val="FORM-content"/>
              <w:rPr>
                <w:ins w:id="108" w:author="Witik, Izabela" w:date="2021-10-11T13:05:00Z"/>
                <w:rStyle w:val="SMALLCAPS"/>
              </w:rPr>
            </w:pPr>
            <w:ins w:id="109" w:author="Witik, Izabela" w:date="2021-10-11T13:05:00Z">
              <w:r>
                <w:t>Hungary</w:t>
              </w:r>
            </w:ins>
          </w:p>
        </w:tc>
        <w:tc>
          <w:tcPr>
            <w:tcW w:w="4509" w:type="dxa"/>
            <w:gridSpan w:val="3"/>
            <w:tcBorders>
              <w:left w:val="single" w:sz="8" w:space="0" w:color="DDD5D5"/>
              <w:bottom w:val="single" w:sz="8" w:space="0" w:color="DDD5D5"/>
              <w:right w:val="single" w:sz="8" w:space="0" w:color="DDD5D5"/>
            </w:tcBorders>
            <w:shd w:val="clear" w:color="auto" w:fill="auto"/>
          </w:tcPr>
          <w:p w14:paraId="44073418" w14:textId="77777777" w:rsidR="00210B60" w:rsidRPr="00294096" w:rsidRDefault="00210B60" w:rsidP="009A4855">
            <w:pPr>
              <w:pStyle w:val="FORM-content"/>
              <w:rPr>
                <w:ins w:id="110" w:author="Witik, Izabela" w:date="2021-10-11T13:05:00Z"/>
                <w:rStyle w:val="SMALLCAPS"/>
              </w:rPr>
            </w:pPr>
            <w:ins w:id="111" w:author="Witik, Izabela" w:date="2021-10-11T13:05:00Z">
              <w:r>
                <w:t>Mr Bela Bodi</w:t>
              </w:r>
            </w:ins>
          </w:p>
        </w:tc>
      </w:tr>
      <w:tr w:rsidR="00210B60" w:rsidRPr="00294096" w14:paraId="77821F86" w14:textId="77777777" w:rsidTr="00210B60">
        <w:trPr>
          <w:ins w:id="112" w:author="Witik, Izabela" w:date="2021-10-11T13:05:00Z"/>
        </w:trPr>
        <w:tc>
          <w:tcPr>
            <w:tcW w:w="4563" w:type="dxa"/>
            <w:gridSpan w:val="3"/>
            <w:tcBorders>
              <w:top w:val="single" w:sz="8" w:space="0" w:color="DDD5D5"/>
              <w:left w:val="single" w:sz="8" w:space="0" w:color="DDD5D5"/>
              <w:right w:val="single" w:sz="8" w:space="0" w:color="DDD5D5"/>
            </w:tcBorders>
            <w:shd w:val="clear" w:color="auto" w:fill="auto"/>
          </w:tcPr>
          <w:p w14:paraId="67CE80B9" w14:textId="77777777" w:rsidR="00210B60" w:rsidRPr="008A2043" w:rsidRDefault="00210B60" w:rsidP="009A4855">
            <w:pPr>
              <w:pStyle w:val="FORM-label"/>
              <w:rPr>
                <w:ins w:id="113" w:author="Witik, Izabela" w:date="2021-10-11T13:05:00Z"/>
              </w:rPr>
            </w:pPr>
            <w:ins w:id="114" w:author="Witik, Izabela" w:date="2021-10-11T13:05:00Z">
              <w:r w:rsidRPr="008A2043">
                <w:t>Of interest to the following committees:</w:t>
              </w:r>
            </w:ins>
          </w:p>
        </w:tc>
        <w:tc>
          <w:tcPr>
            <w:tcW w:w="4509" w:type="dxa"/>
            <w:gridSpan w:val="3"/>
            <w:tcBorders>
              <w:top w:val="single" w:sz="8" w:space="0" w:color="DDD5D5"/>
              <w:left w:val="single" w:sz="8" w:space="0" w:color="DDD5D5"/>
              <w:right w:val="single" w:sz="8" w:space="0" w:color="DDD5D5"/>
            </w:tcBorders>
            <w:shd w:val="clear" w:color="auto" w:fill="auto"/>
          </w:tcPr>
          <w:p w14:paraId="782D28C6" w14:textId="77777777" w:rsidR="00210B60" w:rsidRPr="008A2043" w:rsidRDefault="00210B60" w:rsidP="009A4855">
            <w:pPr>
              <w:pStyle w:val="FORM-label"/>
              <w:rPr>
                <w:ins w:id="115" w:author="Witik, Izabela" w:date="2021-10-11T13:05:00Z"/>
              </w:rPr>
            </w:pPr>
            <w:ins w:id="116" w:author="Witik, Izabela" w:date="2021-10-11T13:05:00Z">
              <w:r>
                <w:t>Proposed horizontal standard:</w:t>
              </w:r>
            </w:ins>
          </w:p>
        </w:tc>
      </w:tr>
      <w:tr w:rsidR="00210B60" w:rsidRPr="00DE7AAB" w14:paraId="6981885F" w14:textId="77777777" w:rsidTr="00210B60">
        <w:trPr>
          <w:trHeight w:val="270"/>
          <w:ins w:id="117" w:author="Witik, Izabela" w:date="2021-10-11T13:05:00Z"/>
        </w:trPr>
        <w:tc>
          <w:tcPr>
            <w:tcW w:w="4563" w:type="dxa"/>
            <w:gridSpan w:val="3"/>
            <w:vMerge w:val="restart"/>
            <w:tcBorders>
              <w:left w:val="single" w:sz="8" w:space="0" w:color="DDD5D5"/>
              <w:right w:val="single" w:sz="8" w:space="0" w:color="DDD5D5"/>
            </w:tcBorders>
            <w:shd w:val="clear" w:color="auto" w:fill="auto"/>
          </w:tcPr>
          <w:p w14:paraId="56005196" w14:textId="77777777" w:rsidR="00210B60" w:rsidRPr="00DE7AAB" w:rsidRDefault="00210B60" w:rsidP="009A4855">
            <w:pPr>
              <w:pStyle w:val="FORM-content"/>
              <w:rPr>
                <w:ins w:id="118" w:author="Witik, Izabela" w:date="2021-10-11T13:05:00Z"/>
              </w:rPr>
            </w:pPr>
            <w:ins w:id="119" w:author="Witik, Izabela" w:date="2021-10-11T13:05:00Z">
              <w:r>
                <w:t>TC 57</w:t>
              </w:r>
            </w:ins>
          </w:p>
        </w:tc>
        <w:tc>
          <w:tcPr>
            <w:tcW w:w="4509" w:type="dxa"/>
            <w:gridSpan w:val="3"/>
            <w:tcBorders>
              <w:left w:val="single" w:sz="8" w:space="0" w:color="DDD5D5"/>
              <w:right w:val="single" w:sz="8" w:space="0" w:color="DDD5D5"/>
            </w:tcBorders>
            <w:shd w:val="clear" w:color="auto" w:fill="auto"/>
          </w:tcPr>
          <w:p w14:paraId="6546D5B6" w14:textId="77777777" w:rsidR="00210B60" w:rsidRPr="00DE7AAB" w:rsidRDefault="00210B60" w:rsidP="009A4855">
            <w:pPr>
              <w:pStyle w:val="FORM-label"/>
              <w:tabs>
                <w:tab w:val="left" w:pos="340"/>
              </w:tabs>
              <w:ind w:left="340" w:hanging="340"/>
              <w:rPr>
                <w:ins w:id="120" w:author="Witik, Izabela" w:date="2021-10-11T13:05:00Z"/>
              </w:rPr>
            </w:pPr>
            <w:ins w:id="121" w:author="Witik, Izabela" w:date="2021-10-11T13:05:00Z">
              <w:r>
                <w:fldChar w:fldCharType="begin">
                  <w:ffData>
                    <w:name w:val="HORIZONTAL_STD"/>
                    <w:enabled/>
                    <w:calcOnExit w:val="0"/>
                    <w:checkBox>
                      <w:size w:val="16"/>
                      <w:default w:val="0"/>
                    </w:checkBox>
                  </w:ffData>
                </w:fldChar>
              </w:r>
              <w:bookmarkStart w:id="122" w:name="HORIZONTAL_STD"/>
              <w:r>
                <w:instrText xml:space="preserve"> FORMCHECKBOX </w:instrText>
              </w:r>
              <w:r w:rsidR="000B0736">
                <w:fldChar w:fldCharType="separate"/>
              </w:r>
              <w:r>
                <w:fldChar w:fldCharType="end"/>
              </w:r>
              <w:bookmarkEnd w:id="122"/>
            </w:ins>
          </w:p>
        </w:tc>
      </w:tr>
      <w:tr w:rsidR="00210B60" w:rsidRPr="00DE7AAB" w14:paraId="1EE62C76" w14:textId="77777777" w:rsidTr="00210B60">
        <w:trPr>
          <w:trHeight w:val="460"/>
          <w:ins w:id="123" w:author="Witik, Izabela" w:date="2021-10-11T13:05:00Z"/>
        </w:trPr>
        <w:tc>
          <w:tcPr>
            <w:tcW w:w="4563" w:type="dxa"/>
            <w:gridSpan w:val="3"/>
            <w:vMerge/>
            <w:tcBorders>
              <w:left w:val="single" w:sz="8" w:space="0" w:color="DDD5D5"/>
              <w:bottom w:val="single" w:sz="8" w:space="0" w:color="DDD5D5"/>
              <w:right w:val="single" w:sz="8" w:space="0" w:color="DDD5D5"/>
            </w:tcBorders>
            <w:shd w:val="clear" w:color="auto" w:fill="auto"/>
          </w:tcPr>
          <w:p w14:paraId="29599BE0" w14:textId="77777777" w:rsidR="00210B60" w:rsidRDefault="00210B60" w:rsidP="009A4855">
            <w:pPr>
              <w:pStyle w:val="FORM-content"/>
              <w:rPr>
                <w:ins w:id="124" w:author="Witik, Izabela" w:date="2021-10-11T13:05:00Z"/>
              </w:rPr>
            </w:pPr>
          </w:p>
        </w:tc>
        <w:tc>
          <w:tcPr>
            <w:tcW w:w="4509" w:type="dxa"/>
            <w:gridSpan w:val="3"/>
            <w:tcBorders>
              <w:left w:val="single" w:sz="8" w:space="0" w:color="DDD5D5"/>
              <w:bottom w:val="single" w:sz="8" w:space="0" w:color="DDD5D5"/>
              <w:right w:val="single" w:sz="8" w:space="0" w:color="DDD5D5"/>
            </w:tcBorders>
            <w:shd w:val="clear" w:color="auto" w:fill="E8E8E8"/>
          </w:tcPr>
          <w:p w14:paraId="6DBDA169" w14:textId="77777777" w:rsidR="00210B60" w:rsidRDefault="00210B60" w:rsidP="009A4855">
            <w:pPr>
              <w:pStyle w:val="FORM-admin"/>
              <w:spacing w:before="120" w:after="120"/>
              <w:rPr>
                <w:ins w:id="125" w:author="Witik, Izabela" w:date="2021-10-11T13:05:00Z"/>
              </w:rPr>
            </w:pPr>
            <w:ins w:id="126" w:author="Witik, Izabela" w:date="2021-10-11T13:05:00Z">
              <w:r w:rsidRPr="00FF1419">
                <w:rPr>
                  <w:sz w:val="16"/>
                </w:rPr>
                <w:t>Other TC/SCs are requested to indicate their interest, if any, in this CDV to the secretary</w:t>
              </w:r>
              <w:r>
                <w:rPr>
                  <w:sz w:val="16"/>
                </w:rPr>
                <w:t>.</w:t>
              </w:r>
            </w:ins>
          </w:p>
        </w:tc>
      </w:tr>
      <w:tr w:rsidR="00210B60" w:rsidRPr="00294096" w14:paraId="0009036F" w14:textId="77777777" w:rsidTr="00210B60">
        <w:trPr>
          <w:ins w:id="127" w:author="Witik, Izabela" w:date="2021-10-11T13:05:00Z"/>
        </w:trPr>
        <w:tc>
          <w:tcPr>
            <w:tcW w:w="9072" w:type="dxa"/>
            <w:gridSpan w:val="6"/>
            <w:tcBorders>
              <w:top w:val="single" w:sz="8" w:space="0" w:color="DDD5D5"/>
              <w:left w:val="single" w:sz="8" w:space="0" w:color="DDD5D5"/>
              <w:right w:val="single" w:sz="8" w:space="0" w:color="DDD5D5"/>
            </w:tcBorders>
            <w:shd w:val="clear" w:color="auto" w:fill="auto"/>
          </w:tcPr>
          <w:p w14:paraId="7F447352" w14:textId="77777777" w:rsidR="00210B60" w:rsidRPr="008A2043" w:rsidRDefault="00210B60" w:rsidP="009A4855">
            <w:pPr>
              <w:pStyle w:val="FORM-label"/>
              <w:rPr>
                <w:ins w:id="128" w:author="Witik, Izabela" w:date="2021-10-11T13:05:00Z"/>
              </w:rPr>
            </w:pPr>
            <w:ins w:id="129" w:author="Witik, Izabela" w:date="2021-10-11T13:05:00Z">
              <w:r w:rsidRPr="008A2043">
                <w:t>Functions concerned:</w:t>
              </w:r>
            </w:ins>
          </w:p>
        </w:tc>
      </w:tr>
      <w:tr w:rsidR="00210B60" w:rsidRPr="00294096" w14:paraId="386FB4B5" w14:textId="77777777" w:rsidTr="00210B60">
        <w:trPr>
          <w:ins w:id="130" w:author="Witik, Izabela" w:date="2021-10-11T13:05:00Z"/>
        </w:trPr>
        <w:tc>
          <w:tcPr>
            <w:tcW w:w="2268" w:type="dxa"/>
            <w:tcBorders>
              <w:left w:val="single" w:sz="8" w:space="0" w:color="DDD5D5"/>
              <w:bottom w:val="single" w:sz="8" w:space="0" w:color="DDD5D5"/>
            </w:tcBorders>
            <w:shd w:val="clear" w:color="auto" w:fill="auto"/>
          </w:tcPr>
          <w:p w14:paraId="74D56980" w14:textId="77777777" w:rsidR="00210B60" w:rsidRPr="00294096" w:rsidRDefault="00210B60" w:rsidP="009A4855">
            <w:pPr>
              <w:pStyle w:val="FORM-label"/>
              <w:spacing w:after="120"/>
              <w:rPr>
                <w:ins w:id="131" w:author="Witik, Izabela" w:date="2021-10-11T13:05:00Z"/>
              </w:rPr>
            </w:pPr>
            <w:ins w:id="132" w:author="Witik, Izabela" w:date="2021-10-11T13:05:00Z">
              <w:r>
                <w:fldChar w:fldCharType="begin">
                  <w:ffData>
                    <w:name w:val="FUNCTION_EMC"/>
                    <w:enabled/>
                    <w:calcOnExit w:val="0"/>
                    <w:checkBox>
                      <w:size w:val="16"/>
                      <w:default w:val="0"/>
                    </w:checkBox>
                  </w:ffData>
                </w:fldChar>
              </w:r>
              <w:bookmarkStart w:id="133" w:name="FUNCTION_EMC"/>
              <w:r>
                <w:instrText xml:space="preserve"> FORMCHECKBOX </w:instrText>
              </w:r>
              <w:r w:rsidR="000B0736">
                <w:fldChar w:fldCharType="separate"/>
              </w:r>
              <w:r>
                <w:fldChar w:fldCharType="end"/>
              </w:r>
              <w:bookmarkEnd w:id="133"/>
              <w:r w:rsidRPr="00294096">
                <w:rPr>
                  <w:rStyle w:val="SMALLCAPS"/>
                </w:rPr>
                <w:t xml:space="preserve"> </w:t>
              </w:r>
              <w:r w:rsidRPr="008A2043">
                <w:t>EMC</w:t>
              </w:r>
            </w:ins>
          </w:p>
        </w:tc>
        <w:tc>
          <w:tcPr>
            <w:tcW w:w="2295" w:type="dxa"/>
            <w:gridSpan w:val="2"/>
            <w:tcBorders>
              <w:left w:val="nil"/>
              <w:bottom w:val="single" w:sz="8" w:space="0" w:color="DDD5D5"/>
            </w:tcBorders>
            <w:shd w:val="clear" w:color="auto" w:fill="auto"/>
          </w:tcPr>
          <w:p w14:paraId="3A3D4BD6" w14:textId="77777777" w:rsidR="00210B60" w:rsidRPr="007B0880" w:rsidRDefault="00210B60" w:rsidP="009A4855">
            <w:pPr>
              <w:pStyle w:val="FORM-label"/>
              <w:rPr>
                <w:ins w:id="134" w:author="Witik, Izabela" w:date="2021-10-11T13:05:00Z"/>
              </w:rPr>
            </w:pPr>
            <w:ins w:id="135" w:author="Witik, Izabela" w:date="2021-10-11T13:05:00Z">
              <w:r>
                <w:fldChar w:fldCharType="begin">
                  <w:ffData>
                    <w:name w:val="FUNCTION_ENV"/>
                    <w:enabled/>
                    <w:calcOnExit w:val="0"/>
                    <w:checkBox>
                      <w:size w:val="16"/>
                      <w:default w:val="0"/>
                    </w:checkBox>
                  </w:ffData>
                </w:fldChar>
              </w:r>
              <w:bookmarkStart w:id="136" w:name="FUNCTION_ENV"/>
              <w:r>
                <w:instrText xml:space="preserve"> FORMCHECKBOX </w:instrText>
              </w:r>
              <w:r w:rsidR="000B0736">
                <w:fldChar w:fldCharType="separate"/>
              </w:r>
              <w:r>
                <w:fldChar w:fldCharType="end"/>
              </w:r>
              <w:bookmarkEnd w:id="136"/>
              <w:r w:rsidRPr="00294096">
                <w:rPr>
                  <w:rStyle w:val="SMALLCAPS"/>
                </w:rPr>
                <w:t xml:space="preserve"> </w:t>
              </w:r>
              <w:r w:rsidRPr="008A2043">
                <w:t>Environment</w:t>
              </w:r>
            </w:ins>
          </w:p>
        </w:tc>
        <w:tc>
          <w:tcPr>
            <w:tcW w:w="2241" w:type="dxa"/>
            <w:gridSpan w:val="2"/>
            <w:tcBorders>
              <w:left w:val="nil"/>
              <w:bottom w:val="single" w:sz="8" w:space="0" w:color="DDD5D5"/>
            </w:tcBorders>
            <w:shd w:val="clear" w:color="auto" w:fill="auto"/>
          </w:tcPr>
          <w:p w14:paraId="5C932D6D" w14:textId="77777777" w:rsidR="00210B60" w:rsidRPr="007B0880" w:rsidRDefault="00210B60" w:rsidP="009A4855">
            <w:pPr>
              <w:pStyle w:val="FORM-label"/>
              <w:rPr>
                <w:ins w:id="137" w:author="Witik, Izabela" w:date="2021-10-11T13:05:00Z"/>
              </w:rPr>
            </w:pPr>
            <w:ins w:id="138" w:author="Witik, Izabela" w:date="2021-10-11T13:05:00Z">
              <w:r>
                <w:fldChar w:fldCharType="begin">
                  <w:ffData>
                    <w:name w:val="FUNCTION_QUA"/>
                    <w:enabled/>
                    <w:calcOnExit w:val="0"/>
                    <w:checkBox>
                      <w:size w:val="16"/>
                      <w:default w:val="0"/>
                    </w:checkBox>
                  </w:ffData>
                </w:fldChar>
              </w:r>
              <w:bookmarkStart w:id="139" w:name="FUNCTION_QUA"/>
              <w:r>
                <w:instrText xml:space="preserve"> FORMCHECKBOX </w:instrText>
              </w:r>
              <w:r w:rsidR="000B0736">
                <w:fldChar w:fldCharType="separate"/>
              </w:r>
              <w:r>
                <w:fldChar w:fldCharType="end"/>
              </w:r>
              <w:bookmarkEnd w:id="139"/>
              <w:r w:rsidRPr="00294096">
                <w:rPr>
                  <w:rStyle w:val="SMALLCAPS"/>
                </w:rPr>
                <w:t xml:space="preserve"> </w:t>
              </w:r>
              <w:r w:rsidRPr="008A2043">
                <w:t>Quality assurance</w:t>
              </w:r>
            </w:ins>
          </w:p>
        </w:tc>
        <w:tc>
          <w:tcPr>
            <w:tcW w:w="2268" w:type="dxa"/>
            <w:tcBorders>
              <w:left w:val="nil"/>
              <w:bottom w:val="single" w:sz="8" w:space="0" w:color="DDD5D5"/>
              <w:right w:val="single" w:sz="8" w:space="0" w:color="DDD5D5"/>
            </w:tcBorders>
            <w:shd w:val="clear" w:color="auto" w:fill="auto"/>
          </w:tcPr>
          <w:p w14:paraId="1542A2E4" w14:textId="77777777" w:rsidR="00210B60" w:rsidRPr="007B0880" w:rsidRDefault="00210B60" w:rsidP="009A4855">
            <w:pPr>
              <w:pStyle w:val="FORM-label"/>
              <w:rPr>
                <w:ins w:id="140" w:author="Witik, Izabela" w:date="2021-10-11T13:05:00Z"/>
              </w:rPr>
            </w:pPr>
            <w:ins w:id="141" w:author="Witik, Izabela" w:date="2021-10-11T13:05:00Z">
              <w:r>
                <w:fldChar w:fldCharType="begin">
                  <w:ffData>
                    <w:name w:val="FUNCTION_SAFETY"/>
                    <w:enabled/>
                    <w:calcOnExit w:val="0"/>
                    <w:checkBox>
                      <w:size w:val="16"/>
                      <w:default w:val="0"/>
                    </w:checkBox>
                  </w:ffData>
                </w:fldChar>
              </w:r>
              <w:bookmarkStart w:id="142" w:name="FUNCTION_SAFETY"/>
              <w:r>
                <w:instrText xml:space="preserve"> FORMCHECKBOX </w:instrText>
              </w:r>
              <w:r w:rsidR="000B0736">
                <w:fldChar w:fldCharType="separate"/>
              </w:r>
              <w:r>
                <w:fldChar w:fldCharType="end"/>
              </w:r>
              <w:bookmarkEnd w:id="142"/>
              <w:r w:rsidRPr="00294096">
                <w:rPr>
                  <w:rStyle w:val="SMALLCAPS"/>
                </w:rPr>
                <w:t xml:space="preserve"> </w:t>
              </w:r>
              <w:r w:rsidRPr="008A2043">
                <w:t>Safety</w:t>
              </w:r>
            </w:ins>
          </w:p>
        </w:tc>
      </w:tr>
      <w:tr w:rsidR="00210B60" w:rsidRPr="00294096" w14:paraId="491D6073" w14:textId="77777777" w:rsidTr="00210B60">
        <w:trPr>
          <w:ins w:id="143" w:author="Witik, Izabela" w:date="2021-10-11T13:05:00Z"/>
        </w:trPr>
        <w:tc>
          <w:tcPr>
            <w:tcW w:w="4563" w:type="dxa"/>
            <w:gridSpan w:val="3"/>
            <w:tcBorders>
              <w:top w:val="single" w:sz="8" w:space="0" w:color="DDD5D5"/>
              <w:left w:val="single" w:sz="8" w:space="0" w:color="DDD5D5"/>
              <w:bottom w:val="single" w:sz="8" w:space="0" w:color="DDD5D5"/>
              <w:right w:val="single" w:sz="8" w:space="0" w:color="DDD5D5"/>
            </w:tcBorders>
            <w:shd w:val="clear" w:color="auto" w:fill="auto"/>
          </w:tcPr>
          <w:p w14:paraId="30746037" w14:textId="77777777" w:rsidR="00210B60" w:rsidRDefault="00210B60" w:rsidP="009A4855">
            <w:pPr>
              <w:pStyle w:val="FORM-label"/>
              <w:tabs>
                <w:tab w:val="left" w:pos="501"/>
              </w:tabs>
              <w:spacing w:before="120" w:after="120"/>
              <w:rPr>
                <w:ins w:id="144" w:author="Witik, Izabela" w:date="2021-10-11T13:05:00Z"/>
                <w:szCs w:val="16"/>
              </w:rPr>
            </w:pPr>
            <w:ins w:id="145" w:author="Witik, Izabela" w:date="2021-10-11T13:05:00Z">
              <w:r>
                <w:fldChar w:fldCharType="begin">
                  <w:ffData>
                    <w:name w:val="CENELEC_VOTE"/>
                    <w:enabled/>
                    <w:calcOnExit w:val="0"/>
                    <w:checkBox>
                      <w:size w:val="16"/>
                      <w:default w:val="0"/>
                      <w:checked/>
                    </w:checkBox>
                  </w:ffData>
                </w:fldChar>
              </w:r>
              <w:bookmarkStart w:id="146" w:name="CENELEC_VOTE"/>
              <w:r>
                <w:instrText xml:space="preserve"> FORMCHECKBOX </w:instrText>
              </w:r>
              <w:r w:rsidR="000B0736">
                <w:fldChar w:fldCharType="separate"/>
              </w:r>
              <w:r>
                <w:fldChar w:fldCharType="end"/>
              </w:r>
              <w:bookmarkEnd w:id="146"/>
              <w:r>
                <w:t xml:space="preserve"> </w:t>
              </w:r>
              <w:r>
                <w:rPr>
                  <w:szCs w:val="16"/>
                </w:rPr>
                <w:t>S</w:t>
              </w:r>
              <w:r w:rsidRPr="002950AF">
                <w:rPr>
                  <w:szCs w:val="16"/>
                </w:rPr>
                <w:t xml:space="preserve">ubmitted </w:t>
              </w:r>
              <w:r>
                <w:rPr>
                  <w:szCs w:val="16"/>
                </w:rPr>
                <w:t xml:space="preserve">for CENELEC </w:t>
              </w:r>
              <w:r w:rsidRPr="002950AF">
                <w:rPr>
                  <w:szCs w:val="16"/>
                </w:rPr>
                <w:t>parallel voting</w:t>
              </w:r>
            </w:ins>
          </w:p>
          <w:p w14:paraId="7B9BFD5C" w14:textId="77777777" w:rsidR="00210B60" w:rsidRPr="00743085" w:rsidRDefault="00210B60" w:rsidP="009A4855">
            <w:pPr>
              <w:pStyle w:val="FORM-admin"/>
              <w:spacing w:before="240" w:after="120"/>
              <w:rPr>
                <w:ins w:id="147" w:author="Witik, Izabela" w:date="2021-10-11T13:05:00Z"/>
                <w:b/>
                <w:sz w:val="16"/>
                <w:szCs w:val="16"/>
              </w:rPr>
            </w:pPr>
            <w:bookmarkStart w:id="148" w:name="CENELEC_VOTE_INFO"/>
            <w:ins w:id="149" w:author="Witik, Izabela" w:date="2021-10-11T13:05:00Z">
              <w:r w:rsidRPr="00743085">
                <w:rPr>
                  <w:b/>
                  <w:sz w:val="16"/>
                  <w:szCs w:val="16"/>
                </w:rPr>
                <w:t xml:space="preserve">Attention IEC-CENELEC parallel voting </w:t>
              </w:r>
            </w:ins>
          </w:p>
          <w:p w14:paraId="2A53BB64" w14:textId="77777777" w:rsidR="00210B60" w:rsidRPr="00743085" w:rsidRDefault="00210B60" w:rsidP="009A4855">
            <w:pPr>
              <w:pStyle w:val="FORM-admin"/>
              <w:rPr>
                <w:ins w:id="150" w:author="Witik, Izabela" w:date="2021-10-11T13:05:00Z"/>
                <w:sz w:val="16"/>
                <w:szCs w:val="16"/>
              </w:rPr>
            </w:pPr>
            <w:ins w:id="151" w:author="Witik, Izabela" w:date="2021-10-11T13:05:00Z">
              <w:r w:rsidRPr="00743085">
                <w:rPr>
                  <w:sz w:val="16"/>
                  <w:szCs w:val="16"/>
                </w:rPr>
                <w:t xml:space="preserve">The attention of IEC National Committees, members of CENELEC, is drawn to the fact that this Committee Draft for Vote (CDV) is submitted for parallel voting. </w:t>
              </w:r>
            </w:ins>
          </w:p>
          <w:p w14:paraId="6948C6AA" w14:textId="77777777" w:rsidR="00210B60" w:rsidRPr="00F30A77" w:rsidRDefault="00210B60" w:rsidP="009A4855">
            <w:pPr>
              <w:pStyle w:val="FORM-admin"/>
              <w:rPr>
                <w:ins w:id="152" w:author="Witik, Izabela" w:date="2021-10-11T13:05:00Z"/>
                <w:b/>
              </w:rPr>
            </w:pPr>
            <w:ins w:id="153" w:author="Witik, Izabela" w:date="2021-10-11T13:05:00Z">
              <w:r w:rsidRPr="00743085">
                <w:rPr>
                  <w:sz w:val="16"/>
                  <w:szCs w:val="16"/>
                </w:rPr>
                <w:t>The CENELEC members are invited to vote through the CENELEC online voting system.</w:t>
              </w:r>
              <w:bookmarkEnd w:id="148"/>
            </w:ins>
          </w:p>
        </w:tc>
        <w:tc>
          <w:tcPr>
            <w:tcW w:w="4509" w:type="dxa"/>
            <w:gridSpan w:val="3"/>
            <w:tcBorders>
              <w:top w:val="single" w:sz="8" w:space="0" w:color="DDD5D5"/>
              <w:left w:val="single" w:sz="8" w:space="0" w:color="DDD5D5"/>
              <w:bottom w:val="single" w:sz="8" w:space="0" w:color="DDD5D5"/>
              <w:right w:val="single" w:sz="8" w:space="0" w:color="DDD5D5"/>
            </w:tcBorders>
            <w:shd w:val="clear" w:color="auto" w:fill="auto"/>
          </w:tcPr>
          <w:p w14:paraId="27FA51B5" w14:textId="77777777" w:rsidR="00210B60" w:rsidRDefault="00210B60" w:rsidP="009A4855">
            <w:pPr>
              <w:pStyle w:val="FORM-label"/>
              <w:tabs>
                <w:tab w:val="left" w:pos="501"/>
              </w:tabs>
              <w:spacing w:before="120"/>
              <w:rPr>
                <w:ins w:id="154" w:author="Witik, Izabela" w:date="2021-10-11T13:05:00Z"/>
              </w:rPr>
            </w:pPr>
            <w:ins w:id="155" w:author="Witik, Izabela" w:date="2021-10-11T13:05:00Z">
              <w:r>
                <w:fldChar w:fldCharType="begin">
                  <w:ffData>
                    <w:name w:val="NOT_FOR_CENELEC_VOTE"/>
                    <w:enabled/>
                    <w:calcOnExit w:val="0"/>
                    <w:checkBox>
                      <w:size w:val="16"/>
                      <w:default w:val="0"/>
                      <w:checked w:val="0"/>
                    </w:checkBox>
                  </w:ffData>
                </w:fldChar>
              </w:r>
              <w:bookmarkStart w:id="156" w:name="NOT_FOR_CENELEC_VOTE"/>
              <w:r>
                <w:instrText xml:space="preserve"> FORMCHECKBOX </w:instrText>
              </w:r>
              <w:r w:rsidR="000B0736">
                <w:fldChar w:fldCharType="separate"/>
              </w:r>
              <w:r>
                <w:fldChar w:fldCharType="end"/>
              </w:r>
              <w:bookmarkEnd w:id="156"/>
              <w:r>
                <w:t xml:space="preserve"> </w:t>
              </w:r>
              <w:r w:rsidRPr="002950AF">
                <w:rPr>
                  <w:szCs w:val="16"/>
                </w:rPr>
                <w:t xml:space="preserve">Not submitted </w:t>
              </w:r>
              <w:r>
                <w:rPr>
                  <w:szCs w:val="16"/>
                </w:rPr>
                <w:t xml:space="preserve">for CENELEC </w:t>
              </w:r>
              <w:r w:rsidRPr="002950AF">
                <w:rPr>
                  <w:szCs w:val="16"/>
                </w:rPr>
                <w:t>parallel voting</w:t>
              </w:r>
            </w:ins>
          </w:p>
        </w:tc>
      </w:tr>
      <w:tr w:rsidR="00210B60" w:rsidRPr="00294096" w14:paraId="2382672F" w14:textId="77777777" w:rsidTr="00210B60">
        <w:trPr>
          <w:ins w:id="157" w:author="Witik, Izabela" w:date="2021-10-11T13:05:00Z"/>
        </w:trPr>
        <w:tc>
          <w:tcPr>
            <w:tcW w:w="9072" w:type="dxa"/>
            <w:gridSpan w:val="6"/>
            <w:shd w:val="clear" w:color="auto" w:fill="auto"/>
          </w:tcPr>
          <w:p w14:paraId="0709F180" w14:textId="77777777" w:rsidR="00210B60" w:rsidRDefault="00210B60" w:rsidP="009A4855">
            <w:pPr>
              <w:pStyle w:val="FORM-label"/>
              <w:tabs>
                <w:tab w:val="left" w:pos="501"/>
              </w:tabs>
              <w:rPr>
                <w:ins w:id="158" w:author="Witik, Izabela" w:date="2021-10-11T13:05:00Z"/>
              </w:rPr>
            </w:pPr>
          </w:p>
        </w:tc>
      </w:tr>
      <w:tr w:rsidR="00210B60" w:rsidRPr="007B0880" w14:paraId="477A2165" w14:textId="77777777" w:rsidTr="00210B60">
        <w:trPr>
          <w:ins w:id="159" w:author="Witik, Izabela" w:date="2021-10-11T13:05:00Z"/>
        </w:trPr>
        <w:tc>
          <w:tcPr>
            <w:tcW w:w="9072" w:type="dxa"/>
            <w:gridSpan w:val="6"/>
            <w:shd w:val="clear" w:color="auto" w:fill="EBE8E8"/>
          </w:tcPr>
          <w:p w14:paraId="5CBD4BF1" w14:textId="77777777" w:rsidR="00210B60" w:rsidRPr="007709DF" w:rsidRDefault="00210B60" w:rsidP="009A4855">
            <w:pPr>
              <w:pStyle w:val="FORM-admin"/>
              <w:spacing w:after="120"/>
              <w:rPr>
                <w:ins w:id="160" w:author="Witik, Izabela" w:date="2021-10-11T13:05:00Z"/>
                <w:sz w:val="16"/>
              </w:rPr>
            </w:pPr>
            <w:ins w:id="161" w:author="Witik, Izabela" w:date="2021-10-11T13:05:00Z">
              <w:r w:rsidRPr="007709DF">
                <w:rPr>
                  <w:noProof/>
                  <w:sz w:val="16"/>
                  <w:lang w:eastAsia="en-GB"/>
                </w:rPr>
                <mc:AlternateContent>
                  <mc:Choice Requires="wpg">
                    <w:drawing>
                      <wp:anchor distT="0" distB="0" distL="114300" distR="114300" simplePos="0" relativeHeight="251660288" behindDoc="0" locked="0" layoutInCell="1" allowOverlap="1" wp14:anchorId="29F27AE6" wp14:editId="56618F16">
                        <wp:simplePos x="0" y="0"/>
                        <wp:positionH relativeFrom="column">
                          <wp:posOffset>-3116580</wp:posOffset>
                        </wp:positionH>
                        <wp:positionV relativeFrom="paragraph">
                          <wp:posOffset>-2383790</wp:posOffset>
                        </wp:positionV>
                        <wp:extent cx="749935" cy="659765"/>
                        <wp:effectExtent l="0" t="635" r="3810" b="0"/>
                        <wp:wrapNone/>
                        <wp:docPr id="2"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9935" cy="659765"/>
                                  <a:chOff x="1021" y="1021"/>
                                  <a:chExt cx="1181" cy="1039"/>
                                </a:xfrm>
                              </wpg:grpSpPr>
                              <pic:pic xmlns:pic="http://schemas.openxmlformats.org/drawingml/2006/picture">
                                <pic:nvPicPr>
                                  <pic:cNvPr id="15" name="Picture 36" descr="IEC log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1021" y="1021"/>
                                    <a:ext cx="1020" cy="1020"/>
                                  </a:xfrm>
                                  <a:prstGeom prst="rect">
                                    <a:avLst/>
                                  </a:prstGeom>
                                  <a:noFill/>
                                  <a:extLst>
                                    <a:ext uri="{909E8E84-426E-40DD-AFC4-6F175D3DCCD1}">
                                      <a14:hiddenFill xmlns:a14="http://schemas.microsoft.com/office/drawing/2010/main">
                                        <a:solidFill>
                                          <a:srgbClr val="FFFFFF"/>
                                        </a:solidFill>
                                      </a14:hiddenFill>
                                    </a:ext>
                                  </a:extLst>
                                </pic:spPr>
                              </pic:pic>
                              <wps:wsp>
                                <wps:cNvPr id="16" name="Text Box 37"/>
                                <wps:cNvSpPr txBox="1">
                                  <a:spLocks noChangeArrowheads="1"/>
                                </wps:cNvSpPr>
                                <wps:spPr bwMode="auto">
                                  <a:xfrm>
                                    <a:off x="2055" y="1895"/>
                                    <a:ext cx="147" cy="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2C3FF4" w14:textId="77777777" w:rsidR="00210B60" w:rsidRDefault="00210B60" w:rsidP="00210B60"/>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F27AE6" id="Group 35" o:spid="_x0000_s1027" style="position:absolute;left:0;text-align:left;margin-left:-245.4pt;margin-top:-187.7pt;width:59.05pt;height:51.95pt;z-index:251660288" coordorigin="1021,1021" coordsize="1181,10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6" o:spid="_x0000_s1028" type="#_x0000_t75" alt="IEC logo" style="position:absolute;left:1021;top:1021;width:1020;height:10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">
                          <v:imagedata r:id="rId14" o:title="IEC logo"/>
                        </v:shape>
                        <v:shape id="Text Box 37" o:spid="_x0000_s1029" type="#_x0000_t202" style="position:absolute;left:2055;top:1895;width:147;height: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642C3FF4" w14:textId="77777777" w:rsidR="00210B60" w:rsidRDefault="00210B60" w:rsidP="00210B60"/>
                            </w:txbxContent>
                          </v:textbox>
                        </v:shape>
                      </v:group>
                    </w:pict>
                  </mc:Fallback>
                </mc:AlternateContent>
              </w:r>
              <w:r w:rsidRPr="007709DF">
                <w:rPr>
                  <w:sz w:val="16"/>
                </w:rPr>
                <w:t xml:space="preserve">This document is still under study </w:t>
              </w:r>
              <w:smartTag w:uri="urn:schemas-microsoft-com:office:smarttags" w:element="stockticker">
                <w:r w:rsidRPr="007709DF">
                  <w:rPr>
                    <w:sz w:val="16"/>
                  </w:rPr>
                  <w:t>and</w:t>
                </w:r>
              </w:smartTag>
              <w:r w:rsidRPr="007709DF">
                <w:rPr>
                  <w:sz w:val="16"/>
                </w:rPr>
                <w:t xml:space="preserve"> subject to change. It should not be used for reference purposes.</w:t>
              </w:r>
            </w:ins>
          </w:p>
          <w:p w14:paraId="65173C88" w14:textId="77777777" w:rsidR="00210B60" w:rsidRPr="00483BD9" w:rsidRDefault="00210B60" w:rsidP="009A4855">
            <w:pPr>
              <w:pStyle w:val="FORM-admin"/>
              <w:rPr>
                <w:ins w:id="162" w:author="Witik, Izabela" w:date="2021-10-11T13:05:00Z"/>
              </w:rPr>
            </w:pPr>
            <w:ins w:id="163" w:author="Witik, Izabela" w:date="2021-10-11T13:05:00Z">
              <w:r w:rsidRPr="007709DF">
                <w:rPr>
                  <w:sz w:val="16"/>
                </w:rPr>
                <w:t xml:space="preserve">Recipients of this document </w:t>
              </w:r>
              <w:smartTag w:uri="urn:schemas-microsoft-com:office:smarttags" w:element="stockticker">
                <w:r w:rsidRPr="007709DF">
                  <w:rPr>
                    <w:sz w:val="16"/>
                  </w:rPr>
                  <w:t>are</w:t>
                </w:r>
              </w:smartTag>
              <w:r w:rsidRPr="007709DF">
                <w:rPr>
                  <w:sz w:val="16"/>
                </w:rPr>
                <w:t xml:space="preserve"> invited to submit, with their comments, notification of any relevant patent rights of which they </w:t>
              </w:r>
              <w:smartTag w:uri="urn:schemas-microsoft-com:office:smarttags" w:element="stockticker">
                <w:r w:rsidRPr="007709DF">
                  <w:rPr>
                    <w:sz w:val="16"/>
                  </w:rPr>
                  <w:t>are</w:t>
                </w:r>
              </w:smartTag>
              <w:r w:rsidRPr="007709DF">
                <w:rPr>
                  <w:sz w:val="16"/>
                </w:rPr>
                <w:t xml:space="preserve"> aware </w:t>
              </w:r>
              <w:smartTag w:uri="urn:schemas-microsoft-com:office:smarttags" w:element="stockticker">
                <w:r w:rsidRPr="007709DF">
                  <w:rPr>
                    <w:sz w:val="16"/>
                  </w:rPr>
                  <w:t>and</w:t>
                </w:r>
              </w:smartTag>
              <w:r w:rsidRPr="007709DF">
                <w:rPr>
                  <w:sz w:val="16"/>
                </w:rPr>
                <w:t xml:space="preserve"> to provide supporting documentation.</w:t>
              </w:r>
            </w:ins>
          </w:p>
        </w:tc>
      </w:tr>
      <w:tr w:rsidR="00210B60" w:rsidRPr="00294096" w14:paraId="04FD1C2F" w14:textId="77777777" w:rsidTr="00210B60">
        <w:trPr>
          <w:ins w:id="164" w:author="Witik, Izabela" w:date="2021-10-11T13:05:00Z"/>
        </w:trPr>
        <w:tc>
          <w:tcPr>
            <w:tcW w:w="9072" w:type="dxa"/>
            <w:gridSpan w:val="6"/>
            <w:shd w:val="clear" w:color="auto" w:fill="auto"/>
          </w:tcPr>
          <w:p w14:paraId="3360006D" w14:textId="77777777" w:rsidR="00210B60" w:rsidRPr="00294096" w:rsidRDefault="00210B60" w:rsidP="009A4855">
            <w:pPr>
              <w:pStyle w:val="TABLE-cell"/>
              <w:rPr>
                <w:ins w:id="165" w:author="Witik, Izabela" w:date="2021-10-11T13:05:00Z"/>
              </w:rPr>
            </w:pPr>
          </w:p>
        </w:tc>
      </w:tr>
      <w:tr w:rsidR="00210B60" w:rsidRPr="00294096" w14:paraId="0C842DEA" w14:textId="77777777" w:rsidTr="00210B60">
        <w:trPr>
          <w:ins w:id="166" w:author="Witik, Izabela" w:date="2021-10-11T13:05:00Z"/>
        </w:trPr>
        <w:tc>
          <w:tcPr>
            <w:tcW w:w="9072" w:type="dxa"/>
            <w:gridSpan w:val="6"/>
            <w:shd w:val="clear" w:color="auto" w:fill="DBE5F1"/>
          </w:tcPr>
          <w:p w14:paraId="7D2EEE98" w14:textId="77777777" w:rsidR="00210B60" w:rsidRPr="00294096" w:rsidRDefault="00210B60" w:rsidP="009A4855">
            <w:pPr>
              <w:pStyle w:val="FORM-label"/>
              <w:keepNext/>
              <w:rPr>
                <w:ins w:id="167" w:author="Witik, Izabela" w:date="2021-10-11T13:05:00Z"/>
                <w:rStyle w:val="SMALLCAPS"/>
              </w:rPr>
            </w:pPr>
            <w:ins w:id="168" w:author="Witik, Izabela" w:date="2021-10-11T13:05:00Z">
              <w:r w:rsidRPr="008A2043">
                <w:t>Title</w:t>
              </w:r>
              <w:r w:rsidRPr="00294096">
                <w:rPr>
                  <w:rStyle w:val="SMALLCAPS"/>
                </w:rPr>
                <w:t>:</w:t>
              </w:r>
            </w:ins>
          </w:p>
        </w:tc>
      </w:tr>
      <w:tr w:rsidR="00210B60" w:rsidRPr="00294096" w14:paraId="0FA5E34F" w14:textId="77777777" w:rsidTr="00210B60">
        <w:trPr>
          <w:ins w:id="169" w:author="Witik, Izabela" w:date="2021-10-11T13:05:00Z"/>
        </w:trPr>
        <w:tc>
          <w:tcPr>
            <w:tcW w:w="9072" w:type="dxa"/>
            <w:gridSpan w:val="6"/>
            <w:shd w:val="clear" w:color="auto" w:fill="DBE5F1"/>
          </w:tcPr>
          <w:p w14:paraId="45E224AD" w14:textId="77777777" w:rsidR="00210B60" w:rsidRPr="00294096" w:rsidRDefault="00210B60" w:rsidP="009A4855">
            <w:pPr>
              <w:pStyle w:val="FORM-content-emphasis"/>
              <w:rPr>
                <w:ins w:id="170" w:author="Witik, Izabela" w:date="2021-10-11T13:05:00Z"/>
              </w:rPr>
            </w:pPr>
            <w:ins w:id="171" w:author="Witik, Izabela" w:date="2021-10-11T13:05:00Z">
              <w:r>
                <w:t>Electricity metering data exchange - The DLMS/COSEM suite - Part 6-1: Object Identification System (OBIS)</w:t>
              </w:r>
            </w:ins>
          </w:p>
        </w:tc>
      </w:tr>
      <w:tr w:rsidR="00210B60" w:rsidRPr="00294096" w14:paraId="3472C27D" w14:textId="77777777" w:rsidTr="00210B60">
        <w:trPr>
          <w:ins w:id="172" w:author="Witik, Izabela" w:date="2021-10-11T13:05:00Z"/>
        </w:trPr>
        <w:tc>
          <w:tcPr>
            <w:tcW w:w="9072" w:type="dxa"/>
            <w:gridSpan w:val="6"/>
            <w:tcBorders>
              <w:bottom w:val="single" w:sz="8" w:space="0" w:color="DDD5D5"/>
            </w:tcBorders>
            <w:shd w:val="clear" w:color="auto" w:fill="auto"/>
          </w:tcPr>
          <w:p w14:paraId="6A0DF4BC" w14:textId="77777777" w:rsidR="00210B60" w:rsidRDefault="00210B60" w:rsidP="009A4855">
            <w:pPr>
              <w:pStyle w:val="FORM-label"/>
              <w:rPr>
                <w:ins w:id="173" w:author="Witik, Izabela" w:date="2021-10-11T13:05:00Z"/>
                <w:rStyle w:val="SMALLCAPS"/>
              </w:rPr>
            </w:pPr>
          </w:p>
        </w:tc>
      </w:tr>
      <w:tr w:rsidR="00210B60" w:rsidRPr="00294096" w14:paraId="49F967D2" w14:textId="77777777" w:rsidTr="00210B60">
        <w:trPr>
          <w:ins w:id="174" w:author="Witik, Izabela" w:date="2021-10-11T13:05:00Z"/>
        </w:trPr>
        <w:tc>
          <w:tcPr>
            <w:tcW w:w="9072" w:type="dxa"/>
            <w:gridSpan w:val="6"/>
            <w:tcBorders>
              <w:top w:val="single" w:sz="8" w:space="0" w:color="DDD5D5"/>
              <w:left w:val="single" w:sz="8" w:space="0" w:color="DDD5D5"/>
              <w:bottom w:val="single" w:sz="8" w:space="0" w:color="DDD5D5"/>
              <w:right w:val="single" w:sz="8" w:space="0" w:color="DDD5D5"/>
            </w:tcBorders>
            <w:shd w:val="clear" w:color="auto" w:fill="auto"/>
          </w:tcPr>
          <w:p w14:paraId="319C085B" w14:textId="77777777" w:rsidR="00210B60" w:rsidRPr="00294096" w:rsidRDefault="00210B60" w:rsidP="009A4855">
            <w:pPr>
              <w:pStyle w:val="FORM-label"/>
              <w:keepNext/>
              <w:spacing w:before="120" w:after="120"/>
              <w:rPr>
                <w:ins w:id="175" w:author="Witik, Izabela" w:date="2021-10-11T13:05:00Z"/>
                <w:rStyle w:val="SMALLCAPS"/>
              </w:rPr>
            </w:pPr>
            <w:ins w:id="176" w:author="Witik, Izabela" w:date="2021-10-11T13:05:00Z">
              <w:r>
                <w:t xml:space="preserve">proposed </w:t>
              </w:r>
              <w:r w:rsidRPr="006A4F14">
                <w:t>stability date</w:t>
              </w:r>
              <w:r w:rsidRPr="006A4F14">
                <w:rPr>
                  <w:rStyle w:val="SMALLCAPS"/>
                </w:rPr>
                <w:t xml:space="preserve">: </w:t>
              </w:r>
              <w:r>
                <w:rPr>
                  <w:rStyle w:val="SMALLCAPS"/>
                  <w:sz w:val="18"/>
                  <w:szCs w:val="18"/>
                </w:rPr>
                <w:t>2024</w:t>
              </w:r>
            </w:ins>
          </w:p>
        </w:tc>
      </w:tr>
      <w:tr w:rsidR="00210B60" w:rsidRPr="00294096" w14:paraId="1C76B533" w14:textId="77777777" w:rsidTr="00210B60">
        <w:trPr>
          <w:ins w:id="177" w:author="Witik, Izabela" w:date="2021-10-11T13:05:00Z"/>
        </w:trPr>
        <w:tc>
          <w:tcPr>
            <w:tcW w:w="9072" w:type="dxa"/>
            <w:gridSpan w:val="6"/>
            <w:tcBorders>
              <w:bottom w:val="single" w:sz="8" w:space="0" w:color="DDD5D5"/>
            </w:tcBorders>
            <w:shd w:val="clear" w:color="auto" w:fill="auto"/>
          </w:tcPr>
          <w:p w14:paraId="0010B830" w14:textId="77777777" w:rsidR="00210B60" w:rsidRDefault="00210B60" w:rsidP="009A4855">
            <w:pPr>
              <w:pStyle w:val="FORM-label"/>
              <w:rPr>
                <w:ins w:id="178" w:author="Witik, Izabela" w:date="2021-10-11T13:05:00Z"/>
                <w:rStyle w:val="SMALLCAPS"/>
              </w:rPr>
            </w:pPr>
          </w:p>
        </w:tc>
      </w:tr>
      <w:tr w:rsidR="00210B60" w:rsidRPr="00294096" w14:paraId="7EC9157F" w14:textId="77777777" w:rsidTr="00210B60">
        <w:trPr>
          <w:ins w:id="179" w:author="Witik, Izabela" w:date="2021-10-11T13:05:00Z"/>
        </w:trPr>
        <w:tc>
          <w:tcPr>
            <w:tcW w:w="9072" w:type="dxa"/>
            <w:gridSpan w:val="6"/>
            <w:tcBorders>
              <w:top w:val="single" w:sz="8" w:space="0" w:color="DDD5D5"/>
              <w:left w:val="single" w:sz="8" w:space="0" w:color="DDD5D5"/>
              <w:right w:val="single" w:sz="8" w:space="0" w:color="DDD5D5"/>
            </w:tcBorders>
            <w:shd w:val="clear" w:color="auto" w:fill="auto"/>
          </w:tcPr>
          <w:p w14:paraId="11121C01" w14:textId="77777777" w:rsidR="00210B60" w:rsidRPr="008A2043" w:rsidRDefault="00210B60" w:rsidP="009A4855">
            <w:pPr>
              <w:pStyle w:val="FORM-label"/>
              <w:keepNext/>
              <w:rPr>
                <w:ins w:id="180" w:author="Witik, Izabela" w:date="2021-10-11T13:05:00Z"/>
              </w:rPr>
            </w:pPr>
            <w:ins w:id="181" w:author="Witik, Izabela" w:date="2021-10-11T13:05:00Z">
              <w:r w:rsidRPr="008A2043">
                <w:t>Note from TC/SC officers:</w:t>
              </w:r>
            </w:ins>
          </w:p>
        </w:tc>
      </w:tr>
      <w:tr w:rsidR="00210B60" w:rsidRPr="00294096" w14:paraId="60DF50E7" w14:textId="77777777" w:rsidTr="00210B60">
        <w:trPr>
          <w:ins w:id="182" w:author="Witik, Izabela" w:date="2021-10-11T13:05:00Z"/>
        </w:trPr>
        <w:tc>
          <w:tcPr>
            <w:tcW w:w="9072" w:type="dxa"/>
            <w:gridSpan w:val="6"/>
            <w:tcBorders>
              <w:left w:val="single" w:sz="8" w:space="0" w:color="DDD5D5"/>
              <w:bottom w:val="single" w:sz="8" w:space="0" w:color="DDD5D5"/>
              <w:right w:val="single" w:sz="8" w:space="0" w:color="DDD5D5"/>
            </w:tcBorders>
            <w:shd w:val="clear" w:color="auto" w:fill="auto"/>
          </w:tcPr>
          <w:p w14:paraId="034A9FC1" w14:textId="77777777" w:rsidR="00210B60" w:rsidRPr="00294096" w:rsidRDefault="00210B60" w:rsidP="009A4855">
            <w:pPr>
              <w:pStyle w:val="FORM-content"/>
              <w:jc w:val="both"/>
              <w:rPr>
                <w:ins w:id="183" w:author="Witik, Izabela" w:date="2021-10-11T13:05:00Z"/>
              </w:rPr>
            </w:pPr>
          </w:p>
        </w:tc>
      </w:tr>
    </w:tbl>
    <w:p w14:paraId="722FAB0C" w14:textId="77777777" w:rsidR="00210B60" w:rsidRDefault="00210B60" w:rsidP="00210B60">
      <w:pPr>
        <w:pStyle w:val="NOTE"/>
        <w:rPr>
          <w:ins w:id="184" w:author="Witik, Izabela" w:date="2021-10-11T13:05:00Z"/>
        </w:rPr>
      </w:pPr>
    </w:p>
    <w:p w14:paraId="5DB86EA9" w14:textId="136A4307" w:rsidR="002C1189" w:rsidRDefault="002C1189" w:rsidP="001A0258">
      <w:pPr>
        <w:pStyle w:val="HEADINGNonumber"/>
      </w:pPr>
      <w:r>
        <w:t>CONTENTS</w:t>
      </w:r>
      <w:bookmarkEnd w:id="61"/>
    </w:p>
    <w:p w14:paraId="7EE2E624" w14:textId="20C403CE" w:rsidR="005245E0" w:rsidRDefault="002C1189">
      <w:pPr>
        <w:pStyle w:val="TOC1"/>
        <w:rPr>
          <w:rFonts w:asciiTheme="minorHAnsi" w:eastAsiaTheme="minorEastAsia" w:hAnsiTheme="minorHAnsi"/>
          <w:spacing w:val="0"/>
          <w:sz w:val="22"/>
          <w:szCs w:val="22"/>
          <w:lang w:eastAsia="en-GB"/>
        </w:rPr>
      </w:pPr>
      <w:r>
        <w:fldChar w:fldCharType="begin"/>
      </w:r>
      <w:r>
        <w:instrText xml:space="preserve"> TOC \o "1-3" \h \z \u </w:instrText>
      </w:r>
      <w:r>
        <w:fldChar w:fldCharType="separate"/>
      </w:r>
      <w:hyperlink w:anchor="_Toc84315120" w:history="1">
        <w:r w:rsidR="005245E0" w:rsidRPr="002D5E39">
          <w:rPr>
            <w:rStyle w:val="Hyperlink"/>
          </w:rPr>
          <w:t>CONTENTS</w:t>
        </w:r>
        <w:r w:rsidR="005245E0">
          <w:rPr>
            <w:webHidden/>
          </w:rPr>
          <w:tab/>
        </w:r>
        <w:r w:rsidR="005245E0">
          <w:rPr>
            <w:webHidden/>
          </w:rPr>
          <w:fldChar w:fldCharType="begin"/>
        </w:r>
        <w:r w:rsidR="005245E0">
          <w:rPr>
            <w:webHidden/>
          </w:rPr>
          <w:instrText xml:space="preserve"> PAGEREF _Toc84315120 \h </w:instrText>
        </w:r>
        <w:r w:rsidR="005245E0">
          <w:rPr>
            <w:webHidden/>
          </w:rPr>
        </w:r>
        <w:r w:rsidR="005245E0">
          <w:rPr>
            <w:webHidden/>
          </w:rPr>
          <w:fldChar w:fldCharType="separate"/>
        </w:r>
        <w:r w:rsidR="005245E0">
          <w:rPr>
            <w:webHidden/>
          </w:rPr>
          <w:t>2</w:t>
        </w:r>
        <w:r w:rsidR="005245E0">
          <w:rPr>
            <w:webHidden/>
          </w:rPr>
          <w:fldChar w:fldCharType="end"/>
        </w:r>
      </w:hyperlink>
    </w:p>
    <w:p w14:paraId="61A3DDB3" w14:textId="72AAACCB" w:rsidR="005245E0" w:rsidRDefault="000B0736">
      <w:pPr>
        <w:pStyle w:val="TOC1"/>
        <w:rPr>
          <w:rFonts w:asciiTheme="minorHAnsi" w:eastAsiaTheme="minorEastAsia" w:hAnsiTheme="minorHAnsi"/>
          <w:spacing w:val="0"/>
          <w:sz w:val="22"/>
          <w:szCs w:val="22"/>
          <w:lang w:eastAsia="en-GB"/>
        </w:rPr>
      </w:pPr>
      <w:hyperlink w:anchor="_Toc84315121" w:history="1">
        <w:r w:rsidR="005245E0" w:rsidRPr="002D5E39">
          <w:rPr>
            <w:rStyle w:val="Hyperlink"/>
          </w:rPr>
          <w:t>FOREWORD</w:t>
        </w:r>
        <w:r w:rsidR="005245E0">
          <w:rPr>
            <w:webHidden/>
          </w:rPr>
          <w:tab/>
        </w:r>
        <w:r w:rsidR="005245E0">
          <w:rPr>
            <w:webHidden/>
          </w:rPr>
          <w:fldChar w:fldCharType="begin"/>
        </w:r>
        <w:r w:rsidR="005245E0">
          <w:rPr>
            <w:webHidden/>
          </w:rPr>
          <w:instrText xml:space="preserve"> PAGEREF _Toc84315121 \h </w:instrText>
        </w:r>
        <w:r w:rsidR="005245E0">
          <w:rPr>
            <w:webHidden/>
          </w:rPr>
        </w:r>
        <w:r w:rsidR="005245E0">
          <w:rPr>
            <w:webHidden/>
          </w:rPr>
          <w:fldChar w:fldCharType="separate"/>
        </w:r>
        <w:r w:rsidR="005245E0">
          <w:rPr>
            <w:webHidden/>
          </w:rPr>
          <w:t>6</w:t>
        </w:r>
        <w:r w:rsidR="005245E0">
          <w:rPr>
            <w:webHidden/>
          </w:rPr>
          <w:fldChar w:fldCharType="end"/>
        </w:r>
      </w:hyperlink>
    </w:p>
    <w:p w14:paraId="667D0826" w14:textId="16CBB5E4" w:rsidR="005245E0" w:rsidRDefault="000B0736">
      <w:pPr>
        <w:pStyle w:val="TOC1"/>
        <w:rPr>
          <w:rFonts w:asciiTheme="minorHAnsi" w:eastAsiaTheme="minorEastAsia" w:hAnsiTheme="minorHAnsi"/>
          <w:spacing w:val="0"/>
          <w:sz w:val="22"/>
          <w:szCs w:val="22"/>
          <w:lang w:eastAsia="en-GB"/>
        </w:rPr>
      </w:pPr>
      <w:hyperlink w:anchor="_Toc84315122" w:history="1">
        <w:r w:rsidR="005245E0" w:rsidRPr="002D5E39">
          <w:rPr>
            <w:rStyle w:val="Hyperlink"/>
          </w:rPr>
          <w:t>INTRODUCTION</w:t>
        </w:r>
        <w:r w:rsidR="005245E0">
          <w:rPr>
            <w:webHidden/>
          </w:rPr>
          <w:tab/>
        </w:r>
        <w:r w:rsidR="005245E0">
          <w:rPr>
            <w:webHidden/>
          </w:rPr>
          <w:fldChar w:fldCharType="begin"/>
        </w:r>
        <w:r w:rsidR="005245E0">
          <w:rPr>
            <w:webHidden/>
          </w:rPr>
          <w:instrText xml:space="preserve"> PAGEREF _Toc84315122 \h </w:instrText>
        </w:r>
        <w:r w:rsidR="005245E0">
          <w:rPr>
            <w:webHidden/>
          </w:rPr>
        </w:r>
        <w:r w:rsidR="005245E0">
          <w:rPr>
            <w:webHidden/>
          </w:rPr>
          <w:fldChar w:fldCharType="separate"/>
        </w:r>
        <w:r w:rsidR="005245E0">
          <w:rPr>
            <w:webHidden/>
          </w:rPr>
          <w:t>8</w:t>
        </w:r>
        <w:r w:rsidR="005245E0">
          <w:rPr>
            <w:webHidden/>
          </w:rPr>
          <w:fldChar w:fldCharType="end"/>
        </w:r>
      </w:hyperlink>
    </w:p>
    <w:p w14:paraId="65AE77C3" w14:textId="266A2893" w:rsidR="005245E0" w:rsidRDefault="000B0736">
      <w:pPr>
        <w:pStyle w:val="TOC1"/>
        <w:rPr>
          <w:rFonts w:asciiTheme="minorHAnsi" w:eastAsiaTheme="minorEastAsia" w:hAnsiTheme="minorHAnsi"/>
          <w:spacing w:val="0"/>
          <w:sz w:val="22"/>
          <w:szCs w:val="22"/>
          <w:lang w:eastAsia="en-GB"/>
        </w:rPr>
      </w:pPr>
      <w:hyperlink w:anchor="_Toc84315123" w:history="1">
        <w:r w:rsidR="005245E0" w:rsidRPr="002D5E39">
          <w:rPr>
            <w:rStyle w:val="Hyperlink"/>
          </w:rPr>
          <w:t>1</w:t>
        </w:r>
        <w:r w:rsidR="005245E0">
          <w:rPr>
            <w:rFonts w:asciiTheme="minorHAnsi" w:eastAsiaTheme="minorEastAsia" w:hAnsiTheme="minorHAnsi"/>
            <w:spacing w:val="0"/>
            <w:sz w:val="22"/>
            <w:szCs w:val="22"/>
            <w:lang w:eastAsia="en-GB"/>
          </w:rPr>
          <w:tab/>
        </w:r>
        <w:r w:rsidR="005245E0" w:rsidRPr="002D5E39">
          <w:rPr>
            <w:rStyle w:val="Hyperlink"/>
          </w:rPr>
          <w:t>Scope</w:t>
        </w:r>
        <w:r w:rsidR="005245E0">
          <w:rPr>
            <w:webHidden/>
          </w:rPr>
          <w:tab/>
        </w:r>
        <w:r w:rsidR="005245E0">
          <w:rPr>
            <w:webHidden/>
          </w:rPr>
          <w:fldChar w:fldCharType="begin"/>
        </w:r>
        <w:r w:rsidR="005245E0">
          <w:rPr>
            <w:webHidden/>
          </w:rPr>
          <w:instrText xml:space="preserve"> PAGEREF _Toc84315123 \h </w:instrText>
        </w:r>
        <w:r w:rsidR="005245E0">
          <w:rPr>
            <w:webHidden/>
          </w:rPr>
        </w:r>
        <w:r w:rsidR="005245E0">
          <w:rPr>
            <w:webHidden/>
          </w:rPr>
          <w:fldChar w:fldCharType="separate"/>
        </w:r>
        <w:r w:rsidR="005245E0">
          <w:rPr>
            <w:webHidden/>
          </w:rPr>
          <w:t>9</w:t>
        </w:r>
        <w:r w:rsidR="005245E0">
          <w:rPr>
            <w:webHidden/>
          </w:rPr>
          <w:fldChar w:fldCharType="end"/>
        </w:r>
      </w:hyperlink>
    </w:p>
    <w:p w14:paraId="71356B7F" w14:textId="5C9CC69D" w:rsidR="005245E0" w:rsidRDefault="000B0736">
      <w:pPr>
        <w:pStyle w:val="TOC1"/>
        <w:rPr>
          <w:rFonts w:asciiTheme="minorHAnsi" w:eastAsiaTheme="minorEastAsia" w:hAnsiTheme="minorHAnsi"/>
          <w:spacing w:val="0"/>
          <w:sz w:val="22"/>
          <w:szCs w:val="22"/>
          <w:lang w:eastAsia="en-GB"/>
        </w:rPr>
      </w:pPr>
      <w:hyperlink w:anchor="_Toc84315124" w:history="1">
        <w:r w:rsidR="005245E0" w:rsidRPr="002D5E39">
          <w:rPr>
            <w:rStyle w:val="Hyperlink"/>
          </w:rPr>
          <w:t>2</w:t>
        </w:r>
        <w:r w:rsidR="005245E0">
          <w:rPr>
            <w:rFonts w:asciiTheme="minorHAnsi" w:eastAsiaTheme="minorEastAsia" w:hAnsiTheme="minorHAnsi"/>
            <w:spacing w:val="0"/>
            <w:sz w:val="22"/>
            <w:szCs w:val="22"/>
            <w:lang w:eastAsia="en-GB"/>
          </w:rPr>
          <w:tab/>
        </w:r>
        <w:r w:rsidR="005245E0" w:rsidRPr="002D5E39">
          <w:rPr>
            <w:rStyle w:val="Hyperlink"/>
          </w:rPr>
          <w:t>Normative references</w:t>
        </w:r>
        <w:r w:rsidR="005245E0">
          <w:rPr>
            <w:webHidden/>
          </w:rPr>
          <w:tab/>
        </w:r>
        <w:r w:rsidR="005245E0">
          <w:rPr>
            <w:webHidden/>
          </w:rPr>
          <w:fldChar w:fldCharType="begin"/>
        </w:r>
        <w:r w:rsidR="005245E0">
          <w:rPr>
            <w:webHidden/>
          </w:rPr>
          <w:instrText xml:space="preserve"> PAGEREF _Toc84315124 \h </w:instrText>
        </w:r>
        <w:r w:rsidR="005245E0">
          <w:rPr>
            <w:webHidden/>
          </w:rPr>
        </w:r>
        <w:r w:rsidR="005245E0">
          <w:rPr>
            <w:webHidden/>
          </w:rPr>
          <w:fldChar w:fldCharType="separate"/>
        </w:r>
        <w:r w:rsidR="005245E0">
          <w:rPr>
            <w:webHidden/>
          </w:rPr>
          <w:t>9</w:t>
        </w:r>
        <w:r w:rsidR="005245E0">
          <w:rPr>
            <w:webHidden/>
          </w:rPr>
          <w:fldChar w:fldCharType="end"/>
        </w:r>
      </w:hyperlink>
    </w:p>
    <w:p w14:paraId="2969EA6A" w14:textId="43A95E2A" w:rsidR="005245E0" w:rsidRDefault="000B0736">
      <w:pPr>
        <w:pStyle w:val="TOC1"/>
        <w:rPr>
          <w:rFonts w:asciiTheme="minorHAnsi" w:eastAsiaTheme="minorEastAsia" w:hAnsiTheme="minorHAnsi"/>
          <w:spacing w:val="0"/>
          <w:sz w:val="22"/>
          <w:szCs w:val="22"/>
          <w:lang w:eastAsia="en-GB"/>
        </w:rPr>
      </w:pPr>
      <w:hyperlink w:anchor="_Toc84315125" w:history="1">
        <w:r w:rsidR="005245E0" w:rsidRPr="002D5E39">
          <w:rPr>
            <w:rStyle w:val="Hyperlink"/>
          </w:rPr>
          <w:t>3</w:t>
        </w:r>
        <w:r w:rsidR="005245E0">
          <w:rPr>
            <w:rFonts w:asciiTheme="minorHAnsi" w:eastAsiaTheme="minorEastAsia" w:hAnsiTheme="minorHAnsi"/>
            <w:spacing w:val="0"/>
            <w:sz w:val="22"/>
            <w:szCs w:val="22"/>
            <w:lang w:eastAsia="en-GB"/>
          </w:rPr>
          <w:tab/>
        </w:r>
        <w:r w:rsidR="005245E0" w:rsidRPr="002D5E39">
          <w:rPr>
            <w:rStyle w:val="Hyperlink"/>
          </w:rPr>
          <w:t>Terms, definitions and abbreviated terms</w:t>
        </w:r>
        <w:r w:rsidR="005245E0">
          <w:rPr>
            <w:webHidden/>
          </w:rPr>
          <w:tab/>
        </w:r>
        <w:r w:rsidR="005245E0">
          <w:rPr>
            <w:webHidden/>
          </w:rPr>
          <w:fldChar w:fldCharType="begin"/>
        </w:r>
        <w:r w:rsidR="005245E0">
          <w:rPr>
            <w:webHidden/>
          </w:rPr>
          <w:instrText xml:space="preserve"> PAGEREF _Toc84315125 \h </w:instrText>
        </w:r>
        <w:r w:rsidR="005245E0">
          <w:rPr>
            <w:webHidden/>
          </w:rPr>
        </w:r>
        <w:r w:rsidR="005245E0">
          <w:rPr>
            <w:webHidden/>
          </w:rPr>
          <w:fldChar w:fldCharType="separate"/>
        </w:r>
        <w:r w:rsidR="005245E0">
          <w:rPr>
            <w:webHidden/>
          </w:rPr>
          <w:t>10</w:t>
        </w:r>
        <w:r w:rsidR="005245E0">
          <w:rPr>
            <w:webHidden/>
          </w:rPr>
          <w:fldChar w:fldCharType="end"/>
        </w:r>
      </w:hyperlink>
    </w:p>
    <w:p w14:paraId="5F52A0F9" w14:textId="05588BB8" w:rsidR="005245E0" w:rsidRDefault="000B0736">
      <w:pPr>
        <w:pStyle w:val="TOC2"/>
        <w:rPr>
          <w:rFonts w:asciiTheme="minorHAnsi" w:eastAsiaTheme="minorEastAsia" w:hAnsiTheme="minorHAnsi"/>
          <w:spacing w:val="0"/>
          <w:sz w:val="22"/>
          <w:szCs w:val="22"/>
          <w:lang w:eastAsia="en-GB"/>
        </w:rPr>
      </w:pPr>
      <w:hyperlink w:anchor="_Toc84315126" w:history="1">
        <w:r w:rsidR="005245E0" w:rsidRPr="002D5E39">
          <w:rPr>
            <w:rStyle w:val="Hyperlink"/>
          </w:rPr>
          <w:t>3.1</w:t>
        </w:r>
        <w:r w:rsidR="005245E0">
          <w:rPr>
            <w:rFonts w:asciiTheme="minorHAnsi" w:eastAsiaTheme="minorEastAsia" w:hAnsiTheme="minorHAnsi"/>
            <w:spacing w:val="0"/>
            <w:sz w:val="22"/>
            <w:szCs w:val="22"/>
            <w:lang w:eastAsia="en-GB"/>
          </w:rPr>
          <w:tab/>
        </w:r>
        <w:r w:rsidR="005245E0" w:rsidRPr="002D5E39">
          <w:rPr>
            <w:rStyle w:val="Hyperlink"/>
          </w:rPr>
          <w:t>Terms and definitions</w:t>
        </w:r>
        <w:r w:rsidR="005245E0">
          <w:rPr>
            <w:webHidden/>
          </w:rPr>
          <w:tab/>
        </w:r>
        <w:r w:rsidR="005245E0">
          <w:rPr>
            <w:webHidden/>
          </w:rPr>
          <w:fldChar w:fldCharType="begin"/>
        </w:r>
        <w:r w:rsidR="005245E0">
          <w:rPr>
            <w:webHidden/>
          </w:rPr>
          <w:instrText xml:space="preserve"> PAGEREF _Toc84315126 \h </w:instrText>
        </w:r>
        <w:r w:rsidR="005245E0">
          <w:rPr>
            <w:webHidden/>
          </w:rPr>
        </w:r>
        <w:r w:rsidR="005245E0">
          <w:rPr>
            <w:webHidden/>
          </w:rPr>
          <w:fldChar w:fldCharType="separate"/>
        </w:r>
        <w:r w:rsidR="005245E0">
          <w:rPr>
            <w:webHidden/>
          </w:rPr>
          <w:t>10</w:t>
        </w:r>
        <w:r w:rsidR="005245E0">
          <w:rPr>
            <w:webHidden/>
          </w:rPr>
          <w:fldChar w:fldCharType="end"/>
        </w:r>
      </w:hyperlink>
    </w:p>
    <w:p w14:paraId="7FF660B2" w14:textId="6CF85470" w:rsidR="005245E0" w:rsidRDefault="000B0736">
      <w:pPr>
        <w:pStyle w:val="TOC2"/>
        <w:rPr>
          <w:rFonts w:asciiTheme="minorHAnsi" w:eastAsiaTheme="minorEastAsia" w:hAnsiTheme="minorHAnsi"/>
          <w:spacing w:val="0"/>
          <w:sz w:val="22"/>
          <w:szCs w:val="22"/>
          <w:lang w:eastAsia="en-GB"/>
        </w:rPr>
      </w:pPr>
      <w:hyperlink w:anchor="_Toc84315127" w:history="1">
        <w:r w:rsidR="005245E0" w:rsidRPr="002D5E39">
          <w:rPr>
            <w:rStyle w:val="Hyperlink"/>
          </w:rPr>
          <w:t>3.2</w:t>
        </w:r>
        <w:r w:rsidR="005245E0">
          <w:rPr>
            <w:rFonts w:asciiTheme="minorHAnsi" w:eastAsiaTheme="minorEastAsia" w:hAnsiTheme="minorHAnsi"/>
            <w:spacing w:val="0"/>
            <w:sz w:val="22"/>
            <w:szCs w:val="22"/>
            <w:lang w:eastAsia="en-GB"/>
          </w:rPr>
          <w:tab/>
        </w:r>
        <w:r w:rsidR="005245E0" w:rsidRPr="002D5E39">
          <w:rPr>
            <w:rStyle w:val="Hyperlink"/>
          </w:rPr>
          <w:t>Abbreviated terms</w:t>
        </w:r>
        <w:r w:rsidR="005245E0">
          <w:rPr>
            <w:webHidden/>
          </w:rPr>
          <w:tab/>
        </w:r>
        <w:r w:rsidR="005245E0">
          <w:rPr>
            <w:webHidden/>
          </w:rPr>
          <w:fldChar w:fldCharType="begin"/>
        </w:r>
        <w:r w:rsidR="005245E0">
          <w:rPr>
            <w:webHidden/>
          </w:rPr>
          <w:instrText xml:space="preserve"> PAGEREF _Toc84315127 \h </w:instrText>
        </w:r>
        <w:r w:rsidR="005245E0">
          <w:rPr>
            <w:webHidden/>
          </w:rPr>
        </w:r>
        <w:r w:rsidR="005245E0">
          <w:rPr>
            <w:webHidden/>
          </w:rPr>
          <w:fldChar w:fldCharType="separate"/>
        </w:r>
        <w:r w:rsidR="005245E0">
          <w:rPr>
            <w:webHidden/>
          </w:rPr>
          <w:t>10</w:t>
        </w:r>
        <w:r w:rsidR="005245E0">
          <w:rPr>
            <w:webHidden/>
          </w:rPr>
          <w:fldChar w:fldCharType="end"/>
        </w:r>
      </w:hyperlink>
    </w:p>
    <w:p w14:paraId="29E8909D" w14:textId="7A4CCFD7" w:rsidR="005245E0" w:rsidRDefault="000B0736">
      <w:pPr>
        <w:pStyle w:val="TOC1"/>
        <w:rPr>
          <w:rFonts w:asciiTheme="minorHAnsi" w:eastAsiaTheme="minorEastAsia" w:hAnsiTheme="minorHAnsi"/>
          <w:spacing w:val="0"/>
          <w:sz w:val="22"/>
          <w:szCs w:val="22"/>
          <w:lang w:eastAsia="en-GB"/>
        </w:rPr>
      </w:pPr>
      <w:hyperlink w:anchor="_Toc84315128" w:history="1">
        <w:r w:rsidR="005245E0" w:rsidRPr="002D5E39">
          <w:rPr>
            <w:rStyle w:val="Hyperlink"/>
          </w:rPr>
          <w:t>4</w:t>
        </w:r>
        <w:r w:rsidR="005245E0">
          <w:rPr>
            <w:rFonts w:asciiTheme="minorHAnsi" w:eastAsiaTheme="minorEastAsia" w:hAnsiTheme="minorHAnsi"/>
            <w:spacing w:val="0"/>
            <w:sz w:val="22"/>
            <w:szCs w:val="22"/>
            <w:lang w:eastAsia="en-GB"/>
          </w:rPr>
          <w:tab/>
        </w:r>
        <w:r w:rsidR="005245E0" w:rsidRPr="002D5E39">
          <w:rPr>
            <w:rStyle w:val="Hyperlink"/>
          </w:rPr>
          <w:t>OBIS code structure</w:t>
        </w:r>
        <w:r w:rsidR="005245E0">
          <w:rPr>
            <w:webHidden/>
          </w:rPr>
          <w:tab/>
        </w:r>
        <w:r w:rsidR="005245E0">
          <w:rPr>
            <w:webHidden/>
          </w:rPr>
          <w:fldChar w:fldCharType="begin"/>
        </w:r>
        <w:r w:rsidR="005245E0">
          <w:rPr>
            <w:webHidden/>
          </w:rPr>
          <w:instrText xml:space="preserve"> PAGEREF _Toc84315128 \h </w:instrText>
        </w:r>
        <w:r w:rsidR="005245E0">
          <w:rPr>
            <w:webHidden/>
          </w:rPr>
        </w:r>
        <w:r w:rsidR="005245E0">
          <w:rPr>
            <w:webHidden/>
          </w:rPr>
          <w:fldChar w:fldCharType="separate"/>
        </w:r>
        <w:r w:rsidR="005245E0">
          <w:rPr>
            <w:webHidden/>
          </w:rPr>
          <w:t>10</w:t>
        </w:r>
        <w:r w:rsidR="005245E0">
          <w:rPr>
            <w:webHidden/>
          </w:rPr>
          <w:fldChar w:fldCharType="end"/>
        </w:r>
      </w:hyperlink>
    </w:p>
    <w:p w14:paraId="5A00ABED" w14:textId="47D2EA2F" w:rsidR="005245E0" w:rsidRDefault="000B0736">
      <w:pPr>
        <w:pStyle w:val="TOC2"/>
        <w:rPr>
          <w:rFonts w:asciiTheme="minorHAnsi" w:eastAsiaTheme="minorEastAsia" w:hAnsiTheme="minorHAnsi"/>
          <w:spacing w:val="0"/>
          <w:sz w:val="22"/>
          <w:szCs w:val="22"/>
          <w:lang w:eastAsia="en-GB"/>
        </w:rPr>
      </w:pPr>
      <w:hyperlink w:anchor="_Toc84315129" w:history="1">
        <w:r w:rsidR="005245E0" w:rsidRPr="002D5E39">
          <w:rPr>
            <w:rStyle w:val="Hyperlink"/>
          </w:rPr>
          <w:t>4.1</w:t>
        </w:r>
        <w:r w:rsidR="005245E0">
          <w:rPr>
            <w:rFonts w:asciiTheme="minorHAnsi" w:eastAsiaTheme="minorEastAsia" w:hAnsiTheme="minorHAnsi"/>
            <w:spacing w:val="0"/>
            <w:sz w:val="22"/>
            <w:szCs w:val="22"/>
            <w:lang w:eastAsia="en-GB"/>
          </w:rPr>
          <w:tab/>
        </w:r>
        <w:r w:rsidR="005245E0" w:rsidRPr="002D5E39">
          <w:rPr>
            <w:rStyle w:val="Hyperlink"/>
          </w:rPr>
          <w:t>Value groups and their use</w:t>
        </w:r>
        <w:r w:rsidR="005245E0">
          <w:rPr>
            <w:webHidden/>
          </w:rPr>
          <w:tab/>
        </w:r>
        <w:r w:rsidR="005245E0">
          <w:rPr>
            <w:webHidden/>
          </w:rPr>
          <w:fldChar w:fldCharType="begin"/>
        </w:r>
        <w:r w:rsidR="005245E0">
          <w:rPr>
            <w:webHidden/>
          </w:rPr>
          <w:instrText xml:space="preserve"> PAGEREF _Toc84315129 \h </w:instrText>
        </w:r>
        <w:r w:rsidR="005245E0">
          <w:rPr>
            <w:webHidden/>
          </w:rPr>
        </w:r>
        <w:r w:rsidR="005245E0">
          <w:rPr>
            <w:webHidden/>
          </w:rPr>
          <w:fldChar w:fldCharType="separate"/>
        </w:r>
        <w:r w:rsidR="005245E0">
          <w:rPr>
            <w:webHidden/>
          </w:rPr>
          <w:t>10</w:t>
        </w:r>
        <w:r w:rsidR="005245E0">
          <w:rPr>
            <w:webHidden/>
          </w:rPr>
          <w:fldChar w:fldCharType="end"/>
        </w:r>
      </w:hyperlink>
    </w:p>
    <w:p w14:paraId="66D09B95" w14:textId="082996F9" w:rsidR="005245E0" w:rsidRDefault="000B0736">
      <w:pPr>
        <w:pStyle w:val="TOC2"/>
        <w:rPr>
          <w:rFonts w:asciiTheme="minorHAnsi" w:eastAsiaTheme="minorEastAsia" w:hAnsiTheme="minorHAnsi"/>
          <w:spacing w:val="0"/>
          <w:sz w:val="22"/>
          <w:szCs w:val="22"/>
          <w:lang w:eastAsia="en-GB"/>
        </w:rPr>
      </w:pPr>
      <w:hyperlink w:anchor="_Toc84315130" w:history="1">
        <w:r w:rsidR="005245E0" w:rsidRPr="002D5E39">
          <w:rPr>
            <w:rStyle w:val="Hyperlink"/>
          </w:rPr>
          <w:t>4.2</w:t>
        </w:r>
        <w:r w:rsidR="005245E0">
          <w:rPr>
            <w:rFonts w:asciiTheme="minorHAnsi" w:eastAsiaTheme="minorEastAsia" w:hAnsiTheme="minorHAnsi"/>
            <w:spacing w:val="0"/>
            <w:sz w:val="22"/>
            <w:szCs w:val="22"/>
            <w:lang w:eastAsia="en-GB"/>
          </w:rPr>
          <w:tab/>
        </w:r>
        <w:r w:rsidR="005245E0" w:rsidRPr="002D5E39">
          <w:rPr>
            <w:rStyle w:val="Hyperlink"/>
          </w:rPr>
          <w:t>Manufacturer specific codes</w:t>
        </w:r>
        <w:r w:rsidR="005245E0">
          <w:rPr>
            <w:webHidden/>
          </w:rPr>
          <w:tab/>
        </w:r>
        <w:r w:rsidR="005245E0">
          <w:rPr>
            <w:webHidden/>
          </w:rPr>
          <w:fldChar w:fldCharType="begin"/>
        </w:r>
        <w:r w:rsidR="005245E0">
          <w:rPr>
            <w:webHidden/>
          </w:rPr>
          <w:instrText xml:space="preserve"> PAGEREF _Toc84315130 \h </w:instrText>
        </w:r>
        <w:r w:rsidR="005245E0">
          <w:rPr>
            <w:webHidden/>
          </w:rPr>
        </w:r>
        <w:r w:rsidR="005245E0">
          <w:rPr>
            <w:webHidden/>
          </w:rPr>
          <w:fldChar w:fldCharType="separate"/>
        </w:r>
        <w:r w:rsidR="005245E0">
          <w:rPr>
            <w:webHidden/>
          </w:rPr>
          <w:t>11</w:t>
        </w:r>
        <w:r w:rsidR="005245E0">
          <w:rPr>
            <w:webHidden/>
          </w:rPr>
          <w:fldChar w:fldCharType="end"/>
        </w:r>
      </w:hyperlink>
    </w:p>
    <w:p w14:paraId="6BED7FF6" w14:textId="700CB948" w:rsidR="005245E0" w:rsidRDefault="000B0736">
      <w:pPr>
        <w:pStyle w:val="TOC2"/>
        <w:rPr>
          <w:rFonts w:asciiTheme="minorHAnsi" w:eastAsiaTheme="minorEastAsia" w:hAnsiTheme="minorHAnsi"/>
          <w:spacing w:val="0"/>
          <w:sz w:val="22"/>
          <w:szCs w:val="22"/>
          <w:lang w:eastAsia="en-GB"/>
        </w:rPr>
      </w:pPr>
      <w:hyperlink w:anchor="_Toc84315131" w:history="1">
        <w:r w:rsidR="005245E0" w:rsidRPr="002D5E39">
          <w:rPr>
            <w:rStyle w:val="Hyperlink"/>
          </w:rPr>
          <w:t>4.3</w:t>
        </w:r>
        <w:r w:rsidR="005245E0">
          <w:rPr>
            <w:rFonts w:asciiTheme="minorHAnsi" w:eastAsiaTheme="minorEastAsia" w:hAnsiTheme="minorHAnsi"/>
            <w:spacing w:val="0"/>
            <w:sz w:val="22"/>
            <w:szCs w:val="22"/>
            <w:lang w:eastAsia="en-GB"/>
          </w:rPr>
          <w:tab/>
        </w:r>
        <w:r w:rsidR="005245E0" w:rsidRPr="002D5E39">
          <w:rPr>
            <w:rStyle w:val="Hyperlink"/>
          </w:rPr>
          <w:t>Reserved ranges</w:t>
        </w:r>
        <w:r w:rsidR="005245E0">
          <w:rPr>
            <w:webHidden/>
          </w:rPr>
          <w:tab/>
        </w:r>
        <w:r w:rsidR="005245E0">
          <w:rPr>
            <w:webHidden/>
          </w:rPr>
          <w:fldChar w:fldCharType="begin"/>
        </w:r>
        <w:r w:rsidR="005245E0">
          <w:rPr>
            <w:webHidden/>
          </w:rPr>
          <w:instrText xml:space="preserve"> PAGEREF _Toc84315131 \h </w:instrText>
        </w:r>
        <w:r w:rsidR="005245E0">
          <w:rPr>
            <w:webHidden/>
          </w:rPr>
        </w:r>
        <w:r w:rsidR="005245E0">
          <w:rPr>
            <w:webHidden/>
          </w:rPr>
          <w:fldChar w:fldCharType="separate"/>
        </w:r>
        <w:r w:rsidR="005245E0">
          <w:rPr>
            <w:webHidden/>
          </w:rPr>
          <w:t>11</w:t>
        </w:r>
        <w:r w:rsidR="005245E0">
          <w:rPr>
            <w:webHidden/>
          </w:rPr>
          <w:fldChar w:fldCharType="end"/>
        </w:r>
      </w:hyperlink>
    </w:p>
    <w:p w14:paraId="11530299" w14:textId="58009778" w:rsidR="005245E0" w:rsidRDefault="000B0736">
      <w:pPr>
        <w:pStyle w:val="TOC2"/>
        <w:rPr>
          <w:rFonts w:asciiTheme="minorHAnsi" w:eastAsiaTheme="minorEastAsia" w:hAnsiTheme="minorHAnsi"/>
          <w:spacing w:val="0"/>
          <w:sz w:val="22"/>
          <w:szCs w:val="22"/>
          <w:lang w:eastAsia="en-GB"/>
        </w:rPr>
      </w:pPr>
      <w:hyperlink w:anchor="_Toc84315132" w:history="1">
        <w:r w:rsidR="005245E0" w:rsidRPr="002D5E39">
          <w:rPr>
            <w:rStyle w:val="Hyperlink"/>
          </w:rPr>
          <w:t>4.4</w:t>
        </w:r>
        <w:r w:rsidR="005245E0">
          <w:rPr>
            <w:rFonts w:asciiTheme="minorHAnsi" w:eastAsiaTheme="minorEastAsia" w:hAnsiTheme="minorHAnsi"/>
            <w:spacing w:val="0"/>
            <w:sz w:val="22"/>
            <w:szCs w:val="22"/>
            <w:lang w:eastAsia="en-GB"/>
          </w:rPr>
          <w:tab/>
        </w:r>
        <w:r w:rsidR="005245E0" w:rsidRPr="002D5E39">
          <w:rPr>
            <w:rStyle w:val="Hyperlink"/>
          </w:rPr>
          <w:t>Summary of rules for manufacturer, utility, consortia and country specific codes</w:t>
        </w:r>
        <w:r w:rsidR="005245E0">
          <w:rPr>
            <w:webHidden/>
          </w:rPr>
          <w:tab/>
        </w:r>
        <w:r w:rsidR="005245E0">
          <w:rPr>
            <w:webHidden/>
          </w:rPr>
          <w:fldChar w:fldCharType="begin"/>
        </w:r>
        <w:r w:rsidR="005245E0">
          <w:rPr>
            <w:webHidden/>
          </w:rPr>
          <w:instrText xml:space="preserve"> PAGEREF _Toc84315132 \h </w:instrText>
        </w:r>
        <w:r w:rsidR="005245E0">
          <w:rPr>
            <w:webHidden/>
          </w:rPr>
        </w:r>
        <w:r w:rsidR="005245E0">
          <w:rPr>
            <w:webHidden/>
          </w:rPr>
          <w:fldChar w:fldCharType="separate"/>
        </w:r>
        <w:r w:rsidR="005245E0">
          <w:rPr>
            <w:webHidden/>
          </w:rPr>
          <w:t>11</w:t>
        </w:r>
        <w:r w:rsidR="005245E0">
          <w:rPr>
            <w:webHidden/>
          </w:rPr>
          <w:fldChar w:fldCharType="end"/>
        </w:r>
      </w:hyperlink>
    </w:p>
    <w:p w14:paraId="38974F5F" w14:textId="03300253" w:rsidR="005245E0" w:rsidRDefault="000B0736">
      <w:pPr>
        <w:pStyle w:val="TOC2"/>
        <w:rPr>
          <w:rFonts w:asciiTheme="minorHAnsi" w:eastAsiaTheme="minorEastAsia" w:hAnsiTheme="minorHAnsi"/>
          <w:spacing w:val="0"/>
          <w:sz w:val="22"/>
          <w:szCs w:val="22"/>
          <w:lang w:eastAsia="en-GB"/>
        </w:rPr>
      </w:pPr>
      <w:hyperlink w:anchor="_Toc84315133" w:history="1">
        <w:r w:rsidR="005245E0" w:rsidRPr="002D5E39">
          <w:rPr>
            <w:rStyle w:val="Hyperlink"/>
          </w:rPr>
          <w:t>4.5</w:t>
        </w:r>
        <w:r w:rsidR="005245E0">
          <w:rPr>
            <w:rFonts w:asciiTheme="minorHAnsi" w:eastAsiaTheme="minorEastAsia" w:hAnsiTheme="minorHAnsi"/>
            <w:spacing w:val="0"/>
            <w:sz w:val="22"/>
            <w:szCs w:val="22"/>
            <w:lang w:eastAsia="en-GB"/>
          </w:rPr>
          <w:tab/>
        </w:r>
        <w:r w:rsidR="005245E0" w:rsidRPr="002D5E39">
          <w:rPr>
            <w:rStyle w:val="Hyperlink"/>
          </w:rPr>
          <w:t>Standard object codes</w:t>
        </w:r>
        <w:r w:rsidR="005245E0">
          <w:rPr>
            <w:webHidden/>
          </w:rPr>
          <w:tab/>
        </w:r>
        <w:r w:rsidR="005245E0">
          <w:rPr>
            <w:webHidden/>
          </w:rPr>
          <w:fldChar w:fldCharType="begin"/>
        </w:r>
        <w:r w:rsidR="005245E0">
          <w:rPr>
            <w:webHidden/>
          </w:rPr>
          <w:instrText xml:space="preserve"> PAGEREF _Toc84315133 \h </w:instrText>
        </w:r>
        <w:r w:rsidR="005245E0">
          <w:rPr>
            <w:webHidden/>
          </w:rPr>
        </w:r>
        <w:r w:rsidR="005245E0">
          <w:rPr>
            <w:webHidden/>
          </w:rPr>
          <w:fldChar w:fldCharType="separate"/>
        </w:r>
        <w:r w:rsidR="005245E0">
          <w:rPr>
            <w:webHidden/>
          </w:rPr>
          <w:t>12</w:t>
        </w:r>
        <w:r w:rsidR="005245E0">
          <w:rPr>
            <w:webHidden/>
          </w:rPr>
          <w:fldChar w:fldCharType="end"/>
        </w:r>
      </w:hyperlink>
    </w:p>
    <w:p w14:paraId="1FCCB44C" w14:textId="3EEF5F75" w:rsidR="005245E0" w:rsidRDefault="000B0736">
      <w:pPr>
        <w:pStyle w:val="TOC1"/>
        <w:rPr>
          <w:rFonts w:asciiTheme="minorHAnsi" w:eastAsiaTheme="minorEastAsia" w:hAnsiTheme="minorHAnsi"/>
          <w:spacing w:val="0"/>
          <w:sz w:val="22"/>
          <w:szCs w:val="22"/>
          <w:lang w:eastAsia="en-GB"/>
        </w:rPr>
      </w:pPr>
      <w:hyperlink w:anchor="_Toc84315134" w:history="1">
        <w:r w:rsidR="005245E0" w:rsidRPr="002D5E39">
          <w:rPr>
            <w:rStyle w:val="Hyperlink"/>
          </w:rPr>
          <w:t>5</w:t>
        </w:r>
        <w:r w:rsidR="005245E0">
          <w:rPr>
            <w:rFonts w:asciiTheme="minorHAnsi" w:eastAsiaTheme="minorEastAsia" w:hAnsiTheme="minorHAnsi"/>
            <w:spacing w:val="0"/>
            <w:sz w:val="22"/>
            <w:szCs w:val="22"/>
            <w:lang w:eastAsia="en-GB"/>
          </w:rPr>
          <w:tab/>
        </w:r>
        <w:r w:rsidR="005245E0" w:rsidRPr="002D5E39">
          <w:rPr>
            <w:rStyle w:val="Hyperlink"/>
          </w:rPr>
          <w:t>Value group definitions – overview</w:t>
        </w:r>
        <w:r w:rsidR="005245E0">
          <w:rPr>
            <w:webHidden/>
          </w:rPr>
          <w:tab/>
        </w:r>
        <w:r w:rsidR="005245E0">
          <w:rPr>
            <w:webHidden/>
          </w:rPr>
          <w:fldChar w:fldCharType="begin"/>
        </w:r>
        <w:r w:rsidR="005245E0">
          <w:rPr>
            <w:webHidden/>
          </w:rPr>
          <w:instrText xml:space="preserve"> PAGEREF _Toc84315134 \h </w:instrText>
        </w:r>
        <w:r w:rsidR="005245E0">
          <w:rPr>
            <w:webHidden/>
          </w:rPr>
        </w:r>
        <w:r w:rsidR="005245E0">
          <w:rPr>
            <w:webHidden/>
          </w:rPr>
          <w:fldChar w:fldCharType="separate"/>
        </w:r>
        <w:r w:rsidR="005245E0">
          <w:rPr>
            <w:webHidden/>
          </w:rPr>
          <w:t>13</w:t>
        </w:r>
        <w:r w:rsidR="005245E0">
          <w:rPr>
            <w:webHidden/>
          </w:rPr>
          <w:fldChar w:fldCharType="end"/>
        </w:r>
      </w:hyperlink>
    </w:p>
    <w:p w14:paraId="0B2D97B6" w14:textId="2DB82CB7" w:rsidR="005245E0" w:rsidRDefault="000B0736">
      <w:pPr>
        <w:pStyle w:val="TOC2"/>
        <w:rPr>
          <w:rFonts w:asciiTheme="minorHAnsi" w:eastAsiaTheme="minorEastAsia" w:hAnsiTheme="minorHAnsi"/>
          <w:spacing w:val="0"/>
          <w:sz w:val="22"/>
          <w:szCs w:val="22"/>
          <w:lang w:eastAsia="en-GB"/>
        </w:rPr>
      </w:pPr>
      <w:hyperlink w:anchor="_Toc84315135" w:history="1">
        <w:r w:rsidR="005245E0" w:rsidRPr="002D5E39">
          <w:rPr>
            <w:rStyle w:val="Hyperlink"/>
          </w:rPr>
          <w:t>5.1</w:t>
        </w:r>
        <w:r w:rsidR="005245E0">
          <w:rPr>
            <w:rFonts w:asciiTheme="minorHAnsi" w:eastAsiaTheme="minorEastAsia" w:hAnsiTheme="minorHAnsi"/>
            <w:spacing w:val="0"/>
            <w:sz w:val="22"/>
            <w:szCs w:val="22"/>
            <w:lang w:eastAsia="en-GB"/>
          </w:rPr>
          <w:tab/>
        </w:r>
        <w:r w:rsidR="005245E0" w:rsidRPr="002D5E39">
          <w:rPr>
            <w:rStyle w:val="Hyperlink"/>
          </w:rPr>
          <w:t>Value group A</w:t>
        </w:r>
        <w:r w:rsidR="005245E0">
          <w:rPr>
            <w:webHidden/>
          </w:rPr>
          <w:tab/>
        </w:r>
        <w:r w:rsidR="005245E0">
          <w:rPr>
            <w:webHidden/>
          </w:rPr>
          <w:fldChar w:fldCharType="begin"/>
        </w:r>
        <w:r w:rsidR="005245E0">
          <w:rPr>
            <w:webHidden/>
          </w:rPr>
          <w:instrText xml:space="preserve"> PAGEREF _Toc84315135 \h </w:instrText>
        </w:r>
        <w:r w:rsidR="005245E0">
          <w:rPr>
            <w:webHidden/>
          </w:rPr>
        </w:r>
        <w:r w:rsidR="005245E0">
          <w:rPr>
            <w:webHidden/>
          </w:rPr>
          <w:fldChar w:fldCharType="separate"/>
        </w:r>
        <w:r w:rsidR="005245E0">
          <w:rPr>
            <w:webHidden/>
          </w:rPr>
          <w:t>13</w:t>
        </w:r>
        <w:r w:rsidR="005245E0">
          <w:rPr>
            <w:webHidden/>
          </w:rPr>
          <w:fldChar w:fldCharType="end"/>
        </w:r>
      </w:hyperlink>
    </w:p>
    <w:p w14:paraId="6F21DB42" w14:textId="7A9A0B33" w:rsidR="005245E0" w:rsidRDefault="000B0736">
      <w:pPr>
        <w:pStyle w:val="TOC2"/>
        <w:rPr>
          <w:rFonts w:asciiTheme="minorHAnsi" w:eastAsiaTheme="minorEastAsia" w:hAnsiTheme="minorHAnsi"/>
          <w:spacing w:val="0"/>
          <w:sz w:val="22"/>
          <w:szCs w:val="22"/>
          <w:lang w:eastAsia="en-GB"/>
        </w:rPr>
      </w:pPr>
      <w:hyperlink w:anchor="_Toc84315136" w:history="1">
        <w:r w:rsidR="005245E0" w:rsidRPr="002D5E39">
          <w:rPr>
            <w:rStyle w:val="Hyperlink"/>
          </w:rPr>
          <w:t>5.2</w:t>
        </w:r>
        <w:r w:rsidR="005245E0">
          <w:rPr>
            <w:rFonts w:asciiTheme="minorHAnsi" w:eastAsiaTheme="minorEastAsia" w:hAnsiTheme="minorHAnsi"/>
            <w:spacing w:val="0"/>
            <w:sz w:val="22"/>
            <w:szCs w:val="22"/>
            <w:lang w:eastAsia="en-GB"/>
          </w:rPr>
          <w:tab/>
        </w:r>
        <w:r w:rsidR="005245E0" w:rsidRPr="002D5E39">
          <w:rPr>
            <w:rStyle w:val="Hyperlink"/>
          </w:rPr>
          <w:t>Value group B</w:t>
        </w:r>
        <w:r w:rsidR="005245E0">
          <w:rPr>
            <w:webHidden/>
          </w:rPr>
          <w:tab/>
        </w:r>
        <w:r w:rsidR="005245E0">
          <w:rPr>
            <w:webHidden/>
          </w:rPr>
          <w:fldChar w:fldCharType="begin"/>
        </w:r>
        <w:r w:rsidR="005245E0">
          <w:rPr>
            <w:webHidden/>
          </w:rPr>
          <w:instrText xml:space="preserve"> PAGEREF _Toc84315136 \h </w:instrText>
        </w:r>
        <w:r w:rsidR="005245E0">
          <w:rPr>
            <w:webHidden/>
          </w:rPr>
        </w:r>
        <w:r w:rsidR="005245E0">
          <w:rPr>
            <w:webHidden/>
          </w:rPr>
          <w:fldChar w:fldCharType="separate"/>
        </w:r>
        <w:r w:rsidR="005245E0">
          <w:rPr>
            <w:webHidden/>
          </w:rPr>
          <w:t>13</w:t>
        </w:r>
        <w:r w:rsidR="005245E0">
          <w:rPr>
            <w:webHidden/>
          </w:rPr>
          <w:fldChar w:fldCharType="end"/>
        </w:r>
      </w:hyperlink>
    </w:p>
    <w:p w14:paraId="00E57163" w14:textId="0C23BF60" w:rsidR="005245E0" w:rsidRDefault="000B0736">
      <w:pPr>
        <w:pStyle w:val="TOC2"/>
        <w:rPr>
          <w:rFonts w:asciiTheme="minorHAnsi" w:eastAsiaTheme="minorEastAsia" w:hAnsiTheme="minorHAnsi"/>
          <w:spacing w:val="0"/>
          <w:sz w:val="22"/>
          <w:szCs w:val="22"/>
          <w:lang w:eastAsia="en-GB"/>
        </w:rPr>
      </w:pPr>
      <w:hyperlink w:anchor="_Toc84315137" w:history="1">
        <w:r w:rsidR="005245E0" w:rsidRPr="002D5E39">
          <w:rPr>
            <w:rStyle w:val="Hyperlink"/>
          </w:rPr>
          <w:t>5.3</w:t>
        </w:r>
        <w:r w:rsidR="005245E0">
          <w:rPr>
            <w:rFonts w:asciiTheme="minorHAnsi" w:eastAsiaTheme="minorEastAsia" w:hAnsiTheme="minorHAnsi"/>
            <w:spacing w:val="0"/>
            <w:sz w:val="22"/>
            <w:szCs w:val="22"/>
            <w:lang w:eastAsia="en-GB"/>
          </w:rPr>
          <w:tab/>
        </w:r>
        <w:r w:rsidR="005245E0" w:rsidRPr="002D5E39">
          <w:rPr>
            <w:rStyle w:val="Hyperlink"/>
          </w:rPr>
          <w:t>Value group C</w:t>
        </w:r>
        <w:r w:rsidR="005245E0">
          <w:rPr>
            <w:webHidden/>
          </w:rPr>
          <w:tab/>
        </w:r>
        <w:r w:rsidR="005245E0">
          <w:rPr>
            <w:webHidden/>
          </w:rPr>
          <w:fldChar w:fldCharType="begin"/>
        </w:r>
        <w:r w:rsidR="005245E0">
          <w:rPr>
            <w:webHidden/>
          </w:rPr>
          <w:instrText xml:space="preserve"> PAGEREF _Toc84315137 \h </w:instrText>
        </w:r>
        <w:r w:rsidR="005245E0">
          <w:rPr>
            <w:webHidden/>
          </w:rPr>
        </w:r>
        <w:r w:rsidR="005245E0">
          <w:rPr>
            <w:webHidden/>
          </w:rPr>
          <w:fldChar w:fldCharType="separate"/>
        </w:r>
        <w:r w:rsidR="005245E0">
          <w:rPr>
            <w:webHidden/>
          </w:rPr>
          <w:t>14</w:t>
        </w:r>
        <w:r w:rsidR="005245E0">
          <w:rPr>
            <w:webHidden/>
          </w:rPr>
          <w:fldChar w:fldCharType="end"/>
        </w:r>
      </w:hyperlink>
    </w:p>
    <w:p w14:paraId="7D3B808F" w14:textId="1774B853" w:rsidR="005245E0" w:rsidRDefault="000B0736">
      <w:pPr>
        <w:pStyle w:val="TOC3"/>
        <w:rPr>
          <w:rFonts w:asciiTheme="minorHAnsi" w:eastAsiaTheme="minorEastAsia" w:hAnsiTheme="minorHAnsi"/>
          <w:spacing w:val="0"/>
          <w:sz w:val="22"/>
          <w:szCs w:val="22"/>
          <w:lang w:eastAsia="en-GB"/>
        </w:rPr>
      </w:pPr>
      <w:hyperlink w:anchor="_Toc84315138" w:history="1">
        <w:r w:rsidR="005245E0" w:rsidRPr="002D5E39">
          <w:rPr>
            <w:rStyle w:val="Hyperlink"/>
          </w:rPr>
          <w:t>5.3.1</w:t>
        </w:r>
        <w:r w:rsidR="005245E0">
          <w:rPr>
            <w:rFonts w:asciiTheme="minorHAnsi" w:eastAsiaTheme="minorEastAsia" w:hAnsiTheme="minorHAnsi"/>
            <w:spacing w:val="0"/>
            <w:sz w:val="22"/>
            <w:szCs w:val="22"/>
            <w:lang w:eastAsia="en-GB"/>
          </w:rPr>
          <w:tab/>
        </w:r>
        <w:r w:rsidR="005245E0" w:rsidRPr="002D5E39">
          <w:rPr>
            <w:rStyle w:val="Hyperlink"/>
          </w:rPr>
          <w:t>General</w:t>
        </w:r>
        <w:r w:rsidR="005245E0">
          <w:rPr>
            <w:webHidden/>
          </w:rPr>
          <w:tab/>
        </w:r>
        <w:r w:rsidR="005245E0">
          <w:rPr>
            <w:webHidden/>
          </w:rPr>
          <w:fldChar w:fldCharType="begin"/>
        </w:r>
        <w:r w:rsidR="005245E0">
          <w:rPr>
            <w:webHidden/>
          </w:rPr>
          <w:instrText xml:space="preserve"> PAGEREF _Toc84315138 \h </w:instrText>
        </w:r>
        <w:r w:rsidR="005245E0">
          <w:rPr>
            <w:webHidden/>
          </w:rPr>
        </w:r>
        <w:r w:rsidR="005245E0">
          <w:rPr>
            <w:webHidden/>
          </w:rPr>
          <w:fldChar w:fldCharType="separate"/>
        </w:r>
        <w:r w:rsidR="005245E0">
          <w:rPr>
            <w:webHidden/>
          </w:rPr>
          <w:t>14</w:t>
        </w:r>
        <w:r w:rsidR="005245E0">
          <w:rPr>
            <w:webHidden/>
          </w:rPr>
          <w:fldChar w:fldCharType="end"/>
        </w:r>
      </w:hyperlink>
    </w:p>
    <w:p w14:paraId="6EBFE47C" w14:textId="52B3B9A2" w:rsidR="005245E0" w:rsidRDefault="000B0736">
      <w:pPr>
        <w:pStyle w:val="TOC3"/>
        <w:rPr>
          <w:rFonts w:asciiTheme="minorHAnsi" w:eastAsiaTheme="minorEastAsia" w:hAnsiTheme="minorHAnsi"/>
          <w:spacing w:val="0"/>
          <w:sz w:val="22"/>
          <w:szCs w:val="22"/>
          <w:lang w:eastAsia="en-GB"/>
        </w:rPr>
      </w:pPr>
      <w:hyperlink w:anchor="_Toc84315139" w:history="1">
        <w:r w:rsidR="005245E0" w:rsidRPr="002D5E39">
          <w:rPr>
            <w:rStyle w:val="Hyperlink"/>
          </w:rPr>
          <w:t>5.3.2</w:t>
        </w:r>
        <w:r w:rsidR="005245E0">
          <w:rPr>
            <w:rFonts w:asciiTheme="minorHAnsi" w:eastAsiaTheme="minorEastAsia" w:hAnsiTheme="minorHAnsi"/>
            <w:spacing w:val="0"/>
            <w:sz w:val="22"/>
            <w:szCs w:val="22"/>
            <w:lang w:eastAsia="en-GB"/>
          </w:rPr>
          <w:tab/>
        </w:r>
        <w:r w:rsidR="005245E0" w:rsidRPr="002D5E39">
          <w:rPr>
            <w:rStyle w:val="Hyperlink"/>
          </w:rPr>
          <w:t>Abstract objects</w:t>
        </w:r>
        <w:r w:rsidR="005245E0">
          <w:rPr>
            <w:webHidden/>
          </w:rPr>
          <w:tab/>
        </w:r>
        <w:r w:rsidR="005245E0">
          <w:rPr>
            <w:webHidden/>
          </w:rPr>
          <w:fldChar w:fldCharType="begin"/>
        </w:r>
        <w:r w:rsidR="005245E0">
          <w:rPr>
            <w:webHidden/>
          </w:rPr>
          <w:instrText xml:space="preserve"> PAGEREF _Toc84315139 \h </w:instrText>
        </w:r>
        <w:r w:rsidR="005245E0">
          <w:rPr>
            <w:webHidden/>
          </w:rPr>
        </w:r>
        <w:r w:rsidR="005245E0">
          <w:rPr>
            <w:webHidden/>
          </w:rPr>
          <w:fldChar w:fldCharType="separate"/>
        </w:r>
        <w:r w:rsidR="005245E0">
          <w:rPr>
            <w:webHidden/>
          </w:rPr>
          <w:t>14</w:t>
        </w:r>
        <w:r w:rsidR="005245E0">
          <w:rPr>
            <w:webHidden/>
          </w:rPr>
          <w:fldChar w:fldCharType="end"/>
        </w:r>
      </w:hyperlink>
    </w:p>
    <w:p w14:paraId="52AD5C10" w14:textId="69147AF4" w:rsidR="005245E0" w:rsidRDefault="000B0736">
      <w:pPr>
        <w:pStyle w:val="TOC2"/>
        <w:rPr>
          <w:rFonts w:asciiTheme="minorHAnsi" w:eastAsiaTheme="minorEastAsia" w:hAnsiTheme="minorHAnsi"/>
          <w:spacing w:val="0"/>
          <w:sz w:val="22"/>
          <w:szCs w:val="22"/>
          <w:lang w:eastAsia="en-GB"/>
        </w:rPr>
      </w:pPr>
      <w:hyperlink w:anchor="_Toc84315140" w:history="1">
        <w:r w:rsidR="005245E0" w:rsidRPr="002D5E39">
          <w:rPr>
            <w:rStyle w:val="Hyperlink"/>
          </w:rPr>
          <w:t>5.4</w:t>
        </w:r>
        <w:r w:rsidR="005245E0">
          <w:rPr>
            <w:rFonts w:asciiTheme="minorHAnsi" w:eastAsiaTheme="minorEastAsia" w:hAnsiTheme="minorHAnsi"/>
            <w:spacing w:val="0"/>
            <w:sz w:val="22"/>
            <w:szCs w:val="22"/>
            <w:lang w:eastAsia="en-GB"/>
          </w:rPr>
          <w:tab/>
        </w:r>
        <w:r w:rsidR="005245E0" w:rsidRPr="002D5E39">
          <w:rPr>
            <w:rStyle w:val="Hyperlink"/>
          </w:rPr>
          <w:t>Value group D</w:t>
        </w:r>
        <w:r w:rsidR="005245E0">
          <w:rPr>
            <w:webHidden/>
          </w:rPr>
          <w:tab/>
        </w:r>
        <w:r w:rsidR="005245E0">
          <w:rPr>
            <w:webHidden/>
          </w:rPr>
          <w:fldChar w:fldCharType="begin"/>
        </w:r>
        <w:r w:rsidR="005245E0">
          <w:rPr>
            <w:webHidden/>
          </w:rPr>
          <w:instrText xml:space="preserve"> PAGEREF _Toc84315140 \h </w:instrText>
        </w:r>
        <w:r w:rsidR="005245E0">
          <w:rPr>
            <w:webHidden/>
          </w:rPr>
        </w:r>
        <w:r w:rsidR="005245E0">
          <w:rPr>
            <w:webHidden/>
          </w:rPr>
          <w:fldChar w:fldCharType="separate"/>
        </w:r>
        <w:r w:rsidR="005245E0">
          <w:rPr>
            <w:webHidden/>
          </w:rPr>
          <w:t>14</w:t>
        </w:r>
        <w:r w:rsidR="005245E0">
          <w:rPr>
            <w:webHidden/>
          </w:rPr>
          <w:fldChar w:fldCharType="end"/>
        </w:r>
      </w:hyperlink>
    </w:p>
    <w:p w14:paraId="5FB1A4C2" w14:textId="5940D205" w:rsidR="005245E0" w:rsidRDefault="000B0736">
      <w:pPr>
        <w:pStyle w:val="TOC3"/>
        <w:rPr>
          <w:rFonts w:asciiTheme="minorHAnsi" w:eastAsiaTheme="minorEastAsia" w:hAnsiTheme="minorHAnsi"/>
          <w:spacing w:val="0"/>
          <w:sz w:val="22"/>
          <w:szCs w:val="22"/>
          <w:lang w:eastAsia="en-GB"/>
        </w:rPr>
      </w:pPr>
      <w:hyperlink w:anchor="_Toc84315141" w:history="1">
        <w:r w:rsidR="005245E0" w:rsidRPr="002D5E39">
          <w:rPr>
            <w:rStyle w:val="Hyperlink"/>
          </w:rPr>
          <w:t>5.4.1</w:t>
        </w:r>
        <w:r w:rsidR="005245E0">
          <w:rPr>
            <w:rFonts w:asciiTheme="minorHAnsi" w:eastAsiaTheme="minorEastAsia" w:hAnsiTheme="minorHAnsi"/>
            <w:spacing w:val="0"/>
            <w:sz w:val="22"/>
            <w:szCs w:val="22"/>
            <w:lang w:eastAsia="en-GB"/>
          </w:rPr>
          <w:tab/>
        </w:r>
        <w:r w:rsidR="005245E0" w:rsidRPr="002D5E39">
          <w:rPr>
            <w:rStyle w:val="Hyperlink"/>
          </w:rPr>
          <w:t>General</w:t>
        </w:r>
        <w:r w:rsidR="005245E0">
          <w:rPr>
            <w:webHidden/>
          </w:rPr>
          <w:tab/>
        </w:r>
        <w:r w:rsidR="005245E0">
          <w:rPr>
            <w:webHidden/>
          </w:rPr>
          <w:fldChar w:fldCharType="begin"/>
        </w:r>
        <w:r w:rsidR="005245E0">
          <w:rPr>
            <w:webHidden/>
          </w:rPr>
          <w:instrText xml:space="preserve"> PAGEREF _Toc84315141 \h </w:instrText>
        </w:r>
        <w:r w:rsidR="005245E0">
          <w:rPr>
            <w:webHidden/>
          </w:rPr>
        </w:r>
        <w:r w:rsidR="005245E0">
          <w:rPr>
            <w:webHidden/>
          </w:rPr>
          <w:fldChar w:fldCharType="separate"/>
        </w:r>
        <w:r w:rsidR="005245E0">
          <w:rPr>
            <w:webHidden/>
          </w:rPr>
          <w:t>14</w:t>
        </w:r>
        <w:r w:rsidR="005245E0">
          <w:rPr>
            <w:webHidden/>
          </w:rPr>
          <w:fldChar w:fldCharType="end"/>
        </w:r>
      </w:hyperlink>
    </w:p>
    <w:p w14:paraId="3D0A833D" w14:textId="40C908E4" w:rsidR="005245E0" w:rsidRDefault="000B0736">
      <w:pPr>
        <w:pStyle w:val="TOC3"/>
        <w:rPr>
          <w:rFonts w:asciiTheme="minorHAnsi" w:eastAsiaTheme="minorEastAsia" w:hAnsiTheme="minorHAnsi"/>
          <w:spacing w:val="0"/>
          <w:sz w:val="22"/>
          <w:szCs w:val="22"/>
          <w:lang w:eastAsia="en-GB"/>
        </w:rPr>
      </w:pPr>
      <w:hyperlink w:anchor="_Toc84315142" w:history="1">
        <w:r w:rsidR="005245E0" w:rsidRPr="002D5E39">
          <w:rPr>
            <w:rStyle w:val="Hyperlink"/>
          </w:rPr>
          <w:t>5.4.2</w:t>
        </w:r>
        <w:r w:rsidR="005245E0">
          <w:rPr>
            <w:rFonts w:asciiTheme="minorHAnsi" w:eastAsiaTheme="minorEastAsia" w:hAnsiTheme="minorHAnsi"/>
            <w:spacing w:val="0"/>
            <w:sz w:val="22"/>
            <w:szCs w:val="22"/>
            <w:lang w:eastAsia="en-GB"/>
          </w:rPr>
          <w:tab/>
        </w:r>
        <w:r w:rsidR="005245E0" w:rsidRPr="002D5E39">
          <w:rPr>
            <w:rStyle w:val="Hyperlink"/>
          </w:rPr>
          <w:t>Consortia specific identifiers</w:t>
        </w:r>
        <w:r w:rsidR="005245E0">
          <w:rPr>
            <w:webHidden/>
          </w:rPr>
          <w:tab/>
        </w:r>
        <w:r w:rsidR="005245E0">
          <w:rPr>
            <w:webHidden/>
          </w:rPr>
          <w:fldChar w:fldCharType="begin"/>
        </w:r>
        <w:r w:rsidR="005245E0">
          <w:rPr>
            <w:webHidden/>
          </w:rPr>
          <w:instrText xml:space="preserve"> PAGEREF _Toc84315142 \h </w:instrText>
        </w:r>
        <w:r w:rsidR="005245E0">
          <w:rPr>
            <w:webHidden/>
          </w:rPr>
        </w:r>
        <w:r w:rsidR="005245E0">
          <w:rPr>
            <w:webHidden/>
          </w:rPr>
          <w:fldChar w:fldCharType="separate"/>
        </w:r>
        <w:r w:rsidR="005245E0">
          <w:rPr>
            <w:webHidden/>
          </w:rPr>
          <w:t>14</w:t>
        </w:r>
        <w:r w:rsidR="005245E0">
          <w:rPr>
            <w:webHidden/>
          </w:rPr>
          <w:fldChar w:fldCharType="end"/>
        </w:r>
      </w:hyperlink>
    </w:p>
    <w:p w14:paraId="5759900E" w14:textId="25E78B9A" w:rsidR="005245E0" w:rsidRDefault="000B0736">
      <w:pPr>
        <w:pStyle w:val="TOC3"/>
        <w:rPr>
          <w:rFonts w:asciiTheme="minorHAnsi" w:eastAsiaTheme="minorEastAsia" w:hAnsiTheme="minorHAnsi"/>
          <w:spacing w:val="0"/>
          <w:sz w:val="22"/>
          <w:szCs w:val="22"/>
          <w:lang w:eastAsia="en-GB"/>
        </w:rPr>
      </w:pPr>
      <w:hyperlink w:anchor="_Toc84315143" w:history="1">
        <w:r w:rsidR="005245E0" w:rsidRPr="002D5E39">
          <w:rPr>
            <w:rStyle w:val="Hyperlink"/>
          </w:rPr>
          <w:t>5.4.3</w:t>
        </w:r>
        <w:r w:rsidR="005245E0">
          <w:rPr>
            <w:rFonts w:asciiTheme="minorHAnsi" w:eastAsiaTheme="minorEastAsia" w:hAnsiTheme="minorHAnsi"/>
            <w:spacing w:val="0"/>
            <w:sz w:val="22"/>
            <w:szCs w:val="22"/>
            <w:lang w:eastAsia="en-GB"/>
          </w:rPr>
          <w:tab/>
        </w:r>
        <w:r w:rsidR="005245E0" w:rsidRPr="002D5E39">
          <w:rPr>
            <w:rStyle w:val="Hyperlink"/>
          </w:rPr>
          <w:t>Country specific identifiers</w:t>
        </w:r>
        <w:r w:rsidR="005245E0">
          <w:rPr>
            <w:webHidden/>
          </w:rPr>
          <w:tab/>
        </w:r>
        <w:r w:rsidR="005245E0">
          <w:rPr>
            <w:webHidden/>
          </w:rPr>
          <w:fldChar w:fldCharType="begin"/>
        </w:r>
        <w:r w:rsidR="005245E0">
          <w:rPr>
            <w:webHidden/>
          </w:rPr>
          <w:instrText xml:space="preserve"> PAGEREF _Toc84315143 \h </w:instrText>
        </w:r>
        <w:r w:rsidR="005245E0">
          <w:rPr>
            <w:webHidden/>
          </w:rPr>
        </w:r>
        <w:r w:rsidR="005245E0">
          <w:rPr>
            <w:webHidden/>
          </w:rPr>
          <w:fldChar w:fldCharType="separate"/>
        </w:r>
        <w:r w:rsidR="005245E0">
          <w:rPr>
            <w:webHidden/>
          </w:rPr>
          <w:t>15</w:t>
        </w:r>
        <w:r w:rsidR="005245E0">
          <w:rPr>
            <w:webHidden/>
          </w:rPr>
          <w:fldChar w:fldCharType="end"/>
        </w:r>
      </w:hyperlink>
    </w:p>
    <w:p w14:paraId="21F83B36" w14:textId="464DCF34" w:rsidR="005245E0" w:rsidRDefault="000B0736">
      <w:pPr>
        <w:pStyle w:val="TOC3"/>
        <w:rPr>
          <w:rFonts w:asciiTheme="minorHAnsi" w:eastAsiaTheme="minorEastAsia" w:hAnsiTheme="minorHAnsi"/>
          <w:spacing w:val="0"/>
          <w:sz w:val="22"/>
          <w:szCs w:val="22"/>
          <w:lang w:eastAsia="en-GB"/>
        </w:rPr>
      </w:pPr>
      <w:hyperlink w:anchor="_Toc84315144" w:history="1">
        <w:r w:rsidR="005245E0" w:rsidRPr="002D5E39">
          <w:rPr>
            <w:rStyle w:val="Hyperlink"/>
          </w:rPr>
          <w:t>5.4.4</w:t>
        </w:r>
        <w:r w:rsidR="005245E0">
          <w:rPr>
            <w:rFonts w:asciiTheme="minorHAnsi" w:eastAsiaTheme="minorEastAsia" w:hAnsiTheme="minorHAnsi"/>
            <w:spacing w:val="0"/>
            <w:sz w:val="22"/>
            <w:szCs w:val="22"/>
            <w:lang w:eastAsia="en-GB"/>
          </w:rPr>
          <w:tab/>
        </w:r>
        <w:r w:rsidR="005245E0" w:rsidRPr="002D5E39">
          <w:rPr>
            <w:rStyle w:val="Hyperlink"/>
          </w:rPr>
          <w:t>Identification of general and service entry objects</w:t>
        </w:r>
        <w:r w:rsidR="005245E0">
          <w:rPr>
            <w:webHidden/>
          </w:rPr>
          <w:tab/>
        </w:r>
        <w:r w:rsidR="005245E0">
          <w:rPr>
            <w:webHidden/>
          </w:rPr>
          <w:fldChar w:fldCharType="begin"/>
        </w:r>
        <w:r w:rsidR="005245E0">
          <w:rPr>
            <w:webHidden/>
          </w:rPr>
          <w:instrText xml:space="preserve"> PAGEREF _Toc84315144 \h </w:instrText>
        </w:r>
        <w:r w:rsidR="005245E0">
          <w:rPr>
            <w:webHidden/>
          </w:rPr>
        </w:r>
        <w:r w:rsidR="005245E0">
          <w:rPr>
            <w:webHidden/>
          </w:rPr>
          <w:fldChar w:fldCharType="separate"/>
        </w:r>
        <w:r w:rsidR="005245E0">
          <w:rPr>
            <w:webHidden/>
          </w:rPr>
          <w:t>16</w:t>
        </w:r>
        <w:r w:rsidR="005245E0">
          <w:rPr>
            <w:webHidden/>
          </w:rPr>
          <w:fldChar w:fldCharType="end"/>
        </w:r>
      </w:hyperlink>
    </w:p>
    <w:p w14:paraId="4B043D17" w14:textId="249634B9" w:rsidR="005245E0" w:rsidRDefault="000B0736">
      <w:pPr>
        <w:pStyle w:val="TOC2"/>
        <w:rPr>
          <w:rFonts w:asciiTheme="minorHAnsi" w:eastAsiaTheme="minorEastAsia" w:hAnsiTheme="minorHAnsi"/>
          <w:spacing w:val="0"/>
          <w:sz w:val="22"/>
          <w:szCs w:val="22"/>
          <w:lang w:eastAsia="en-GB"/>
        </w:rPr>
      </w:pPr>
      <w:hyperlink w:anchor="_Toc84315145" w:history="1">
        <w:r w:rsidR="005245E0" w:rsidRPr="002D5E39">
          <w:rPr>
            <w:rStyle w:val="Hyperlink"/>
          </w:rPr>
          <w:t>5.5</w:t>
        </w:r>
        <w:r w:rsidR="005245E0">
          <w:rPr>
            <w:rFonts w:asciiTheme="minorHAnsi" w:eastAsiaTheme="minorEastAsia" w:hAnsiTheme="minorHAnsi"/>
            <w:spacing w:val="0"/>
            <w:sz w:val="22"/>
            <w:szCs w:val="22"/>
            <w:lang w:eastAsia="en-GB"/>
          </w:rPr>
          <w:tab/>
        </w:r>
        <w:r w:rsidR="005245E0" w:rsidRPr="002D5E39">
          <w:rPr>
            <w:rStyle w:val="Hyperlink"/>
          </w:rPr>
          <w:t>Value group E</w:t>
        </w:r>
        <w:r w:rsidR="005245E0">
          <w:rPr>
            <w:webHidden/>
          </w:rPr>
          <w:tab/>
        </w:r>
        <w:r w:rsidR="005245E0">
          <w:rPr>
            <w:webHidden/>
          </w:rPr>
          <w:fldChar w:fldCharType="begin"/>
        </w:r>
        <w:r w:rsidR="005245E0">
          <w:rPr>
            <w:webHidden/>
          </w:rPr>
          <w:instrText xml:space="preserve"> PAGEREF _Toc84315145 \h </w:instrText>
        </w:r>
        <w:r w:rsidR="005245E0">
          <w:rPr>
            <w:webHidden/>
          </w:rPr>
        </w:r>
        <w:r w:rsidR="005245E0">
          <w:rPr>
            <w:webHidden/>
          </w:rPr>
          <w:fldChar w:fldCharType="separate"/>
        </w:r>
        <w:r w:rsidR="005245E0">
          <w:rPr>
            <w:webHidden/>
          </w:rPr>
          <w:t>17</w:t>
        </w:r>
        <w:r w:rsidR="005245E0">
          <w:rPr>
            <w:webHidden/>
          </w:rPr>
          <w:fldChar w:fldCharType="end"/>
        </w:r>
      </w:hyperlink>
    </w:p>
    <w:p w14:paraId="7CA87737" w14:textId="5BF0A443" w:rsidR="005245E0" w:rsidRDefault="000B0736">
      <w:pPr>
        <w:pStyle w:val="TOC2"/>
        <w:rPr>
          <w:rFonts w:asciiTheme="minorHAnsi" w:eastAsiaTheme="minorEastAsia" w:hAnsiTheme="minorHAnsi"/>
          <w:spacing w:val="0"/>
          <w:sz w:val="22"/>
          <w:szCs w:val="22"/>
          <w:lang w:eastAsia="en-GB"/>
        </w:rPr>
      </w:pPr>
      <w:hyperlink w:anchor="_Toc84315146" w:history="1">
        <w:r w:rsidR="005245E0" w:rsidRPr="002D5E39">
          <w:rPr>
            <w:rStyle w:val="Hyperlink"/>
          </w:rPr>
          <w:t>5.6</w:t>
        </w:r>
        <w:r w:rsidR="005245E0">
          <w:rPr>
            <w:rFonts w:asciiTheme="minorHAnsi" w:eastAsiaTheme="minorEastAsia" w:hAnsiTheme="minorHAnsi"/>
            <w:spacing w:val="0"/>
            <w:sz w:val="22"/>
            <w:szCs w:val="22"/>
            <w:lang w:eastAsia="en-GB"/>
          </w:rPr>
          <w:tab/>
        </w:r>
        <w:r w:rsidR="005245E0" w:rsidRPr="002D5E39">
          <w:rPr>
            <w:rStyle w:val="Hyperlink"/>
          </w:rPr>
          <w:t>Value group F</w:t>
        </w:r>
        <w:r w:rsidR="005245E0">
          <w:rPr>
            <w:webHidden/>
          </w:rPr>
          <w:tab/>
        </w:r>
        <w:r w:rsidR="005245E0">
          <w:rPr>
            <w:webHidden/>
          </w:rPr>
          <w:fldChar w:fldCharType="begin"/>
        </w:r>
        <w:r w:rsidR="005245E0">
          <w:rPr>
            <w:webHidden/>
          </w:rPr>
          <w:instrText xml:space="preserve"> PAGEREF _Toc84315146 \h </w:instrText>
        </w:r>
        <w:r w:rsidR="005245E0">
          <w:rPr>
            <w:webHidden/>
          </w:rPr>
        </w:r>
        <w:r w:rsidR="005245E0">
          <w:rPr>
            <w:webHidden/>
          </w:rPr>
          <w:fldChar w:fldCharType="separate"/>
        </w:r>
        <w:r w:rsidR="005245E0">
          <w:rPr>
            <w:webHidden/>
          </w:rPr>
          <w:t>17</w:t>
        </w:r>
        <w:r w:rsidR="005245E0">
          <w:rPr>
            <w:webHidden/>
          </w:rPr>
          <w:fldChar w:fldCharType="end"/>
        </w:r>
      </w:hyperlink>
    </w:p>
    <w:p w14:paraId="65F26D58" w14:textId="5C73300D" w:rsidR="005245E0" w:rsidRDefault="000B0736">
      <w:pPr>
        <w:pStyle w:val="TOC3"/>
        <w:rPr>
          <w:rFonts w:asciiTheme="minorHAnsi" w:eastAsiaTheme="minorEastAsia" w:hAnsiTheme="minorHAnsi"/>
          <w:spacing w:val="0"/>
          <w:sz w:val="22"/>
          <w:szCs w:val="22"/>
          <w:lang w:eastAsia="en-GB"/>
        </w:rPr>
      </w:pPr>
      <w:hyperlink w:anchor="_Toc84315147" w:history="1">
        <w:r w:rsidR="005245E0" w:rsidRPr="002D5E39">
          <w:rPr>
            <w:rStyle w:val="Hyperlink"/>
          </w:rPr>
          <w:t>5.6.1</w:t>
        </w:r>
        <w:r w:rsidR="005245E0">
          <w:rPr>
            <w:rFonts w:asciiTheme="minorHAnsi" w:eastAsiaTheme="minorEastAsia" w:hAnsiTheme="minorHAnsi"/>
            <w:spacing w:val="0"/>
            <w:sz w:val="22"/>
            <w:szCs w:val="22"/>
            <w:lang w:eastAsia="en-GB"/>
          </w:rPr>
          <w:tab/>
        </w:r>
        <w:r w:rsidR="005245E0" w:rsidRPr="002D5E39">
          <w:rPr>
            <w:rStyle w:val="Hyperlink"/>
          </w:rPr>
          <w:t>General</w:t>
        </w:r>
        <w:r w:rsidR="005245E0">
          <w:rPr>
            <w:webHidden/>
          </w:rPr>
          <w:tab/>
        </w:r>
        <w:r w:rsidR="005245E0">
          <w:rPr>
            <w:webHidden/>
          </w:rPr>
          <w:fldChar w:fldCharType="begin"/>
        </w:r>
        <w:r w:rsidR="005245E0">
          <w:rPr>
            <w:webHidden/>
          </w:rPr>
          <w:instrText xml:space="preserve"> PAGEREF _Toc84315147 \h </w:instrText>
        </w:r>
        <w:r w:rsidR="005245E0">
          <w:rPr>
            <w:webHidden/>
          </w:rPr>
        </w:r>
        <w:r w:rsidR="005245E0">
          <w:rPr>
            <w:webHidden/>
          </w:rPr>
          <w:fldChar w:fldCharType="separate"/>
        </w:r>
        <w:r w:rsidR="005245E0">
          <w:rPr>
            <w:webHidden/>
          </w:rPr>
          <w:t>17</w:t>
        </w:r>
        <w:r w:rsidR="005245E0">
          <w:rPr>
            <w:webHidden/>
          </w:rPr>
          <w:fldChar w:fldCharType="end"/>
        </w:r>
      </w:hyperlink>
    </w:p>
    <w:p w14:paraId="2059A642" w14:textId="39F8E997" w:rsidR="005245E0" w:rsidRDefault="000B0736">
      <w:pPr>
        <w:pStyle w:val="TOC3"/>
        <w:rPr>
          <w:rFonts w:asciiTheme="minorHAnsi" w:eastAsiaTheme="minorEastAsia" w:hAnsiTheme="minorHAnsi"/>
          <w:spacing w:val="0"/>
          <w:sz w:val="22"/>
          <w:szCs w:val="22"/>
          <w:lang w:eastAsia="en-GB"/>
        </w:rPr>
      </w:pPr>
      <w:hyperlink w:anchor="_Toc84315148" w:history="1">
        <w:r w:rsidR="005245E0" w:rsidRPr="002D5E39">
          <w:rPr>
            <w:rStyle w:val="Hyperlink"/>
          </w:rPr>
          <w:t>5.6.2</w:t>
        </w:r>
        <w:r w:rsidR="005245E0">
          <w:rPr>
            <w:rFonts w:asciiTheme="minorHAnsi" w:eastAsiaTheme="minorEastAsia" w:hAnsiTheme="minorHAnsi"/>
            <w:spacing w:val="0"/>
            <w:sz w:val="22"/>
            <w:szCs w:val="22"/>
            <w:lang w:eastAsia="en-GB"/>
          </w:rPr>
          <w:tab/>
        </w:r>
        <w:r w:rsidR="005245E0" w:rsidRPr="002D5E39">
          <w:rPr>
            <w:rStyle w:val="Hyperlink"/>
          </w:rPr>
          <w:t>Identification of billing periods</w:t>
        </w:r>
        <w:r w:rsidR="005245E0">
          <w:rPr>
            <w:webHidden/>
          </w:rPr>
          <w:tab/>
        </w:r>
        <w:r w:rsidR="005245E0">
          <w:rPr>
            <w:webHidden/>
          </w:rPr>
          <w:fldChar w:fldCharType="begin"/>
        </w:r>
        <w:r w:rsidR="005245E0">
          <w:rPr>
            <w:webHidden/>
          </w:rPr>
          <w:instrText xml:space="preserve"> PAGEREF _Toc84315148 \h </w:instrText>
        </w:r>
        <w:r w:rsidR="005245E0">
          <w:rPr>
            <w:webHidden/>
          </w:rPr>
        </w:r>
        <w:r w:rsidR="005245E0">
          <w:rPr>
            <w:webHidden/>
          </w:rPr>
          <w:fldChar w:fldCharType="separate"/>
        </w:r>
        <w:r w:rsidR="005245E0">
          <w:rPr>
            <w:webHidden/>
          </w:rPr>
          <w:t>17</w:t>
        </w:r>
        <w:r w:rsidR="005245E0">
          <w:rPr>
            <w:webHidden/>
          </w:rPr>
          <w:fldChar w:fldCharType="end"/>
        </w:r>
      </w:hyperlink>
    </w:p>
    <w:p w14:paraId="2A4BEAEC" w14:textId="65F5DC3B" w:rsidR="005245E0" w:rsidRDefault="000B0736">
      <w:pPr>
        <w:pStyle w:val="TOC1"/>
        <w:rPr>
          <w:rFonts w:asciiTheme="minorHAnsi" w:eastAsiaTheme="minorEastAsia" w:hAnsiTheme="minorHAnsi"/>
          <w:spacing w:val="0"/>
          <w:sz w:val="22"/>
          <w:szCs w:val="22"/>
          <w:lang w:eastAsia="en-GB"/>
        </w:rPr>
      </w:pPr>
      <w:hyperlink w:anchor="_Toc84315149" w:history="1">
        <w:r w:rsidR="005245E0" w:rsidRPr="002D5E39">
          <w:rPr>
            <w:rStyle w:val="Hyperlink"/>
          </w:rPr>
          <w:t>6</w:t>
        </w:r>
        <w:r w:rsidR="005245E0">
          <w:rPr>
            <w:rFonts w:asciiTheme="minorHAnsi" w:eastAsiaTheme="minorEastAsia" w:hAnsiTheme="minorHAnsi"/>
            <w:spacing w:val="0"/>
            <w:sz w:val="22"/>
            <w:szCs w:val="22"/>
            <w:lang w:eastAsia="en-GB"/>
          </w:rPr>
          <w:tab/>
        </w:r>
        <w:r w:rsidR="005245E0" w:rsidRPr="002D5E39">
          <w:rPr>
            <w:rStyle w:val="Hyperlink"/>
          </w:rPr>
          <w:t>Abstract objects (Value group A = 0)</w:t>
        </w:r>
        <w:r w:rsidR="005245E0">
          <w:rPr>
            <w:webHidden/>
          </w:rPr>
          <w:tab/>
        </w:r>
        <w:r w:rsidR="005245E0">
          <w:rPr>
            <w:webHidden/>
          </w:rPr>
          <w:fldChar w:fldCharType="begin"/>
        </w:r>
        <w:r w:rsidR="005245E0">
          <w:rPr>
            <w:webHidden/>
          </w:rPr>
          <w:instrText xml:space="preserve"> PAGEREF _Toc84315149 \h </w:instrText>
        </w:r>
        <w:r w:rsidR="005245E0">
          <w:rPr>
            <w:webHidden/>
          </w:rPr>
        </w:r>
        <w:r w:rsidR="005245E0">
          <w:rPr>
            <w:webHidden/>
          </w:rPr>
          <w:fldChar w:fldCharType="separate"/>
        </w:r>
        <w:r w:rsidR="005245E0">
          <w:rPr>
            <w:webHidden/>
          </w:rPr>
          <w:t>17</w:t>
        </w:r>
        <w:r w:rsidR="005245E0">
          <w:rPr>
            <w:webHidden/>
          </w:rPr>
          <w:fldChar w:fldCharType="end"/>
        </w:r>
      </w:hyperlink>
    </w:p>
    <w:p w14:paraId="3D803B5F" w14:textId="322CD49B" w:rsidR="005245E0" w:rsidRDefault="000B0736">
      <w:pPr>
        <w:pStyle w:val="TOC2"/>
        <w:rPr>
          <w:rFonts w:asciiTheme="minorHAnsi" w:eastAsiaTheme="minorEastAsia" w:hAnsiTheme="minorHAnsi"/>
          <w:spacing w:val="0"/>
          <w:sz w:val="22"/>
          <w:szCs w:val="22"/>
          <w:lang w:eastAsia="en-GB"/>
        </w:rPr>
      </w:pPr>
      <w:hyperlink w:anchor="_Toc84315150" w:history="1">
        <w:r w:rsidR="005245E0" w:rsidRPr="002D5E39">
          <w:rPr>
            <w:rStyle w:val="Hyperlink"/>
          </w:rPr>
          <w:t>6.1</w:t>
        </w:r>
        <w:r w:rsidR="005245E0">
          <w:rPr>
            <w:rFonts w:asciiTheme="minorHAnsi" w:eastAsiaTheme="minorEastAsia" w:hAnsiTheme="minorHAnsi"/>
            <w:spacing w:val="0"/>
            <w:sz w:val="22"/>
            <w:szCs w:val="22"/>
            <w:lang w:eastAsia="en-GB"/>
          </w:rPr>
          <w:tab/>
        </w:r>
        <w:r w:rsidR="005245E0" w:rsidRPr="002D5E39">
          <w:rPr>
            <w:rStyle w:val="Hyperlink"/>
          </w:rPr>
          <w:t>General and service entry objects – Abstract</w:t>
        </w:r>
        <w:r w:rsidR="005245E0">
          <w:rPr>
            <w:webHidden/>
          </w:rPr>
          <w:tab/>
        </w:r>
        <w:r w:rsidR="005245E0">
          <w:rPr>
            <w:webHidden/>
          </w:rPr>
          <w:fldChar w:fldCharType="begin"/>
        </w:r>
        <w:r w:rsidR="005245E0">
          <w:rPr>
            <w:webHidden/>
          </w:rPr>
          <w:instrText xml:space="preserve"> PAGEREF _Toc84315150 \h </w:instrText>
        </w:r>
        <w:r w:rsidR="005245E0">
          <w:rPr>
            <w:webHidden/>
          </w:rPr>
        </w:r>
        <w:r w:rsidR="005245E0">
          <w:rPr>
            <w:webHidden/>
          </w:rPr>
          <w:fldChar w:fldCharType="separate"/>
        </w:r>
        <w:r w:rsidR="005245E0">
          <w:rPr>
            <w:webHidden/>
          </w:rPr>
          <w:t>17</w:t>
        </w:r>
        <w:r w:rsidR="005245E0">
          <w:rPr>
            <w:webHidden/>
          </w:rPr>
          <w:fldChar w:fldCharType="end"/>
        </w:r>
      </w:hyperlink>
    </w:p>
    <w:p w14:paraId="7B728AF8" w14:textId="7301BE5E" w:rsidR="005245E0" w:rsidRDefault="000B0736">
      <w:pPr>
        <w:pStyle w:val="TOC2"/>
        <w:rPr>
          <w:rFonts w:asciiTheme="minorHAnsi" w:eastAsiaTheme="minorEastAsia" w:hAnsiTheme="minorHAnsi"/>
          <w:spacing w:val="0"/>
          <w:sz w:val="22"/>
          <w:szCs w:val="22"/>
          <w:lang w:eastAsia="en-GB"/>
        </w:rPr>
      </w:pPr>
      <w:hyperlink w:anchor="_Toc84315151" w:history="1">
        <w:r w:rsidR="005245E0" w:rsidRPr="002D5E39">
          <w:rPr>
            <w:rStyle w:val="Hyperlink"/>
          </w:rPr>
          <w:t>6.2</w:t>
        </w:r>
        <w:r w:rsidR="005245E0">
          <w:rPr>
            <w:rFonts w:asciiTheme="minorHAnsi" w:eastAsiaTheme="minorEastAsia" w:hAnsiTheme="minorHAnsi"/>
            <w:spacing w:val="0"/>
            <w:sz w:val="22"/>
            <w:szCs w:val="22"/>
            <w:lang w:eastAsia="en-GB"/>
          </w:rPr>
          <w:tab/>
        </w:r>
        <w:r w:rsidR="005245E0" w:rsidRPr="002D5E39">
          <w:rPr>
            <w:rStyle w:val="Hyperlink"/>
          </w:rPr>
          <w:t>Error registers, alarm registers / filters / descriptor objects – Abstract</w:t>
        </w:r>
        <w:r w:rsidR="005245E0">
          <w:rPr>
            <w:webHidden/>
          </w:rPr>
          <w:tab/>
        </w:r>
        <w:r w:rsidR="005245E0">
          <w:rPr>
            <w:webHidden/>
          </w:rPr>
          <w:fldChar w:fldCharType="begin"/>
        </w:r>
        <w:r w:rsidR="005245E0">
          <w:rPr>
            <w:webHidden/>
          </w:rPr>
          <w:instrText xml:space="preserve"> PAGEREF _Toc84315151 \h </w:instrText>
        </w:r>
        <w:r w:rsidR="005245E0">
          <w:rPr>
            <w:webHidden/>
          </w:rPr>
        </w:r>
        <w:r w:rsidR="005245E0">
          <w:rPr>
            <w:webHidden/>
          </w:rPr>
          <w:fldChar w:fldCharType="separate"/>
        </w:r>
        <w:r w:rsidR="005245E0">
          <w:rPr>
            <w:webHidden/>
          </w:rPr>
          <w:t>22</w:t>
        </w:r>
        <w:r w:rsidR="005245E0">
          <w:rPr>
            <w:webHidden/>
          </w:rPr>
          <w:fldChar w:fldCharType="end"/>
        </w:r>
      </w:hyperlink>
    </w:p>
    <w:p w14:paraId="744A35AA" w14:textId="7BB1CDC1" w:rsidR="005245E0" w:rsidRDefault="000B0736">
      <w:pPr>
        <w:pStyle w:val="TOC2"/>
        <w:rPr>
          <w:rFonts w:asciiTheme="minorHAnsi" w:eastAsiaTheme="minorEastAsia" w:hAnsiTheme="minorHAnsi"/>
          <w:spacing w:val="0"/>
          <w:sz w:val="22"/>
          <w:szCs w:val="22"/>
          <w:lang w:eastAsia="en-GB"/>
        </w:rPr>
      </w:pPr>
      <w:hyperlink w:anchor="_Toc84315152" w:history="1">
        <w:r w:rsidR="005245E0" w:rsidRPr="002D5E39">
          <w:rPr>
            <w:rStyle w:val="Hyperlink"/>
          </w:rPr>
          <w:t>6.3</w:t>
        </w:r>
        <w:r w:rsidR="005245E0">
          <w:rPr>
            <w:rFonts w:asciiTheme="minorHAnsi" w:eastAsiaTheme="minorEastAsia" w:hAnsiTheme="minorHAnsi"/>
            <w:spacing w:val="0"/>
            <w:sz w:val="22"/>
            <w:szCs w:val="22"/>
            <w:lang w:eastAsia="en-GB"/>
          </w:rPr>
          <w:tab/>
        </w:r>
        <w:r w:rsidR="005245E0" w:rsidRPr="002D5E39">
          <w:rPr>
            <w:rStyle w:val="Hyperlink"/>
          </w:rPr>
          <w:t>List objects – Abstract</w:t>
        </w:r>
        <w:r w:rsidR="005245E0">
          <w:rPr>
            <w:webHidden/>
          </w:rPr>
          <w:tab/>
        </w:r>
        <w:r w:rsidR="005245E0">
          <w:rPr>
            <w:webHidden/>
          </w:rPr>
          <w:fldChar w:fldCharType="begin"/>
        </w:r>
        <w:r w:rsidR="005245E0">
          <w:rPr>
            <w:webHidden/>
          </w:rPr>
          <w:instrText xml:space="preserve"> PAGEREF _Toc84315152 \h </w:instrText>
        </w:r>
        <w:r w:rsidR="005245E0">
          <w:rPr>
            <w:webHidden/>
          </w:rPr>
        </w:r>
        <w:r w:rsidR="005245E0">
          <w:rPr>
            <w:webHidden/>
          </w:rPr>
          <w:fldChar w:fldCharType="separate"/>
        </w:r>
        <w:r w:rsidR="005245E0">
          <w:rPr>
            <w:webHidden/>
          </w:rPr>
          <w:t>22</w:t>
        </w:r>
        <w:r w:rsidR="005245E0">
          <w:rPr>
            <w:webHidden/>
          </w:rPr>
          <w:fldChar w:fldCharType="end"/>
        </w:r>
      </w:hyperlink>
    </w:p>
    <w:p w14:paraId="5DF9B869" w14:textId="3D283605" w:rsidR="005245E0" w:rsidRDefault="000B0736">
      <w:pPr>
        <w:pStyle w:val="TOC2"/>
        <w:rPr>
          <w:rFonts w:asciiTheme="minorHAnsi" w:eastAsiaTheme="minorEastAsia" w:hAnsiTheme="minorHAnsi"/>
          <w:spacing w:val="0"/>
          <w:sz w:val="22"/>
          <w:szCs w:val="22"/>
          <w:lang w:eastAsia="en-GB"/>
        </w:rPr>
      </w:pPr>
      <w:hyperlink w:anchor="_Toc84315153" w:history="1">
        <w:r w:rsidR="005245E0" w:rsidRPr="002D5E39">
          <w:rPr>
            <w:rStyle w:val="Hyperlink"/>
          </w:rPr>
          <w:t>6.4</w:t>
        </w:r>
        <w:r w:rsidR="005245E0">
          <w:rPr>
            <w:rFonts w:asciiTheme="minorHAnsi" w:eastAsiaTheme="minorEastAsia" w:hAnsiTheme="minorHAnsi"/>
            <w:spacing w:val="0"/>
            <w:sz w:val="22"/>
            <w:szCs w:val="22"/>
            <w:lang w:eastAsia="en-GB"/>
          </w:rPr>
          <w:tab/>
        </w:r>
        <w:r w:rsidR="005245E0" w:rsidRPr="002D5E39">
          <w:rPr>
            <w:rStyle w:val="Hyperlink"/>
          </w:rPr>
          <w:t>Register table objects – Abstract</w:t>
        </w:r>
        <w:r w:rsidR="005245E0">
          <w:rPr>
            <w:webHidden/>
          </w:rPr>
          <w:tab/>
        </w:r>
        <w:r w:rsidR="005245E0">
          <w:rPr>
            <w:webHidden/>
          </w:rPr>
          <w:fldChar w:fldCharType="begin"/>
        </w:r>
        <w:r w:rsidR="005245E0">
          <w:rPr>
            <w:webHidden/>
          </w:rPr>
          <w:instrText xml:space="preserve"> PAGEREF _Toc84315153 \h </w:instrText>
        </w:r>
        <w:r w:rsidR="005245E0">
          <w:rPr>
            <w:webHidden/>
          </w:rPr>
        </w:r>
        <w:r w:rsidR="005245E0">
          <w:rPr>
            <w:webHidden/>
          </w:rPr>
          <w:fldChar w:fldCharType="separate"/>
        </w:r>
        <w:r w:rsidR="005245E0">
          <w:rPr>
            <w:webHidden/>
          </w:rPr>
          <w:t>23</w:t>
        </w:r>
        <w:r w:rsidR="005245E0">
          <w:rPr>
            <w:webHidden/>
          </w:rPr>
          <w:fldChar w:fldCharType="end"/>
        </w:r>
      </w:hyperlink>
    </w:p>
    <w:p w14:paraId="50248583" w14:textId="64DA4FA5" w:rsidR="005245E0" w:rsidRDefault="000B0736">
      <w:pPr>
        <w:pStyle w:val="TOC2"/>
        <w:rPr>
          <w:rFonts w:asciiTheme="minorHAnsi" w:eastAsiaTheme="minorEastAsia" w:hAnsiTheme="minorHAnsi"/>
          <w:spacing w:val="0"/>
          <w:sz w:val="22"/>
          <w:szCs w:val="22"/>
          <w:lang w:eastAsia="en-GB"/>
        </w:rPr>
      </w:pPr>
      <w:hyperlink w:anchor="_Toc84315154" w:history="1">
        <w:r w:rsidR="005245E0" w:rsidRPr="002D5E39">
          <w:rPr>
            <w:rStyle w:val="Hyperlink"/>
          </w:rPr>
          <w:t>6.5</w:t>
        </w:r>
        <w:r w:rsidR="005245E0">
          <w:rPr>
            <w:rFonts w:asciiTheme="minorHAnsi" w:eastAsiaTheme="minorEastAsia" w:hAnsiTheme="minorHAnsi"/>
            <w:spacing w:val="0"/>
            <w:sz w:val="22"/>
            <w:szCs w:val="22"/>
            <w:lang w:eastAsia="en-GB"/>
          </w:rPr>
          <w:tab/>
        </w:r>
        <w:r w:rsidR="005245E0" w:rsidRPr="002D5E39">
          <w:rPr>
            <w:rStyle w:val="Hyperlink"/>
          </w:rPr>
          <w:t>Data profile objects – Abstract</w:t>
        </w:r>
        <w:r w:rsidR="005245E0">
          <w:rPr>
            <w:webHidden/>
          </w:rPr>
          <w:tab/>
        </w:r>
        <w:r w:rsidR="005245E0">
          <w:rPr>
            <w:webHidden/>
          </w:rPr>
          <w:fldChar w:fldCharType="begin"/>
        </w:r>
        <w:r w:rsidR="005245E0">
          <w:rPr>
            <w:webHidden/>
          </w:rPr>
          <w:instrText xml:space="preserve"> PAGEREF _Toc84315154 \h </w:instrText>
        </w:r>
        <w:r w:rsidR="005245E0">
          <w:rPr>
            <w:webHidden/>
          </w:rPr>
        </w:r>
        <w:r w:rsidR="005245E0">
          <w:rPr>
            <w:webHidden/>
          </w:rPr>
          <w:fldChar w:fldCharType="separate"/>
        </w:r>
        <w:r w:rsidR="005245E0">
          <w:rPr>
            <w:webHidden/>
          </w:rPr>
          <w:t>23</w:t>
        </w:r>
        <w:r w:rsidR="005245E0">
          <w:rPr>
            <w:webHidden/>
          </w:rPr>
          <w:fldChar w:fldCharType="end"/>
        </w:r>
      </w:hyperlink>
    </w:p>
    <w:p w14:paraId="2422C59D" w14:textId="57873B78" w:rsidR="005245E0" w:rsidRDefault="000B0736">
      <w:pPr>
        <w:pStyle w:val="TOC1"/>
        <w:rPr>
          <w:rFonts w:asciiTheme="minorHAnsi" w:eastAsiaTheme="minorEastAsia" w:hAnsiTheme="minorHAnsi"/>
          <w:spacing w:val="0"/>
          <w:sz w:val="22"/>
          <w:szCs w:val="22"/>
          <w:lang w:eastAsia="en-GB"/>
        </w:rPr>
      </w:pPr>
      <w:hyperlink w:anchor="_Toc84315155" w:history="1">
        <w:r w:rsidR="005245E0" w:rsidRPr="002D5E39">
          <w:rPr>
            <w:rStyle w:val="Hyperlink"/>
          </w:rPr>
          <w:t>7</w:t>
        </w:r>
        <w:r w:rsidR="005245E0">
          <w:rPr>
            <w:rFonts w:asciiTheme="minorHAnsi" w:eastAsiaTheme="minorEastAsia" w:hAnsiTheme="minorHAnsi"/>
            <w:spacing w:val="0"/>
            <w:sz w:val="22"/>
            <w:szCs w:val="22"/>
            <w:lang w:eastAsia="en-GB"/>
          </w:rPr>
          <w:tab/>
        </w:r>
        <w:r w:rsidR="005245E0" w:rsidRPr="002D5E39">
          <w:rPr>
            <w:rStyle w:val="Hyperlink"/>
          </w:rPr>
          <w:t>Electricity (Value group A = 1)</w:t>
        </w:r>
        <w:r w:rsidR="005245E0">
          <w:rPr>
            <w:webHidden/>
          </w:rPr>
          <w:tab/>
        </w:r>
        <w:r w:rsidR="005245E0">
          <w:rPr>
            <w:webHidden/>
          </w:rPr>
          <w:fldChar w:fldCharType="begin"/>
        </w:r>
        <w:r w:rsidR="005245E0">
          <w:rPr>
            <w:webHidden/>
          </w:rPr>
          <w:instrText xml:space="preserve"> PAGEREF _Toc84315155 \h </w:instrText>
        </w:r>
        <w:r w:rsidR="005245E0">
          <w:rPr>
            <w:webHidden/>
          </w:rPr>
        </w:r>
        <w:r w:rsidR="005245E0">
          <w:rPr>
            <w:webHidden/>
          </w:rPr>
          <w:fldChar w:fldCharType="separate"/>
        </w:r>
        <w:r w:rsidR="005245E0">
          <w:rPr>
            <w:webHidden/>
          </w:rPr>
          <w:t>23</w:t>
        </w:r>
        <w:r w:rsidR="005245E0">
          <w:rPr>
            <w:webHidden/>
          </w:rPr>
          <w:fldChar w:fldCharType="end"/>
        </w:r>
      </w:hyperlink>
    </w:p>
    <w:p w14:paraId="6503D566" w14:textId="4DE9CA0F" w:rsidR="005245E0" w:rsidRDefault="000B0736">
      <w:pPr>
        <w:pStyle w:val="TOC2"/>
        <w:rPr>
          <w:rFonts w:asciiTheme="minorHAnsi" w:eastAsiaTheme="minorEastAsia" w:hAnsiTheme="minorHAnsi"/>
          <w:spacing w:val="0"/>
          <w:sz w:val="22"/>
          <w:szCs w:val="22"/>
          <w:lang w:eastAsia="en-GB"/>
        </w:rPr>
      </w:pPr>
      <w:hyperlink w:anchor="_Toc84315156" w:history="1">
        <w:r w:rsidR="005245E0" w:rsidRPr="002D5E39">
          <w:rPr>
            <w:rStyle w:val="Hyperlink"/>
          </w:rPr>
          <w:t>7.1</w:t>
        </w:r>
        <w:r w:rsidR="005245E0">
          <w:rPr>
            <w:rFonts w:asciiTheme="minorHAnsi" w:eastAsiaTheme="minorEastAsia" w:hAnsiTheme="minorHAnsi"/>
            <w:spacing w:val="0"/>
            <w:sz w:val="22"/>
            <w:szCs w:val="22"/>
            <w:lang w:eastAsia="en-GB"/>
          </w:rPr>
          <w:tab/>
        </w:r>
        <w:r w:rsidR="005245E0" w:rsidRPr="002D5E39">
          <w:rPr>
            <w:rStyle w:val="Hyperlink"/>
          </w:rPr>
          <w:t>Value group C codes – Electricity</w:t>
        </w:r>
        <w:r w:rsidR="005245E0">
          <w:rPr>
            <w:webHidden/>
          </w:rPr>
          <w:tab/>
        </w:r>
        <w:r w:rsidR="005245E0">
          <w:rPr>
            <w:webHidden/>
          </w:rPr>
          <w:fldChar w:fldCharType="begin"/>
        </w:r>
        <w:r w:rsidR="005245E0">
          <w:rPr>
            <w:webHidden/>
          </w:rPr>
          <w:instrText xml:space="preserve"> PAGEREF _Toc84315156 \h </w:instrText>
        </w:r>
        <w:r w:rsidR="005245E0">
          <w:rPr>
            <w:webHidden/>
          </w:rPr>
        </w:r>
        <w:r w:rsidR="005245E0">
          <w:rPr>
            <w:webHidden/>
          </w:rPr>
          <w:fldChar w:fldCharType="separate"/>
        </w:r>
        <w:r w:rsidR="005245E0">
          <w:rPr>
            <w:webHidden/>
          </w:rPr>
          <w:t>23</w:t>
        </w:r>
        <w:r w:rsidR="005245E0">
          <w:rPr>
            <w:webHidden/>
          </w:rPr>
          <w:fldChar w:fldCharType="end"/>
        </w:r>
      </w:hyperlink>
    </w:p>
    <w:p w14:paraId="5F1EA130" w14:textId="369F3A3E" w:rsidR="005245E0" w:rsidRDefault="000B0736">
      <w:pPr>
        <w:pStyle w:val="TOC2"/>
        <w:rPr>
          <w:rFonts w:asciiTheme="minorHAnsi" w:eastAsiaTheme="minorEastAsia" w:hAnsiTheme="minorHAnsi"/>
          <w:spacing w:val="0"/>
          <w:sz w:val="22"/>
          <w:szCs w:val="22"/>
          <w:lang w:eastAsia="en-GB"/>
        </w:rPr>
      </w:pPr>
      <w:hyperlink w:anchor="_Toc84315157" w:history="1">
        <w:r w:rsidR="005245E0" w:rsidRPr="002D5E39">
          <w:rPr>
            <w:rStyle w:val="Hyperlink"/>
          </w:rPr>
          <w:t>7.2</w:t>
        </w:r>
        <w:r w:rsidR="005245E0">
          <w:rPr>
            <w:rFonts w:asciiTheme="minorHAnsi" w:eastAsiaTheme="minorEastAsia" w:hAnsiTheme="minorHAnsi"/>
            <w:spacing w:val="0"/>
            <w:sz w:val="22"/>
            <w:szCs w:val="22"/>
            <w:lang w:eastAsia="en-GB"/>
          </w:rPr>
          <w:tab/>
        </w:r>
        <w:r w:rsidR="005245E0" w:rsidRPr="002D5E39">
          <w:rPr>
            <w:rStyle w:val="Hyperlink"/>
          </w:rPr>
          <w:t>Value group D codes – Electricity</w:t>
        </w:r>
        <w:r w:rsidR="005245E0">
          <w:rPr>
            <w:webHidden/>
          </w:rPr>
          <w:tab/>
        </w:r>
        <w:r w:rsidR="005245E0">
          <w:rPr>
            <w:webHidden/>
          </w:rPr>
          <w:fldChar w:fldCharType="begin"/>
        </w:r>
        <w:r w:rsidR="005245E0">
          <w:rPr>
            <w:webHidden/>
          </w:rPr>
          <w:instrText xml:space="preserve"> PAGEREF _Toc84315157 \h </w:instrText>
        </w:r>
        <w:r w:rsidR="005245E0">
          <w:rPr>
            <w:webHidden/>
          </w:rPr>
        </w:r>
        <w:r w:rsidR="005245E0">
          <w:rPr>
            <w:webHidden/>
          </w:rPr>
          <w:fldChar w:fldCharType="separate"/>
        </w:r>
        <w:r w:rsidR="005245E0">
          <w:rPr>
            <w:webHidden/>
          </w:rPr>
          <w:t>27</w:t>
        </w:r>
        <w:r w:rsidR="005245E0">
          <w:rPr>
            <w:webHidden/>
          </w:rPr>
          <w:fldChar w:fldCharType="end"/>
        </w:r>
      </w:hyperlink>
    </w:p>
    <w:p w14:paraId="351AA74C" w14:textId="7108172B" w:rsidR="005245E0" w:rsidRDefault="000B0736">
      <w:pPr>
        <w:pStyle w:val="TOC3"/>
        <w:rPr>
          <w:rFonts w:asciiTheme="minorHAnsi" w:eastAsiaTheme="minorEastAsia" w:hAnsiTheme="minorHAnsi"/>
          <w:spacing w:val="0"/>
          <w:sz w:val="22"/>
          <w:szCs w:val="22"/>
          <w:lang w:eastAsia="en-GB"/>
        </w:rPr>
      </w:pPr>
      <w:hyperlink w:anchor="_Toc84315158" w:history="1">
        <w:r w:rsidR="005245E0" w:rsidRPr="002D5E39">
          <w:rPr>
            <w:rStyle w:val="Hyperlink"/>
          </w:rPr>
          <w:t>7.2.1</w:t>
        </w:r>
        <w:r w:rsidR="005245E0">
          <w:rPr>
            <w:rFonts w:asciiTheme="minorHAnsi" w:eastAsiaTheme="minorEastAsia" w:hAnsiTheme="minorHAnsi"/>
            <w:spacing w:val="0"/>
            <w:sz w:val="22"/>
            <w:szCs w:val="22"/>
            <w:lang w:eastAsia="en-GB"/>
          </w:rPr>
          <w:tab/>
        </w:r>
        <w:r w:rsidR="005245E0" w:rsidRPr="002D5E39">
          <w:rPr>
            <w:rStyle w:val="Hyperlink"/>
          </w:rPr>
          <w:t>Processing of measurement values</w:t>
        </w:r>
        <w:r w:rsidR="005245E0">
          <w:rPr>
            <w:webHidden/>
          </w:rPr>
          <w:tab/>
        </w:r>
        <w:r w:rsidR="005245E0">
          <w:rPr>
            <w:webHidden/>
          </w:rPr>
          <w:fldChar w:fldCharType="begin"/>
        </w:r>
        <w:r w:rsidR="005245E0">
          <w:rPr>
            <w:webHidden/>
          </w:rPr>
          <w:instrText xml:space="preserve"> PAGEREF _Toc84315158 \h </w:instrText>
        </w:r>
        <w:r w:rsidR="005245E0">
          <w:rPr>
            <w:webHidden/>
          </w:rPr>
        </w:r>
        <w:r w:rsidR="005245E0">
          <w:rPr>
            <w:webHidden/>
          </w:rPr>
          <w:fldChar w:fldCharType="separate"/>
        </w:r>
        <w:r w:rsidR="005245E0">
          <w:rPr>
            <w:webHidden/>
          </w:rPr>
          <w:t>27</w:t>
        </w:r>
        <w:r w:rsidR="005245E0">
          <w:rPr>
            <w:webHidden/>
          </w:rPr>
          <w:fldChar w:fldCharType="end"/>
        </w:r>
      </w:hyperlink>
    </w:p>
    <w:p w14:paraId="5A90E7EC" w14:textId="1DB99B44" w:rsidR="005245E0" w:rsidRDefault="000B0736">
      <w:pPr>
        <w:pStyle w:val="TOC3"/>
        <w:rPr>
          <w:rFonts w:asciiTheme="minorHAnsi" w:eastAsiaTheme="minorEastAsia" w:hAnsiTheme="minorHAnsi"/>
          <w:spacing w:val="0"/>
          <w:sz w:val="22"/>
          <w:szCs w:val="22"/>
          <w:lang w:eastAsia="en-GB"/>
        </w:rPr>
      </w:pPr>
      <w:hyperlink w:anchor="_Toc84315159" w:history="1">
        <w:r w:rsidR="005245E0" w:rsidRPr="002D5E39">
          <w:rPr>
            <w:rStyle w:val="Hyperlink"/>
          </w:rPr>
          <w:t>7.2.2</w:t>
        </w:r>
        <w:r w:rsidR="005245E0">
          <w:rPr>
            <w:rFonts w:asciiTheme="minorHAnsi" w:eastAsiaTheme="minorEastAsia" w:hAnsiTheme="minorHAnsi"/>
            <w:spacing w:val="0"/>
            <w:sz w:val="22"/>
            <w:szCs w:val="22"/>
            <w:lang w:eastAsia="en-GB"/>
          </w:rPr>
          <w:tab/>
        </w:r>
        <w:r w:rsidR="005245E0" w:rsidRPr="002D5E39">
          <w:rPr>
            <w:rStyle w:val="Hyperlink"/>
          </w:rPr>
          <w:t>Use of value group D for identification of other objects</w:t>
        </w:r>
        <w:r w:rsidR="005245E0">
          <w:rPr>
            <w:webHidden/>
          </w:rPr>
          <w:tab/>
        </w:r>
        <w:r w:rsidR="005245E0">
          <w:rPr>
            <w:webHidden/>
          </w:rPr>
          <w:fldChar w:fldCharType="begin"/>
        </w:r>
        <w:r w:rsidR="005245E0">
          <w:rPr>
            <w:webHidden/>
          </w:rPr>
          <w:instrText xml:space="preserve"> PAGEREF _Toc84315159 \h </w:instrText>
        </w:r>
        <w:r w:rsidR="005245E0">
          <w:rPr>
            <w:webHidden/>
          </w:rPr>
        </w:r>
        <w:r w:rsidR="005245E0">
          <w:rPr>
            <w:webHidden/>
          </w:rPr>
          <w:fldChar w:fldCharType="separate"/>
        </w:r>
        <w:r w:rsidR="005245E0">
          <w:rPr>
            <w:webHidden/>
          </w:rPr>
          <w:t>30</w:t>
        </w:r>
        <w:r w:rsidR="005245E0">
          <w:rPr>
            <w:webHidden/>
          </w:rPr>
          <w:fldChar w:fldCharType="end"/>
        </w:r>
      </w:hyperlink>
    </w:p>
    <w:p w14:paraId="041E365C" w14:textId="54B779BE" w:rsidR="005245E0" w:rsidRDefault="000B0736">
      <w:pPr>
        <w:pStyle w:val="TOC2"/>
        <w:rPr>
          <w:rFonts w:asciiTheme="minorHAnsi" w:eastAsiaTheme="minorEastAsia" w:hAnsiTheme="minorHAnsi"/>
          <w:spacing w:val="0"/>
          <w:sz w:val="22"/>
          <w:szCs w:val="22"/>
          <w:lang w:eastAsia="en-GB"/>
        </w:rPr>
      </w:pPr>
      <w:hyperlink w:anchor="_Toc84315160" w:history="1">
        <w:r w:rsidR="005245E0" w:rsidRPr="002D5E39">
          <w:rPr>
            <w:rStyle w:val="Hyperlink"/>
          </w:rPr>
          <w:t>7.3</w:t>
        </w:r>
        <w:r w:rsidR="005245E0">
          <w:rPr>
            <w:rFonts w:asciiTheme="minorHAnsi" w:eastAsiaTheme="minorEastAsia" w:hAnsiTheme="minorHAnsi"/>
            <w:spacing w:val="0"/>
            <w:sz w:val="22"/>
            <w:szCs w:val="22"/>
            <w:lang w:eastAsia="en-GB"/>
          </w:rPr>
          <w:tab/>
        </w:r>
        <w:r w:rsidR="005245E0" w:rsidRPr="002D5E39">
          <w:rPr>
            <w:rStyle w:val="Hyperlink"/>
          </w:rPr>
          <w:t>Value group E codes – Electricity</w:t>
        </w:r>
        <w:r w:rsidR="005245E0">
          <w:rPr>
            <w:webHidden/>
          </w:rPr>
          <w:tab/>
        </w:r>
        <w:r w:rsidR="005245E0">
          <w:rPr>
            <w:webHidden/>
          </w:rPr>
          <w:fldChar w:fldCharType="begin"/>
        </w:r>
        <w:r w:rsidR="005245E0">
          <w:rPr>
            <w:webHidden/>
          </w:rPr>
          <w:instrText xml:space="preserve"> PAGEREF _Toc84315160 \h </w:instrText>
        </w:r>
        <w:r w:rsidR="005245E0">
          <w:rPr>
            <w:webHidden/>
          </w:rPr>
        </w:r>
        <w:r w:rsidR="005245E0">
          <w:rPr>
            <w:webHidden/>
          </w:rPr>
          <w:fldChar w:fldCharType="separate"/>
        </w:r>
        <w:r w:rsidR="005245E0">
          <w:rPr>
            <w:webHidden/>
          </w:rPr>
          <w:t>30</w:t>
        </w:r>
        <w:r w:rsidR="005245E0">
          <w:rPr>
            <w:webHidden/>
          </w:rPr>
          <w:fldChar w:fldCharType="end"/>
        </w:r>
      </w:hyperlink>
    </w:p>
    <w:p w14:paraId="161810EF" w14:textId="2F984242" w:rsidR="005245E0" w:rsidRDefault="000B0736">
      <w:pPr>
        <w:pStyle w:val="TOC3"/>
        <w:rPr>
          <w:rFonts w:asciiTheme="minorHAnsi" w:eastAsiaTheme="minorEastAsia" w:hAnsiTheme="minorHAnsi"/>
          <w:spacing w:val="0"/>
          <w:sz w:val="22"/>
          <w:szCs w:val="22"/>
          <w:lang w:eastAsia="en-GB"/>
        </w:rPr>
      </w:pPr>
      <w:hyperlink w:anchor="_Toc84315161" w:history="1">
        <w:r w:rsidR="005245E0" w:rsidRPr="002D5E39">
          <w:rPr>
            <w:rStyle w:val="Hyperlink"/>
          </w:rPr>
          <w:t>7.3.1</w:t>
        </w:r>
        <w:r w:rsidR="005245E0">
          <w:rPr>
            <w:rFonts w:asciiTheme="minorHAnsi" w:eastAsiaTheme="minorEastAsia" w:hAnsiTheme="minorHAnsi"/>
            <w:spacing w:val="0"/>
            <w:sz w:val="22"/>
            <w:szCs w:val="22"/>
            <w:lang w:eastAsia="en-GB"/>
          </w:rPr>
          <w:tab/>
        </w:r>
        <w:r w:rsidR="005245E0" w:rsidRPr="002D5E39">
          <w:rPr>
            <w:rStyle w:val="Hyperlink"/>
          </w:rPr>
          <w:t>General</w:t>
        </w:r>
        <w:r w:rsidR="005245E0">
          <w:rPr>
            <w:webHidden/>
          </w:rPr>
          <w:tab/>
        </w:r>
        <w:r w:rsidR="005245E0">
          <w:rPr>
            <w:webHidden/>
          </w:rPr>
          <w:fldChar w:fldCharType="begin"/>
        </w:r>
        <w:r w:rsidR="005245E0">
          <w:rPr>
            <w:webHidden/>
          </w:rPr>
          <w:instrText xml:space="preserve"> PAGEREF _Toc84315161 \h </w:instrText>
        </w:r>
        <w:r w:rsidR="005245E0">
          <w:rPr>
            <w:webHidden/>
          </w:rPr>
        </w:r>
        <w:r w:rsidR="005245E0">
          <w:rPr>
            <w:webHidden/>
          </w:rPr>
          <w:fldChar w:fldCharType="separate"/>
        </w:r>
        <w:r w:rsidR="005245E0">
          <w:rPr>
            <w:webHidden/>
          </w:rPr>
          <w:t>30</w:t>
        </w:r>
        <w:r w:rsidR="005245E0">
          <w:rPr>
            <w:webHidden/>
          </w:rPr>
          <w:fldChar w:fldCharType="end"/>
        </w:r>
      </w:hyperlink>
    </w:p>
    <w:p w14:paraId="344E6C6E" w14:textId="0C2D214B" w:rsidR="005245E0" w:rsidRDefault="000B0736">
      <w:pPr>
        <w:pStyle w:val="TOC3"/>
        <w:rPr>
          <w:rFonts w:asciiTheme="minorHAnsi" w:eastAsiaTheme="minorEastAsia" w:hAnsiTheme="minorHAnsi"/>
          <w:spacing w:val="0"/>
          <w:sz w:val="22"/>
          <w:szCs w:val="22"/>
          <w:lang w:eastAsia="en-GB"/>
        </w:rPr>
      </w:pPr>
      <w:hyperlink w:anchor="_Toc84315162" w:history="1">
        <w:r w:rsidR="005245E0" w:rsidRPr="002D5E39">
          <w:rPr>
            <w:rStyle w:val="Hyperlink"/>
          </w:rPr>
          <w:t>7.3.2</w:t>
        </w:r>
        <w:r w:rsidR="005245E0">
          <w:rPr>
            <w:rFonts w:asciiTheme="minorHAnsi" w:eastAsiaTheme="minorEastAsia" w:hAnsiTheme="minorHAnsi"/>
            <w:spacing w:val="0"/>
            <w:sz w:val="22"/>
            <w:szCs w:val="22"/>
            <w:lang w:eastAsia="en-GB"/>
          </w:rPr>
          <w:tab/>
        </w:r>
        <w:r w:rsidR="005245E0" w:rsidRPr="002D5E39">
          <w:rPr>
            <w:rStyle w:val="Hyperlink"/>
          </w:rPr>
          <w:t>Tariff rates</w:t>
        </w:r>
        <w:r w:rsidR="005245E0">
          <w:rPr>
            <w:webHidden/>
          </w:rPr>
          <w:tab/>
        </w:r>
        <w:r w:rsidR="005245E0">
          <w:rPr>
            <w:webHidden/>
          </w:rPr>
          <w:fldChar w:fldCharType="begin"/>
        </w:r>
        <w:r w:rsidR="005245E0">
          <w:rPr>
            <w:webHidden/>
          </w:rPr>
          <w:instrText xml:space="preserve"> PAGEREF _Toc84315162 \h </w:instrText>
        </w:r>
        <w:r w:rsidR="005245E0">
          <w:rPr>
            <w:webHidden/>
          </w:rPr>
        </w:r>
        <w:r w:rsidR="005245E0">
          <w:rPr>
            <w:webHidden/>
          </w:rPr>
          <w:fldChar w:fldCharType="separate"/>
        </w:r>
        <w:r w:rsidR="005245E0">
          <w:rPr>
            <w:webHidden/>
          </w:rPr>
          <w:t>30</w:t>
        </w:r>
        <w:r w:rsidR="005245E0">
          <w:rPr>
            <w:webHidden/>
          </w:rPr>
          <w:fldChar w:fldCharType="end"/>
        </w:r>
      </w:hyperlink>
    </w:p>
    <w:p w14:paraId="3FA27600" w14:textId="3BE567B1" w:rsidR="005245E0" w:rsidRDefault="000B0736">
      <w:pPr>
        <w:pStyle w:val="TOC3"/>
        <w:rPr>
          <w:rFonts w:asciiTheme="minorHAnsi" w:eastAsiaTheme="minorEastAsia" w:hAnsiTheme="minorHAnsi"/>
          <w:spacing w:val="0"/>
          <w:sz w:val="22"/>
          <w:szCs w:val="22"/>
          <w:lang w:eastAsia="en-GB"/>
        </w:rPr>
      </w:pPr>
      <w:hyperlink w:anchor="_Toc84315163" w:history="1">
        <w:r w:rsidR="005245E0" w:rsidRPr="002D5E39">
          <w:rPr>
            <w:rStyle w:val="Hyperlink"/>
          </w:rPr>
          <w:t>7.3.3</w:t>
        </w:r>
        <w:r w:rsidR="005245E0">
          <w:rPr>
            <w:rFonts w:asciiTheme="minorHAnsi" w:eastAsiaTheme="minorEastAsia" w:hAnsiTheme="minorHAnsi"/>
            <w:spacing w:val="0"/>
            <w:sz w:val="22"/>
            <w:szCs w:val="22"/>
            <w:lang w:eastAsia="en-GB"/>
          </w:rPr>
          <w:tab/>
        </w:r>
        <w:r w:rsidR="005245E0" w:rsidRPr="002D5E39">
          <w:rPr>
            <w:rStyle w:val="Hyperlink"/>
          </w:rPr>
          <w:t>Harmonics</w:t>
        </w:r>
        <w:r w:rsidR="005245E0">
          <w:rPr>
            <w:webHidden/>
          </w:rPr>
          <w:tab/>
        </w:r>
        <w:r w:rsidR="005245E0">
          <w:rPr>
            <w:webHidden/>
          </w:rPr>
          <w:fldChar w:fldCharType="begin"/>
        </w:r>
        <w:r w:rsidR="005245E0">
          <w:rPr>
            <w:webHidden/>
          </w:rPr>
          <w:instrText xml:space="preserve"> PAGEREF _Toc84315163 \h </w:instrText>
        </w:r>
        <w:r w:rsidR="005245E0">
          <w:rPr>
            <w:webHidden/>
          </w:rPr>
        </w:r>
        <w:r w:rsidR="005245E0">
          <w:rPr>
            <w:webHidden/>
          </w:rPr>
          <w:fldChar w:fldCharType="separate"/>
        </w:r>
        <w:r w:rsidR="005245E0">
          <w:rPr>
            <w:webHidden/>
          </w:rPr>
          <w:t>31</w:t>
        </w:r>
        <w:r w:rsidR="005245E0">
          <w:rPr>
            <w:webHidden/>
          </w:rPr>
          <w:fldChar w:fldCharType="end"/>
        </w:r>
      </w:hyperlink>
    </w:p>
    <w:p w14:paraId="5695C720" w14:textId="122B2439" w:rsidR="005245E0" w:rsidRDefault="000B0736">
      <w:pPr>
        <w:pStyle w:val="TOC3"/>
        <w:rPr>
          <w:rFonts w:asciiTheme="minorHAnsi" w:eastAsiaTheme="minorEastAsia" w:hAnsiTheme="minorHAnsi"/>
          <w:spacing w:val="0"/>
          <w:sz w:val="22"/>
          <w:szCs w:val="22"/>
          <w:lang w:eastAsia="en-GB"/>
        </w:rPr>
      </w:pPr>
      <w:hyperlink w:anchor="_Toc84315164" w:history="1">
        <w:r w:rsidR="005245E0" w:rsidRPr="002D5E39">
          <w:rPr>
            <w:rStyle w:val="Hyperlink"/>
          </w:rPr>
          <w:t>7.3.4</w:t>
        </w:r>
        <w:r w:rsidR="005245E0">
          <w:rPr>
            <w:rFonts w:asciiTheme="minorHAnsi" w:eastAsiaTheme="minorEastAsia" w:hAnsiTheme="minorHAnsi"/>
            <w:spacing w:val="0"/>
            <w:sz w:val="22"/>
            <w:szCs w:val="22"/>
            <w:lang w:eastAsia="en-GB"/>
          </w:rPr>
          <w:tab/>
        </w:r>
        <w:r w:rsidR="005245E0" w:rsidRPr="002D5E39">
          <w:rPr>
            <w:rStyle w:val="Hyperlink"/>
          </w:rPr>
          <w:t>Phase angles</w:t>
        </w:r>
        <w:r w:rsidR="005245E0">
          <w:rPr>
            <w:webHidden/>
          </w:rPr>
          <w:tab/>
        </w:r>
        <w:r w:rsidR="005245E0">
          <w:rPr>
            <w:webHidden/>
          </w:rPr>
          <w:fldChar w:fldCharType="begin"/>
        </w:r>
        <w:r w:rsidR="005245E0">
          <w:rPr>
            <w:webHidden/>
          </w:rPr>
          <w:instrText xml:space="preserve"> PAGEREF _Toc84315164 \h </w:instrText>
        </w:r>
        <w:r w:rsidR="005245E0">
          <w:rPr>
            <w:webHidden/>
          </w:rPr>
        </w:r>
        <w:r w:rsidR="005245E0">
          <w:rPr>
            <w:webHidden/>
          </w:rPr>
          <w:fldChar w:fldCharType="separate"/>
        </w:r>
        <w:r w:rsidR="005245E0">
          <w:rPr>
            <w:webHidden/>
          </w:rPr>
          <w:t>31</w:t>
        </w:r>
        <w:r w:rsidR="005245E0">
          <w:rPr>
            <w:webHidden/>
          </w:rPr>
          <w:fldChar w:fldCharType="end"/>
        </w:r>
      </w:hyperlink>
    </w:p>
    <w:p w14:paraId="4B04EA65" w14:textId="545C2FE9" w:rsidR="005245E0" w:rsidRDefault="000B0736">
      <w:pPr>
        <w:pStyle w:val="TOC3"/>
        <w:rPr>
          <w:rFonts w:asciiTheme="minorHAnsi" w:eastAsiaTheme="minorEastAsia" w:hAnsiTheme="minorHAnsi"/>
          <w:spacing w:val="0"/>
          <w:sz w:val="22"/>
          <w:szCs w:val="22"/>
          <w:lang w:eastAsia="en-GB"/>
        </w:rPr>
      </w:pPr>
      <w:hyperlink w:anchor="_Toc84315165" w:history="1">
        <w:r w:rsidR="005245E0" w:rsidRPr="002D5E39">
          <w:rPr>
            <w:rStyle w:val="Hyperlink"/>
          </w:rPr>
          <w:t>7.3.5</w:t>
        </w:r>
        <w:r w:rsidR="005245E0">
          <w:rPr>
            <w:rFonts w:asciiTheme="minorHAnsi" w:eastAsiaTheme="minorEastAsia" w:hAnsiTheme="minorHAnsi"/>
            <w:spacing w:val="0"/>
            <w:sz w:val="22"/>
            <w:szCs w:val="22"/>
            <w:lang w:eastAsia="en-GB"/>
          </w:rPr>
          <w:tab/>
        </w:r>
        <w:r w:rsidR="005245E0" w:rsidRPr="002D5E39">
          <w:rPr>
            <w:rStyle w:val="Hyperlink"/>
          </w:rPr>
          <w:t>Transformer and line loss quantities</w:t>
        </w:r>
        <w:r w:rsidR="005245E0">
          <w:rPr>
            <w:webHidden/>
          </w:rPr>
          <w:tab/>
        </w:r>
        <w:r w:rsidR="005245E0">
          <w:rPr>
            <w:webHidden/>
          </w:rPr>
          <w:fldChar w:fldCharType="begin"/>
        </w:r>
        <w:r w:rsidR="005245E0">
          <w:rPr>
            <w:webHidden/>
          </w:rPr>
          <w:instrText xml:space="preserve"> PAGEREF _Toc84315165 \h </w:instrText>
        </w:r>
        <w:r w:rsidR="005245E0">
          <w:rPr>
            <w:webHidden/>
          </w:rPr>
        </w:r>
        <w:r w:rsidR="005245E0">
          <w:rPr>
            <w:webHidden/>
          </w:rPr>
          <w:fldChar w:fldCharType="separate"/>
        </w:r>
        <w:r w:rsidR="005245E0">
          <w:rPr>
            <w:webHidden/>
          </w:rPr>
          <w:t>32</w:t>
        </w:r>
        <w:r w:rsidR="005245E0">
          <w:rPr>
            <w:webHidden/>
          </w:rPr>
          <w:fldChar w:fldCharType="end"/>
        </w:r>
      </w:hyperlink>
    </w:p>
    <w:p w14:paraId="16A10161" w14:textId="65862796" w:rsidR="005245E0" w:rsidRDefault="000B0736">
      <w:pPr>
        <w:pStyle w:val="TOC3"/>
        <w:rPr>
          <w:rFonts w:asciiTheme="minorHAnsi" w:eastAsiaTheme="minorEastAsia" w:hAnsiTheme="minorHAnsi"/>
          <w:spacing w:val="0"/>
          <w:sz w:val="22"/>
          <w:szCs w:val="22"/>
          <w:lang w:eastAsia="en-GB"/>
        </w:rPr>
      </w:pPr>
      <w:hyperlink w:anchor="_Toc84315166" w:history="1">
        <w:r w:rsidR="005245E0" w:rsidRPr="002D5E39">
          <w:rPr>
            <w:rStyle w:val="Hyperlink"/>
          </w:rPr>
          <w:t>7.3.6</w:t>
        </w:r>
        <w:r w:rsidR="005245E0">
          <w:rPr>
            <w:rFonts w:asciiTheme="minorHAnsi" w:eastAsiaTheme="minorEastAsia" w:hAnsiTheme="minorHAnsi"/>
            <w:spacing w:val="0"/>
            <w:sz w:val="22"/>
            <w:szCs w:val="22"/>
            <w:lang w:eastAsia="en-GB"/>
          </w:rPr>
          <w:tab/>
        </w:r>
        <w:r w:rsidR="005245E0" w:rsidRPr="002D5E39">
          <w:rPr>
            <w:rStyle w:val="Hyperlink"/>
          </w:rPr>
          <w:t>UNIPEDE voltage dips</w:t>
        </w:r>
        <w:r w:rsidR="005245E0">
          <w:rPr>
            <w:webHidden/>
          </w:rPr>
          <w:tab/>
        </w:r>
        <w:r w:rsidR="005245E0">
          <w:rPr>
            <w:webHidden/>
          </w:rPr>
          <w:fldChar w:fldCharType="begin"/>
        </w:r>
        <w:r w:rsidR="005245E0">
          <w:rPr>
            <w:webHidden/>
          </w:rPr>
          <w:instrText xml:space="preserve"> PAGEREF _Toc84315166 \h </w:instrText>
        </w:r>
        <w:r w:rsidR="005245E0">
          <w:rPr>
            <w:webHidden/>
          </w:rPr>
        </w:r>
        <w:r w:rsidR="005245E0">
          <w:rPr>
            <w:webHidden/>
          </w:rPr>
          <w:fldChar w:fldCharType="separate"/>
        </w:r>
        <w:r w:rsidR="005245E0">
          <w:rPr>
            <w:webHidden/>
          </w:rPr>
          <w:t>35</w:t>
        </w:r>
        <w:r w:rsidR="005245E0">
          <w:rPr>
            <w:webHidden/>
          </w:rPr>
          <w:fldChar w:fldCharType="end"/>
        </w:r>
      </w:hyperlink>
    </w:p>
    <w:p w14:paraId="39BEB42A" w14:textId="0AF02E4B" w:rsidR="005245E0" w:rsidRDefault="000B0736">
      <w:pPr>
        <w:pStyle w:val="TOC3"/>
        <w:rPr>
          <w:rFonts w:asciiTheme="minorHAnsi" w:eastAsiaTheme="minorEastAsia" w:hAnsiTheme="minorHAnsi"/>
          <w:spacing w:val="0"/>
          <w:sz w:val="22"/>
          <w:szCs w:val="22"/>
          <w:lang w:eastAsia="en-GB"/>
        </w:rPr>
      </w:pPr>
      <w:hyperlink w:anchor="_Toc84315167" w:history="1">
        <w:r w:rsidR="005245E0" w:rsidRPr="002D5E39">
          <w:rPr>
            <w:rStyle w:val="Hyperlink"/>
          </w:rPr>
          <w:t>7.3.7</w:t>
        </w:r>
        <w:r w:rsidR="005245E0">
          <w:rPr>
            <w:rFonts w:asciiTheme="minorHAnsi" w:eastAsiaTheme="minorEastAsia" w:hAnsiTheme="minorHAnsi"/>
            <w:spacing w:val="0"/>
            <w:sz w:val="22"/>
            <w:szCs w:val="22"/>
            <w:lang w:eastAsia="en-GB"/>
          </w:rPr>
          <w:tab/>
        </w:r>
        <w:r w:rsidR="005245E0" w:rsidRPr="002D5E39">
          <w:rPr>
            <w:rStyle w:val="Hyperlink"/>
          </w:rPr>
          <w:t>Use of value group E for the identification of other objects</w:t>
        </w:r>
        <w:r w:rsidR="005245E0">
          <w:rPr>
            <w:webHidden/>
          </w:rPr>
          <w:tab/>
        </w:r>
        <w:r w:rsidR="005245E0">
          <w:rPr>
            <w:webHidden/>
          </w:rPr>
          <w:fldChar w:fldCharType="begin"/>
        </w:r>
        <w:r w:rsidR="005245E0">
          <w:rPr>
            <w:webHidden/>
          </w:rPr>
          <w:instrText xml:space="preserve"> PAGEREF _Toc84315167 \h </w:instrText>
        </w:r>
        <w:r w:rsidR="005245E0">
          <w:rPr>
            <w:webHidden/>
          </w:rPr>
        </w:r>
        <w:r w:rsidR="005245E0">
          <w:rPr>
            <w:webHidden/>
          </w:rPr>
          <w:fldChar w:fldCharType="separate"/>
        </w:r>
        <w:r w:rsidR="005245E0">
          <w:rPr>
            <w:webHidden/>
          </w:rPr>
          <w:t>35</w:t>
        </w:r>
        <w:r w:rsidR="005245E0">
          <w:rPr>
            <w:webHidden/>
          </w:rPr>
          <w:fldChar w:fldCharType="end"/>
        </w:r>
      </w:hyperlink>
    </w:p>
    <w:p w14:paraId="64128580" w14:textId="3F8623C5" w:rsidR="005245E0" w:rsidRDefault="000B0736">
      <w:pPr>
        <w:pStyle w:val="TOC2"/>
        <w:rPr>
          <w:rFonts w:asciiTheme="minorHAnsi" w:eastAsiaTheme="minorEastAsia" w:hAnsiTheme="minorHAnsi"/>
          <w:spacing w:val="0"/>
          <w:sz w:val="22"/>
          <w:szCs w:val="22"/>
          <w:lang w:eastAsia="en-GB"/>
        </w:rPr>
      </w:pPr>
      <w:hyperlink w:anchor="_Toc84315168" w:history="1">
        <w:r w:rsidR="005245E0" w:rsidRPr="002D5E39">
          <w:rPr>
            <w:rStyle w:val="Hyperlink"/>
          </w:rPr>
          <w:t>7.4</w:t>
        </w:r>
        <w:r w:rsidR="005245E0">
          <w:rPr>
            <w:rFonts w:asciiTheme="minorHAnsi" w:eastAsiaTheme="minorEastAsia" w:hAnsiTheme="minorHAnsi"/>
            <w:spacing w:val="0"/>
            <w:sz w:val="22"/>
            <w:szCs w:val="22"/>
            <w:lang w:eastAsia="en-GB"/>
          </w:rPr>
          <w:tab/>
        </w:r>
        <w:r w:rsidR="005245E0" w:rsidRPr="002D5E39">
          <w:rPr>
            <w:rStyle w:val="Hyperlink"/>
          </w:rPr>
          <w:t>Value group F codes – Electricity</w:t>
        </w:r>
        <w:r w:rsidR="005245E0">
          <w:rPr>
            <w:webHidden/>
          </w:rPr>
          <w:tab/>
        </w:r>
        <w:r w:rsidR="005245E0">
          <w:rPr>
            <w:webHidden/>
          </w:rPr>
          <w:fldChar w:fldCharType="begin"/>
        </w:r>
        <w:r w:rsidR="005245E0">
          <w:rPr>
            <w:webHidden/>
          </w:rPr>
          <w:instrText xml:space="preserve"> PAGEREF _Toc84315168 \h </w:instrText>
        </w:r>
        <w:r w:rsidR="005245E0">
          <w:rPr>
            <w:webHidden/>
          </w:rPr>
        </w:r>
        <w:r w:rsidR="005245E0">
          <w:rPr>
            <w:webHidden/>
          </w:rPr>
          <w:fldChar w:fldCharType="separate"/>
        </w:r>
        <w:r w:rsidR="005245E0">
          <w:rPr>
            <w:webHidden/>
          </w:rPr>
          <w:t>35</w:t>
        </w:r>
        <w:r w:rsidR="005245E0">
          <w:rPr>
            <w:webHidden/>
          </w:rPr>
          <w:fldChar w:fldCharType="end"/>
        </w:r>
      </w:hyperlink>
    </w:p>
    <w:p w14:paraId="35985BF6" w14:textId="336E042C" w:rsidR="005245E0" w:rsidRDefault="000B0736">
      <w:pPr>
        <w:pStyle w:val="TOC3"/>
        <w:rPr>
          <w:rFonts w:asciiTheme="minorHAnsi" w:eastAsiaTheme="minorEastAsia" w:hAnsiTheme="minorHAnsi"/>
          <w:spacing w:val="0"/>
          <w:sz w:val="22"/>
          <w:szCs w:val="22"/>
          <w:lang w:eastAsia="en-GB"/>
        </w:rPr>
      </w:pPr>
      <w:hyperlink w:anchor="_Toc84315169" w:history="1">
        <w:r w:rsidR="005245E0" w:rsidRPr="002D5E39">
          <w:rPr>
            <w:rStyle w:val="Hyperlink"/>
          </w:rPr>
          <w:t>7.4.1</w:t>
        </w:r>
        <w:r w:rsidR="005245E0">
          <w:rPr>
            <w:rFonts w:asciiTheme="minorHAnsi" w:eastAsiaTheme="minorEastAsia" w:hAnsiTheme="minorHAnsi"/>
            <w:spacing w:val="0"/>
            <w:sz w:val="22"/>
            <w:szCs w:val="22"/>
            <w:lang w:eastAsia="en-GB"/>
          </w:rPr>
          <w:tab/>
        </w:r>
        <w:r w:rsidR="005245E0" w:rsidRPr="002D5E39">
          <w:rPr>
            <w:rStyle w:val="Hyperlink"/>
          </w:rPr>
          <w:t>Billing periods</w:t>
        </w:r>
        <w:r w:rsidR="005245E0">
          <w:rPr>
            <w:webHidden/>
          </w:rPr>
          <w:tab/>
        </w:r>
        <w:r w:rsidR="005245E0">
          <w:rPr>
            <w:webHidden/>
          </w:rPr>
          <w:fldChar w:fldCharType="begin"/>
        </w:r>
        <w:r w:rsidR="005245E0">
          <w:rPr>
            <w:webHidden/>
          </w:rPr>
          <w:instrText xml:space="preserve"> PAGEREF _Toc84315169 \h </w:instrText>
        </w:r>
        <w:r w:rsidR="005245E0">
          <w:rPr>
            <w:webHidden/>
          </w:rPr>
        </w:r>
        <w:r w:rsidR="005245E0">
          <w:rPr>
            <w:webHidden/>
          </w:rPr>
          <w:fldChar w:fldCharType="separate"/>
        </w:r>
        <w:r w:rsidR="005245E0">
          <w:rPr>
            <w:webHidden/>
          </w:rPr>
          <w:t>35</w:t>
        </w:r>
        <w:r w:rsidR="005245E0">
          <w:rPr>
            <w:webHidden/>
          </w:rPr>
          <w:fldChar w:fldCharType="end"/>
        </w:r>
      </w:hyperlink>
    </w:p>
    <w:p w14:paraId="310CCBC1" w14:textId="28FB87C3" w:rsidR="005245E0" w:rsidRDefault="000B0736">
      <w:pPr>
        <w:pStyle w:val="TOC3"/>
        <w:rPr>
          <w:rFonts w:asciiTheme="minorHAnsi" w:eastAsiaTheme="minorEastAsia" w:hAnsiTheme="minorHAnsi"/>
          <w:spacing w:val="0"/>
          <w:sz w:val="22"/>
          <w:szCs w:val="22"/>
          <w:lang w:eastAsia="en-GB"/>
        </w:rPr>
      </w:pPr>
      <w:hyperlink w:anchor="_Toc84315170" w:history="1">
        <w:r w:rsidR="005245E0" w:rsidRPr="002D5E39">
          <w:rPr>
            <w:rStyle w:val="Hyperlink"/>
          </w:rPr>
          <w:t>7.4.2</w:t>
        </w:r>
        <w:r w:rsidR="005245E0">
          <w:rPr>
            <w:rFonts w:asciiTheme="minorHAnsi" w:eastAsiaTheme="minorEastAsia" w:hAnsiTheme="minorHAnsi"/>
            <w:spacing w:val="0"/>
            <w:sz w:val="22"/>
            <w:szCs w:val="22"/>
            <w:lang w:eastAsia="en-GB"/>
          </w:rPr>
          <w:tab/>
        </w:r>
        <w:r w:rsidR="005245E0" w:rsidRPr="002D5E39">
          <w:rPr>
            <w:rStyle w:val="Hyperlink"/>
          </w:rPr>
          <w:t>Multiple thresholds</w:t>
        </w:r>
        <w:r w:rsidR="005245E0">
          <w:rPr>
            <w:webHidden/>
          </w:rPr>
          <w:tab/>
        </w:r>
        <w:r w:rsidR="005245E0">
          <w:rPr>
            <w:webHidden/>
          </w:rPr>
          <w:fldChar w:fldCharType="begin"/>
        </w:r>
        <w:r w:rsidR="005245E0">
          <w:rPr>
            <w:webHidden/>
          </w:rPr>
          <w:instrText xml:space="preserve"> PAGEREF _Toc84315170 \h </w:instrText>
        </w:r>
        <w:r w:rsidR="005245E0">
          <w:rPr>
            <w:webHidden/>
          </w:rPr>
        </w:r>
        <w:r w:rsidR="005245E0">
          <w:rPr>
            <w:webHidden/>
          </w:rPr>
          <w:fldChar w:fldCharType="separate"/>
        </w:r>
        <w:r w:rsidR="005245E0">
          <w:rPr>
            <w:webHidden/>
          </w:rPr>
          <w:t>36</w:t>
        </w:r>
        <w:r w:rsidR="005245E0">
          <w:rPr>
            <w:webHidden/>
          </w:rPr>
          <w:fldChar w:fldCharType="end"/>
        </w:r>
      </w:hyperlink>
    </w:p>
    <w:p w14:paraId="52F1675B" w14:textId="7C3C8386" w:rsidR="005245E0" w:rsidRDefault="000B0736">
      <w:pPr>
        <w:pStyle w:val="TOC2"/>
        <w:rPr>
          <w:rFonts w:asciiTheme="minorHAnsi" w:eastAsiaTheme="minorEastAsia" w:hAnsiTheme="minorHAnsi"/>
          <w:spacing w:val="0"/>
          <w:sz w:val="22"/>
          <w:szCs w:val="22"/>
          <w:lang w:eastAsia="en-GB"/>
        </w:rPr>
      </w:pPr>
      <w:hyperlink w:anchor="_Toc84315171" w:history="1">
        <w:r w:rsidR="005245E0" w:rsidRPr="002D5E39">
          <w:rPr>
            <w:rStyle w:val="Hyperlink"/>
          </w:rPr>
          <w:t>7.5</w:t>
        </w:r>
        <w:r w:rsidR="005245E0">
          <w:rPr>
            <w:rFonts w:asciiTheme="minorHAnsi" w:eastAsiaTheme="minorEastAsia" w:hAnsiTheme="minorHAnsi"/>
            <w:spacing w:val="0"/>
            <w:sz w:val="22"/>
            <w:szCs w:val="22"/>
            <w:lang w:eastAsia="en-GB"/>
          </w:rPr>
          <w:tab/>
        </w:r>
        <w:r w:rsidR="005245E0" w:rsidRPr="002D5E39">
          <w:rPr>
            <w:rStyle w:val="Hyperlink"/>
          </w:rPr>
          <w:t>OBIS codes – Electricity</w:t>
        </w:r>
        <w:r w:rsidR="005245E0">
          <w:rPr>
            <w:webHidden/>
          </w:rPr>
          <w:tab/>
        </w:r>
        <w:r w:rsidR="005245E0">
          <w:rPr>
            <w:webHidden/>
          </w:rPr>
          <w:fldChar w:fldCharType="begin"/>
        </w:r>
        <w:r w:rsidR="005245E0">
          <w:rPr>
            <w:webHidden/>
          </w:rPr>
          <w:instrText xml:space="preserve"> PAGEREF _Toc84315171 \h </w:instrText>
        </w:r>
        <w:r w:rsidR="005245E0">
          <w:rPr>
            <w:webHidden/>
          </w:rPr>
        </w:r>
        <w:r w:rsidR="005245E0">
          <w:rPr>
            <w:webHidden/>
          </w:rPr>
          <w:fldChar w:fldCharType="separate"/>
        </w:r>
        <w:r w:rsidR="005245E0">
          <w:rPr>
            <w:webHidden/>
          </w:rPr>
          <w:t>36</w:t>
        </w:r>
        <w:r w:rsidR="005245E0">
          <w:rPr>
            <w:webHidden/>
          </w:rPr>
          <w:fldChar w:fldCharType="end"/>
        </w:r>
      </w:hyperlink>
    </w:p>
    <w:p w14:paraId="1216E966" w14:textId="2F1BA1E3" w:rsidR="005245E0" w:rsidRDefault="000B0736">
      <w:pPr>
        <w:pStyle w:val="TOC3"/>
        <w:rPr>
          <w:rFonts w:asciiTheme="minorHAnsi" w:eastAsiaTheme="minorEastAsia" w:hAnsiTheme="minorHAnsi"/>
          <w:spacing w:val="0"/>
          <w:sz w:val="22"/>
          <w:szCs w:val="22"/>
          <w:lang w:eastAsia="en-GB"/>
        </w:rPr>
      </w:pPr>
      <w:hyperlink w:anchor="_Toc84315172" w:history="1">
        <w:r w:rsidR="005245E0" w:rsidRPr="002D5E39">
          <w:rPr>
            <w:rStyle w:val="Hyperlink"/>
          </w:rPr>
          <w:t>7.5.1</w:t>
        </w:r>
        <w:r w:rsidR="005245E0">
          <w:rPr>
            <w:rFonts w:asciiTheme="minorHAnsi" w:eastAsiaTheme="minorEastAsia" w:hAnsiTheme="minorHAnsi"/>
            <w:spacing w:val="0"/>
            <w:sz w:val="22"/>
            <w:szCs w:val="22"/>
            <w:lang w:eastAsia="en-GB"/>
          </w:rPr>
          <w:tab/>
        </w:r>
        <w:r w:rsidR="005245E0" w:rsidRPr="002D5E39">
          <w:rPr>
            <w:rStyle w:val="Hyperlink"/>
          </w:rPr>
          <w:t>General and service entry objects – Electricity</w:t>
        </w:r>
        <w:r w:rsidR="005245E0">
          <w:rPr>
            <w:webHidden/>
          </w:rPr>
          <w:tab/>
        </w:r>
        <w:r w:rsidR="005245E0">
          <w:rPr>
            <w:webHidden/>
          </w:rPr>
          <w:fldChar w:fldCharType="begin"/>
        </w:r>
        <w:r w:rsidR="005245E0">
          <w:rPr>
            <w:webHidden/>
          </w:rPr>
          <w:instrText xml:space="preserve"> PAGEREF _Toc84315172 \h </w:instrText>
        </w:r>
        <w:r w:rsidR="005245E0">
          <w:rPr>
            <w:webHidden/>
          </w:rPr>
        </w:r>
        <w:r w:rsidR="005245E0">
          <w:rPr>
            <w:webHidden/>
          </w:rPr>
          <w:fldChar w:fldCharType="separate"/>
        </w:r>
        <w:r w:rsidR="005245E0">
          <w:rPr>
            <w:webHidden/>
          </w:rPr>
          <w:t>36</w:t>
        </w:r>
        <w:r w:rsidR="005245E0">
          <w:rPr>
            <w:webHidden/>
          </w:rPr>
          <w:fldChar w:fldCharType="end"/>
        </w:r>
      </w:hyperlink>
    </w:p>
    <w:p w14:paraId="1404B1A5" w14:textId="4149B90B" w:rsidR="005245E0" w:rsidRDefault="000B0736">
      <w:pPr>
        <w:pStyle w:val="TOC3"/>
        <w:rPr>
          <w:rFonts w:asciiTheme="minorHAnsi" w:eastAsiaTheme="minorEastAsia" w:hAnsiTheme="minorHAnsi"/>
          <w:spacing w:val="0"/>
          <w:sz w:val="22"/>
          <w:szCs w:val="22"/>
          <w:lang w:eastAsia="en-GB"/>
        </w:rPr>
      </w:pPr>
      <w:hyperlink w:anchor="_Toc84315173" w:history="1">
        <w:r w:rsidR="005245E0" w:rsidRPr="002D5E39">
          <w:rPr>
            <w:rStyle w:val="Hyperlink"/>
          </w:rPr>
          <w:t>7.5.2</w:t>
        </w:r>
        <w:r w:rsidR="005245E0">
          <w:rPr>
            <w:rFonts w:asciiTheme="minorHAnsi" w:eastAsiaTheme="minorEastAsia" w:hAnsiTheme="minorHAnsi"/>
            <w:spacing w:val="0"/>
            <w:sz w:val="22"/>
            <w:szCs w:val="22"/>
            <w:lang w:eastAsia="en-GB"/>
          </w:rPr>
          <w:tab/>
        </w:r>
        <w:r w:rsidR="005245E0" w:rsidRPr="002D5E39">
          <w:rPr>
            <w:rStyle w:val="Hyperlink"/>
          </w:rPr>
          <w:t>Error register objects – Electricity</w:t>
        </w:r>
        <w:r w:rsidR="005245E0">
          <w:rPr>
            <w:webHidden/>
          </w:rPr>
          <w:tab/>
        </w:r>
        <w:r w:rsidR="005245E0">
          <w:rPr>
            <w:webHidden/>
          </w:rPr>
          <w:fldChar w:fldCharType="begin"/>
        </w:r>
        <w:r w:rsidR="005245E0">
          <w:rPr>
            <w:webHidden/>
          </w:rPr>
          <w:instrText xml:space="preserve"> PAGEREF _Toc84315173 \h </w:instrText>
        </w:r>
        <w:r w:rsidR="005245E0">
          <w:rPr>
            <w:webHidden/>
          </w:rPr>
        </w:r>
        <w:r w:rsidR="005245E0">
          <w:rPr>
            <w:webHidden/>
          </w:rPr>
          <w:fldChar w:fldCharType="separate"/>
        </w:r>
        <w:r w:rsidR="005245E0">
          <w:rPr>
            <w:webHidden/>
          </w:rPr>
          <w:t>40</w:t>
        </w:r>
        <w:r w:rsidR="005245E0">
          <w:rPr>
            <w:webHidden/>
          </w:rPr>
          <w:fldChar w:fldCharType="end"/>
        </w:r>
      </w:hyperlink>
    </w:p>
    <w:p w14:paraId="131FB447" w14:textId="2DB0FF32" w:rsidR="005245E0" w:rsidRDefault="000B0736">
      <w:pPr>
        <w:pStyle w:val="TOC3"/>
        <w:rPr>
          <w:rFonts w:asciiTheme="minorHAnsi" w:eastAsiaTheme="minorEastAsia" w:hAnsiTheme="minorHAnsi"/>
          <w:spacing w:val="0"/>
          <w:sz w:val="22"/>
          <w:szCs w:val="22"/>
          <w:lang w:eastAsia="en-GB"/>
        </w:rPr>
      </w:pPr>
      <w:hyperlink w:anchor="_Toc84315174" w:history="1">
        <w:r w:rsidR="005245E0" w:rsidRPr="002D5E39">
          <w:rPr>
            <w:rStyle w:val="Hyperlink"/>
          </w:rPr>
          <w:t>7.5.3</w:t>
        </w:r>
        <w:r w:rsidR="005245E0">
          <w:rPr>
            <w:rFonts w:asciiTheme="minorHAnsi" w:eastAsiaTheme="minorEastAsia" w:hAnsiTheme="minorHAnsi"/>
            <w:spacing w:val="0"/>
            <w:sz w:val="22"/>
            <w:szCs w:val="22"/>
            <w:lang w:eastAsia="en-GB"/>
          </w:rPr>
          <w:tab/>
        </w:r>
        <w:r w:rsidR="005245E0" w:rsidRPr="002D5E39">
          <w:rPr>
            <w:rStyle w:val="Hyperlink"/>
          </w:rPr>
          <w:t>List objects – Electricity</w:t>
        </w:r>
        <w:r w:rsidR="005245E0">
          <w:rPr>
            <w:webHidden/>
          </w:rPr>
          <w:tab/>
        </w:r>
        <w:r w:rsidR="005245E0">
          <w:rPr>
            <w:webHidden/>
          </w:rPr>
          <w:fldChar w:fldCharType="begin"/>
        </w:r>
        <w:r w:rsidR="005245E0">
          <w:rPr>
            <w:webHidden/>
          </w:rPr>
          <w:instrText xml:space="preserve"> PAGEREF _Toc84315174 \h </w:instrText>
        </w:r>
        <w:r w:rsidR="005245E0">
          <w:rPr>
            <w:webHidden/>
          </w:rPr>
        </w:r>
        <w:r w:rsidR="005245E0">
          <w:rPr>
            <w:webHidden/>
          </w:rPr>
          <w:fldChar w:fldCharType="separate"/>
        </w:r>
        <w:r w:rsidR="005245E0">
          <w:rPr>
            <w:webHidden/>
          </w:rPr>
          <w:t>40</w:t>
        </w:r>
        <w:r w:rsidR="005245E0">
          <w:rPr>
            <w:webHidden/>
          </w:rPr>
          <w:fldChar w:fldCharType="end"/>
        </w:r>
      </w:hyperlink>
    </w:p>
    <w:p w14:paraId="4253B726" w14:textId="35C35035" w:rsidR="005245E0" w:rsidRDefault="000B0736">
      <w:pPr>
        <w:pStyle w:val="TOC3"/>
        <w:rPr>
          <w:rFonts w:asciiTheme="minorHAnsi" w:eastAsiaTheme="minorEastAsia" w:hAnsiTheme="minorHAnsi"/>
          <w:spacing w:val="0"/>
          <w:sz w:val="22"/>
          <w:szCs w:val="22"/>
          <w:lang w:eastAsia="en-GB"/>
        </w:rPr>
      </w:pPr>
      <w:hyperlink w:anchor="_Toc84315175" w:history="1">
        <w:r w:rsidR="005245E0" w:rsidRPr="002D5E39">
          <w:rPr>
            <w:rStyle w:val="Hyperlink"/>
          </w:rPr>
          <w:t>7.5.4</w:t>
        </w:r>
        <w:r w:rsidR="005245E0">
          <w:rPr>
            <w:rFonts w:asciiTheme="minorHAnsi" w:eastAsiaTheme="minorEastAsia" w:hAnsiTheme="minorHAnsi"/>
            <w:spacing w:val="0"/>
            <w:sz w:val="22"/>
            <w:szCs w:val="22"/>
            <w:lang w:eastAsia="en-GB"/>
          </w:rPr>
          <w:tab/>
        </w:r>
        <w:r w:rsidR="005245E0" w:rsidRPr="002D5E39">
          <w:rPr>
            <w:rStyle w:val="Hyperlink"/>
          </w:rPr>
          <w:t>Data profile objects – Electricity</w:t>
        </w:r>
        <w:r w:rsidR="005245E0">
          <w:rPr>
            <w:webHidden/>
          </w:rPr>
          <w:tab/>
        </w:r>
        <w:r w:rsidR="005245E0">
          <w:rPr>
            <w:webHidden/>
          </w:rPr>
          <w:fldChar w:fldCharType="begin"/>
        </w:r>
        <w:r w:rsidR="005245E0">
          <w:rPr>
            <w:webHidden/>
          </w:rPr>
          <w:instrText xml:space="preserve"> PAGEREF _Toc84315175 \h </w:instrText>
        </w:r>
        <w:r w:rsidR="005245E0">
          <w:rPr>
            <w:webHidden/>
          </w:rPr>
        </w:r>
        <w:r w:rsidR="005245E0">
          <w:rPr>
            <w:webHidden/>
          </w:rPr>
          <w:fldChar w:fldCharType="separate"/>
        </w:r>
        <w:r w:rsidR="005245E0">
          <w:rPr>
            <w:webHidden/>
          </w:rPr>
          <w:t>41</w:t>
        </w:r>
        <w:r w:rsidR="005245E0">
          <w:rPr>
            <w:webHidden/>
          </w:rPr>
          <w:fldChar w:fldCharType="end"/>
        </w:r>
      </w:hyperlink>
    </w:p>
    <w:p w14:paraId="20A5FEDA" w14:textId="7DD87354" w:rsidR="005245E0" w:rsidRDefault="000B0736">
      <w:pPr>
        <w:pStyle w:val="TOC3"/>
        <w:rPr>
          <w:rFonts w:asciiTheme="minorHAnsi" w:eastAsiaTheme="minorEastAsia" w:hAnsiTheme="minorHAnsi"/>
          <w:spacing w:val="0"/>
          <w:sz w:val="22"/>
          <w:szCs w:val="22"/>
          <w:lang w:eastAsia="en-GB"/>
        </w:rPr>
      </w:pPr>
      <w:hyperlink w:anchor="_Toc84315176" w:history="1">
        <w:r w:rsidR="005245E0" w:rsidRPr="002D5E39">
          <w:rPr>
            <w:rStyle w:val="Hyperlink"/>
          </w:rPr>
          <w:t>7.5.5</w:t>
        </w:r>
        <w:r w:rsidR="005245E0">
          <w:rPr>
            <w:rFonts w:asciiTheme="minorHAnsi" w:eastAsiaTheme="minorEastAsia" w:hAnsiTheme="minorHAnsi"/>
            <w:spacing w:val="0"/>
            <w:sz w:val="22"/>
            <w:szCs w:val="22"/>
            <w:lang w:eastAsia="en-GB"/>
          </w:rPr>
          <w:tab/>
        </w:r>
        <w:r w:rsidR="005245E0" w:rsidRPr="002D5E39">
          <w:rPr>
            <w:rStyle w:val="Hyperlink"/>
          </w:rPr>
          <w:t>Register table objects – Electricity</w:t>
        </w:r>
        <w:r w:rsidR="005245E0">
          <w:rPr>
            <w:webHidden/>
          </w:rPr>
          <w:tab/>
        </w:r>
        <w:r w:rsidR="005245E0">
          <w:rPr>
            <w:webHidden/>
          </w:rPr>
          <w:fldChar w:fldCharType="begin"/>
        </w:r>
        <w:r w:rsidR="005245E0">
          <w:rPr>
            <w:webHidden/>
          </w:rPr>
          <w:instrText xml:space="preserve"> PAGEREF _Toc84315176 \h </w:instrText>
        </w:r>
        <w:r w:rsidR="005245E0">
          <w:rPr>
            <w:webHidden/>
          </w:rPr>
        </w:r>
        <w:r w:rsidR="005245E0">
          <w:rPr>
            <w:webHidden/>
          </w:rPr>
          <w:fldChar w:fldCharType="separate"/>
        </w:r>
        <w:r w:rsidR="005245E0">
          <w:rPr>
            <w:webHidden/>
          </w:rPr>
          <w:t>41</w:t>
        </w:r>
        <w:r w:rsidR="005245E0">
          <w:rPr>
            <w:webHidden/>
          </w:rPr>
          <w:fldChar w:fldCharType="end"/>
        </w:r>
      </w:hyperlink>
    </w:p>
    <w:p w14:paraId="1B2EC711" w14:textId="7B34A0B7" w:rsidR="005245E0" w:rsidRDefault="000B0736">
      <w:pPr>
        <w:pStyle w:val="TOC1"/>
        <w:rPr>
          <w:rFonts w:asciiTheme="minorHAnsi" w:eastAsiaTheme="minorEastAsia" w:hAnsiTheme="minorHAnsi"/>
          <w:spacing w:val="0"/>
          <w:sz w:val="22"/>
          <w:szCs w:val="22"/>
          <w:lang w:eastAsia="en-GB"/>
        </w:rPr>
      </w:pPr>
      <w:hyperlink w:anchor="_Toc84315177" w:history="1">
        <w:r w:rsidR="005245E0" w:rsidRPr="002D5E39">
          <w:rPr>
            <w:rStyle w:val="Hyperlink"/>
          </w:rPr>
          <w:t>8</w:t>
        </w:r>
        <w:r w:rsidR="005245E0">
          <w:rPr>
            <w:rFonts w:asciiTheme="minorHAnsi" w:eastAsiaTheme="minorEastAsia" w:hAnsiTheme="minorHAnsi"/>
            <w:spacing w:val="0"/>
            <w:sz w:val="22"/>
            <w:szCs w:val="22"/>
            <w:lang w:eastAsia="en-GB"/>
          </w:rPr>
          <w:tab/>
        </w:r>
        <w:r w:rsidR="005245E0" w:rsidRPr="002D5E39">
          <w:rPr>
            <w:rStyle w:val="Hyperlink"/>
          </w:rPr>
          <w:t>Other media (Value group A = 15)</w:t>
        </w:r>
        <w:r w:rsidR="005245E0">
          <w:rPr>
            <w:webHidden/>
          </w:rPr>
          <w:tab/>
        </w:r>
        <w:r w:rsidR="005245E0">
          <w:rPr>
            <w:webHidden/>
          </w:rPr>
          <w:fldChar w:fldCharType="begin"/>
        </w:r>
        <w:r w:rsidR="005245E0">
          <w:rPr>
            <w:webHidden/>
          </w:rPr>
          <w:instrText xml:space="preserve"> PAGEREF _Toc84315177 \h </w:instrText>
        </w:r>
        <w:r w:rsidR="005245E0">
          <w:rPr>
            <w:webHidden/>
          </w:rPr>
        </w:r>
        <w:r w:rsidR="005245E0">
          <w:rPr>
            <w:webHidden/>
          </w:rPr>
          <w:fldChar w:fldCharType="separate"/>
        </w:r>
        <w:r w:rsidR="005245E0">
          <w:rPr>
            <w:webHidden/>
          </w:rPr>
          <w:t>42</w:t>
        </w:r>
        <w:r w:rsidR="005245E0">
          <w:rPr>
            <w:webHidden/>
          </w:rPr>
          <w:fldChar w:fldCharType="end"/>
        </w:r>
      </w:hyperlink>
    </w:p>
    <w:p w14:paraId="6C9790CB" w14:textId="52BA18BC" w:rsidR="005245E0" w:rsidRDefault="000B0736">
      <w:pPr>
        <w:pStyle w:val="TOC2"/>
        <w:rPr>
          <w:rFonts w:asciiTheme="minorHAnsi" w:eastAsiaTheme="minorEastAsia" w:hAnsiTheme="minorHAnsi"/>
          <w:spacing w:val="0"/>
          <w:sz w:val="22"/>
          <w:szCs w:val="22"/>
          <w:lang w:eastAsia="en-GB"/>
        </w:rPr>
      </w:pPr>
      <w:hyperlink w:anchor="_Toc84315178" w:history="1">
        <w:r w:rsidR="005245E0" w:rsidRPr="002D5E39">
          <w:rPr>
            <w:rStyle w:val="Hyperlink"/>
          </w:rPr>
          <w:t>8.1</w:t>
        </w:r>
        <w:r w:rsidR="005245E0">
          <w:rPr>
            <w:rFonts w:asciiTheme="minorHAnsi" w:eastAsiaTheme="minorEastAsia" w:hAnsiTheme="minorHAnsi"/>
            <w:spacing w:val="0"/>
            <w:sz w:val="22"/>
            <w:szCs w:val="22"/>
            <w:lang w:eastAsia="en-GB"/>
          </w:rPr>
          <w:tab/>
        </w:r>
        <w:r w:rsidR="005245E0" w:rsidRPr="002D5E39">
          <w:rPr>
            <w:rStyle w:val="Hyperlink"/>
          </w:rPr>
          <w:t>General</w:t>
        </w:r>
        <w:r w:rsidR="005245E0">
          <w:rPr>
            <w:webHidden/>
          </w:rPr>
          <w:tab/>
        </w:r>
        <w:r w:rsidR="005245E0">
          <w:rPr>
            <w:webHidden/>
          </w:rPr>
          <w:fldChar w:fldCharType="begin"/>
        </w:r>
        <w:r w:rsidR="005245E0">
          <w:rPr>
            <w:webHidden/>
          </w:rPr>
          <w:instrText xml:space="preserve"> PAGEREF _Toc84315178 \h </w:instrText>
        </w:r>
        <w:r w:rsidR="005245E0">
          <w:rPr>
            <w:webHidden/>
          </w:rPr>
        </w:r>
        <w:r w:rsidR="005245E0">
          <w:rPr>
            <w:webHidden/>
          </w:rPr>
          <w:fldChar w:fldCharType="separate"/>
        </w:r>
        <w:r w:rsidR="005245E0">
          <w:rPr>
            <w:webHidden/>
          </w:rPr>
          <w:t>42</w:t>
        </w:r>
        <w:r w:rsidR="005245E0">
          <w:rPr>
            <w:webHidden/>
          </w:rPr>
          <w:fldChar w:fldCharType="end"/>
        </w:r>
      </w:hyperlink>
    </w:p>
    <w:p w14:paraId="0D9AAFBD" w14:textId="0686A73E" w:rsidR="005245E0" w:rsidRDefault="000B0736">
      <w:pPr>
        <w:pStyle w:val="TOC2"/>
        <w:rPr>
          <w:rFonts w:asciiTheme="minorHAnsi" w:eastAsiaTheme="minorEastAsia" w:hAnsiTheme="minorHAnsi"/>
          <w:spacing w:val="0"/>
          <w:sz w:val="22"/>
          <w:szCs w:val="22"/>
          <w:lang w:eastAsia="en-GB"/>
        </w:rPr>
      </w:pPr>
      <w:hyperlink w:anchor="_Toc84315179" w:history="1">
        <w:r w:rsidR="005245E0" w:rsidRPr="002D5E39">
          <w:rPr>
            <w:rStyle w:val="Hyperlink"/>
          </w:rPr>
          <w:t>8.2</w:t>
        </w:r>
        <w:r w:rsidR="005245E0">
          <w:rPr>
            <w:rFonts w:asciiTheme="minorHAnsi" w:eastAsiaTheme="minorEastAsia" w:hAnsiTheme="minorHAnsi"/>
            <w:spacing w:val="0"/>
            <w:sz w:val="22"/>
            <w:szCs w:val="22"/>
            <w:lang w:eastAsia="en-GB"/>
          </w:rPr>
          <w:tab/>
        </w:r>
        <w:r w:rsidR="005245E0" w:rsidRPr="002D5E39">
          <w:rPr>
            <w:rStyle w:val="Hyperlink"/>
          </w:rPr>
          <w:t>Value group C codes – Other media</w:t>
        </w:r>
        <w:r w:rsidR="005245E0">
          <w:rPr>
            <w:webHidden/>
          </w:rPr>
          <w:tab/>
        </w:r>
        <w:r w:rsidR="005245E0">
          <w:rPr>
            <w:webHidden/>
          </w:rPr>
          <w:fldChar w:fldCharType="begin"/>
        </w:r>
        <w:r w:rsidR="005245E0">
          <w:rPr>
            <w:webHidden/>
          </w:rPr>
          <w:instrText xml:space="preserve"> PAGEREF _Toc84315179 \h </w:instrText>
        </w:r>
        <w:r w:rsidR="005245E0">
          <w:rPr>
            <w:webHidden/>
          </w:rPr>
        </w:r>
        <w:r w:rsidR="005245E0">
          <w:rPr>
            <w:webHidden/>
          </w:rPr>
          <w:fldChar w:fldCharType="separate"/>
        </w:r>
        <w:r w:rsidR="005245E0">
          <w:rPr>
            <w:webHidden/>
          </w:rPr>
          <w:t>42</w:t>
        </w:r>
        <w:r w:rsidR="005245E0">
          <w:rPr>
            <w:webHidden/>
          </w:rPr>
          <w:fldChar w:fldCharType="end"/>
        </w:r>
      </w:hyperlink>
    </w:p>
    <w:p w14:paraId="0254A009" w14:textId="30AB4B65" w:rsidR="005245E0" w:rsidRDefault="000B0736">
      <w:pPr>
        <w:pStyle w:val="TOC2"/>
        <w:rPr>
          <w:rFonts w:asciiTheme="minorHAnsi" w:eastAsiaTheme="minorEastAsia" w:hAnsiTheme="minorHAnsi"/>
          <w:spacing w:val="0"/>
          <w:sz w:val="22"/>
          <w:szCs w:val="22"/>
          <w:lang w:eastAsia="en-GB"/>
        </w:rPr>
      </w:pPr>
      <w:hyperlink w:anchor="_Toc84315180" w:history="1">
        <w:r w:rsidR="005245E0" w:rsidRPr="002D5E39">
          <w:rPr>
            <w:rStyle w:val="Hyperlink"/>
          </w:rPr>
          <w:t>8.3</w:t>
        </w:r>
        <w:r w:rsidR="005245E0">
          <w:rPr>
            <w:rFonts w:asciiTheme="minorHAnsi" w:eastAsiaTheme="minorEastAsia" w:hAnsiTheme="minorHAnsi"/>
            <w:spacing w:val="0"/>
            <w:sz w:val="22"/>
            <w:szCs w:val="22"/>
            <w:lang w:eastAsia="en-GB"/>
          </w:rPr>
          <w:tab/>
        </w:r>
        <w:r w:rsidR="005245E0" w:rsidRPr="002D5E39">
          <w:rPr>
            <w:rStyle w:val="Hyperlink"/>
          </w:rPr>
          <w:t>Value group D codes – Other media</w:t>
        </w:r>
        <w:r w:rsidR="005245E0">
          <w:rPr>
            <w:webHidden/>
          </w:rPr>
          <w:tab/>
        </w:r>
        <w:r w:rsidR="005245E0">
          <w:rPr>
            <w:webHidden/>
          </w:rPr>
          <w:fldChar w:fldCharType="begin"/>
        </w:r>
        <w:r w:rsidR="005245E0">
          <w:rPr>
            <w:webHidden/>
          </w:rPr>
          <w:instrText xml:space="preserve"> PAGEREF _Toc84315180 \h </w:instrText>
        </w:r>
        <w:r w:rsidR="005245E0">
          <w:rPr>
            <w:webHidden/>
          </w:rPr>
        </w:r>
        <w:r w:rsidR="005245E0">
          <w:rPr>
            <w:webHidden/>
          </w:rPr>
          <w:fldChar w:fldCharType="separate"/>
        </w:r>
        <w:r w:rsidR="005245E0">
          <w:rPr>
            <w:webHidden/>
          </w:rPr>
          <w:t>42</w:t>
        </w:r>
        <w:r w:rsidR="005245E0">
          <w:rPr>
            <w:webHidden/>
          </w:rPr>
          <w:fldChar w:fldCharType="end"/>
        </w:r>
      </w:hyperlink>
    </w:p>
    <w:p w14:paraId="038C197E" w14:textId="1B65B8FD" w:rsidR="005245E0" w:rsidRDefault="000B0736">
      <w:pPr>
        <w:pStyle w:val="TOC2"/>
        <w:rPr>
          <w:rFonts w:asciiTheme="minorHAnsi" w:eastAsiaTheme="minorEastAsia" w:hAnsiTheme="minorHAnsi"/>
          <w:spacing w:val="0"/>
          <w:sz w:val="22"/>
          <w:szCs w:val="22"/>
          <w:lang w:eastAsia="en-GB"/>
        </w:rPr>
      </w:pPr>
      <w:hyperlink w:anchor="_Toc84315181" w:history="1">
        <w:r w:rsidR="005245E0" w:rsidRPr="002D5E39">
          <w:rPr>
            <w:rStyle w:val="Hyperlink"/>
          </w:rPr>
          <w:t>8.4</w:t>
        </w:r>
        <w:r w:rsidR="005245E0">
          <w:rPr>
            <w:rFonts w:asciiTheme="minorHAnsi" w:eastAsiaTheme="minorEastAsia" w:hAnsiTheme="minorHAnsi"/>
            <w:spacing w:val="0"/>
            <w:sz w:val="22"/>
            <w:szCs w:val="22"/>
            <w:lang w:eastAsia="en-GB"/>
          </w:rPr>
          <w:tab/>
        </w:r>
        <w:r w:rsidR="005245E0" w:rsidRPr="002D5E39">
          <w:rPr>
            <w:rStyle w:val="Hyperlink"/>
          </w:rPr>
          <w:t>Value group E codes – Other media</w:t>
        </w:r>
        <w:r w:rsidR="005245E0">
          <w:rPr>
            <w:webHidden/>
          </w:rPr>
          <w:tab/>
        </w:r>
        <w:r w:rsidR="005245E0">
          <w:rPr>
            <w:webHidden/>
          </w:rPr>
          <w:fldChar w:fldCharType="begin"/>
        </w:r>
        <w:r w:rsidR="005245E0">
          <w:rPr>
            <w:webHidden/>
          </w:rPr>
          <w:instrText xml:space="preserve"> PAGEREF _Toc84315181 \h </w:instrText>
        </w:r>
        <w:r w:rsidR="005245E0">
          <w:rPr>
            <w:webHidden/>
          </w:rPr>
        </w:r>
        <w:r w:rsidR="005245E0">
          <w:rPr>
            <w:webHidden/>
          </w:rPr>
          <w:fldChar w:fldCharType="separate"/>
        </w:r>
        <w:r w:rsidR="005245E0">
          <w:rPr>
            <w:webHidden/>
          </w:rPr>
          <w:t>42</w:t>
        </w:r>
        <w:r w:rsidR="005245E0">
          <w:rPr>
            <w:webHidden/>
          </w:rPr>
          <w:fldChar w:fldCharType="end"/>
        </w:r>
      </w:hyperlink>
    </w:p>
    <w:p w14:paraId="30BAAE4D" w14:textId="4AA0ACBE" w:rsidR="005245E0" w:rsidRDefault="000B0736">
      <w:pPr>
        <w:pStyle w:val="TOC2"/>
        <w:rPr>
          <w:rFonts w:asciiTheme="minorHAnsi" w:eastAsiaTheme="minorEastAsia" w:hAnsiTheme="minorHAnsi"/>
          <w:spacing w:val="0"/>
          <w:sz w:val="22"/>
          <w:szCs w:val="22"/>
          <w:lang w:eastAsia="en-GB"/>
        </w:rPr>
      </w:pPr>
      <w:hyperlink w:anchor="_Toc84315182" w:history="1">
        <w:r w:rsidR="005245E0" w:rsidRPr="002D5E39">
          <w:rPr>
            <w:rStyle w:val="Hyperlink"/>
          </w:rPr>
          <w:t>8.5</w:t>
        </w:r>
        <w:r w:rsidR="005245E0">
          <w:rPr>
            <w:rFonts w:asciiTheme="minorHAnsi" w:eastAsiaTheme="minorEastAsia" w:hAnsiTheme="minorHAnsi"/>
            <w:spacing w:val="0"/>
            <w:sz w:val="22"/>
            <w:szCs w:val="22"/>
            <w:lang w:eastAsia="en-GB"/>
          </w:rPr>
          <w:tab/>
        </w:r>
        <w:r w:rsidR="005245E0" w:rsidRPr="002D5E39">
          <w:rPr>
            <w:rStyle w:val="Hyperlink"/>
          </w:rPr>
          <w:t>Value group F codes – Other media</w:t>
        </w:r>
        <w:r w:rsidR="005245E0">
          <w:rPr>
            <w:webHidden/>
          </w:rPr>
          <w:tab/>
        </w:r>
        <w:r w:rsidR="005245E0">
          <w:rPr>
            <w:webHidden/>
          </w:rPr>
          <w:fldChar w:fldCharType="begin"/>
        </w:r>
        <w:r w:rsidR="005245E0">
          <w:rPr>
            <w:webHidden/>
          </w:rPr>
          <w:instrText xml:space="preserve"> PAGEREF _Toc84315182 \h </w:instrText>
        </w:r>
        <w:r w:rsidR="005245E0">
          <w:rPr>
            <w:webHidden/>
          </w:rPr>
        </w:r>
        <w:r w:rsidR="005245E0">
          <w:rPr>
            <w:webHidden/>
          </w:rPr>
          <w:fldChar w:fldCharType="separate"/>
        </w:r>
        <w:r w:rsidR="005245E0">
          <w:rPr>
            <w:webHidden/>
          </w:rPr>
          <w:t>42</w:t>
        </w:r>
        <w:r w:rsidR="005245E0">
          <w:rPr>
            <w:webHidden/>
          </w:rPr>
          <w:fldChar w:fldCharType="end"/>
        </w:r>
      </w:hyperlink>
    </w:p>
    <w:p w14:paraId="04BD7AF0" w14:textId="2ABF7DD6" w:rsidR="005245E0" w:rsidRDefault="000B0736">
      <w:pPr>
        <w:pStyle w:val="TOC1"/>
        <w:rPr>
          <w:rFonts w:asciiTheme="minorHAnsi" w:eastAsiaTheme="minorEastAsia" w:hAnsiTheme="minorHAnsi"/>
          <w:spacing w:val="0"/>
          <w:sz w:val="22"/>
          <w:szCs w:val="22"/>
          <w:lang w:eastAsia="en-GB"/>
        </w:rPr>
      </w:pPr>
      <w:hyperlink w:anchor="_Toc84315183" w:history="1">
        <w:r w:rsidR="005245E0" w:rsidRPr="002D5E39">
          <w:rPr>
            <w:rStyle w:val="Hyperlink"/>
          </w:rPr>
          <w:t>Annex A (normative)  Code presentation</w:t>
        </w:r>
        <w:r w:rsidR="005245E0">
          <w:rPr>
            <w:webHidden/>
          </w:rPr>
          <w:tab/>
        </w:r>
        <w:r w:rsidR="005245E0">
          <w:rPr>
            <w:webHidden/>
          </w:rPr>
          <w:fldChar w:fldCharType="begin"/>
        </w:r>
        <w:r w:rsidR="005245E0">
          <w:rPr>
            <w:webHidden/>
          </w:rPr>
          <w:instrText xml:space="preserve"> PAGEREF _Toc84315183 \h </w:instrText>
        </w:r>
        <w:r w:rsidR="005245E0">
          <w:rPr>
            <w:webHidden/>
          </w:rPr>
        </w:r>
        <w:r w:rsidR="005245E0">
          <w:rPr>
            <w:webHidden/>
          </w:rPr>
          <w:fldChar w:fldCharType="separate"/>
        </w:r>
        <w:r w:rsidR="005245E0">
          <w:rPr>
            <w:webHidden/>
          </w:rPr>
          <w:t>43</w:t>
        </w:r>
        <w:r w:rsidR="005245E0">
          <w:rPr>
            <w:webHidden/>
          </w:rPr>
          <w:fldChar w:fldCharType="end"/>
        </w:r>
      </w:hyperlink>
    </w:p>
    <w:p w14:paraId="7421EB8A" w14:textId="63BFBCC6" w:rsidR="005245E0" w:rsidRDefault="000B0736">
      <w:pPr>
        <w:pStyle w:val="TOC2"/>
        <w:rPr>
          <w:rFonts w:asciiTheme="minorHAnsi" w:eastAsiaTheme="minorEastAsia" w:hAnsiTheme="minorHAnsi"/>
          <w:spacing w:val="0"/>
          <w:sz w:val="22"/>
          <w:szCs w:val="22"/>
          <w:lang w:eastAsia="en-GB"/>
        </w:rPr>
      </w:pPr>
      <w:hyperlink w:anchor="_Toc84315184" w:history="1">
        <w:r w:rsidR="005245E0" w:rsidRPr="002D5E39">
          <w:rPr>
            <w:rStyle w:val="Hyperlink"/>
          </w:rPr>
          <w:t>A.1</w:t>
        </w:r>
        <w:r w:rsidR="005245E0">
          <w:rPr>
            <w:rFonts w:asciiTheme="minorHAnsi" w:eastAsiaTheme="minorEastAsia" w:hAnsiTheme="minorHAnsi"/>
            <w:spacing w:val="0"/>
            <w:sz w:val="22"/>
            <w:szCs w:val="22"/>
            <w:lang w:eastAsia="en-GB"/>
          </w:rPr>
          <w:tab/>
        </w:r>
        <w:r w:rsidR="005245E0" w:rsidRPr="002D5E39">
          <w:rPr>
            <w:rStyle w:val="Hyperlink"/>
          </w:rPr>
          <w:t>Reduced ID codes (e.g. for IEC 62056-21)</w:t>
        </w:r>
        <w:r w:rsidR="005245E0">
          <w:rPr>
            <w:webHidden/>
          </w:rPr>
          <w:tab/>
        </w:r>
        <w:r w:rsidR="005245E0">
          <w:rPr>
            <w:webHidden/>
          </w:rPr>
          <w:fldChar w:fldCharType="begin"/>
        </w:r>
        <w:r w:rsidR="005245E0">
          <w:rPr>
            <w:webHidden/>
          </w:rPr>
          <w:instrText xml:space="preserve"> PAGEREF _Toc84315184 \h </w:instrText>
        </w:r>
        <w:r w:rsidR="005245E0">
          <w:rPr>
            <w:webHidden/>
          </w:rPr>
        </w:r>
        <w:r w:rsidR="005245E0">
          <w:rPr>
            <w:webHidden/>
          </w:rPr>
          <w:fldChar w:fldCharType="separate"/>
        </w:r>
        <w:r w:rsidR="005245E0">
          <w:rPr>
            <w:webHidden/>
          </w:rPr>
          <w:t>43</w:t>
        </w:r>
        <w:r w:rsidR="005245E0">
          <w:rPr>
            <w:webHidden/>
          </w:rPr>
          <w:fldChar w:fldCharType="end"/>
        </w:r>
      </w:hyperlink>
    </w:p>
    <w:p w14:paraId="545604FB" w14:textId="09749734" w:rsidR="005245E0" w:rsidRDefault="000B0736">
      <w:pPr>
        <w:pStyle w:val="TOC2"/>
        <w:rPr>
          <w:rFonts w:asciiTheme="minorHAnsi" w:eastAsiaTheme="minorEastAsia" w:hAnsiTheme="minorHAnsi"/>
          <w:spacing w:val="0"/>
          <w:sz w:val="22"/>
          <w:szCs w:val="22"/>
          <w:lang w:eastAsia="en-GB"/>
        </w:rPr>
      </w:pPr>
      <w:hyperlink w:anchor="_Toc84315185" w:history="1">
        <w:r w:rsidR="005245E0" w:rsidRPr="002D5E39">
          <w:rPr>
            <w:rStyle w:val="Hyperlink"/>
          </w:rPr>
          <w:t>A.2</w:t>
        </w:r>
        <w:r w:rsidR="005245E0">
          <w:rPr>
            <w:rFonts w:asciiTheme="minorHAnsi" w:eastAsiaTheme="minorEastAsia" w:hAnsiTheme="minorHAnsi"/>
            <w:spacing w:val="0"/>
            <w:sz w:val="22"/>
            <w:szCs w:val="22"/>
            <w:lang w:eastAsia="en-GB"/>
          </w:rPr>
          <w:tab/>
        </w:r>
        <w:r w:rsidR="005245E0" w:rsidRPr="002D5E39">
          <w:rPr>
            <w:rStyle w:val="Hyperlink"/>
          </w:rPr>
          <w:t>Display</w:t>
        </w:r>
        <w:r w:rsidR="005245E0">
          <w:rPr>
            <w:webHidden/>
          </w:rPr>
          <w:tab/>
        </w:r>
        <w:r w:rsidR="005245E0">
          <w:rPr>
            <w:webHidden/>
          </w:rPr>
          <w:fldChar w:fldCharType="begin"/>
        </w:r>
        <w:r w:rsidR="005245E0">
          <w:rPr>
            <w:webHidden/>
          </w:rPr>
          <w:instrText xml:space="preserve"> PAGEREF _Toc84315185 \h </w:instrText>
        </w:r>
        <w:r w:rsidR="005245E0">
          <w:rPr>
            <w:webHidden/>
          </w:rPr>
        </w:r>
        <w:r w:rsidR="005245E0">
          <w:rPr>
            <w:webHidden/>
          </w:rPr>
          <w:fldChar w:fldCharType="separate"/>
        </w:r>
        <w:r w:rsidR="005245E0">
          <w:rPr>
            <w:webHidden/>
          </w:rPr>
          <w:t>43</w:t>
        </w:r>
        <w:r w:rsidR="005245E0">
          <w:rPr>
            <w:webHidden/>
          </w:rPr>
          <w:fldChar w:fldCharType="end"/>
        </w:r>
      </w:hyperlink>
    </w:p>
    <w:p w14:paraId="0309EC60" w14:textId="7021B974" w:rsidR="005245E0" w:rsidRDefault="000B0736">
      <w:pPr>
        <w:pStyle w:val="TOC2"/>
        <w:rPr>
          <w:rFonts w:asciiTheme="minorHAnsi" w:eastAsiaTheme="minorEastAsia" w:hAnsiTheme="minorHAnsi"/>
          <w:spacing w:val="0"/>
          <w:sz w:val="22"/>
          <w:szCs w:val="22"/>
          <w:lang w:eastAsia="en-GB"/>
        </w:rPr>
      </w:pPr>
      <w:hyperlink w:anchor="_Toc84315186" w:history="1">
        <w:r w:rsidR="005245E0" w:rsidRPr="002D5E39">
          <w:rPr>
            <w:rStyle w:val="Hyperlink"/>
          </w:rPr>
          <w:t>A.3</w:t>
        </w:r>
        <w:r w:rsidR="005245E0">
          <w:rPr>
            <w:rFonts w:asciiTheme="minorHAnsi" w:eastAsiaTheme="minorEastAsia" w:hAnsiTheme="minorHAnsi"/>
            <w:spacing w:val="0"/>
            <w:sz w:val="22"/>
            <w:szCs w:val="22"/>
            <w:lang w:eastAsia="en-GB"/>
          </w:rPr>
          <w:tab/>
        </w:r>
        <w:r w:rsidR="005245E0" w:rsidRPr="002D5E39">
          <w:rPr>
            <w:rStyle w:val="Hyperlink"/>
          </w:rPr>
          <w:t>Special handling of value group F</w:t>
        </w:r>
        <w:r w:rsidR="005245E0">
          <w:rPr>
            <w:webHidden/>
          </w:rPr>
          <w:tab/>
        </w:r>
        <w:r w:rsidR="005245E0">
          <w:rPr>
            <w:webHidden/>
          </w:rPr>
          <w:fldChar w:fldCharType="begin"/>
        </w:r>
        <w:r w:rsidR="005245E0">
          <w:rPr>
            <w:webHidden/>
          </w:rPr>
          <w:instrText xml:space="preserve"> PAGEREF _Toc84315186 \h </w:instrText>
        </w:r>
        <w:r w:rsidR="005245E0">
          <w:rPr>
            <w:webHidden/>
          </w:rPr>
        </w:r>
        <w:r w:rsidR="005245E0">
          <w:rPr>
            <w:webHidden/>
          </w:rPr>
          <w:fldChar w:fldCharType="separate"/>
        </w:r>
        <w:r w:rsidR="005245E0">
          <w:rPr>
            <w:webHidden/>
          </w:rPr>
          <w:t>44</w:t>
        </w:r>
        <w:r w:rsidR="005245E0">
          <w:rPr>
            <w:webHidden/>
          </w:rPr>
          <w:fldChar w:fldCharType="end"/>
        </w:r>
      </w:hyperlink>
    </w:p>
    <w:p w14:paraId="2EBDD486" w14:textId="776E77C4" w:rsidR="005245E0" w:rsidRDefault="000B0736">
      <w:pPr>
        <w:pStyle w:val="TOC2"/>
        <w:rPr>
          <w:rFonts w:asciiTheme="minorHAnsi" w:eastAsiaTheme="minorEastAsia" w:hAnsiTheme="minorHAnsi"/>
          <w:spacing w:val="0"/>
          <w:sz w:val="22"/>
          <w:szCs w:val="22"/>
          <w:lang w:eastAsia="en-GB"/>
        </w:rPr>
      </w:pPr>
      <w:hyperlink w:anchor="_Toc84315187" w:history="1">
        <w:r w:rsidR="005245E0" w:rsidRPr="002D5E39">
          <w:rPr>
            <w:rStyle w:val="Hyperlink"/>
          </w:rPr>
          <w:t>A.4</w:t>
        </w:r>
        <w:r w:rsidR="005245E0">
          <w:rPr>
            <w:rFonts w:asciiTheme="minorHAnsi" w:eastAsiaTheme="minorEastAsia" w:hAnsiTheme="minorHAnsi"/>
            <w:spacing w:val="0"/>
            <w:sz w:val="22"/>
            <w:szCs w:val="22"/>
            <w:lang w:eastAsia="en-GB"/>
          </w:rPr>
          <w:tab/>
        </w:r>
        <w:r w:rsidR="005245E0" w:rsidRPr="002D5E39">
          <w:rPr>
            <w:rStyle w:val="Hyperlink"/>
          </w:rPr>
          <w:t>COSEM</w:t>
        </w:r>
        <w:r w:rsidR="005245E0">
          <w:rPr>
            <w:webHidden/>
          </w:rPr>
          <w:tab/>
        </w:r>
        <w:r w:rsidR="005245E0">
          <w:rPr>
            <w:webHidden/>
          </w:rPr>
          <w:fldChar w:fldCharType="begin"/>
        </w:r>
        <w:r w:rsidR="005245E0">
          <w:rPr>
            <w:webHidden/>
          </w:rPr>
          <w:instrText xml:space="preserve"> PAGEREF _Toc84315187 \h </w:instrText>
        </w:r>
        <w:r w:rsidR="005245E0">
          <w:rPr>
            <w:webHidden/>
          </w:rPr>
        </w:r>
        <w:r w:rsidR="005245E0">
          <w:rPr>
            <w:webHidden/>
          </w:rPr>
          <w:fldChar w:fldCharType="separate"/>
        </w:r>
        <w:r w:rsidR="005245E0">
          <w:rPr>
            <w:webHidden/>
          </w:rPr>
          <w:t>45</w:t>
        </w:r>
        <w:r w:rsidR="005245E0">
          <w:rPr>
            <w:webHidden/>
          </w:rPr>
          <w:fldChar w:fldCharType="end"/>
        </w:r>
      </w:hyperlink>
    </w:p>
    <w:p w14:paraId="438EF49F" w14:textId="34FCFABA" w:rsidR="005245E0" w:rsidRDefault="000B0736">
      <w:pPr>
        <w:pStyle w:val="TOC1"/>
        <w:rPr>
          <w:rFonts w:asciiTheme="minorHAnsi" w:eastAsiaTheme="minorEastAsia" w:hAnsiTheme="minorHAnsi"/>
          <w:spacing w:val="0"/>
          <w:sz w:val="22"/>
          <w:szCs w:val="22"/>
          <w:lang w:eastAsia="en-GB"/>
        </w:rPr>
      </w:pPr>
      <w:hyperlink w:anchor="_Toc84315188" w:history="1">
        <w:r w:rsidR="005245E0" w:rsidRPr="002D5E39">
          <w:rPr>
            <w:rStyle w:val="Hyperlink"/>
          </w:rPr>
          <w:t>Annex B (informative)  Significant technical changes with respect to IEC 62056</w:t>
        </w:r>
        <w:r w:rsidR="005245E0" w:rsidRPr="002D5E39">
          <w:rPr>
            <w:rStyle w:val="Hyperlink"/>
          </w:rPr>
          <w:noBreakHyphen/>
          <w:t>6</w:t>
        </w:r>
        <w:r w:rsidR="005245E0" w:rsidRPr="002D5E39">
          <w:rPr>
            <w:rStyle w:val="Hyperlink"/>
          </w:rPr>
          <w:noBreakHyphen/>
          <w:t>1:2015</w:t>
        </w:r>
        <w:r w:rsidR="005245E0">
          <w:rPr>
            <w:webHidden/>
          </w:rPr>
          <w:tab/>
        </w:r>
        <w:r w:rsidR="005245E0">
          <w:rPr>
            <w:webHidden/>
          </w:rPr>
          <w:fldChar w:fldCharType="begin"/>
        </w:r>
        <w:r w:rsidR="005245E0">
          <w:rPr>
            <w:webHidden/>
          </w:rPr>
          <w:instrText xml:space="preserve"> PAGEREF _Toc84315188 \h </w:instrText>
        </w:r>
        <w:r w:rsidR="005245E0">
          <w:rPr>
            <w:webHidden/>
          </w:rPr>
        </w:r>
        <w:r w:rsidR="005245E0">
          <w:rPr>
            <w:webHidden/>
          </w:rPr>
          <w:fldChar w:fldCharType="separate"/>
        </w:r>
        <w:r w:rsidR="005245E0">
          <w:rPr>
            <w:webHidden/>
          </w:rPr>
          <w:t>46</w:t>
        </w:r>
        <w:r w:rsidR="005245E0">
          <w:rPr>
            <w:webHidden/>
          </w:rPr>
          <w:fldChar w:fldCharType="end"/>
        </w:r>
      </w:hyperlink>
    </w:p>
    <w:p w14:paraId="5E4B3D5E" w14:textId="72ECDF0E" w:rsidR="005245E0" w:rsidRDefault="000B0736">
      <w:pPr>
        <w:pStyle w:val="TOC1"/>
        <w:rPr>
          <w:rFonts w:asciiTheme="minorHAnsi" w:eastAsiaTheme="minorEastAsia" w:hAnsiTheme="minorHAnsi"/>
          <w:spacing w:val="0"/>
          <w:sz w:val="22"/>
          <w:szCs w:val="22"/>
          <w:lang w:eastAsia="en-GB"/>
        </w:rPr>
      </w:pPr>
      <w:hyperlink w:anchor="_Toc84315189" w:history="1">
        <w:r w:rsidR="005245E0" w:rsidRPr="002D5E39">
          <w:rPr>
            <w:rStyle w:val="Hyperlink"/>
          </w:rPr>
          <w:t>Bibliography</w:t>
        </w:r>
        <w:r w:rsidR="005245E0">
          <w:rPr>
            <w:webHidden/>
          </w:rPr>
          <w:tab/>
        </w:r>
        <w:r w:rsidR="005245E0">
          <w:rPr>
            <w:webHidden/>
          </w:rPr>
          <w:fldChar w:fldCharType="begin"/>
        </w:r>
        <w:r w:rsidR="005245E0">
          <w:rPr>
            <w:webHidden/>
          </w:rPr>
          <w:instrText xml:space="preserve"> PAGEREF _Toc84315189 \h </w:instrText>
        </w:r>
        <w:r w:rsidR="005245E0">
          <w:rPr>
            <w:webHidden/>
          </w:rPr>
        </w:r>
        <w:r w:rsidR="005245E0">
          <w:rPr>
            <w:webHidden/>
          </w:rPr>
          <w:fldChar w:fldCharType="separate"/>
        </w:r>
        <w:r w:rsidR="005245E0">
          <w:rPr>
            <w:webHidden/>
          </w:rPr>
          <w:t>47</w:t>
        </w:r>
        <w:r w:rsidR="005245E0">
          <w:rPr>
            <w:webHidden/>
          </w:rPr>
          <w:fldChar w:fldCharType="end"/>
        </w:r>
      </w:hyperlink>
    </w:p>
    <w:p w14:paraId="077E358A" w14:textId="7C5B062D" w:rsidR="005245E0" w:rsidRDefault="000B0736">
      <w:pPr>
        <w:pStyle w:val="TOC1"/>
        <w:rPr>
          <w:rFonts w:asciiTheme="minorHAnsi" w:eastAsiaTheme="minorEastAsia" w:hAnsiTheme="minorHAnsi"/>
          <w:spacing w:val="0"/>
          <w:sz w:val="22"/>
          <w:szCs w:val="22"/>
          <w:lang w:eastAsia="en-GB"/>
        </w:rPr>
      </w:pPr>
      <w:hyperlink w:anchor="_Toc84315190" w:history="1">
        <w:r w:rsidR="005245E0" w:rsidRPr="002D5E39">
          <w:rPr>
            <w:rStyle w:val="Hyperlink"/>
          </w:rPr>
          <w:t>Index</w:t>
        </w:r>
        <w:r w:rsidR="005245E0">
          <w:rPr>
            <w:webHidden/>
          </w:rPr>
          <w:tab/>
        </w:r>
        <w:r w:rsidR="005245E0">
          <w:rPr>
            <w:webHidden/>
          </w:rPr>
          <w:fldChar w:fldCharType="begin"/>
        </w:r>
        <w:r w:rsidR="005245E0">
          <w:rPr>
            <w:webHidden/>
          </w:rPr>
          <w:instrText xml:space="preserve"> PAGEREF _Toc84315190 \h </w:instrText>
        </w:r>
        <w:r w:rsidR="005245E0">
          <w:rPr>
            <w:webHidden/>
          </w:rPr>
        </w:r>
        <w:r w:rsidR="005245E0">
          <w:rPr>
            <w:webHidden/>
          </w:rPr>
          <w:fldChar w:fldCharType="separate"/>
        </w:r>
        <w:r w:rsidR="005245E0">
          <w:rPr>
            <w:webHidden/>
          </w:rPr>
          <w:t>48</w:t>
        </w:r>
        <w:r w:rsidR="005245E0">
          <w:rPr>
            <w:webHidden/>
          </w:rPr>
          <w:fldChar w:fldCharType="end"/>
        </w:r>
      </w:hyperlink>
    </w:p>
    <w:p w14:paraId="5DB86EF0" w14:textId="0FD8A250" w:rsidR="002C1189" w:rsidRDefault="002C1189" w:rsidP="005B0CD4">
      <w:pPr>
        <w:pStyle w:val="TOC1"/>
      </w:pPr>
      <w:r>
        <w:fldChar w:fldCharType="end"/>
      </w:r>
    </w:p>
    <w:p w14:paraId="06508032" w14:textId="6E945964" w:rsidR="005245E0" w:rsidRDefault="002C1189">
      <w:pPr>
        <w:pStyle w:val="TableofFigures"/>
        <w:rPr>
          <w:rFonts w:asciiTheme="minorHAnsi" w:eastAsiaTheme="minorEastAsia" w:hAnsiTheme="minorHAnsi"/>
          <w:spacing w:val="0"/>
          <w:sz w:val="22"/>
          <w:szCs w:val="22"/>
          <w:lang w:eastAsia="en-GB"/>
        </w:rPr>
      </w:pPr>
      <w:r>
        <w:fldChar w:fldCharType="begin"/>
      </w:r>
      <w:r>
        <w:instrText xml:space="preserve"> TOC \t "FIGURE-title" \c \h</w:instrText>
      </w:r>
      <w:r>
        <w:fldChar w:fldCharType="separate"/>
      </w:r>
      <w:hyperlink w:anchor="_Toc84315191" w:history="1">
        <w:r w:rsidR="005245E0" w:rsidRPr="00D95079">
          <w:rPr>
            <w:rStyle w:val="Hyperlink"/>
          </w:rPr>
          <w:t>Figure 1 – Quadrant definitions for active and reactive power</w:t>
        </w:r>
        <w:r w:rsidR="005245E0">
          <w:tab/>
        </w:r>
        <w:r w:rsidR="005245E0">
          <w:fldChar w:fldCharType="begin"/>
        </w:r>
        <w:r w:rsidR="005245E0">
          <w:instrText xml:space="preserve"> PAGEREF _Toc84315191 \h </w:instrText>
        </w:r>
        <w:r w:rsidR="005245E0">
          <w:fldChar w:fldCharType="separate"/>
        </w:r>
        <w:r w:rsidR="005245E0">
          <w:t>26</w:t>
        </w:r>
        <w:r w:rsidR="005245E0">
          <w:fldChar w:fldCharType="end"/>
        </w:r>
      </w:hyperlink>
    </w:p>
    <w:p w14:paraId="5952A08E" w14:textId="40EC4AE8" w:rsidR="005245E0" w:rsidRDefault="000B0736">
      <w:pPr>
        <w:pStyle w:val="TableofFigures"/>
        <w:rPr>
          <w:rFonts w:asciiTheme="minorHAnsi" w:eastAsiaTheme="minorEastAsia" w:hAnsiTheme="minorHAnsi"/>
          <w:spacing w:val="0"/>
          <w:sz w:val="22"/>
          <w:szCs w:val="22"/>
          <w:lang w:eastAsia="en-GB"/>
        </w:rPr>
      </w:pPr>
      <w:hyperlink w:anchor="_Toc84315192" w:history="1">
        <w:r w:rsidR="005245E0" w:rsidRPr="00D95079">
          <w:rPr>
            <w:rStyle w:val="Hyperlink"/>
          </w:rPr>
          <w:t>Figure 2 – Model of the line and the transformer for calculation of loss quantities</w:t>
        </w:r>
        <w:r w:rsidR="005245E0">
          <w:tab/>
        </w:r>
        <w:r w:rsidR="005245E0">
          <w:fldChar w:fldCharType="begin"/>
        </w:r>
        <w:r w:rsidR="005245E0">
          <w:instrText xml:space="preserve"> PAGEREF _Toc84315192 \h </w:instrText>
        </w:r>
        <w:r w:rsidR="005245E0">
          <w:fldChar w:fldCharType="separate"/>
        </w:r>
        <w:r w:rsidR="005245E0">
          <w:t>32</w:t>
        </w:r>
        <w:r w:rsidR="005245E0">
          <w:fldChar w:fldCharType="end"/>
        </w:r>
      </w:hyperlink>
    </w:p>
    <w:p w14:paraId="51E64FBC" w14:textId="7684B602" w:rsidR="005245E0" w:rsidRDefault="000B0736">
      <w:pPr>
        <w:pStyle w:val="TableofFigures"/>
        <w:rPr>
          <w:rFonts w:asciiTheme="minorHAnsi" w:eastAsiaTheme="minorEastAsia" w:hAnsiTheme="minorHAnsi"/>
          <w:spacing w:val="0"/>
          <w:sz w:val="22"/>
          <w:szCs w:val="22"/>
          <w:lang w:eastAsia="en-GB"/>
        </w:rPr>
      </w:pPr>
      <w:hyperlink w:anchor="_Toc84315193" w:history="1">
        <w:r w:rsidR="005245E0" w:rsidRPr="00D95079">
          <w:rPr>
            <w:rStyle w:val="Hyperlink"/>
          </w:rPr>
          <w:t>Figure A.1 – Reduced ID code presentation</w:t>
        </w:r>
        <w:r w:rsidR="005245E0">
          <w:tab/>
        </w:r>
        <w:r w:rsidR="005245E0">
          <w:fldChar w:fldCharType="begin"/>
        </w:r>
        <w:r w:rsidR="005245E0">
          <w:instrText xml:space="preserve"> PAGEREF _Toc84315193 \h </w:instrText>
        </w:r>
        <w:r w:rsidR="005245E0">
          <w:fldChar w:fldCharType="separate"/>
        </w:r>
        <w:r w:rsidR="005245E0">
          <w:t>43</w:t>
        </w:r>
        <w:r w:rsidR="005245E0">
          <w:fldChar w:fldCharType="end"/>
        </w:r>
      </w:hyperlink>
    </w:p>
    <w:p w14:paraId="5DB86EF4" w14:textId="0B8DCB92" w:rsidR="002C1189" w:rsidRDefault="002C1189" w:rsidP="005B0CD4">
      <w:pPr>
        <w:pStyle w:val="TOC1"/>
      </w:pPr>
      <w:r>
        <w:fldChar w:fldCharType="end"/>
      </w:r>
    </w:p>
    <w:p w14:paraId="7DBC24B1" w14:textId="7DA8D4E0" w:rsidR="005245E0" w:rsidRDefault="002C1189">
      <w:pPr>
        <w:pStyle w:val="TableofFigures"/>
        <w:rPr>
          <w:rFonts w:asciiTheme="minorHAnsi" w:eastAsiaTheme="minorEastAsia" w:hAnsiTheme="minorHAnsi"/>
          <w:spacing w:val="0"/>
          <w:sz w:val="22"/>
          <w:szCs w:val="22"/>
          <w:lang w:eastAsia="en-GB"/>
        </w:rPr>
      </w:pPr>
      <w:r>
        <w:fldChar w:fldCharType="begin"/>
      </w:r>
      <w:r>
        <w:instrText xml:space="preserve"> TOC \t "TABLE-title" \c \h</w:instrText>
      </w:r>
      <w:r>
        <w:fldChar w:fldCharType="separate"/>
      </w:r>
      <w:hyperlink w:anchor="_Toc84315194" w:history="1">
        <w:r w:rsidR="005245E0" w:rsidRPr="000F798E">
          <w:rPr>
            <w:rStyle w:val="Hyperlink"/>
          </w:rPr>
          <w:t>Table 1 – OBIS code structure and use of value groups</w:t>
        </w:r>
        <w:r w:rsidR="005245E0">
          <w:tab/>
        </w:r>
        <w:r w:rsidR="005245E0">
          <w:fldChar w:fldCharType="begin"/>
        </w:r>
        <w:r w:rsidR="005245E0">
          <w:instrText xml:space="preserve"> PAGEREF _Toc84315194 \h </w:instrText>
        </w:r>
        <w:r w:rsidR="005245E0">
          <w:fldChar w:fldCharType="separate"/>
        </w:r>
        <w:r w:rsidR="005245E0">
          <w:t>10</w:t>
        </w:r>
        <w:r w:rsidR="005245E0">
          <w:fldChar w:fldCharType="end"/>
        </w:r>
      </w:hyperlink>
    </w:p>
    <w:p w14:paraId="35D883F3" w14:textId="03203E51" w:rsidR="005245E0" w:rsidRDefault="000B0736">
      <w:pPr>
        <w:pStyle w:val="TableofFigures"/>
        <w:rPr>
          <w:rFonts w:asciiTheme="minorHAnsi" w:eastAsiaTheme="minorEastAsia" w:hAnsiTheme="minorHAnsi"/>
          <w:spacing w:val="0"/>
          <w:sz w:val="22"/>
          <w:szCs w:val="22"/>
          <w:lang w:eastAsia="en-GB"/>
        </w:rPr>
      </w:pPr>
      <w:hyperlink w:anchor="_Toc84315195" w:history="1">
        <w:r w:rsidR="005245E0" w:rsidRPr="000F798E">
          <w:rPr>
            <w:rStyle w:val="Hyperlink"/>
          </w:rPr>
          <w:t>Table 2 – Rules for manufacturer, utility, consortia and country specific codes</w:t>
        </w:r>
        <w:r w:rsidR="005245E0">
          <w:tab/>
        </w:r>
        <w:r w:rsidR="005245E0">
          <w:fldChar w:fldCharType="begin"/>
        </w:r>
        <w:r w:rsidR="005245E0">
          <w:instrText xml:space="preserve"> PAGEREF _Toc84315195 \h </w:instrText>
        </w:r>
        <w:r w:rsidR="005245E0">
          <w:fldChar w:fldCharType="separate"/>
        </w:r>
        <w:r w:rsidR="005245E0">
          <w:t>11</w:t>
        </w:r>
        <w:r w:rsidR="005245E0">
          <w:fldChar w:fldCharType="end"/>
        </w:r>
      </w:hyperlink>
    </w:p>
    <w:p w14:paraId="4E4ADF9D" w14:textId="35325B2C" w:rsidR="005245E0" w:rsidRDefault="000B0736">
      <w:pPr>
        <w:pStyle w:val="TableofFigures"/>
        <w:rPr>
          <w:rFonts w:asciiTheme="minorHAnsi" w:eastAsiaTheme="minorEastAsia" w:hAnsiTheme="minorHAnsi"/>
          <w:spacing w:val="0"/>
          <w:sz w:val="22"/>
          <w:szCs w:val="22"/>
          <w:lang w:eastAsia="en-GB"/>
        </w:rPr>
      </w:pPr>
      <w:hyperlink w:anchor="_Toc84315196" w:history="1">
        <w:r w:rsidR="005245E0" w:rsidRPr="000F798E">
          <w:rPr>
            <w:rStyle w:val="Hyperlink"/>
          </w:rPr>
          <w:t>Table 3 – Value group A codes</w:t>
        </w:r>
        <w:r w:rsidR="005245E0">
          <w:tab/>
        </w:r>
        <w:r w:rsidR="005245E0">
          <w:fldChar w:fldCharType="begin"/>
        </w:r>
        <w:r w:rsidR="005245E0">
          <w:instrText xml:space="preserve"> PAGEREF _Toc84315196 \h </w:instrText>
        </w:r>
        <w:r w:rsidR="005245E0">
          <w:fldChar w:fldCharType="separate"/>
        </w:r>
        <w:r w:rsidR="005245E0">
          <w:t>12</w:t>
        </w:r>
        <w:r w:rsidR="005245E0">
          <w:fldChar w:fldCharType="end"/>
        </w:r>
      </w:hyperlink>
    </w:p>
    <w:p w14:paraId="297157D0" w14:textId="52AACDA4" w:rsidR="005245E0" w:rsidRDefault="000B0736">
      <w:pPr>
        <w:pStyle w:val="TableofFigures"/>
        <w:rPr>
          <w:rFonts w:asciiTheme="minorHAnsi" w:eastAsiaTheme="minorEastAsia" w:hAnsiTheme="minorHAnsi"/>
          <w:spacing w:val="0"/>
          <w:sz w:val="22"/>
          <w:szCs w:val="22"/>
          <w:lang w:eastAsia="en-GB"/>
        </w:rPr>
      </w:pPr>
      <w:hyperlink w:anchor="_Toc84315197" w:history="1">
        <w:r w:rsidR="005245E0" w:rsidRPr="000F798E">
          <w:rPr>
            <w:rStyle w:val="Hyperlink"/>
          </w:rPr>
          <w:t>Table 4 – Value group B codes</w:t>
        </w:r>
        <w:r w:rsidR="005245E0">
          <w:tab/>
        </w:r>
        <w:r w:rsidR="005245E0">
          <w:fldChar w:fldCharType="begin"/>
        </w:r>
        <w:r w:rsidR="005245E0">
          <w:instrText xml:space="preserve"> PAGEREF _Toc84315197 \h </w:instrText>
        </w:r>
        <w:r w:rsidR="005245E0">
          <w:fldChar w:fldCharType="separate"/>
        </w:r>
        <w:r w:rsidR="005245E0">
          <w:t>12</w:t>
        </w:r>
        <w:r w:rsidR="005245E0">
          <w:fldChar w:fldCharType="end"/>
        </w:r>
      </w:hyperlink>
    </w:p>
    <w:p w14:paraId="7C428EDD" w14:textId="0B75BA39" w:rsidR="005245E0" w:rsidRDefault="000B0736">
      <w:pPr>
        <w:pStyle w:val="TableofFigures"/>
        <w:rPr>
          <w:rFonts w:asciiTheme="minorHAnsi" w:eastAsiaTheme="minorEastAsia" w:hAnsiTheme="minorHAnsi"/>
          <w:spacing w:val="0"/>
          <w:sz w:val="22"/>
          <w:szCs w:val="22"/>
          <w:lang w:eastAsia="en-GB"/>
        </w:rPr>
      </w:pPr>
      <w:hyperlink w:anchor="_Toc84315198" w:history="1">
        <w:r w:rsidR="005245E0" w:rsidRPr="000F798E">
          <w:rPr>
            <w:rStyle w:val="Hyperlink"/>
          </w:rPr>
          <w:t>Table 5 – Value group C codes – Abstract objects</w:t>
        </w:r>
        <w:r w:rsidR="005245E0">
          <w:tab/>
        </w:r>
        <w:r w:rsidR="005245E0">
          <w:fldChar w:fldCharType="begin"/>
        </w:r>
        <w:r w:rsidR="005245E0">
          <w:instrText xml:space="preserve"> PAGEREF _Toc84315198 \h </w:instrText>
        </w:r>
        <w:r w:rsidR="005245E0">
          <w:fldChar w:fldCharType="separate"/>
        </w:r>
        <w:r w:rsidR="005245E0">
          <w:t>13</w:t>
        </w:r>
        <w:r w:rsidR="005245E0">
          <w:fldChar w:fldCharType="end"/>
        </w:r>
      </w:hyperlink>
    </w:p>
    <w:p w14:paraId="206FBF5B" w14:textId="565D14E6" w:rsidR="005245E0" w:rsidRDefault="000B0736">
      <w:pPr>
        <w:pStyle w:val="TableofFigures"/>
        <w:rPr>
          <w:rFonts w:asciiTheme="minorHAnsi" w:eastAsiaTheme="minorEastAsia" w:hAnsiTheme="minorHAnsi"/>
          <w:spacing w:val="0"/>
          <w:sz w:val="22"/>
          <w:szCs w:val="22"/>
          <w:lang w:eastAsia="en-GB"/>
        </w:rPr>
      </w:pPr>
      <w:hyperlink w:anchor="_Toc84315199" w:history="1">
        <w:r w:rsidR="005245E0" w:rsidRPr="000F798E">
          <w:rPr>
            <w:rStyle w:val="Hyperlink"/>
          </w:rPr>
          <w:t>Table 6 – Value group D codes – Consortia specific identifiers</w:t>
        </w:r>
        <w:r w:rsidR="005245E0">
          <w:tab/>
        </w:r>
        <w:r w:rsidR="005245E0">
          <w:fldChar w:fldCharType="begin"/>
        </w:r>
        <w:r w:rsidR="005245E0">
          <w:instrText xml:space="preserve"> PAGEREF _Toc84315199 \h </w:instrText>
        </w:r>
        <w:r w:rsidR="005245E0">
          <w:fldChar w:fldCharType="separate"/>
        </w:r>
        <w:r w:rsidR="005245E0">
          <w:t>14</w:t>
        </w:r>
        <w:r w:rsidR="005245E0">
          <w:fldChar w:fldCharType="end"/>
        </w:r>
      </w:hyperlink>
    </w:p>
    <w:p w14:paraId="7A0CBE54" w14:textId="05F537F1" w:rsidR="005245E0" w:rsidRDefault="000B0736">
      <w:pPr>
        <w:pStyle w:val="TableofFigures"/>
        <w:rPr>
          <w:rFonts w:asciiTheme="minorHAnsi" w:eastAsiaTheme="minorEastAsia" w:hAnsiTheme="minorHAnsi"/>
          <w:spacing w:val="0"/>
          <w:sz w:val="22"/>
          <w:szCs w:val="22"/>
          <w:lang w:eastAsia="en-GB"/>
        </w:rPr>
      </w:pPr>
      <w:hyperlink w:anchor="_Toc84315200" w:history="1">
        <w:r w:rsidR="005245E0" w:rsidRPr="000F798E">
          <w:rPr>
            <w:rStyle w:val="Hyperlink"/>
          </w:rPr>
          <w:t>Table 7 – Value group D codes – Country specific identifiers</w:t>
        </w:r>
        <w:r w:rsidR="005245E0">
          <w:tab/>
        </w:r>
        <w:r w:rsidR="005245E0">
          <w:fldChar w:fldCharType="begin"/>
        </w:r>
        <w:r w:rsidR="005245E0">
          <w:instrText xml:space="preserve"> PAGEREF _Toc84315200 \h </w:instrText>
        </w:r>
        <w:r w:rsidR="005245E0">
          <w:fldChar w:fldCharType="separate"/>
        </w:r>
        <w:r w:rsidR="005245E0">
          <w:t>14</w:t>
        </w:r>
        <w:r w:rsidR="005245E0">
          <w:fldChar w:fldCharType="end"/>
        </w:r>
      </w:hyperlink>
    </w:p>
    <w:p w14:paraId="55EE862A" w14:textId="129F487F" w:rsidR="005245E0" w:rsidRDefault="000B0736">
      <w:pPr>
        <w:pStyle w:val="TableofFigures"/>
        <w:rPr>
          <w:rFonts w:asciiTheme="minorHAnsi" w:eastAsiaTheme="minorEastAsia" w:hAnsiTheme="minorHAnsi"/>
          <w:spacing w:val="0"/>
          <w:sz w:val="22"/>
          <w:szCs w:val="22"/>
          <w:lang w:eastAsia="en-GB"/>
        </w:rPr>
      </w:pPr>
      <w:hyperlink w:anchor="_Toc84315201" w:history="1">
        <w:r w:rsidR="005245E0" w:rsidRPr="000F798E">
          <w:rPr>
            <w:rStyle w:val="Hyperlink"/>
          </w:rPr>
          <w:t>Table 8 – OBIS codes for general and service entry objects</w:t>
        </w:r>
        <w:r w:rsidR="005245E0">
          <w:tab/>
        </w:r>
        <w:r w:rsidR="005245E0">
          <w:fldChar w:fldCharType="begin"/>
        </w:r>
        <w:r w:rsidR="005245E0">
          <w:instrText xml:space="preserve"> PAGEREF _Toc84315201 \h </w:instrText>
        </w:r>
        <w:r w:rsidR="005245E0">
          <w:fldChar w:fldCharType="separate"/>
        </w:r>
        <w:r w:rsidR="005245E0">
          <w:t>16</w:t>
        </w:r>
        <w:r w:rsidR="005245E0">
          <w:fldChar w:fldCharType="end"/>
        </w:r>
      </w:hyperlink>
    </w:p>
    <w:p w14:paraId="3A9DD798" w14:textId="33C0BF30" w:rsidR="005245E0" w:rsidRDefault="000B0736">
      <w:pPr>
        <w:pStyle w:val="TableofFigures"/>
        <w:rPr>
          <w:rFonts w:asciiTheme="minorHAnsi" w:eastAsiaTheme="minorEastAsia" w:hAnsiTheme="minorHAnsi"/>
          <w:spacing w:val="0"/>
          <w:sz w:val="22"/>
          <w:szCs w:val="22"/>
          <w:lang w:eastAsia="en-GB"/>
        </w:rPr>
      </w:pPr>
      <w:hyperlink w:anchor="_Toc84315202" w:history="1">
        <w:r w:rsidR="005245E0" w:rsidRPr="000F798E">
          <w:rPr>
            <w:rStyle w:val="Hyperlink"/>
          </w:rPr>
          <w:t>Table 9 – OBIS codes for error registers, alarm registers and alarm filters – Abstract</w:t>
        </w:r>
        <w:r w:rsidR="005245E0">
          <w:tab/>
        </w:r>
        <w:r w:rsidR="005245E0">
          <w:fldChar w:fldCharType="begin"/>
        </w:r>
        <w:r w:rsidR="005245E0">
          <w:instrText xml:space="preserve"> PAGEREF _Toc84315202 \h </w:instrText>
        </w:r>
        <w:r w:rsidR="005245E0">
          <w:fldChar w:fldCharType="separate"/>
        </w:r>
        <w:r w:rsidR="005245E0">
          <w:t>21</w:t>
        </w:r>
        <w:r w:rsidR="005245E0">
          <w:fldChar w:fldCharType="end"/>
        </w:r>
      </w:hyperlink>
    </w:p>
    <w:p w14:paraId="5464AFFE" w14:textId="5E1E7CBD" w:rsidR="005245E0" w:rsidRDefault="000B0736">
      <w:pPr>
        <w:pStyle w:val="TableofFigures"/>
        <w:rPr>
          <w:rFonts w:asciiTheme="minorHAnsi" w:eastAsiaTheme="minorEastAsia" w:hAnsiTheme="minorHAnsi"/>
          <w:spacing w:val="0"/>
          <w:sz w:val="22"/>
          <w:szCs w:val="22"/>
          <w:lang w:eastAsia="en-GB"/>
        </w:rPr>
      </w:pPr>
      <w:hyperlink w:anchor="_Toc84315203" w:history="1">
        <w:r w:rsidR="005245E0" w:rsidRPr="000F798E">
          <w:rPr>
            <w:rStyle w:val="Hyperlink"/>
          </w:rPr>
          <w:t>Table 10 – OBIS codes for list objects – Abstract</w:t>
        </w:r>
        <w:r w:rsidR="005245E0">
          <w:tab/>
        </w:r>
        <w:r w:rsidR="005245E0">
          <w:fldChar w:fldCharType="begin"/>
        </w:r>
        <w:r w:rsidR="005245E0">
          <w:instrText xml:space="preserve"> PAGEREF _Toc84315203 \h </w:instrText>
        </w:r>
        <w:r w:rsidR="005245E0">
          <w:fldChar w:fldCharType="separate"/>
        </w:r>
        <w:r w:rsidR="005245E0">
          <w:t>22</w:t>
        </w:r>
        <w:r w:rsidR="005245E0">
          <w:fldChar w:fldCharType="end"/>
        </w:r>
      </w:hyperlink>
    </w:p>
    <w:p w14:paraId="35C091F2" w14:textId="1F37D5D7" w:rsidR="005245E0" w:rsidRDefault="000B0736">
      <w:pPr>
        <w:pStyle w:val="TableofFigures"/>
        <w:rPr>
          <w:rFonts w:asciiTheme="minorHAnsi" w:eastAsiaTheme="minorEastAsia" w:hAnsiTheme="minorHAnsi"/>
          <w:spacing w:val="0"/>
          <w:sz w:val="22"/>
          <w:szCs w:val="22"/>
          <w:lang w:eastAsia="en-GB"/>
        </w:rPr>
      </w:pPr>
      <w:hyperlink w:anchor="_Toc84315204" w:history="1">
        <w:r w:rsidR="005245E0" w:rsidRPr="000F798E">
          <w:rPr>
            <w:rStyle w:val="Hyperlink"/>
          </w:rPr>
          <w:t>Table 11 – OBIS codes for Register table objects – Abstract</w:t>
        </w:r>
        <w:r w:rsidR="005245E0">
          <w:tab/>
        </w:r>
        <w:r w:rsidR="005245E0">
          <w:fldChar w:fldCharType="begin"/>
        </w:r>
        <w:r w:rsidR="005245E0">
          <w:instrText xml:space="preserve"> PAGEREF _Toc84315204 \h </w:instrText>
        </w:r>
        <w:r w:rsidR="005245E0">
          <w:fldChar w:fldCharType="separate"/>
        </w:r>
        <w:r w:rsidR="005245E0">
          <w:t>22</w:t>
        </w:r>
        <w:r w:rsidR="005245E0">
          <w:fldChar w:fldCharType="end"/>
        </w:r>
      </w:hyperlink>
    </w:p>
    <w:p w14:paraId="37ABAF41" w14:textId="738F9FF1" w:rsidR="005245E0" w:rsidRDefault="000B0736">
      <w:pPr>
        <w:pStyle w:val="TableofFigures"/>
        <w:rPr>
          <w:rFonts w:asciiTheme="minorHAnsi" w:eastAsiaTheme="minorEastAsia" w:hAnsiTheme="minorHAnsi"/>
          <w:spacing w:val="0"/>
          <w:sz w:val="22"/>
          <w:szCs w:val="22"/>
          <w:lang w:eastAsia="en-GB"/>
        </w:rPr>
      </w:pPr>
      <w:hyperlink w:anchor="_Toc84315205" w:history="1">
        <w:r w:rsidR="005245E0" w:rsidRPr="000F798E">
          <w:rPr>
            <w:rStyle w:val="Hyperlink"/>
          </w:rPr>
          <w:t>Table 12 – OBIS codes for data profile objects – Abstract</w:t>
        </w:r>
        <w:r w:rsidR="005245E0">
          <w:tab/>
        </w:r>
        <w:r w:rsidR="005245E0">
          <w:fldChar w:fldCharType="begin"/>
        </w:r>
        <w:r w:rsidR="005245E0">
          <w:instrText xml:space="preserve"> PAGEREF _Toc84315205 \h </w:instrText>
        </w:r>
        <w:r w:rsidR="005245E0">
          <w:fldChar w:fldCharType="separate"/>
        </w:r>
        <w:r w:rsidR="005245E0">
          <w:t>22</w:t>
        </w:r>
        <w:r w:rsidR="005245E0">
          <w:fldChar w:fldCharType="end"/>
        </w:r>
      </w:hyperlink>
    </w:p>
    <w:p w14:paraId="506F2F3F" w14:textId="2A133811" w:rsidR="005245E0" w:rsidRDefault="000B0736">
      <w:pPr>
        <w:pStyle w:val="TableofFigures"/>
        <w:rPr>
          <w:rFonts w:asciiTheme="minorHAnsi" w:eastAsiaTheme="minorEastAsia" w:hAnsiTheme="minorHAnsi"/>
          <w:spacing w:val="0"/>
          <w:sz w:val="22"/>
          <w:szCs w:val="22"/>
          <w:lang w:eastAsia="en-GB"/>
        </w:rPr>
      </w:pPr>
      <w:hyperlink w:anchor="_Toc84315206" w:history="1">
        <w:r w:rsidR="005245E0" w:rsidRPr="000F798E">
          <w:rPr>
            <w:rStyle w:val="Hyperlink"/>
          </w:rPr>
          <w:t>Table 13 – Value group C codes – Electricity</w:t>
        </w:r>
        <w:r w:rsidR="005245E0">
          <w:tab/>
        </w:r>
        <w:r w:rsidR="005245E0">
          <w:fldChar w:fldCharType="begin"/>
        </w:r>
        <w:r w:rsidR="005245E0">
          <w:instrText xml:space="preserve"> PAGEREF _Toc84315206 \h </w:instrText>
        </w:r>
        <w:r w:rsidR="005245E0">
          <w:fldChar w:fldCharType="separate"/>
        </w:r>
        <w:r w:rsidR="005245E0">
          <w:t>24</w:t>
        </w:r>
        <w:r w:rsidR="005245E0">
          <w:fldChar w:fldCharType="end"/>
        </w:r>
      </w:hyperlink>
    </w:p>
    <w:p w14:paraId="54746D89" w14:textId="34BB851E" w:rsidR="005245E0" w:rsidRDefault="000B0736">
      <w:pPr>
        <w:pStyle w:val="TableofFigures"/>
        <w:rPr>
          <w:rFonts w:asciiTheme="minorHAnsi" w:eastAsiaTheme="minorEastAsia" w:hAnsiTheme="minorHAnsi"/>
          <w:spacing w:val="0"/>
          <w:sz w:val="22"/>
          <w:szCs w:val="22"/>
          <w:lang w:eastAsia="en-GB"/>
        </w:rPr>
      </w:pPr>
      <w:hyperlink w:anchor="_Toc84315207" w:history="1">
        <w:r w:rsidR="005245E0" w:rsidRPr="000F798E">
          <w:rPr>
            <w:rStyle w:val="Hyperlink"/>
          </w:rPr>
          <w:t>Table 14 – Value group D codes – Electricity</w:t>
        </w:r>
        <w:r w:rsidR="005245E0">
          <w:tab/>
        </w:r>
        <w:r w:rsidR="005245E0">
          <w:fldChar w:fldCharType="begin"/>
        </w:r>
        <w:r w:rsidR="005245E0">
          <w:instrText xml:space="preserve"> PAGEREF _Toc84315207 \h </w:instrText>
        </w:r>
        <w:r w:rsidR="005245E0">
          <w:fldChar w:fldCharType="separate"/>
        </w:r>
        <w:r w:rsidR="005245E0">
          <w:t>27</w:t>
        </w:r>
        <w:r w:rsidR="005245E0">
          <w:fldChar w:fldCharType="end"/>
        </w:r>
      </w:hyperlink>
    </w:p>
    <w:p w14:paraId="119AFEF5" w14:textId="2D92215A" w:rsidR="005245E0" w:rsidRDefault="000B0736">
      <w:pPr>
        <w:pStyle w:val="TableofFigures"/>
        <w:rPr>
          <w:rFonts w:asciiTheme="minorHAnsi" w:eastAsiaTheme="minorEastAsia" w:hAnsiTheme="minorHAnsi"/>
          <w:spacing w:val="0"/>
          <w:sz w:val="22"/>
          <w:szCs w:val="22"/>
          <w:lang w:eastAsia="en-GB"/>
        </w:rPr>
      </w:pPr>
      <w:hyperlink w:anchor="_Toc84315208" w:history="1">
        <w:r w:rsidR="005245E0" w:rsidRPr="000F798E">
          <w:rPr>
            <w:rStyle w:val="Hyperlink"/>
          </w:rPr>
          <w:t>Table 15 – Value group E codes – Electricity – Tariff rates</w:t>
        </w:r>
        <w:r w:rsidR="005245E0">
          <w:tab/>
        </w:r>
        <w:r w:rsidR="005245E0">
          <w:fldChar w:fldCharType="begin"/>
        </w:r>
        <w:r w:rsidR="005245E0">
          <w:instrText xml:space="preserve"> PAGEREF _Toc84315208 \h </w:instrText>
        </w:r>
        <w:r w:rsidR="005245E0">
          <w:fldChar w:fldCharType="separate"/>
        </w:r>
        <w:r w:rsidR="005245E0">
          <w:t>30</w:t>
        </w:r>
        <w:r w:rsidR="005245E0">
          <w:fldChar w:fldCharType="end"/>
        </w:r>
      </w:hyperlink>
    </w:p>
    <w:p w14:paraId="0233BCD9" w14:textId="57AC772C" w:rsidR="005245E0" w:rsidRDefault="000B0736">
      <w:pPr>
        <w:pStyle w:val="TableofFigures"/>
        <w:rPr>
          <w:rFonts w:asciiTheme="minorHAnsi" w:eastAsiaTheme="minorEastAsia" w:hAnsiTheme="minorHAnsi"/>
          <w:spacing w:val="0"/>
          <w:sz w:val="22"/>
          <w:szCs w:val="22"/>
          <w:lang w:eastAsia="en-GB"/>
        </w:rPr>
      </w:pPr>
      <w:hyperlink w:anchor="_Toc84315209" w:history="1">
        <w:r w:rsidR="005245E0" w:rsidRPr="000F798E">
          <w:rPr>
            <w:rStyle w:val="Hyperlink"/>
          </w:rPr>
          <w:t>Table 16 – Value group E codes – Electricity – Harmonics</w:t>
        </w:r>
        <w:r w:rsidR="005245E0">
          <w:tab/>
        </w:r>
        <w:r w:rsidR="005245E0">
          <w:fldChar w:fldCharType="begin"/>
        </w:r>
        <w:r w:rsidR="005245E0">
          <w:instrText xml:space="preserve"> PAGEREF _Toc84315209 \h </w:instrText>
        </w:r>
        <w:r w:rsidR="005245E0">
          <w:fldChar w:fldCharType="separate"/>
        </w:r>
        <w:r w:rsidR="005245E0">
          <w:t>30</w:t>
        </w:r>
        <w:r w:rsidR="005245E0">
          <w:fldChar w:fldCharType="end"/>
        </w:r>
      </w:hyperlink>
    </w:p>
    <w:p w14:paraId="15E07B05" w14:textId="55D74D31" w:rsidR="005245E0" w:rsidRDefault="000B0736">
      <w:pPr>
        <w:pStyle w:val="TableofFigures"/>
        <w:rPr>
          <w:rFonts w:asciiTheme="minorHAnsi" w:eastAsiaTheme="minorEastAsia" w:hAnsiTheme="minorHAnsi"/>
          <w:spacing w:val="0"/>
          <w:sz w:val="22"/>
          <w:szCs w:val="22"/>
          <w:lang w:eastAsia="en-GB"/>
        </w:rPr>
      </w:pPr>
      <w:hyperlink w:anchor="_Toc84315210" w:history="1">
        <w:r w:rsidR="005245E0" w:rsidRPr="000F798E">
          <w:rPr>
            <w:rStyle w:val="Hyperlink"/>
          </w:rPr>
          <w:t>Table 17 – Value group E codes – Electricity – Extended phase angle measurement</w:t>
        </w:r>
        <w:r w:rsidR="005245E0">
          <w:tab/>
        </w:r>
        <w:r w:rsidR="005245E0">
          <w:fldChar w:fldCharType="begin"/>
        </w:r>
        <w:r w:rsidR="005245E0">
          <w:instrText xml:space="preserve"> PAGEREF _Toc84315210 \h </w:instrText>
        </w:r>
        <w:r w:rsidR="005245E0">
          <w:fldChar w:fldCharType="separate"/>
        </w:r>
        <w:r w:rsidR="005245E0">
          <w:t>31</w:t>
        </w:r>
        <w:r w:rsidR="005245E0">
          <w:fldChar w:fldCharType="end"/>
        </w:r>
      </w:hyperlink>
    </w:p>
    <w:p w14:paraId="5FDC2C68" w14:textId="21A99976" w:rsidR="005245E0" w:rsidRDefault="000B0736">
      <w:pPr>
        <w:pStyle w:val="TableofFigures"/>
        <w:rPr>
          <w:rFonts w:asciiTheme="minorHAnsi" w:eastAsiaTheme="minorEastAsia" w:hAnsiTheme="minorHAnsi"/>
          <w:spacing w:val="0"/>
          <w:sz w:val="22"/>
          <w:szCs w:val="22"/>
          <w:lang w:eastAsia="en-GB"/>
        </w:rPr>
      </w:pPr>
      <w:hyperlink w:anchor="_Toc84315211" w:history="1">
        <w:r w:rsidR="005245E0" w:rsidRPr="000F798E">
          <w:rPr>
            <w:rStyle w:val="Hyperlink"/>
          </w:rPr>
          <w:t>Table 18 – Value group E codes – Electricity – Transformer and line losses</w:t>
        </w:r>
        <w:r w:rsidR="005245E0">
          <w:tab/>
        </w:r>
        <w:r w:rsidR="005245E0">
          <w:fldChar w:fldCharType="begin"/>
        </w:r>
        <w:r w:rsidR="005245E0">
          <w:instrText xml:space="preserve"> PAGEREF _Toc84315211 \h </w:instrText>
        </w:r>
        <w:r w:rsidR="005245E0">
          <w:fldChar w:fldCharType="separate"/>
        </w:r>
        <w:r w:rsidR="005245E0">
          <w:t>32</w:t>
        </w:r>
        <w:r w:rsidR="005245E0">
          <w:fldChar w:fldCharType="end"/>
        </w:r>
      </w:hyperlink>
    </w:p>
    <w:p w14:paraId="1CA08E77" w14:textId="4BD1B465" w:rsidR="005245E0" w:rsidRDefault="000B0736">
      <w:pPr>
        <w:pStyle w:val="TableofFigures"/>
        <w:rPr>
          <w:rFonts w:asciiTheme="minorHAnsi" w:eastAsiaTheme="minorEastAsia" w:hAnsiTheme="minorHAnsi"/>
          <w:spacing w:val="0"/>
          <w:sz w:val="22"/>
          <w:szCs w:val="22"/>
          <w:lang w:eastAsia="en-GB"/>
        </w:rPr>
      </w:pPr>
      <w:hyperlink w:anchor="_Toc84315212" w:history="1">
        <w:r w:rsidR="005245E0" w:rsidRPr="000F798E">
          <w:rPr>
            <w:rStyle w:val="Hyperlink"/>
          </w:rPr>
          <w:t>Table 19 – Value group E codes – Electricity – UNIPEDE voltage dips</w:t>
        </w:r>
        <w:r w:rsidR="005245E0">
          <w:tab/>
        </w:r>
        <w:r w:rsidR="005245E0">
          <w:fldChar w:fldCharType="begin"/>
        </w:r>
        <w:r w:rsidR="005245E0">
          <w:instrText xml:space="preserve"> PAGEREF _Toc84315212 \h </w:instrText>
        </w:r>
        <w:r w:rsidR="005245E0">
          <w:fldChar w:fldCharType="separate"/>
        </w:r>
        <w:r w:rsidR="005245E0">
          <w:t>34</w:t>
        </w:r>
        <w:r w:rsidR="005245E0">
          <w:fldChar w:fldCharType="end"/>
        </w:r>
      </w:hyperlink>
    </w:p>
    <w:p w14:paraId="5686284C" w14:textId="334F1F43" w:rsidR="005245E0" w:rsidRDefault="000B0736">
      <w:pPr>
        <w:pStyle w:val="TableofFigures"/>
        <w:rPr>
          <w:rFonts w:asciiTheme="minorHAnsi" w:eastAsiaTheme="minorEastAsia" w:hAnsiTheme="minorHAnsi"/>
          <w:spacing w:val="0"/>
          <w:sz w:val="22"/>
          <w:szCs w:val="22"/>
          <w:lang w:eastAsia="en-GB"/>
        </w:rPr>
      </w:pPr>
      <w:hyperlink w:anchor="_Toc84315213" w:history="1">
        <w:r w:rsidR="005245E0" w:rsidRPr="000F798E">
          <w:rPr>
            <w:rStyle w:val="Hyperlink"/>
          </w:rPr>
          <w:t>Table 20 – OBIS codes for general and service entry objects – Electricity</w:t>
        </w:r>
        <w:r w:rsidR="005245E0">
          <w:tab/>
        </w:r>
        <w:r w:rsidR="005245E0">
          <w:fldChar w:fldCharType="begin"/>
        </w:r>
        <w:r w:rsidR="005245E0">
          <w:instrText xml:space="preserve"> PAGEREF _Toc84315213 \h </w:instrText>
        </w:r>
        <w:r w:rsidR="005245E0">
          <w:fldChar w:fldCharType="separate"/>
        </w:r>
        <w:r w:rsidR="005245E0">
          <w:t>36</w:t>
        </w:r>
        <w:r w:rsidR="005245E0">
          <w:fldChar w:fldCharType="end"/>
        </w:r>
      </w:hyperlink>
    </w:p>
    <w:p w14:paraId="73C4C6DF" w14:textId="75704A4B" w:rsidR="005245E0" w:rsidRDefault="000B0736">
      <w:pPr>
        <w:pStyle w:val="TableofFigures"/>
        <w:rPr>
          <w:rFonts w:asciiTheme="minorHAnsi" w:eastAsiaTheme="minorEastAsia" w:hAnsiTheme="minorHAnsi"/>
          <w:spacing w:val="0"/>
          <w:sz w:val="22"/>
          <w:szCs w:val="22"/>
          <w:lang w:eastAsia="en-GB"/>
        </w:rPr>
      </w:pPr>
      <w:hyperlink w:anchor="_Toc84315214" w:history="1">
        <w:r w:rsidR="005245E0" w:rsidRPr="000F798E">
          <w:rPr>
            <w:rStyle w:val="Hyperlink"/>
          </w:rPr>
          <w:t>Table 21 – OBIS codes for error register objects – Electricity</w:t>
        </w:r>
        <w:r w:rsidR="005245E0">
          <w:tab/>
        </w:r>
        <w:r w:rsidR="005245E0">
          <w:fldChar w:fldCharType="begin"/>
        </w:r>
        <w:r w:rsidR="005245E0">
          <w:instrText xml:space="preserve"> PAGEREF _Toc84315214 \h </w:instrText>
        </w:r>
        <w:r w:rsidR="005245E0">
          <w:fldChar w:fldCharType="separate"/>
        </w:r>
        <w:r w:rsidR="005245E0">
          <w:t>39</w:t>
        </w:r>
        <w:r w:rsidR="005245E0">
          <w:fldChar w:fldCharType="end"/>
        </w:r>
      </w:hyperlink>
    </w:p>
    <w:p w14:paraId="5F0E3BFE" w14:textId="608C7BFB" w:rsidR="005245E0" w:rsidRDefault="000B0736">
      <w:pPr>
        <w:pStyle w:val="TableofFigures"/>
        <w:rPr>
          <w:rFonts w:asciiTheme="minorHAnsi" w:eastAsiaTheme="minorEastAsia" w:hAnsiTheme="minorHAnsi"/>
          <w:spacing w:val="0"/>
          <w:sz w:val="22"/>
          <w:szCs w:val="22"/>
          <w:lang w:eastAsia="en-GB"/>
        </w:rPr>
      </w:pPr>
      <w:hyperlink w:anchor="_Toc84315215" w:history="1">
        <w:r w:rsidR="005245E0" w:rsidRPr="000F798E">
          <w:rPr>
            <w:rStyle w:val="Hyperlink"/>
          </w:rPr>
          <w:t>Table 22 – OBIS codes for list objects – Electricity</w:t>
        </w:r>
        <w:r w:rsidR="005245E0">
          <w:tab/>
        </w:r>
        <w:r w:rsidR="005245E0">
          <w:fldChar w:fldCharType="begin"/>
        </w:r>
        <w:r w:rsidR="005245E0">
          <w:instrText xml:space="preserve"> PAGEREF _Toc84315215 \h </w:instrText>
        </w:r>
        <w:r w:rsidR="005245E0">
          <w:fldChar w:fldCharType="separate"/>
        </w:r>
        <w:r w:rsidR="005245E0">
          <w:t>39</w:t>
        </w:r>
        <w:r w:rsidR="005245E0">
          <w:fldChar w:fldCharType="end"/>
        </w:r>
      </w:hyperlink>
    </w:p>
    <w:p w14:paraId="4020572A" w14:textId="7F69EDB4" w:rsidR="005245E0" w:rsidRDefault="000B0736">
      <w:pPr>
        <w:pStyle w:val="TableofFigures"/>
        <w:rPr>
          <w:rFonts w:asciiTheme="minorHAnsi" w:eastAsiaTheme="minorEastAsia" w:hAnsiTheme="minorHAnsi"/>
          <w:spacing w:val="0"/>
          <w:sz w:val="22"/>
          <w:szCs w:val="22"/>
          <w:lang w:eastAsia="en-GB"/>
        </w:rPr>
      </w:pPr>
      <w:hyperlink w:anchor="_Toc84315216" w:history="1">
        <w:r w:rsidR="005245E0" w:rsidRPr="000F798E">
          <w:rPr>
            <w:rStyle w:val="Hyperlink"/>
          </w:rPr>
          <w:t>Table 23 – OBIS codes for data profile objects – Electricity</w:t>
        </w:r>
        <w:r w:rsidR="005245E0">
          <w:tab/>
        </w:r>
        <w:r w:rsidR="005245E0">
          <w:fldChar w:fldCharType="begin"/>
        </w:r>
        <w:r w:rsidR="005245E0">
          <w:instrText xml:space="preserve"> PAGEREF _Toc84315216 \h </w:instrText>
        </w:r>
        <w:r w:rsidR="005245E0">
          <w:fldChar w:fldCharType="separate"/>
        </w:r>
        <w:r w:rsidR="005245E0">
          <w:t>40</w:t>
        </w:r>
        <w:r w:rsidR="005245E0">
          <w:fldChar w:fldCharType="end"/>
        </w:r>
      </w:hyperlink>
    </w:p>
    <w:p w14:paraId="33BCC292" w14:textId="7091A4C7" w:rsidR="005245E0" w:rsidRDefault="000B0736">
      <w:pPr>
        <w:pStyle w:val="TableofFigures"/>
        <w:rPr>
          <w:rFonts w:asciiTheme="minorHAnsi" w:eastAsiaTheme="minorEastAsia" w:hAnsiTheme="minorHAnsi"/>
          <w:spacing w:val="0"/>
          <w:sz w:val="22"/>
          <w:szCs w:val="22"/>
          <w:lang w:eastAsia="en-GB"/>
        </w:rPr>
      </w:pPr>
      <w:hyperlink w:anchor="_Toc84315217" w:history="1">
        <w:r w:rsidR="005245E0" w:rsidRPr="000F798E">
          <w:rPr>
            <w:rStyle w:val="Hyperlink"/>
          </w:rPr>
          <w:t>Table 24 – OBIS codes for register table objects – Electricity</w:t>
        </w:r>
        <w:r w:rsidR="005245E0">
          <w:tab/>
        </w:r>
        <w:r w:rsidR="005245E0">
          <w:fldChar w:fldCharType="begin"/>
        </w:r>
        <w:r w:rsidR="005245E0">
          <w:instrText xml:space="preserve"> PAGEREF _Toc84315217 \h </w:instrText>
        </w:r>
        <w:r w:rsidR="005245E0">
          <w:fldChar w:fldCharType="separate"/>
        </w:r>
        <w:r w:rsidR="005245E0">
          <w:t>40</w:t>
        </w:r>
        <w:r w:rsidR="005245E0">
          <w:fldChar w:fldCharType="end"/>
        </w:r>
      </w:hyperlink>
    </w:p>
    <w:p w14:paraId="6B812C7C" w14:textId="2DDA1356" w:rsidR="005245E0" w:rsidRDefault="000B0736">
      <w:pPr>
        <w:pStyle w:val="TableofFigures"/>
        <w:rPr>
          <w:rFonts w:asciiTheme="minorHAnsi" w:eastAsiaTheme="minorEastAsia" w:hAnsiTheme="minorHAnsi"/>
          <w:spacing w:val="0"/>
          <w:sz w:val="22"/>
          <w:szCs w:val="22"/>
          <w:lang w:eastAsia="en-GB"/>
        </w:rPr>
      </w:pPr>
      <w:hyperlink w:anchor="_Toc84315218" w:history="1">
        <w:r w:rsidR="005245E0" w:rsidRPr="000F798E">
          <w:rPr>
            <w:rStyle w:val="Hyperlink"/>
          </w:rPr>
          <w:t>Table 64 – Value group C codes – Other media</w:t>
        </w:r>
        <w:r w:rsidR="005245E0">
          <w:tab/>
        </w:r>
        <w:r w:rsidR="005245E0">
          <w:fldChar w:fldCharType="begin"/>
        </w:r>
        <w:r w:rsidR="005245E0">
          <w:instrText xml:space="preserve"> PAGEREF _Toc84315218 \h </w:instrText>
        </w:r>
        <w:r w:rsidR="005245E0">
          <w:fldChar w:fldCharType="separate"/>
        </w:r>
        <w:r w:rsidR="005245E0">
          <w:t>41</w:t>
        </w:r>
        <w:r w:rsidR="005245E0">
          <w:fldChar w:fldCharType="end"/>
        </w:r>
      </w:hyperlink>
    </w:p>
    <w:p w14:paraId="55947BE5" w14:textId="7C1B8E3D" w:rsidR="005245E0" w:rsidRDefault="000B0736">
      <w:pPr>
        <w:pStyle w:val="TableofFigures"/>
        <w:rPr>
          <w:rFonts w:asciiTheme="minorHAnsi" w:eastAsiaTheme="minorEastAsia" w:hAnsiTheme="minorHAnsi"/>
          <w:spacing w:val="0"/>
          <w:sz w:val="22"/>
          <w:szCs w:val="22"/>
          <w:lang w:eastAsia="en-GB"/>
        </w:rPr>
      </w:pPr>
      <w:hyperlink w:anchor="_Toc84315219" w:history="1">
        <w:r w:rsidR="005245E0" w:rsidRPr="000F798E">
          <w:rPr>
            <w:rStyle w:val="Hyperlink"/>
          </w:rPr>
          <w:t>Table A.1 – Example of display code replacement</w:t>
        </w:r>
        <w:r w:rsidR="005245E0">
          <w:tab/>
        </w:r>
        <w:r w:rsidR="005245E0">
          <w:fldChar w:fldCharType="begin"/>
        </w:r>
        <w:r w:rsidR="005245E0">
          <w:instrText xml:space="preserve"> PAGEREF _Toc84315219 \h </w:instrText>
        </w:r>
        <w:r w:rsidR="005245E0">
          <w:fldChar w:fldCharType="separate"/>
        </w:r>
        <w:r w:rsidR="005245E0">
          <w:t>42</w:t>
        </w:r>
        <w:r w:rsidR="005245E0">
          <w:fldChar w:fldCharType="end"/>
        </w:r>
      </w:hyperlink>
    </w:p>
    <w:p w14:paraId="3C61DAEE" w14:textId="0FEE7132" w:rsidR="005245E0" w:rsidRDefault="000B0736">
      <w:pPr>
        <w:pStyle w:val="TableofFigures"/>
        <w:rPr>
          <w:rFonts w:asciiTheme="minorHAnsi" w:eastAsiaTheme="minorEastAsia" w:hAnsiTheme="minorHAnsi"/>
          <w:spacing w:val="0"/>
          <w:sz w:val="22"/>
          <w:szCs w:val="22"/>
          <w:lang w:eastAsia="en-GB"/>
        </w:rPr>
      </w:pPr>
      <w:hyperlink w:anchor="_Toc84315220" w:history="1">
        <w:r w:rsidR="005245E0" w:rsidRPr="000F798E">
          <w:rPr>
            <w:rStyle w:val="Hyperlink"/>
          </w:rPr>
          <w:t>Table A.2 – Value group F – Billing periods</w:t>
        </w:r>
        <w:r w:rsidR="005245E0">
          <w:tab/>
        </w:r>
        <w:r w:rsidR="005245E0">
          <w:fldChar w:fldCharType="begin"/>
        </w:r>
        <w:r w:rsidR="005245E0">
          <w:instrText xml:space="preserve"> PAGEREF _Toc84315220 \h </w:instrText>
        </w:r>
        <w:r w:rsidR="005245E0">
          <w:fldChar w:fldCharType="separate"/>
        </w:r>
        <w:r w:rsidR="005245E0">
          <w:t>43</w:t>
        </w:r>
        <w:r w:rsidR="005245E0">
          <w:fldChar w:fldCharType="end"/>
        </w:r>
      </w:hyperlink>
    </w:p>
    <w:p w14:paraId="5DB86F10" w14:textId="1118B508" w:rsidR="00A21695" w:rsidRPr="00B50776" w:rsidRDefault="002C1189" w:rsidP="002C1189">
      <w:pPr>
        <w:pStyle w:val="PARAGRAPH"/>
      </w:pPr>
      <w:r>
        <w:fldChar w:fldCharType="end"/>
      </w:r>
    </w:p>
    <w:p w14:paraId="5DB86F11" w14:textId="77777777" w:rsidR="00EA760F" w:rsidRDefault="00EA760F">
      <w:pPr>
        <w:rPr>
          <w:bCs/>
          <w:sz w:val="24"/>
          <w:szCs w:val="24"/>
        </w:rPr>
      </w:pPr>
      <w:r>
        <w:rPr>
          <w:b/>
        </w:rPr>
        <w:br w:type="page"/>
      </w:r>
    </w:p>
    <w:p w14:paraId="325EDA50" w14:textId="77777777" w:rsidR="00EF6619" w:rsidRDefault="00EF6619" w:rsidP="00196E93">
      <w:pPr>
        <w:pStyle w:val="PARAGRAPH"/>
        <w:jc w:val="center"/>
        <w:rPr>
          <w:ins w:id="185" w:author="Witik, Izabela" w:date="2021-10-11T13:13:00Z"/>
          <w:sz w:val="24"/>
          <w:szCs w:val="24"/>
        </w:rPr>
        <w:sectPr w:rsidR="00EF6619" w:rsidSect="00B43CD1">
          <w:headerReference w:type="even" r:id="rId15"/>
          <w:headerReference w:type="default" r:id="rId16"/>
          <w:headerReference w:type="first" r:id="rId17"/>
          <w:pgSz w:w="11906" w:h="16838" w:code="9"/>
          <w:pgMar w:top="17" w:right="1417" w:bottom="850" w:left="1417" w:header="1134" w:footer="737" w:gutter="0"/>
          <w:pgNumType w:start="1"/>
          <w:cols w:space="720"/>
          <w:titlePg/>
          <w:docGrid w:linePitch="272"/>
        </w:sectPr>
      </w:pPr>
    </w:p>
    <w:p w14:paraId="5DB86F12" w14:textId="306BCB31" w:rsidR="00610E47" w:rsidRPr="00196E93" w:rsidRDefault="00610E47" w:rsidP="00196E93">
      <w:pPr>
        <w:pStyle w:val="PARAGRAPH"/>
        <w:jc w:val="center"/>
        <w:rPr>
          <w:b/>
          <w:sz w:val="24"/>
          <w:szCs w:val="24"/>
        </w:rPr>
      </w:pPr>
      <w:r w:rsidRPr="00196E93">
        <w:rPr>
          <w:sz w:val="24"/>
          <w:szCs w:val="24"/>
        </w:rPr>
        <w:lastRenderedPageBreak/>
        <w:t>INTERNATIONAL ELECTROTECHNICAL COMMISSION</w:t>
      </w:r>
    </w:p>
    <w:p w14:paraId="5DB86F13" w14:textId="77777777" w:rsidR="00610E47" w:rsidRPr="00A873BB" w:rsidRDefault="00610E47" w:rsidP="00196E93">
      <w:pPr>
        <w:pStyle w:val="PARAGRAPH"/>
        <w:jc w:val="center"/>
        <w:rPr>
          <w:b/>
          <w:spacing w:val="-8"/>
        </w:rPr>
      </w:pPr>
      <w:r w:rsidRPr="00A873BB">
        <w:rPr>
          <w:spacing w:val="-8"/>
        </w:rPr>
        <w:t>____________</w:t>
      </w:r>
    </w:p>
    <w:p w14:paraId="5DB86F14" w14:textId="77777777" w:rsidR="00610E47" w:rsidRPr="00196E93" w:rsidRDefault="00610E47" w:rsidP="00196E93">
      <w:pPr>
        <w:pStyle w:val="MAIN-TITLE"/>
      </w:pPr>
    </w:p>
    <w:p w14:paraId="5DB86F15" w14:textId="77777777" w:rsidR="00610E47" w:rsidRPr="00196E93" w:rsidRDefault="00610E47" w:rsidP="00196E93">
      <w:pPr>
        <w:pStyle w:val="MAIN-TITLE"/>
      </w:pPr>
      <w:r w:rsidRPr="00196E93">
        <w:t xml:space="preserve">ELECTRICITY METERING DATA EXCHANGE – </w:t>
      </w:r>
    </w:p>
    <w:p w14:paraId="5DB86F16" w14:textId="423B5280" w:rsidR="00610E47" w:rsidRPr="00196E93" w:rsidRDefault="00610E47" w:rsidP="00196E93">
      <w:pPr>
        <w:pStyle w:val="MAIN-TITLE"/>
      </w:pPr>
      <w:r w:rsidRPr="00196E93">
        <w:t xml:space="preserve">THE </w:t>
      </w:r>
      <w:r w:rsidR="00036D63">
        <w:t>DLMS®</w:t>
      </w:r>
      <w:r w:rsidRPr="00196E93">
        <w:t>/COSEM SUITE –</w:t>
      </w:r>
      <w:r w:rsidR="00196E93">
        <w:t xml:space="preserve"> </w:t>
      </w:r>
    </w:p>
    <w:p w14:paraId="5DB86F17" w14:textId="77777777" w:rsidR="00610E47" w:rsidRPr="00196E93" w:rsidRDefault="00610E47" w:rsidP="00196E93">
      <w:pPr>
        <w:pStyle w:val="MAIN-TITLE"/>
      </w:pPr>
    </w:p>
    <w:p w14:paraId="5DB86F18" w14:textId="77777777" w:rsidR="00610E47" w:rsidRPr="00196E93" w:rsidRDefault="00610E47" w:rsidP="00196E93">
      <w:pPr>
        <w:pStyle w:val="MAIN-TITLE"/>
      </w:pPr>
      <w:r w:rsidRPr="00196E93">
        <w:t>Part 6-1: Object Identification System (OBIS)</w:t>
      </w:r>
    </w:p>
    <w:p w14:paraId="5DB86F19" w14:textId="77777777" w:rsidR="006A2FA5" w:rsidRPr="00196E93" w:rsidRDefault="006A2FA5" w:rsidP="00196E93">
      <w:pPr>
        <w:pStyle w:val="MAIN-TITLE"/>
      </w:pPr>
    </w:p>
    <w:p w14:paraId="5DB86F1A" w14:textId="77777777" w:rsidR="00DC7522" w:rsidRDefault="00DC7522" w:rsidP="003B2052">
      <w:pPr>
        <w:pStyle w:val="HEADINGNonumber"/>
        <w:keepNext w:val="0"/>
      </w:pPr>
      <w:bookmarkStart w:id="187" w:name="_Toc84315121"/>
      <w:r>
        <w:t>FOREWORD</w:t>
      </w:r>
      <w:bookmarkEnd w:id="187"/>
    </w:p>
    <w:p w14:paraId="5DB86F1B" w14:textId="77777777" w:rsidR="00DC7522" w:rsidRDefault="00DC7522">
      <w:pPr>
        <w:pStyle w:val="FOREWORD"/>
      </w:pPr>
      <w:r>
        <w:t>1)</w:t>
      </w:r>
      <w:r>
        <w:tab/>
        <w:t>The International Electrotechnical Commission (IEC) is a worldwide organization for standardization comprising all national electrotechnical committees (IEC National Committees). The object of IEC is to promote international co-operation on all questions concerning standardization in the electrical and electronic fields. To this end and in addition to other activities, IEC publishes International Standards, Technical Specifications, Technical Reports, Publicly Available Specifications (PAS) and Guides (hereafter referred to as “IEC Publication(s)”). Their preparation is entrusted to technical committees; any IEC National Committee interested in the subject dealt with may participate in this preparatory work. International, governmental and non-governmental organizations liaising with the IEC also participate in this preparation. IEC collaborates closely with the International Organization for Standardization (ISO) in accordance with conditions determined by agreement between the two organizations.</w:t>
      </w:r>
    </w:p>
    <w:p w14:paraId="5DB86F1C" w14:textId="77777777" w:rsidR="00DC7522" w:rsidRDefault="00DC7522">
      <w:pPr>
        <w:pStyle w:val="FOREWORD"/>
      </w:pPr>
      <w:r>
        <w:t>2)</w:t>
      </w:r>
      <w:r>
        <w:tab/>
        <w:t xml:space="preserve">The formal decisions or agreements of IEC on technical matters express, as nearly as possible, an international consensus of opinion on the relevant subjects since each technical committee has representation from all interested IEC National Committees. </w:t>
      </w:r>
    </w:p>
    <w:p w14:paraId="5DB86F1D" w14:textId="77777777" w:rsidR="00DC7522" w:rsidRDefault="00DC7522">
      <w:pPr>
        <w:pStyle w:val="FOREWORD"/>
      </w:pPr>
      <w:r>
        <w:t>3)</w:t>
      </w:r>
      <w:r>
        <w:tab/>
        <w:t>IEC Publications have the form of recommendations for international use and are accepted by IEC National Committees in that sense. While all reasonable efforts are made to ensure that the technical content of IEC Publications is accurate, IEC cannot be held responsible for the way in which they are used or for any misinterpretation by any end user.</w:t>
      </w:r>
    </w:p>
    <w:p w14:paraId="5DB86F1E" w14:textId="77777777" w:rsidR="00DC7522" w:rsidRDefault="00DC7522">
      <w:pPr>
        <w:pStyle w:val="FOREWORD"/>
      </w:pPr>
      <w:r>
        <w:t>4)</w:t>
      </w:r>
      <w:r>
        <w:tab/>
        <w:t>In order to promote international uniformity, IEC National Committees undertake to apply IEC Publications transparently to the maximum extent possible in their national and regional publications. Any divergence between any IEC Publication and the corresponding national or regional publication shall be clearly indicated in the latter.</w:t>
      </w:r>
    </w:p>
    <w:p w14:paraId="5DB86F1F" w14:textId="77777777" w:rsidR="00DC7522" w:rsidRDefault="00DC7522">
      <w:pPr>
        <w:pStyle w:val="FOREWORD"/>
      </w:pPr>
      <w:r>
        <w:rPr>
          <w:lang w:eastAsia="en-GB"/>
        </w:rPr>
        <w:t>5)</w:t>
      </w:r>
      <w:r>
        <w:rPr>
          <w:lang w:eastAsia="en-GB"/>
        </w:rPr>
        <w:tab/>
        <w:t>IEC itself does not provide any attestation of conformity. Independent certification bodies provide conformity assessment services and, in some areas, access to IEC marks of conformity. IEC is not responsible for any services carried out by independent certification bodies.</w:t>
      </w:r>
    </w:p>
    <w:p w14:paraId="5DB86F20" w14:textId="77777777" w:rsidR="00DC7522" w:rsidRDefault="00DC7522">
      <w:pPr>
        <w:pStyle w:val="FOREWORD"/>
      </w:pPr>
      <w:r>
        <w:t>6)</w:t>
      </w:r>
      <w:r>
        <w:tab/>
        <w:t>All users should ensure that they have the latest edition of this publication.</w:t>
      </w:r>
    </w:p>
    <w:p w14:paraId="5DB86F21" w14:textId="77777777" w:rsidR="00DC7522" w:rsidRDefault="00DC7522">
      <w:pPr>
        <w:pStyle w:val="FOREWORD"/>
      </w:pPr>
      <w:r>
        <w:t>7)</w:t>
      </w:r>
      <w:r>
        <w:tab/>
        <w:t xml:space="preserve">No liability shall attach to IEC or its directors, employees, servants or agents including individual experts and members of its technical committees and IEC National Committees for any personal injury, property damage or other damage of any nature whatsoever, whether direct or indirect, or for costs (including legal fees) and expenses arising out of the publication, use of, or reliance upon, this IEC Publication or any other IEC Publications. </w:t>
      </w:r>
    </w:p>
    <w:p w14:paraId="5DB86F22" w14:textId="77777777" w:rsidR="00DC7522" w:rsidRDefault="00DC7522">
      <w:pPr>
        <w:pStyle w:val="FOREWORD"/>
      </w:pPr>
      <w:r>
        <w:t>8)</w:t>
      </w:r>
      <w:r>
        <w:tab/>
        <w:t>Attention is drawn to the Normative references cited in this publication. Use of the referenced publications is indispensable for the correct application of this publication.</w:t>
      </w:r>
    </w:p>
    <w:p w14:paraId="5DB86F23" w14:textId="77777777" w:rsidR="00DC7522" w:rsidRDefault="00DC7522">
      <w:pPr>
        <w:pStyle w:val="FOREWORD"/>
      </w:pPr>
      <w:r>
        <w:t>9)</w:t>
      </w:r>
      <w:r>
        <w:tab/>
        <w:t>Attention is drawn to the possibility that some of the elements of this IEC Publication may be the subject of patent rights. IEC shall not be held responsible for identifying any or all such patent rights.</w:t>
      </w:r>
    </w:p>
    <w:p w14:paraId="5DB86F24" w14:textId="77777777" w:rsidR="00610E47" w:rsidRPr="00CA1D68" w:rsidRDefault="00610E47" w:rsidP="00610E47">
      <w:pPr>
        <w:pStyle w:val="PARAGRAPH"/>
        <w:rPr>
          <w:sz w:val="16"/>
        </w:rPr>
      </w:pPr>
      <w:r w:rsidRPr="00CA1D68">
        <w:rPr>
          <w:sz w:val="16"/>
        </w:rPr>
        <w:t xml:space="preserve">The International Electrotechnical Commission (IEC) draws attention to the fact that it is claimed that compliance with this International Standard may involve the use of a maintenance service concerning the stack of protocols on which the present standard </w:t>
      </w:r>
      <w:r w:rsidR="00234583">
        <w:rPr>
          <w:sz w:val="16"/>
        </w:rPr>
        <w:t>IEC 6</w:t>
      </w:r>
      <w:r w:rsidRPr="00CA1D68">
        <w:rPr>
          <w:sz w:val="16"/>
        </w:rPr>
        <w:t>2056-6-1 is based.</w:t>
      </w:r>
    </w:p>
    <w:p w14:paraId="5DB86F25" w14:textId="77777777" w:rsidR="00610E47" w:rsidRPr="00CA1D68" w:rsidRDefault="00610E47" w:rsidP="00610E47">
      <w:pPr>
        <w:pStyle w:val="PARAGRAPH"/>
        <w:rPr>
          <w:sz w:val="16"/>
        </w:rPr>
      </w:pPr>
      <w:r w:rsidRPr="00CA1D68">
        <w:rPr>
          <w:sz w:val="16"/>
        </w:rPr>
        <w:t>The IEC takes no position concerning the evidence, validity and scope of this maintenance service.</w:t>
      </w:r>
    </w:p>
    <w:p w14:paraId="5DB86F26" w14:textId="77777777" w:rsidR="00610E47" w:rsidRPr="00CA1D68" w:rsidRDefault="00610E47" w:rsidP="00610E47">
      <w:pPr>
        <w:pStyle w:val="PARAGRAPH"/>
        <w:rPr>
          <w:sz w:val="16"/>
        </w:rPr>
      </w:pPr>
      <w:r w:rsidRPr="00CA1D68">
        <w:rPr>
          <w:sz w:val="16"/>
        </w:rPr>
        <w:t>The provider of the maintenance service has assured the IEC that he is willing to provide services under reasonable and non-discriminatory terms and conditions for applicants throughout the world. In this respect, the statement of the provider of the maintenance service is registered with the IEC. Information may be obtained from:</w:t>
      </w:r>
    </w:p>
    <w:p w14:paraId="5DB86F27" w14:textId="77777777" w:rsidR="00610E47" w:rsidRPr="00CA1D68" w:rsidRDefault="00610E47" w:rsidP="00610E47">
      <w:pPr>
        <w:pStyle w:val="FOREWORD"/>
        <w:jc w:val="center"/>
      </w:pPr>
      <w:r w:rsidRPr="00CA1D68">
        <w:t>DLMS</w:t>
      </w:r>
      <w:r>
        <w:t xml:space="preserve"> User Association</w:t>
      </w:r>
      <w:r>
        <w:br/>
        <w:t>Zug</w:t>
      </w:r>
      <w:r w:rsidR="00FD2144">
        <w:t>/Switzerland</w:t>
      </w:r>
      <w:r w:rsidR="00FD2144">
        <w:br/>
        <w:t>www.dlms.com</w:t>
      </w:r>
    </w:p>
    <w:p w14:paraId="5DB86F28" w14:textId="77777777" w:rsidR="00610E47" w:rsidRPr="00CA1D68" w:rsidRDefault="00610E47" w:rsidP="001A0258">
      <w:pPr>
        <w:pStyle w:val="PARAGRAPH"/>
      </w:pPr>
      <w:r w:rsidRPr="00CA1D68">
        <w:t xml:space="preserve">International Standard </w:t>
      </w:r>
      <w:r w:rsidR="00234583">
        <w:t>IEC 6</w:t>
      </w:r>
      <w:r w:rsidRPr="00CA1D68">
        <w:t>2056-6-1 has been prepared by IEC technical committee 13: Electri</w:t>
      </w:r>
      <w:r w:rsidR="006A2FA5">
        <w:t xml:space="preserve">cal energy measurement and </w:t>
      </w:r>
      <w:r w:rsidRPr="00CA1D68">
        <w:t>control.</w:t>
      </w:r>
    </w:p>
    <w:p w14:paraId="5DB86F29" w14:textId="5BD69AE2" w:rsidR="00610E47" w:rsidRDefault="00610E47" w:rsidP="001A0258">
      <w:pPr>
        <w:pStyle w:val="PARAGRAPH"/>
      </w:pPr>
      <w:r>
        <w:t xml:space="preserve">This </w:t>
      </w:r>
      <w:r w:rsidR="005118B6" w:rsidRPr="006E02B0">
        <w:rPr>
          <w:highlight w:val="yellow"/>
        </w:rPr>
        <w:t>fourth</w:t>
      </w:r>
      <w:r w:rsidR="000C2A2A">
        <w:t xml:space="preserve"> </w:t>
      </w:r>
      <w:r>
        <w:t xml:space="preserve">edition cancels and replaces </w:t>
      </w:r>
      <w:r w:rsidR="000C2A2A">
        <w:t xml:space="preserve">the </w:t>
      </w:r>
      <w:r w:rsidR="00FE4430" w:rsidRPr="006E02B0">
        <w:rPr>
          <w:highlight w:val="yellow"/>
        </w:rPr>
        <w:t>third</w:t>
      </w:r>
      <w:r w:rsidR="000C2A2A">
        <w:t xml:space="preserve"> edition of </w:t>
      </w:r>
      <w:r w:rsidR="00234583">
        <w:t>IEC 6</w:t>
      </w:r>
      <w:r>
        <w:t>2056-6</w:t>
      </w:r>
      <w:r w:rsidR="006A2FA5">
        <w:t>-</w:t>
      </w:r>
      <w:r w:rsidR="000C2A2A">
        <w:t>1</w:t>
      </w:r>
      <w:r w:rsidR="00602484">
        <w:t>,</w:t>
      </w:r>
      <w:r w:rsidR="000C2A2A">
        <w:t xml:space="preserve"> published in </w:t>
      </w:r>
      <w:r w:rsidR="000C2A2A" w:rsidRPr="006E02B0">
        <w:rPr>
          <w:highlight w:val="yellow"/>
        </w:rPr>
        <w:t>201</w:t>
      </w:r>
      <w:r w:rsidR="005118B6" w:rsidRPr="006E02B0">
        <w:rPr>
          <w:highlight w:val="yellow"/>
        </w:rPr>
        <w:t>7</w:t>
      </w:r>
      <w:r>
        <w:t>. It constitutes a technical revision.</w:t>
      </w:r>
    </w:p>
    <w:p w14:paraId="5DB86F2A" w14:textId="4C7E9E93" w:rsidR="00610E47" w:rsidRPr="00CA1D68" w:rsidRDefault="00610E47" w:rsidP="001A0258">
      <w:pPr>
        <w:pStyle w:val="PARAGRAPH"/>
      </w:pPr>
      <w:r w:rsidRPr="00CA1D68">
        <w:lastRenderedPageBreak/>
        <w:t>Th</w:t>
      </w:r>
      <w:r>
        <w:t xml:space="preserve">e </w:t>
      </w:r>
      <w:r w:rsidR="000C2A2A">
        <w:t xml:space="preserve">main </w:t>
      </w:r>
      <w:r w:rsidRPr="00CA1D68">
        <w:t xml:space="preserve">technical changes with respect to </w:t>
      </w:r>
      <w:r w:rsidR="000C2A2A">
        <w:t>the previous edition</w:t>
      </w:r>
      <w:r w:rsidR="00692E0C">
        <w:t xml:space="preserve"> </w:t>
      </w:r>
      <w:r w:rsidR="00863BB3">
        <w:t xml:space="preserve">are listed in </w:t>
      </w:r>
      <w:r w:rsidR="00E27207">
        <w:fldChar w:fldCharType="begin"/>
      </w:r>
      <w:r w:rsidR="00E27207">
        <w:instrText xml:space="preserve"> REF _Ref423810416 \r \h </w:instrText>
      </w:r>
      <w:r w:rsidR="00E27207">
        <w:fldChar w:fldCharType="separate"/>
      </w:r>
      <w:r w:rsidR="005245E0">
        <w:t>Annex B</w:t>
      </w:r>
      <w:r w:rsidR="00E27207">
        <w:fldChar w:fldCharType="end"/>
      </w:r>
      <w:r w:rsidR="00B52D2E">
        <w:t xml:space="preserve"> </w:t>
      </w:r>
      <w:r w:rsidR="00281D60">
        <w:t>(i</w:t>
      </w:r>
      <w:r w:rsidR="00863BB3">
        <w:t>nformative)</w:t>
      </w:r>
      <w:r>
        <w:t>.</w:t>
      </w:r>
    </w:p>
    <w:p w14:paraId="5DB86F2B" w14:textId="77777777" w:rsidR="00610E47" w:rsidRPr="00CA1D68" w:rsidRDefault="00610E47" w:rsidP="001A0258">
      <w:pPr>
        <w:pStyle w:val="PARAGRAPH"/>
      </w:pPr>
      <w:r w:rsidRPr="00CA1D68">
        <w:t>The text of this standard is based on the following documents:</w:t>
      </w:r>
    </w:p>
    <w:tbl>
      <w:tblPr>
        <w:tblW w:w="453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7" w:type="dxa"/>
          <w:right w:w="107" w:type="dxa"/>
        </w:tblCellMar>
        <w:tblLook w:val="04A0" w:firstRow="1" w:lastRow="0" w:firstColumn="1" w:lastColumn="0" w:noHBand="0" w:noVBand="1"/>
      </w:tblPr>
      <w:tblGrid>
        <w:gridCol w:w="2268"/>
        <w:gridCol w:w="2267"/>
      </w:tblGrid>
      <w:tr w:rsidR="00610E47" w:rsidRPr="00CA1D68" w14:paraId="5DB86F2E" w14:textId="77777777" w:rsidTr="00561F63">
        <w:trPr>
          <w:cantSplit/>
          <w:jc w:val="center"/>
        </w:trPr>
        <w:tc>
          <w:tcPr>
            <w:tcW w:w="2268" w:type="dxa"/>
            <w:tcBorders>
              <w:top w:val="single" w:sz="6" w:space="0" w:color="auto"/>
              <w:left w:val="single" w:sz="6" w:space="0" w:color="auto"/>
              <w:bottom w:val="single" w:sz="6" w:space="0" w:color="auto"/>
              <w:right w:val="single" w:sz="6" w:space="0" w:color="auto"/>
            </w:tcBorders>
            <w:hideMark/>
          </w:tcPr>
          <w:p w14:paraId="5DB86F2C" w14:textId="77777777" w:rsidR="00610E47" w:rsidRPr="00CA1D68" w:rsidRDefault="00610E47" w:rsidP="00610E47">
            <w:pPr>
              <w:pStyle w:val="TABLE-centered"/>
            </w:pPr>
            <w:r w:rsidRPr="00CA1D68">
              <w:t>FDIS</w:t>
            </w:r>
          </w:p>
        </w:tc>
        <w:tc>
          <w:tcPr>
            <w:tcW w:w="2267" w:type="dxa"/>
            <w:tcBorders>
              <w:top w:val="single" w:sz="6" w:space="0" w:color="auto"/>
              <w:left w:val="single" w:sz="6" w:space="0" w:color="auto"/>
              <w:bottom w:val="single" w:sz="6" w:space="0" w:color="auto"/>
              <w:right w:val="single" w:sz="6" w:space="0" w:color="auto"/>
            </w:tcBorders>
            <w:hideMark/>
          </w:tcPr>
          <w:p w14:paraId="5DB86F2D" w14:textId="77777777" w:rsidR="00610E47" w:rsidRPr="00CA1D68" w:rsidRDefault="00610E47" w:rsidP="00610E47">
            <w:pPr>
              <w:pStyle w:val="TABLE-centered"/>
            </w:pPr>
            <w:r w:rsidRPr="00CA1D68">
              <w:t>Report on voting</w:t>
            </w:r>
          </w:p>
        </w:tc>
      </w:tr>
      <w:tr w:rsidR="00561F63" w:rsidRPr="00CA1D68" w14:paraId="5DB86F31" w14:textId="77777777" w:rsidTr="00561F63">
        <w:trPr>
          <w:cantSplit/>
          <w:jc w:val="center"/>
        </w:trPr>
        <w:tc>
          <w:tcPr>
            <w:tcW w:w="2268" w:type="dxa"/>
            <w:tcBorders>
              <w:top w:val="single" w:sz="6" w:space="0" w:color="auto"/>
              <w:left w:val="single" w:sz="6" w:space="0" w:color="auto"/>
              <w:bottom w:val="single" w:sz="6" w:space="0" w:color="auto"/>
              <w:right w:val="single" w:sz="6" w:space="0" w:color="auto"/>
            </w:tcBorders>
            <w:hideMark/>
          </w:tcPr>
          <w:p w14:paraId="5DB86F2F" w14:textId="5300C06B" w:rsidR="00561F63" w:rsidRPr="00E44C62" w:rsidRDefault="005118B6" w:rsidP="005118B6">
            <w:pPr>
              <w:spacing w:before="60" w:after="60"/>
              <w:jc w:val="center"/>
              <w:rPr>
                <w:sz w:val="16"/>
                <w:szCs w:val="16"/>
              </w:rPr>
            </w:pPr>
            <w:r>
              <w:rPr>
                <w:sz w:val="16"/>
              </w:rPr>
              <w:t>13/xxxx</w:t>
            </w:r>
            <w:r w:rsidR="00561F63" w:rsidRPr="007718BC">
              <w:rPr>
                <w:sz w:val="16"/>
              </w:rPr>
              <w:t>/FDIS</w:t>
            </w:r>
          </w:p>
        </w:tc>
        <w:tc>
          <w:tcPr>
            <w:tcW w:w="2267" w:type="dxa"/>
            <w:tcBorders>
              <w:top w:val="single" w:sz="6" w:space="0" w:color="auto"/>
              <w:left w:val="single" w:sz="6" w:space="0" w:color="auto"/>
              <w:bottom w:val="single" w:sz="6" w:space="0" w:color="auto"/>
              <w:right w:val="single" w:sz="6" w:space="0" w:color="auto"/>
            </w:tcBorders>
            <w:hideMark/>
          </w:tcPr>
          <w:p w14:paraId="5DB86F30" w14:textId="5EE2AD6C" w:rsidR="00561F63" w:rsidRPr="00E44C62" w:rsidRDefault="00561F63" w:rsidP="005118B6">
            <w:pPr>
              <w:spacing w:before="60" w:after="60"/>
              <w:jc w:val="center"/>
              <w:rPr>
                <w:sz w:val="16"/>
                <w:szCs w:val="16"/>
              </w:rPr>
            </w:pPr>
            <w:r w:rsidRPr="007718BC">
              <w:rPr>
                <w:sz w:val="16"/>
              </w:rPr>
              <w:t>13/</w:t>
            </w:r>
            <w:r w:rsidR="005118B6">
              <w:rPr>
                <w:sz w:val="16"/>
              </w:rPr>
              <w:t>xxxx</w:t>
            </w:r>
            <w:r w:rsidRPr="007718BC">
              <w:rPr>
                <w:sz w:val="16"/>
              </w:rPr>
              <w:t>/RVD</w:t>
            </w:r>
          </w:p>
        </w:tc>
      </w:tr>
    </w:tbl>
    <w:p w14:paraId="5DB86F32" w14:textId="77777777" w:rsidR="00610E47" w:rsidRPr="00CA1D68" w:rsidRDefault="00610E47" w:rsidP="00610E47">
      <w:pPr>
        <w:pStyle w:val="PARAGRAPH"/>
      </w:pPr>
      <w:r w:rsidRPr="00CA1D68">
        <w:br/>
        <w:t>Full information on the voting for the approval of this standard can be found in the report on voting indicated in the above table.</w:t>
      </w:r>
    </w:p>
    <w:p w14:paraId="5DB86F33" w14:textId="77777777" w:rsidR="00610E47" w:rsidRPr="00CA1D68" w:rsidRDefault="00610E47" w:rsidP="00610E47">
      <w:pPr>
        <w:pStyle w:val="PARAGRAPH"/>
      </w:pPr>
      <w:r w:rsidRPr="00CA1D68">
        <w:t>This publication has been drafted in accordance with the ISO/IEC Directives, Part 2.</w:t>
      </w:r>
    </w:p>
    <w:p w14:paraId="5DB86F34" w14:textId="3923FF4C" w:rsidR="00610E47" w:rsidRDefault="00610E47" w:rsidP="00610E47">
      <w:pPr>
        <w:pStyle w:val="PARAGRAPH"/>
        <w:rPr>
          <w:rFonts w:eastAsia="SimSun"/>
        </w:rPr>
      </w:pPr>
      <w:bookmarkStart w:id="188" w:name="_Toc276985779"/>
      <w:bookmarkStart w:id="189" w:name="_Toc114269973"/>
      <w:bookmarkStart w:id="190" w:name="_Toc112673037"/>
      <w:bookmarkStart w:id="191" w:name="_Toc112672803"/>
      <w:bookmarkStart w:id="192" w:name="_Toc112672297"/>
      <w:bookmarkStart w:id="193" w:name="_Toc102789967"/>
      <w:bookmarkStart w:id="194" w:name="_Toc3021696"/>
      <w:bookmarkStart w:id="195" w:name="_Toc508006719"/>
      <w:bookmarkStart w:id="196" w:name="_Toc475504285"/>
      <w:bookmarkStart w:id="197" w:name="_Toc450040527"/>
      <w:bookmarkStart w:id="198" w:name="_Toc432307233"/>
      <w:r w:rsidRPr="00BE3EDD">
        <w:rPr>
          <w:rFonts w:eastAsia="SimSun"/>
        </w:rPr>
        <w:t xml:space="preserve">A list of all the parts in the </w:t>
      </w:r>
      <w:r w:rsidR="00234583">
        <w:rPr>
          <w:rFonts w:eastAsia="SimSun"/>
        </w:rPr>
        <w:t>IEC 6</w:t>
      </w:r>
      <w:r>
        <w:rPr>
          <w:rFonts w:eastAsia="SimSun"/>
        </w:rPr>
        <w:t>2056</w:t>
      </w:r>
      <w:r w:rsidRPr="00BE3EDD">
        <w:rPr>
          <w:rFonts w:eastAsia="SimSun"/>
        </w:rPr>
        <w:t xml:space="preserve"> series, published under the general title </w:t>
      </w:r>
      <w:r w:rsidRPr="003B2052">
        <w:rPr>
          <w:rStyle w:val="Emphasis"/>
          <w:rFonts w:eastAsia="SimSun"/>
        </w:rPr>
        <w:t xml:space="preserve">Electricity metering data exchange – The </w:t>
      </w:r>
      <w:r w:rsidR="00036D63">
        <w:rPr>
          <w:rStyle w:val="Emphasis"/>
          <w:rFonts w:eastAsia="SimSun"/>
        </w:rPr>
        <w:t>DLMS®</w:t>
      </w:r>
      <w:r w:rsidRPr="003B2052">
        <w:rPr>
          <w:rStyle w:val="Emphasis"/>
          <w:rFonts w:eastAsia="SimSun"/>
        </w:rPr>
        <w:t>/COSEM suite</w:t>
      </w:r>
      <w:r>
        <w:rPr>
          <w:rFonts w:eastAsia="SimSun"/>
          <w:i/>
        </w:rPr>
        <w:t>,</w:t>
      </w:r>
      <w:r>
        <w:rPr>
          <w:rFonts w:eastAsia="SimSun"/>
        </w:rPr>
        <w:t xml:space="preserve"> </w:t>
      </w:r>
      <w:r w:rsidRPr="00BE3EDD">
        <w:rPr>
          <w:rFonts w:eastAsia="SimSun"/>
        </w:rPr>
        <w:t>can be found on the IEC website.</w:t>
      </w:r>
    </w:p>
    <w:p w14:paraId="5DB86F35" w14:textId="77777777" w:rsidR="00055DEB" w:rsidRPr="00970887" w:rsidRDefault="00055DEB" w:rsidP="002F0D29">
      <w:pPr>
        <w:pStyle w:val="PARAGRAPH"/>
      </w:pPr>
      <w:bookmarkStart w:id="199" w:name="_Toc315425991"/>
      <w:r w:rsidRPr="00970887">
        <w:rPr>
          <w:rFonts w:eastAsia="SimSun"/>
        </w:rPr>
        <w:t>The committee has decided that the contents of this publication will remain unchanged until the stability date indicated on the IEC website under "http://webstore.iec.ch" in the data related to the specific publication. At this date, the publication will be</w:t>
      </w:r>
    </w:p>
    <w:p w14:paraId="5DB86F36" w14:textId="77777777" w:rsidR="00055DEB" w:rsidRPr="00970887" w:rsidRDefault="00055DEB" w:rsidP="002F0D29">
      <w:pPr>
        <w:pStyle w:val="List"/>
        <w:spacing w:after="60"/>
      </w:pPr>
      <w:r w:rsidRPr="00970887">
        <w:t>•</w:t>
      </w:r>
      <w:r w:rsidRPr="00970887">
        <w:tab/>
        <w:t>reconfirmed,</w:t>
      </w:r>
    </w:p>
    <w:p w14:paraId="5DB86F37" w14:textId="77777777" w:rsidR="00055DEB" w:rsidRPr="00970887" w:rsidRDefault="00055DEB" w:rsidP="002F0D29">
      <w:pPr>
        <w:pStyle w:val="List"/>
        <w:spacing w:after="60"/>
      </w:pPr>
      <w:r w:rsidRPr="00970887">
        <w:t>•</w:t>
      </w:r>
      <w:r w:rsidRPr="00970887">
        <w:tab/>
        <w:t>withdrawn,</w:t>
      </w:r>
    </w:p>
    <w:p w14:paraId="5DB86F38" w14:textId="77777777" w:rsidR="00055DEB" w:rsidRPr="00970887" w:rsidRDefault="00055DEB" w:rsidP="002F0D29">
      <w:pPr>
        <w:pStyle w:val="List"/>
        <w:spacing w:after="60"/>
      </w:pPr>
      <w:r w:rsidRPr="00970887">
        <w:t>•</w:t>
      </w:r>
      <w:r w:rsidRPr="00970887">
        <w:tab/>
        <w:t>replaced by a revised edition, or</w:t>
      </w:r>
    </w:p>
    <w:p w14:paraId="5DB86F39" w14:textId="77777777" w:rsidR="00055DEB" w:rsidRPr="00970887" w:rsidRDefault="00055DEB" w:rsidP="002F0D29">
      <w:pPr>
        <w:pStyle w:val="List"/>
      </w:pPr>
      <w:r w:rsidRPr="00970887">
        <w:t>•</w:t>
      </w:r>
      <w:r w:rsidRPr="00970887">
        <w:tab/>
        <w:t>amended.</w:t>
      </w:r>
    </w:p>
    <w:p w14:paraId="5DB86F3A" w14:textId="77777777" w:rsidR="00055DEB" w:rsidRDefault="00055DEB" w:rsidP="00055DEB">
      <w:pPr>
        <w:pStyle w:val="PARAGRAPH"/>
      </w:pPr>
    </w:p>
    <w:p w14:paraId="5DB86F3B" w14:textId="77777777" w:rsidR="00610E47" w:rsidRDefault="00610E47" w:rsidP="00610E47">
      <w:pPr>
        <w:rPr>
          <w:sz w:val="24"/>
          <w:szCs w:val="24"/>
        </w:rPr>
      </w:pPr>
      <w:r>
        <w:br w:type="page"/>
      </w:r>
    </w:p>
    <w:p w14:paraId="5DB86F3C" w14:textId="77777777" w:rsidR="00610E47" w:rsidRPr="00CA1D68" w:rsidRDefault="00610E47" w:rsidP="00610E47">
      <w:pPr>
        <w:pStyle w:val="HEADINGNonumber"/>
        <w:ind w:left="397" w:hanging="397"/>
      </w:pPr>
      <w:bookmarkStart w:id="200" w:name="_Toc354996903"/>
      <w:bookmarkStart w:id="201" w:name="_Toc438500172"/>
      <w:bookmarkStart w:id="202" w:name="_Toc438500908"/>
      <w:bookmarkStart w:id="203" w:name="_Toc470255481"/>
      <w:bookmarkStart w:id="204" w:name="_Toc84315122"/>
      <w:r w:rsidRPr="00CA1D68">
        <w:lastRenderedPageBreak/>
        <w:t>INTRODUCTION</w:t>
      </w:r>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p>
    <w:p w14:paraId="5DB86F3D" w14:textId="3C6AAD0D" w:rsidR="00863BB3" w:rsidRDefault="000C2A2A" w:rsidP="00863BB3">
      <w:pPr>
        <w:pStyle w:val="PARAGRAPH"/>
      </w:pPr>
      <w:r>
        <w:t xml:space="preserve">This </w:t>
      </w:r>
      <w:r w:rsidR="00BF3C7E" w:rsidRPr="006E02B0">
        <w:rPr>
          <w:highlight w:val="yellow"/>
        </w:rPr>
        <w:t>fourth</w:t>
      </w:r>
      <w:r w:rsidR="00BF3C7E">
        <w:t xml:space="preserve"> </w:t>
      </w:r>
      <w:r w:rsidR="00863BB3">
        <w:t xml:space="preserve">edition of </w:t>
      </w:r>
      <w:r w:rsidR="00234583">
        <w:t>IEC 6</w:t>
      </w:r>
      <w:r w:rsidR="00863BB3">
        <w:t xml:space="preserve">2056-6-1 has been prepared by IEC TC13 WG14 with a significant contribution of the </w:t>
      </w:r>
      <w:r w:rsidR="00036D63">
        <w:t>DLMS®</w:t>
      </w:r>
      <w:r w:rsidR="00863BB3">
        <w:t xml:space="preserve"> User Association, its </w:t>
      </w:r>
      <w:r w:rsidR="006A4C77" w:rsidRPr="006E02B0">
        <w:rPr>
          <w:highlight w:val="yellow"/>
        </w:rPr>
        <w:t>A</w:t>
      </w:r>
      <w:r w:rsidR="00863BB3" w:rsidRPr="006E02B0">
        <w:rPr>
          <w:highlight w:val="yellow"/>
        </w:rPr>
        <w:t>-</w:t>
      </w:r>
      <w:r w:rsidR="00863BB3">
        <w:t>type liaison partner.</w:t>
      </w:r>
    </w:p>
    <w:p w14:paraId="5DB86F3E" w14:textId="277D0F88" w:rsidR="00863BB3" w:rsidRDefault="00863BB3" w:rsidP="00863BB3">
      <w:pPr>
        <w:pStyle w:val="PARAGRAPH"/>
      </w:pPr>
      <w:r>
        <w:t xml:space="preserve">This edition is in line with </w:t>
      </w:r>
      <w:r w:rsidR="000C2A2A">
        <w:t xml:space="preserve">the </w:t>
      </w:r>
      <w:r w:rsidR="00036D63">
        <w:t>DLMS®</w:t>
      </w:r>
      <w:r w:rsidR="000C2A2A">
        <w:t xml:space="preserve"> UA Blue Book Edition </w:t>
      </w:r>
      <w:r w:rsidR="009801FF" w:rsidRPr="006E02B0">
        <w:rPr>
          <w:highlight w:val="yellow"/>
        </w:rPr>
        <w:t>14</w:t>
      </w:r>
      <w:r>
        <w:t xml:space="preserve">. </w:t>
      </w:r>
      <w:r w:rsidRPr="00863BB3">
        <w:t xml:space="preserve">This edition specifies new OBIS codes </w:t>
      </w:r>
      <w:r w:rsidR="00B52D2E">
        <w:t xml:space="preserve">related to new applications and </w:t>
      </w:r>
      <w:r w:rsidRPr="00863BB3">
        <w:t>includes some editorial improvements.</w:t>
      </w:r>
    </w:p>
    <w:p w14:paraId="5DB86F3F" w14:textId="77777777" w:rsidR="00863BB3" w:rsidRPr="00196E93" w:rsidRDefault="00863BB3" w:rsidP="00610E47">
      <w:pPr>
        <w:pStyle w:val="PARAGRAPH"/>
        <w:rPr>
          <w:rStyle w:val="Strong"/>
        </w:rPr>
      </w:pPr>
      <w:r w:rsidRPr="00196E93">
        <w:rPr>
          <w:rStyle w:val="Strong"/>
        </w:rPr>
        <w:t>Data identification</w:t>
      </w:r>
    </w:p>
    <w:p w14:paraId="5DB86F40" w14:textId="77777777" w:rsidR="00610E47" w:rsidRPr="00CA1D68" w:rsidRDefault="00610E47" w:rsidP="00610E47">
      <w:pPr>
        <w:pStyle w:val="PARAGRAPH"/>
      </w:pPr>
      <w:r w:rsidRPr="00CA1D68">
        <w:t>The competitive electricity market requires an ever-increasing amount of timely information concerning the usage of electrical energy. Recent technology developments enable to build intelligent static metering equipment, which is capable of capturing, processing and communicating this information to all parties involved.</w:t>
      </w:r>
    </w:p>
    <w:p w14:paraId="5DB86F41" w14:textId="77777777" w:rsidR="00610E47" w:rsidRPr="00863BB3" w:rsidRDefault="00610E47" w:rsidP="00863BB3">
      <w:pPr>
        <w:pStyle w:val="PARAGRAPH"/>
        <w:rPr>
          <w:i/>
          <w:noProof/>
        </w:rPr>
      </w:pPr>
      <w:r w:rsidRPr="00CA1D68">
        <w:t xml:space="preserve">To facilitate the analysis of metering information, for the purposes of billing, load, customer and contract management, it is necessary to uniquely identify data items, whether collected manually or automatically, via local or remote data exchange, in a manufacturer-independent way. </w:t>
      </w:r>
      <w:r w:rsidRPr="00CA1D68">
        <w:rPr>
          <w:spacing w:val="10"/>
        </w:rPr>
        <w:t xml:space="preserve">The definition of identification codes to achieve this – the OBIS codes – is based on </w:t>
      </w:r>
      <w:r w:rsidRPr="00CA1D68">
        <w:rPr>
          <w:rStyle w:val="Reference0"/>
          <w:spacing w:val="10"/>
        </w:rPr>
        <w:t xml:space="preserve">DIN 43863-3:1997, </w:t>
      </w:r>
      <w:r w:rsidRPr="002E3ECC">
        <w:rPr>
          <w:rStyle w:val="Emphasis"/>
        </w:rPr>
        <w:t>Electricity meters – Part 3: Tariff metering device as additional equipment for electricity meters – EDIS – Energy Data Identification System</w:t>
      </w:r>
      <w:r w:rsidRPr="00CA1D68">
        <w:rPr>
          <w:rStyle w:val="Reference0"/>
          <w:i/>
        </w:rPr>
        <w:t>.</w:t>
      </w:r>
      <w:bookmarkStart w:id="205" w:name="_Ref176088997"/>
      <w:bookmarkStart w:id="206" w:name="_Toc114269972"/>
      <w:bookmarkStart w:id="207" w:name="_Toc112673036"/>
      <w:bookmarkStart w:id="208" w:name="_Toc112672802"/>
      <w:bookmarkStart w:id="209" w:name="_Toc112672296"/>
      <w:bookmarkStart w:id="210" w:name="_Toc102789966"/>
      <w:bookmarkStart w:id="211" w:name="_Toc3021695"/>
      <w:bookmarkStart w:id="212" w:name="_Toc508006718"/>
      <w:bookmarkStart w:id="213" w:name="_Toc475504284"/>
    </w:p>
    <w:p w14:paraId="5DB86F42" w14:textId="77777777" w:rsidR="00196E93" w:rsidRDefault="00196E93" w:rsidP="002E3ECC">
      <w:pPr>
        <w:pStyle w:val="PARAGRAPH"/>
      </w:pPr>
    </w:p>
    <w:p w14:paraId="5DB86F43" w14:textId="77777777" w:rsidR="00196E93" w:rsidRDefault="00196E93">
      <w:pPr>
        <w:rPr>
          <w:b/>
          <w:bCs/>
          <w:sz w:val="24"/>
          <w:szCs w:val="24"/>
        </w:rPr>
      </w:pPr>
      <w:r>
        <w:br w:type="page"/>
      </w:r>
    </w:p>
    <w:p w14:paraId="5DB86F44" w14:textId="77777777" w:rsidR="00196E93" w:rsidRPr="00196E93" w:rsidRDefault="00196E93" w:rsidP="00196E93">
      <w:pPr>
        <w:pStyle w:val="MAIN-TITLE"/>
      </w:pPr>
      <w:r w:rsidRPr="00196E93">
        <w:lastRenderedPageBreak/>
        <w:t xml:space="preserve">ELECTRICITY METERING DATA EXCHANGE – </w:t>
      </w:r>
    </w:p>
    <w:p w14:paraId="5DB86F45" w14:textId="03C98CDE" w:rsidR="00196E93" w:rsidRPr="00196E93" w:rsidRDefault="00196E93" w:rsidP="00196E93">
      <w:pPr>
        <w:pStyle w:val="MAIN-TITLE"/>
      </w:pPr>
      <w:r w:rsidRPr="00196E93">
        <w:t xml:space="preserve">THE </w:t>
      </w:r>
      <w:r w:rsidR="00036D63">
        <w:t>DLMS®</w:t>
      </w:r>
      <w:r w:rsidRPr="00196E93">
        <w:t xml:space="preserve">/COSEM SUITE – </w:t>
      </w:r>
    </w:p>
    <w:p w14:paraId="5DB86F46" w14:textId="77777777" w:rsidR="00196E93" w:rsidRPr="00196E93" w:rsidRDefault="00196E93" w:rsidP="00196E93">
      <w:pPr>
        <w:pStyle w:val="MAIN-TITLE"/>
      </w:pPr>
    </w:p>
    <w:p w14:paraId="5DB86F47" w14:textId="77777777" w:rsidR="00196E93" w:rsidRPr="00196E93" w:rsidRDefault="00196E93" w:rsidP="00196E93">
      <w:pPr>
        <w:pStyle w:val="MAIN-TITLE"/>
      </w:pPr>
      <w:r w:rsidRPr="00196E93">
        <w:t>Part 6-1: Object Identification System (OBIS)</w:t>
      </w:r>
    </w:p>
    <w:p w14:paraId="5DB86F48" w14:textId="77777777" w:rsidR="00610E47" w:rsidRPr="00196E93" w:rsidRDefault="00610E47" w:rsidP="00196E93">
      <w:pPr>
        <w:pStyle w:val="MAIN-TITLE"/>
      </w:pPr>
    </w:p>
    <w:p w14:paraId="5DB86F49" w14:textId="77777777" w:rsidR="00610E47" w:rsidRPr="00196E93" w:rsidRDefault="00610E47" w:rsidP="00196E93">
      <w:pPr>
        <w:pStyle w:val="MAIN-TITLE"/>
      </w:pPr>
    </w:p>
    <w:p w14:paraId="5DB86F4A" w14:textId="77777777" w:rsidR="00610E47" w:rsidRPr="00196E93" w:rsidRDefault="00610E47" w:rsidP="00196E93">
      <w:pPr>
        <w:pStyle w:val="MAIN-TITLE"/>
      </w:pPr>
    </w:p>
    <w:p w14:paraId="5DB86F4B" w14:textId="77777777" w:rsidR="00610E47" w:rsidRPr="00CA1D68" w:rsidRDefault="00610E47" w:rsidP="00DC7522">
      <w:pPr>
        <w:pStyle w:val="Heading1"/>
      </w:pPr>
      <w:bookmarkStart w:id="214" w:name="_Toc315425992"/>
      <w:bookmarkStart w:id="215" w:name="_Toc354996904"/>
      <w:bookmarkStart w:id="216" w:name="_Toc438500173"/>
      <w:bookmarkStart w:id="217" w:name="_Toc438500909"/>
      <w:bookmarkStart w:id="218" w:name="_Toc470255482"/>
      <w:bookmarkStart w:id="219" w:name="_Toc84315123"/>
      <w:r>
        <w:t>Scope</w:t>
      </w:r>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p>
    <w:p w14:paraId="5DB86F4C" w14:textId="77777777" w:rsidR="00610E47" w:rsidRDefault="00610E47" w:rsidP="00610E47">
      <w:pPr>
        <w:pStyle w:val="PARAGRAPH"/>
      </w:pPr>
      <w:r w:rsidRPr="00CA1D68">
        <w:t xml:space="preserve">This part of </w:t>
      </w:r>
      <w:r w:rsidR="00234583">
        <w:t>IEC 6</w:t>
      </w:r>
      <w:r w:rsidRPr="00CA1D68">
        <w:t>2056 specifies the overall structure of the OBject Identification System (OBIS)</w:t>
      </w:r>
      <w:r>
        <w:t xml:space="preserve"> </w:t>
      </w:r>
      <w:r w:rsidRPr="00CA1D68">
        <w:t>and the mapping of all commonly used da</w:t>
      </w:r>
      <w:r>
        <w:t xml:space="preserve">ta items in metering equipment </w:t>
      </w:r>
      <w:r w:rsidRPr="00CA1D68">
        <w:t>to their identification codes.</w:t>
      </w:r>
      <w:r>
        <w:t xml:space="preserve"> </w:t>
      </w:r>
    </w:p>
    <w:p w14:paraId="5DB86F4D" w14:textId="77777777" w:rsidR="00610E47" w:rsidRPr="00CA1D68" w:rsidRDefault="00610E47" w:rsidP="00610E47">
      <w:pPr>
        <w:pStyle w:val="PARAGRAPH"/>
      </w:pPr>
      <w:r w:rsidRPr="00CA1D68">
        <w:t xml:space="preserve">OBIS provides a unique identifier for all data within the metering equipment, including not only measurement values, but also abstract values used for configuration or obtaining information about the behaviour of the metering equipment. The ID codes defined in this </w:t>
      </w:r>
      <w:r w:rsidR="004F3174">
        <w:t>document</w:t>
      </w:r>
      <w:r w:rsidRPr="00CA1D68">
        <w:t xml:space="preserve"> are used for the identification of:</w:t>
      </w:r>
    </w:p>
    <w:p w14:paraId="5DB86F4E" w14:textId="7496E0BF" w:rsidR="00610E47" w:rsidRPr="00CA1D68" w:rsidRDefault="00610E47" w:rsidP="00610E47">
      <w:pPr>
        <w:pStyle w:val="ListBullet"/>
        <w:tabs>
          <w:tab w:val="num" w:pos="0"/>
        </w:tabs>
      </w:pPr>
      <w:r w:rsidRPr="00CA1D68">
        <w:t xml:space="preserve">logical names of the various instances of the ICs, or objects, as defined in </w:t>
      </w:r>
      <w:r w:rsidR="00863BB3">
        <w:fldChar w:fldCharType="begin"/>
      </w:r>
      <w:r w:rsidR="00863BB3">
        <w:instrText xml:space="preserve"> REF IEC62056_6_2 \h </w:instrText>
      </w:r>
      <w:r w:rsidR="00863BB3">
        <w:fldChar w:fldCharType="separate"/>
      </w:r>
      <w:r w:rsidR="005245E0">
        <w:rPr>
          <w:color w:val="000000"/>
        </w:rPr>
        <w:t>IEC 62056-6-2:20</w:t>
      </w:r>
      <w:r w:rsidR="005245E0" w:rsidRPr="006E02B0">
        <w:rPr>
          <w:color w:val="000000"/>
          <w:highlight w:val="yellow"/>
        </w:rPr>
        <w:t>21</w:t>
      </w:r>
      <w:r w:rsidR="00863BB3">
        <w:fldChar w:fldCharType="end"/>
      </w:r>
      <w:r w:rsidR="00863BB3">
        <w:t>;</w:t>
      </w:r>
    </w:p>
    <w:p w14:paraId="5DB86F4F" w14:textId="77777777" w:rsidR="00610E47" w:rsidRPr="00CA1D68" w:rsidRDefault="00610E47" w:rsidP="00610E47">
      <w:pPr>
        <w:pStyle w:val="ListBullet"/>
        <w:tabs>
          <w:tab w:val="num" w:pos="0"/>
        </w:tabs>
        <w:ind w:left="0" w:firstLine="0"/>
      </w:pPr>
      <w:r w:rsidRPr="00CA1D68">
        <w:t>data transmit</w:t>
      </w:r>
      <w:r w:rsidR="00863BB3">
        <w:t>ted through communication lines;</w:t>
      </w:r>
    </w:p>
    <w:p w14:paraId="5DB86F50" w14:textId="34B4F566" w:rsidR="00610E47" w:rsidRPr="00CA1D68" w:rsidRDefault="00610E47" w:rsidP="00610E47">
      <w:pPr>
        <w:pStyle w:val="ListBullet"/>
        <w:tabs>
          <w:tab w:val="num" w:pos="0"/>
        </w:tabs>
        <w:ind w:left="0" w:firstLine="0"/>
      </w:pPr>
      <w:r w:rsidRPr="00CA1D68">
        <w:t xml:space="preserve">data displayed on the metering equipment, see </w:t>
      </w:r>
      <w:r w:rsidR="00E27207">
        <w:t xml:space="preserve">Clause </w:t>
      </w:r>
      <w:r w:rsidR="00E27207">
        <w:fldChar w:fldCharType="begin"/>
      </w:r>
      <w:r w:rsidR="00E27207">
        <w:instrText xml:space="preserve"> REF _Ref473455274 \r \h </w:instrText>
      </w:r>
      <w:r w:rsidR="00E27207">
        <w:fldChar w:fldCharType="separate"/>
      </w:r>
      <w:r w:rsidR="005245E0">
        <w:t>A.2</w:t>
      </w:r>
      <w:r w:rsidR="00E27207">
        <w:fldChar w:fldCharType="end"/>
      </w:r>
      <w:r w:rsidR="00E27207">
        <w:t>.</w:t>
      </w:r>
    </w:p>
    <w:p w14:paraId="5DB86F51" w14:textId="77777777" w:rsidR="00610E47" w:rsidRPr="00CA1D68" w:rsidRDefault="00610E47" w:rsidP="00610E47">
      <w:pPr>
        <w:pStyle w:val="PARAGRAPH"/>
      </w:pPr>
      <w:r w:rsidRPr="00CA1D68">
        <w:t xml:space="preserve">This </w:t>
      </w:r>
      <w:r w:rsidR="004F3174">
        <w:t>document</w:t>
      </w:r>
      <w:r w:rsidRPr="00CA1D68">
        <w:t xml:space="preserve"> applies to all types of metering equipment, such as fully integrated meters, modular meters, tariff attachments, data concentrators</w:t>
      </w:r>
      <w:r>
        <w:t>,</w:t>
      </w:r>
      <w:r w:rsidRPr="00CA1D68">
        <w:t xml:space="preserve"> etc.</w:t>
      </w:r>
    </w:p>
    <w:p w14:paraId="5DB86F52" w14:textId="77777777" w:rsidR="00610E47" w:rsidRPr="00CA1D68" w:rsidRDefault="00610E47" w:rsidP="00610E47">
      <w:pPr>
        <w:pStyle w:val="PARAGRAPH"/>
      </w:pPr>
      <w:r w:rsidRPr="00CA1D68">
        <w:t>To cover metering equipment measuring energy types other than electricity, combined metering equipment measuring more than one type of energy or metering equipment with several physical measurement channels, the concept</w:t>
      </w:r>
      <w:r>
        <w:t>s</w:t>
      </w:r>
      <w:r w:rsidRPr="00CA1D68">
        <w:t xml:space="preserve"> of medium and channels are introduced. This allows meter data originating from different sources to be identified. While this </w:t>
      </w:r>
      <w:r w:rsidR="004F3174">
        <w:t>document</w:t>
      </w:r>
      <w:r w:rsidRPr="00CA1D68">
        <w:t xml:space="preserve"> fully defines the structure of the identification system for other media, the mapping of non-electrical energy related data items to ID codes </w:t>
      </w:r>
      <w:r w:rsidR="004F3174">
        <w:t>is</w:t>
      </w:r>
      <w:r w:rsidRPr="00CA1D68">
        <w:t xml:space="preserve"> completed separately.</w:t>
      </w:r>
    </w:p>
    <w:p w14:paraId="5DB86F53" w14:textId="04DBBAB5" w:rsidR="00610E47" w:rsidRPr="00CA1D68" w:rsidRDefault="00610E47" w:rsidP="00610E47">
      <w:pPr>
        <w:pStyle w:val="NOTE"/>
      </w:pPr>
      <w:r w:rsidRPr="00CD090E">
        <w:rPr>
          <w:highlight w:val="cyan"/>
        </w:rPr>
        <w:t>NOTE</w:t>
      </w:r>
      <w:r w:rsidRPr="00CD090E">
        <w:rPr>
          <w:highlight w:val="cyan"/>
        </w:rPr>
        <w:t> </w:t>
      </w:r>
      <w:r w:rsidR="00B52D2E" w:rsidRPr="00CD090E">
        <w:rPr>
          <w:highlight w:val="cyan"/>
        </w:rPr>
        <w:fldChar w:fldCharType="begin"/>
      </w:r>
      <w:r w:rsidR="00B52D2E" w:rsidRPr="00CD090E">
        <w:rPr>
          <w:highlight w:val="cyan"/>
        </w:rPr>
        <w:instrText xml:space="preserve"> REF EN_13757_1 \h </w:instrText>
      </w:r>
      <w:r w:rsidR="00CD090E">
        <w:rPr>
          <w:highlight w:val="cyan"/>
        </w:rPr>
        <w:instrText xml:space="preserve"> \* MERGEFORMAT </w:instrText>
      </w:r>
      <w:r w:rsidR="00B52D2E" w:rsidRPr="00CD090E">
        <w:rPr>
          <w:highlight w:val="cyan"/>
        </w:rPr>
      </w:r>
      <w:r w:rsidR="00B52D2E" w:rsidRPr="00CD090E">
        <w:rPr>
          <w:highlight w:val="cyan"/>
        </w:rPr>
        <w:fldChar w:fldCharType="separate"/>
      </w:r>
      <w:r w:rsidR="005245E0" w:rsidRPr="005245E0">
        <w:rPr>
          <w:highlight w:val="cyan"/>
        </w:rPr>
        <w:t>EN 13757-1:2014</w:t>
      </w:r>
      <w:r w:rsidR="00B52D2E" w:rsidRPr="00CD090E">
        <w:rPr>
          <w:highlight w:val="cyan"/>
        </w:rPr>
        <w:fldChar w:fldCharType="end"/>
      </w:r>
      <w:r w:rsidR="00B52D2E" w:rsidRPr="00CD090E">
        <w:rPr>
          <w:highlight w:val="cyan"/>
        </w:rPr>
        <w:t xml:space="preserve"> </w:t>
      </w:r>
      <w:r w:rsidRPr="00CD090E">
        <w:rPr>
          <w:highlight w:val="cyan"/>
        </w:rPr>
        <w:t>defines identifiers for metering equipment other than electricity: heat c</w:t>
      </w:r>
      <w:r w:rsidR="00493DF6" w:rsidRPr="00CD090E">
        <w:rPr>
          <w:highlight w:val="cyan"/>
        </w:rPr>
        <w:t>ost allocators, thermal energy</w:t>
      </w:r>
      <w:r w:rsidRPr="00CD090E">
        <w:rPr>
          <w:highlight w:val="cyan"/>
        </w:rPr>
        <w:t>, gas, cold water and hot water.</w:t>
      </w:r>
    </w:p>
    <w:p w14:paraId="5DB86F54" w14:textId="77777777" w:rsidR="00610E47" w:rsidRPr="00CA1D68" w:rsidRDefault="00610E47" w:rsidP="00610E47">
      <w:pPr>
        <w:pStyle w:val="Heading1"/>
      </w:pPr>
      <w:bookmarkStart w:id="220" w:name="_Toc276985781"/>
      <w:bookmarkStart w:id="221" w:name="_Toc275199236"/>
      <w:bookmarkStart w:id="222" w:name="_Toc273811268"/>
      <w:bookmarkStart w:id="223" w:name="_Toc315425993"/>
      <w:bookmarkStart w:id="224" w:name="_Toc354996905"/>
      <w:bookmarkStart w:id="225" w:name="_Toc438500174"/>
      <w:bookmarkStart w:id="226" w:name="_Toc438500910"/>
      <w:bookmarkStart w:id="227" w:name="_Toc470255483"/>
      <w:bookmarkStart w:id="228" w:name="_Toc84315124"/>
      <w:r w:rsidRPr="005A746F">
        <w:t>Normative references</w:t>
      </w:r>
      <w:bookmarkEnd w:id="220"/>
      <w:bookmarkEnd w:id="221"/>
      <w:bookmarkEnd w:id="222"/>
      <w:bookmarkEnd w:id="223"/>
      <w:bookmarkEnd w:id="224"/>
      <w:bookmarkEnd w:id="225"/>
      <w:bookmarkEnd w:id="226"/>
      <w:bookmarkEnd w:id="227"/>
      <w:bookmarkEnd w:id="228"/>
    </w:p>
    <w:p w14:paraId="5DB86F55" w14:textId="77777777" w:rsidR="002E3ECC" w:rsidRDefault="002E3ECC" w:rsidP="00C27FF5">
      <w:pPr>
        <w:pStyle w:val="PARAGRAPH"/>
      </w:pPr>
      <w:r>
        <w:t>The following documents are referred to in the text in such a way that some or all of their content constitutes requirements of this document. For dated references, only the edition cited applies. For undated references, the latest edition of the referenced document (including any amendments) applies.</w:t>
      </w:r>
    </w:p>
    <w:p w14:paraId="5DB86F56" w14:textId="77777777" w:rsidR="00E9781F" w:rsidRPr="002E3ECC" w:rsidRDefault="00E9781F" w:rsidP="002E3ECC">
      <w:pPr>
        <w:pStyle w:val="PARAGRAPH"/>
        <w:rPr>
          <w:rStyle w:val="Emphasis"/>
        </w:rPr>
      </w:pPr>
      <w:bookmarkStart w:id="229" w:name="IEC6100028"/>
      <w:r w:rsidRPr="002F0D29">
        <w:t>IEC</w:t>
      </w:r>
      <w:r w:rsidR="00900639">
        <w:t xml:space="preserve"> </w:t>
      </w:r>
      <w:r w:rsidRPr="002F0D29">
        <w:t>TR 61000-2-8:2002</w:t>
      </w:r>
      <w:bookmarkEnd w:id="229"/>
      <w:r w:rsidRPr="002F0D29">
        <w:t xml:space="preserve">, </w:t>
      </w:r>
      <w:r w:rsidRPr="002E3ECC">
        <w:rPr>
          <w:rStyle w:val="Emphasis"/>
        </w:rPr>
        <w:t>Electr</w:t>
      </w:r>
      <w:r w:rsidR="002F0D29" w:rsidRPr="002E3ECC">
        <w:rPr>
          <w:rStyle w:val="Emphasis"/>
        </w:rPr>
        <w:t>omagnetic compatibility (EMC) –</w:t>
      </w:r>
      <w:r w:rsidRPr="002E3ECC">
        <w:rPr>
          <w:rStyle w:val="Emphasis"/>
        </w:rPr>
        <w:t xml:space="preserve"> Part 2-8: Environment</w:t>
      </w:r>
      <w:r w:rsidR="002F0D29" w:rsidRPr="002E3ECC">
        <w:rPr>
          <w:rStyle w:val="Emphasis"/>
        </w:rPr>
        <w:t xml:space="preserve"> </w:t>
      </w:r>
      <w:r w:rsidR="007D150C">
        <w:rPr>
          <w:rStyle w:val="Emphasis"/>
        </w:rPr>
        <w:t xml:space="preserve">– </w:t>
      </w:r>
      <w:r w:rsidRPr="002E3ECC">
        <w:rPr>
          <w:rStyle w:val="Emphasis"/>
        </w:rPr>
        <w:t>Voltage dips and short interruptions on public electric power supply systems with statistical measurement results</w:t>
      </w:r>
    </w:p>
    <w:p w14:paraId="5DB86F57" w14:textId="77777777" w:rsidR="00610E47" w:rsidRPr="002E3ECC" w:rsidRDefault="00610E47" w:rsidP="00610E47">
      <w:pPr>
        <w:pStyle w:val="PARAGRAPH"/>
        <w:rPr>
          <w:rStyle w:val="Emphasis"/>
        </w:rPr>
      </w:pPr>
      <w:bookmarkStart w:id="230" w:name="IEC62051"/>
      <w:r>
        <w:t>IEC</w:t>
      </w:r>
      <w:r w:rsidR="00900639">
        <w:t xml:space="preserve"> </w:t>
      </w:r>
      <w:r>
        <w:t>TR 6</w:t>
      </w:r>
      <w:r w:rsidRPr="00CA1D68">
        <w:t>2051:1999</w:t>
      </w:r>
      <w:bookmarkEnd w:id="230"/>
      <w:r w:rsidRPr="00CA1D68">
        <w:t xml:space="preserve">, </w:t>
      </w:r>
      <w:r w:rsidRPr="002E3ECC">
        <w:rPr>
          <w:rStyle w:val="Emphasis"/>
        </w:rPr>
        <w:t>Electricity metering – Glossary of terms</w:t>
      </w:r>
    </w:p>
    <w:p w14:paraId="5DB86F58" w14:textId="662DE22C" w:rsidR="00610E47" w:rsidRPr="002E3ECC" w:rsidRDefault="00610E47" w:rsidP="00610E47">
      <w:pPr>
        <w:pStyle w:val="PARAGRAPH"/>
        <w:rPr>
          <w:rStyle w:val="Emphasis"/>
        </w:rPr>
      </w:pPr>
      <w:bookmarkStart w:id="231" w:name="IEC62051_1"/>
      <w:r>
        <w:t>IEC</w:t>
      </w:r>
      <w:r w:rsidR="00900639">
        <w:t xml:space="preserve"> </w:t>
      </w:r>
      <w:r>
        <w:t>TR 62051-1</w:t>
      </w:r>
      <w:r w:rsidRPr="00CA1D68">
        <w:t>:2004</w:t>
      </w:r>
      <w:bookmarkEnd w:id="231"/>
      <w:r w:rsidRPr="00CA1D68">
        <w:t xml:space="preserve">, </w:t>
      </w:r>
      <w:r w:rsidRPr="002E3ECC">
        <w:rPr>
          <w:rStyle w:val="Emphasis"/>
        </w:rPr>
        <w:t xml:space="preserve">Electricity metering – Data exchange for meter reading, tariff and load control – Glossary of terms – Part 1: Terms related to data exchange with metering equipment using </w:t>
      </w:r>
      <w:r w:rsidR="00036D63">
        <w:rPr>
          <w:rStyle w:val="Emphasis"/>
        </w:rPr>
        <w:t>DLMS®</w:t>
      </w:r>
      <w:r w:rsidRPr="002E3ECC">
        <w:rPr>
          <w:rStyle w:val="Emphasis"/>
        </w:rPr>
        <w:t>/COSEM</w:t>
      </w:r>
    </w:p>
    <w:p w14:paraId="5DB86F59" w14:textId="094A990D" w:rsidR="00610E47" w:rsidRPr="002E3ECC" w:rsidDel="0011722C" w:rsidRDefault="00234583" w:rsidP="00610E47">
      <w:pPr>
        <w:pStyle w:val="PARAGRAPH"/>
        <w:rPr>
          <w:rStyle w:val="Emphasis"/>
        </w:rPr>
      </w:pPr>
      <w:bookmarkStart w:id="232" w:name="IEC62053_23"/>
      <w:r>
        <w:rPr>
          <w:rStyle w:val="Reference0"/>
        </w:rPr>
        <w:t>IEC 6</w:t>
      </w:r>
      <w:r w:rsidR="00610E47" w:rsidRPr="00CA1D68" w:rsidDel="0011722C">
        <w:rPr>
          <w:rStyle w:val="Reference0"/>
        </w:rPr>
        <w:t>2053-23</w:t>
      </w:r>
      <w:r w:rsidR="00610E47" w:rsidRPr="006E02B0" w:rsidDel="0011722C">
        <w:rPr>
          <w:rStyle w:val="Reference0"/>
          <w:highlight w:val="yellow"/>
        </w:rPr>
        <w:t>:20</w:t>
      </w:r>
      <w:r w:rsidR="00E341E9" w:rsidRPr="006E02B0">
        <w:rPr>
          <w:rStyle w:val="Reference0"/>
          <w:highlight w:val="yellow"/>
        </w:rPr>
        <w:t>20</w:t>
      </w:r>
      <w:bookmarkEnd w:id="232"/>
      <w:r w:rsidR="00610E47" w:rsidRPr="00CA1D68" w:rsidDel="0011722C">
        <w:rPr>
          <w:rStyle w:val="Reference0"/>
        </w:rPr>
        <w:t xml:space="preserve">, </w:t>
      </w:r>
      <w:r w:rsidR="00610E47" w:rsidRPr="002E3ECC" w:rsidDel="0011722C">
        <w:rPr>
          <w:rStyle w:val="Emphasis"/>
        </w:rPr>
        <w:t>Electricity metering equipment (a.c.) – Particular requirements – Part 23: Static meters for reactive energy (classes 2 and 3)</w:t>
      </w:r>
    </w:p>
    <w:p w14:paraId="5DB86F5A" w14:textId="77777777" w:rsidR="00610E47" w:rsidRPr="002E3ECC" w:rsidRDefault="00234583" w:rsidP="00610E47">
      <w:pPr>
        <w:pStyle w:val="PARAGRAPH"/>
        <w:rPr>
          <w:rStyle w:val="Emphasis"/>
        </w:rPr>
      </w:pPr>
      <w:bookmarkStart w:id="233" w:name="IEC62056_21_Local"/>
      <w:r>
        <w:lastRenderedPageBreak/>
        <w:t>IEC 6</w:t>
      </w:r>
      <w:r w:rsidR="00610E47" w:rsidRPr="00CA1D68">
        <w:t>2056-21</w:t>
      </w:r>
      <w:bookmarkEnd w:id="233"/>
      <w:r w:rsidR="00610E47" w:rsidRPr="00CA1D68">
        <w:t xml:space="preserve">:2002, </w:t>
      </w:r>
      <w:r w:rsidR="00610E47" w:rsidRPr="002E3ECC">
        <w:rPr>
          <w:rStyle w:val="Emphasis"/>
        </w:rPr>
        <w:t>Electricity metering – Data exchange for meter reading, tariff and load control – Part 21: Direct local data exchange</w:t>
      </w:r>
    </w:p>
    <w:p w14:paraId="5DB86F5B" w14:textId="238EAE50" w:rsidR="00610E47" w:rsidDel="001A68B0" w:rsidRDefault="00234583" w:rsidP="00610E47">
      <w:pPr>
        <w:pStyle w:val="PARAGRAPH"/>
        <w:rPr>
          <w:i/>
        </w:rPr>
      </w:pPr>
      <w:bookmarkStart w:id="234" w:name="IEC62056_6_2"/>
      <w:bookmarkStart w:id="235" w:name="IEC62056_6_2_2015"/>
      <w:bookmarkStart w:id="236" w:name="IEC62056_6_2_201X"/>
      <w:r>
        <w:rPr>
          <w:color w:val="000000"/>
        </w:rPr>
        <w:t>IEC 6</w:t>
      </w:r>
      <w:r w:rsidR="00610E47">
        <w:rPr>
          <w:color w:val="000000"/>
        </w:rPr>
        <w:t>2056-6-2</w:t>
      </w:r>
      <w:r w:rsidR="00863BB3">
        <w:rPr>
          <w:color w:val="000000"/>
        </w:rPr>
        <w:t>:</w:t>
      </w:r>
      <w:r w:rsidR="008D4C3A">
        <w:rPr>
          <w:color w:val="000000"/>
        </w:rPr>
        <w:t>20</w:t>
      </w:r>
      <w:r w:rsidR="001756E5" w:rsidRPr="006E02B0">
        <w:rPr>
          <w:color w:val="000000"/>
          <w:highlight w:val="yellow"/>
        </w:rPr>
        <w:t>21</w:t>
      </w:r>
      <w:bookmarkEnd w:id="234"/>
      <w:bookmarkEnd w:id="235"/>
      <w:bookmarkEnd w:id="236"/>
      <w:r w:rsidR="002D4FEA">
        <w:rPr>
          <w:color w:val="000000"/>
        </w:rPr>
        <w:t>,</w:t>
      </w:r>
      <w:r w:rsidR="00610E47" w:rsidDel="001A68B0">
        <w:rPr>
          <w:color w:val="000000"/>
        </w:rPr>
        <w:t xml:space="preserve"> </w:t>
      </w:r>
      <w:r w:rsidR="00610E47" w:rsidRPr="002E3ECC" w:rsidDel="001A68B0">
        <w:rPr>
          <w:rStyle w:val="Emphasis"/>
        </w:rPr>
        <w:t xml:space="preserve">Electricity metering data exchange – The </w:t>
      </w:r>
      <w:r w:rsidR="00036D63">
        <w:rPr>
          <w:rStyle w:val="Emphasis"/>
        </w:rPr>
        <w:t>DLMS®</w:t>
      </w:r>
      <w:r w:rsidR="00610E47" w:rsidRPr="002E3ECC" w:rsidDel="001A68B0">
        <w:rPr>
          <w:rStyle w:val="Emphasis"/>
        </w:rPr>
        <w:t xml:space="preserve">/COSEM suite – </w:t>
      </w:r>
      <w:r w:rsidR="007D2B07">
        <w:rPr>
          <w:rStyle w:val="Emphasis"/>
        </w:rPr>
        <w:br/>
      </w:r>
      <w:r w:rsidR="00610E47" w:rsidRPr="002E3ECC" w:rsidDel="001A68B0">
        <w:rPr>
          <w:rStyle w:val="Emphasis"/>
        </w:rPr>
        <w:t>Part 6-2: COSEM interface classes</w:t>
      </w:r>
      <w:r w:rsidR="002D4FEA">
        <w:rPr>
          <w:i/>
        </w:rPr>
        <w:t>.</w:t>
      </w:r>
    </w:p>
    <w:p w14:paraId="5DB86F5C" w14:textId="77777777" w:rsidR="00610E47" w:rsidRDefault="00610E47" w:rsidP="00610E47">
      <w:pPr>
        <w:pStyle w:val="Heading1"/>
      </w:pPr>
      <w:bookmarkStart w:id="237" w:name="_Hlt473365532"/>
      <w:bookmarkStart w:id="238" w:name="_Hlt505990464"/>
      <w:bookmarkStart w:id="239" w:name="_Hlt473962137"/>
      <w:bookmarkStart w:id="240" w:name="_Hlt509106817"/>
      <w:bookmarkStart w:id="241" w:name="_Hlt469297116"/>
      <w:bookmarkStart w:id="242" w:name="_Hlt509109589"/>
      <w:bookmarkStart w:id="243" w:name="_Hlt498173756"/>
      <w:bookmarkStart w:id="244" w:name="_Hlt498173625"/>
      <w:bookmarkStart w:id="245" w:name="_Toc450119065"/>
      <w:bookmarkStart w:id="246" w:name="_Toc450120864"/>
      <w:bookmarkStart w:id="247" w:name="_Toc475504287"/>
      <w:bookmarkStart w:id="248" w:name="_Toc508006721"/>
      <w:bookmarkStart w:id="249" w:name="_Toc3021698"/>
      <w:bookmarkStart w:id="250" w:name="_Toc102789969"/>
      <w:bookmarkStart w:id="251" w:name="_Toc112672299"/>
      <w:bookmarkStart w:id="252" w:name="_Toc112672805"/>
      <w:bookmarkStart w:id="253" w:name="_Toc112673039"/>
      <w:bookmarkStart w:id="254" w:name="_Toc114269975"/>
      <w:bookmarkStart w:id="255" w:name="_Ref176011310"/>
      <w:bookmarkStart w:id="256" w:name="_Ref219041759"/>
      <w:bookmarkStart w:id="257" w:name="_Ref258009369"/>
      <w:bookmarkStart w:id="258" w:name="_Toc276985782"/>
      <w:bookmarkStart w:id="259" w:name="_Toc315425994"/>
      <w:bookmarkStart w:id="260" w:name="_Toc354996906"/>
      <w:bookmarkStart w:id="261" w:name="_Toc438500175"/>
      <w:bookmarkStart w:id="262" w:name="_Toc438500911"/>
      <w:bookmarkStart w:id="263" w:name="_Toc470255484"/>
      <w:bookmarkStart w:id="264" w:name="_Toc84315125"/>
      <w:bookmarkEnd w:id="237"/>
      <w:bookmarkEnd w:id="238"/>
      <w:bookmarkEnd w:id="239"/>
      <w:bookmarkEnd w:id="240"/>
      <w:bookmarkEnd w:id="241"/>
      <w:bookmarkEnd w:id="242"/>
      <w:bookmarkEnd w:id="243"/>
      <w:bookmarkEnd w:id="244"/>
      <w:r w:rsidRPr="005A746F">
        <w:t xml:space="preserve">Terms, </w:t>
      </w:r>
      <w:r>
        <w:t>d</w:t>
      </w:r>
      <w:r w:rsidRPr="005A746F">
        <w:t xml:space="preserve">efinitions and </w:t>
      </w:r>
      <w:r>
        <w:t>a</w:t>
      </w:r>
      <w:r w:rsidRPr="005A746F">
        <w:t>bbreviat</w:t>
      </w:r>
      <w:r w:rsidR="00C55C5C">
        <w:t>ed</w:t>
      </w:r>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r w:rsidR="00C55C5C">
        <w:t xml:space="preserve"> terms</w:t>
      </w:r>
      <w:bookmarkEnd w:id="263"/>
      <w:bookmarkEnd w:id="264"/>
    </w:p>
    <w:p w14:paraId="5DB86F5D" w14:textId="77777777" w:rsidR="00B50B52" w:rsidRDefault="00B50B52" w:rsidP="00B50B52">
      <w:pPr>
        <w:pStyle w:val="Heading2"/>
      </w:pPr>
      <w:bookmarkStart w:id="265" w:name="_Toc84315126"/>
      <w:r>
        <w:t>Terms and definitions</w:t>
      </w:r>
      <w:bookmarkEnd w:id="265"/>
    </w:p>
    <w:p w14:paraId="5DB86F5E" w14:textId="4C2944D5" w:rsidR="00610E47" w:rsidRDefault="00610E47" w:rsidP="00610E47">
      <w:pPr>
        <w:pStyle w:val="PARAGRAPH"/>
      </w:pPr>
      <w:r w:rsidRPr="00FE38B5">
        <w:t xml:space="preserve">For the purposes of this document, the terms and definitions given in </w:t>
      </w:r>
      <w:r w:rsidR="001D3F5B" w:rsidRPr="006E02B0">
        <w:rPr>
          <w:highlight w:val="yellow"/>
        </w:rPr>
        <w:fldChar w:fldCharType="begin"/>
      </w:r>
      <w:r w:rsidR="001D3F5B" w:rsidRPr="006E02B0">
        <w:rPr>
          <w:highlight w:val="yellow"/>
        </w:rPr>
        <w:instrText xml:space="preserve"> REF IEC62051 \h </w:instrText>
      </w:r>
      <w:r w:rsidR="006E02B0">
        <w:rPr>
          <w:highlight w:val="yellow"/>
        </w:rPr>
        <w:instrText xml:space="preserve"> \* MERGEFORMAT </w:instrText>
      </w:r>
      <w:r w:rsidR="001D3F5B" w:rsidRPr="006E02B0">
        <w:rPr>
          <w:highlight w:val="yellow"/>
        </w:rPr>
      </w:r>
      <w:r w:rsidR="001D3F5B" w:rsidRPr="006E02B0">
        <w:rPr>
          <w:highlight w:val="yellow"/>
        </w:rPr>
        <w:fldChar w:fldCharType="separate"/>
      </w:r>
      <w:r w:rsidR="005245E0" w:rsidRPr="005245E0">
        <w:rPr>
          <w:highlight w:val="yellow"/>
        </w:rPr>
        <w:t>IEC TR 62051:1999</w:t>
      </w:r>
      <w:r w:rsidR="001D3F5B" w:rsidRPr="006E02B0">
        <w:rPr>
          <w:highlight w:val="yellow"/>
        </w:rPr>
        <w:fldChar w:fldCharType="end"/>
      </w:r>
      <w:r w:rsidR="000E3EA0">
        <w:t xml:space="preserve"> </w:t>
      </w:r>
      <w:r w:rsidRPr="00FE38B5">
        <w:t xml:space="preserve">and </w:t>
      </w:r>
      <w:r w:rsidR="001D3F5B">
        <w:fldChar w:fldCharType="begin"/>
      </w:r>
      <w:r w:rsidR="001D3F5B">
        <w:instrText xml:space="preserve"> REF IEC62051_1 \h </w:instrText>
      </w:r>
      <w:r w:rsidR="006E02B0">
        <w:instrText xml:space="preserve"> \* MERGEFORMAT </w:instrText>
      </w:r>
      <w:r w:rsidR="001D3F5B">
        <w:fldChar w:fldCharType="separate"/>
      </w:r>
      <w:r w:rsidR="005245E0">
        <w:t>IEC</w:t>
      </w:r>
      <w:r w:rsidR="005245E0" w:rsidRPr="005245E0">
        <w:rPr>
          <w:highlight w:val="yellow"/>
        </w:rPr>
        <w:t xml:space="preserve"> TR 62051-1:2004</w:t>
      </w:r>
      <w:r w:rsidR="001D3F5B">
        <w:fldChar w:fldCharType="end"/>
      </w:r>
      <w:r w:rsidR="006A28E6">
        <w:t>,</w:t>
      </w:r>
      <w:r w:rsidRPr="00FE38B5">
        <w:t xml:space="preserve"> </w:t>
      </w:r>
      <w:r>
        <w:t>and</w:t>
      </w:r>
      <w:r w:rsidRPr="00FE38B5">
        <w:t xml:space="preserve"> the following</w:t>
      </w:r>
      <w:r>
        <w:t xml:space="preserve"> apply</w:t>
      </w:r>
      <w:r w:rsidRPr="00FE38B5">
        <w:t>.</w:t>
      </w:r>
    </w:p>
    <w:p w14:paraId="5DB86F5F" w14:textId="77777777" w:rsidR="00C55C5C" w:rsidRPr="00060F3A" w:rsidRDefault="006E244A" w:rsidP="00493688">
      <w:pPr>
        <w:pStyle w:val="PARAGRAPH"/>
      </w:pPr>
      <w:r>
        <w:t>ISO </w:t>
      </w:r>
      <w:r w:rsidR="00C55C5C" w:rsidRPr="00060F3A">
        <w:t>and IEC maintain terminological databases for use in standardizat</w:t>
      </w:r>
      <w:r w:rsidR="00C55C5C">
        <w:t>ion at the following addresses:</w:t>
      </w:r>
    </w:p>
    <w:p w14:paraId="5DB86F60" w14:textId="77777777" w:rsidR="00C55C5C" w:rsidRPr="00060F3A" w:rsidRDefault="00C55C5C" w:rsidP="00664412">
      <w:pPr>
        <w:pStyle w:val="ListBullet"/>
      </w:pPr>
      <w:r w:rsidRPr="00060F3A">
        <w:t>IEC Electropedia: available at http://www.electropedia.org/</w:t>
      </w:r>
    </w:p>
    <w:p w14:paraId="5DB86F61" w14:textId="66426E93" w:rsidR="00C55C5C" w:rsidRPr="00C9563D" w:rsidRDefault="006E244A" w:rsidP="00664412">
      <w:pPr>
        <w:pStyle w:val="ListBullet"/>
        <w:rPr>
          <w:rStyle w:val="Hyperlink"/>
        </w:rPr>
      </w:pPr>
      <w:r>
        <w:t>ISO </w:t>
      </w:r>
      <w:r w:rsidR="00C55C5C" w:rsidRPr="00060F3A">
        <w:t xml:space="preserve">Online browsing platform: available at </w:t>
      </w:r>
      <w:hyperlink r:id="rId18" w:history="1">
        <w:r w:rsidR="00C55C5C" w:rsidRPr="00060F3A">
          <w:rPr>
            <w:rStyle w:val="Hyperlink"/>
          </w:rPr>
          <w:t>http://www.iso.org/obp</w:t>
        </w:r>
      </w:hyperlink>
    </w:p>
    <w:p w14:paraId="5DB86F62" w14:textId="77777777" w:rsidR="00C55C5C" w:rsidRPr="006A28E6" w:rsidRDefault="002E3ECC" w:rsidP="002E3ECC">
      <w:pPr>
        <w:pStyle w:val="Heading2"/>
      </w:pPr>
      <w:bookmarkStart w:id="266" w:name="_Toc84315127"/>
      <w:r w:rsidRPr="006A28E6">
        <w:t>Abbreviated terms</w:t>
      </w:r>
      <w:bookmarkEnd w:id="266"/>
    </w:p>
    <w:p w14:paraId="74AD42F9" w14:textId="213D11EE" w:rsidR="00BA7D63" w:rsidRDefault="00BA7D63" w:rsidP="002E3ECC">
      <w:pPr>
        <w:pStyle w:val="List"/>
        <w:tabs>
          <w:tab w:val="clear" w:pos="340"/>
          <w:tab w:val="left" w:pos="1701"/>
        </w:tabs>
        <w:ind w:left="1701" w:hanging="1701"/>
      </w:pPr>
      <w:r>
        <w:t>AGA</w:t>
      </w:r>
      <w:r>
        <w:tab/>
        <w:t>American Gas Association</w:t>
      </w:r>
    </w:p>
    <w:p w14:paraId="3EE5AD41" w14:textId="7E444444" w:rsidR="00BA7D63" w:rsidRDefault="00BA7D63" w:rsidP="002E3ECC">
      <w:pPr>
        <w:pStyle w:val="List"/>
        <w:tabs>
          <w:tab w:val="clear" w:pos="340"/>
          <w:tab w:val="left" w:pos="1701"/>
        </w:tabs>
        <w:ind w:left="1701" w:hanging="1701"/>
      </w:pPr>
      <w:r w:rsidRPr="001016E4">
        <w:rPr>
          <w:highlight w:val="cyan"/>
        </w:rPr>
        <w:t>AGA 8</w:t>
      </w:r>
      <w:r w:rsidRPr="001016E4">
        <w:rPr>
          <w:highlight w:val="cyan"/>
        </w:rPr>
        <w:tab/>
      </w:r>
      <w:r w:rsidR="001016E4" w:rsidRPr="001016E4">
        <w:rPr>
          <w:highlight w:val="cyan"/>
        </w:rPr>
        <w:t>Method for calculation of c</w:t>
      </w:r>
      <w:r w:rsidR="005F1FFA">
        <w:rPr>
          <w:highlight w:val="cyan"/>
        </w:rPr>
        <w:t>o</w:t>
      </w:r>
      <w:r w:rsidR="001016E4" w:rsidRPr="001016E4">
        <w:rPr>
          <w:highlight w:val="cyan"/>
        </w:rPr>
        <w:t>mpressibility (Gas Metering)</w:t>
      </w:r>
    </w:p>
    <w:p w14:paraId="5DB86F63" w14:textId="141E97AB" w:rsidR="00610E47" w:rsidRPr="00CA1D68" w:rsidRDefault="00610E47" w:rsidP="002E3ECC">
      <w:pPr>
        <w:pStyle w:val="List"/>
        <w:tabs>
          <w:tab w:val="clear" w:pos="340"/>
          <w:tab w:val="left" w:pos="1701"/>
        </w:tabs>
        <w:ind w:left="1701" w:hanging="1701"/>
      </w:pPr>
      <w:r w:rsidRPr="00CA1D68">
        <w:t>COSEM</w:t>
      </w:r>
      <w:r w:rsidRPr="00CA1D68">
        <w:tab/>
        <w:t>Companion Specification for Energy Metering</w:t>
      </w:r>
    </w:p>
    <w:p w14:paraId="5DB86F64" w14:textId="77777777" w:rsidR="00610E47" w:rsidRPr="00CA1D68" w:rsidRDefault="00610E47" w:rsidP="002E3ECC">
      <w:pPr>
        <w:pStyle w:val="List"/>
        <w:tabs>
          <w:tab w:val="clear" w:pos="340"/>
          <w:tab w:val="left" w:pos="1701"/>
        </w:tabs>
        <w:ind w:left="1701" w:hanging="1701"/>
      </w:pPr>
      <w:r w:rsidRPr="00CA1D68">
        <w:t>COSEM object</w:t>
      </w:r>
      <w:r w:rsidRPr="00CA1D68">
        <w:tab/>
        <w:t>An instance of a COSEM interface class</w:t>
      </w:r>
    </w:p>
    <w:p w14:paraId="5DB86F65" w14:textId="77777777" w:rsidR="00610E47" w:rsidRDefault="00610E47" w:rsidP="002E3ECC">
      <w:pPr>
        <w:pStyle w:val="List"/>
        <w:tabs>
          <w:tab w:val="clear" w:pos="340"/>
          <w:tab w:val="left" w:pos="1701"/>
        </w:tabs>
        <w:ind w:left="1701" w:hanging="1701"/>
      </w:pPr>
      <w:r w:rsidRPr="00CA1D68">
        <w:t>DLMS</w:t>
      </w:r>
      <w:r w:rsidRPr="00CA1D68">
        <w:tab/>
        <w:t>Device Language Message Specification</w:t>
      </w:r>
    </w:p>
    <w:p w14:paraId="5DB86F66" w14:textId="77777777" w:rsidR="00610E47" w:rsidRPr="00CA1D68" w:rsidRDefault="00610E47" w:rsidP="002E3ECC">
      <w:pPr>
        <w:pStyle w:val="List"/>
        <w:tabs>
          <w:tab w:val="clear" w:pos="340"/>
          <w:tab w:val="left" w:pos="1701"/>
        </w:tabs>
        <w:ind w:left="1701" w:hanging="1701"/>
      </w:pPr>
      <w:r w:rsidRPr="00CA1D68">
        <w:t>DLMS</w:t>
      </w:r>
      <w:r>
        <w:t xml:space="preserve"> UA</w:t>
      </w:r>
      <w:r w:rsidRPr="00CA1D68">
        <w:tab/>
      </w:r>
      <w:r>
        <w:t>DLMS User Association</w:t>
      </w:r>
    </w:p>
    <w:p w14:paraId="5DB86F67" w14:textId="00B1BE1A" w:rsidR="00610E47" w:rsidRDefault="00610E47" w:rsidP="002E3ECC">
      <w:pPr>
        <w:pStyle w:val="List"/>
        <w:tabs>
          <w:tab w:val="clear" w:pos="340"/>
          <w:tab w:val="left" w:pos="1701"/>
        </w:tabs>
        <w:ind w:left="1701" w:hanging="1701"/>
      </w:pPr>
      <w:r w:rsidRPr="00CA1D68">
        <w:t>GSM</w:t>
      </w:r>
      <w:r w:rsidRPr="00CA1D68">
        <w:tab/>
        <w:t>Global System for Mobile Communications</w:t>
      </w:r>
    </w:p>
    <w:p w14:paraId="3DD69DCC" w14:textId="598920C6" w:rsidR="00270D43" w:rsidRDefault="00270D43" w:rsidP="002E3ECC">
      <w:pPr>
        <w:pStyle w:val="List"/>
        <w:tabs>
          <w:tab w:val="clear" w:pos="340"/>
          <w:tab w:val="left" w:pos="1701"/>
        </w:tabs>
        <w:ind w:left="1701" w:hanging="1701"/>
      </w:pPr>
      <w:r>
        <w:t>HCA</w:t>
      </w:r>
      <w:r>
        <w:tab/>
        <w:t>Heat Cost Allocator</w:t>
      </w:r>
    </w:p>
    <w:p w14:paraId="5DB86F68" w14:textId="77777777" w:rsidR="00610E47" w:rsidRPr="00CA1D68" w:rsidRDefault="00610E47" w:rsidP="002E3ECC">
      <w:pPr>
        <w:pStyle w:val="List"/>
        <w:tabs>
          <w:tab w:val="clear" w:pos="340"/>
          <w:tab w:val="left" w:pos="1701"/>
        </w:tabs>
        <w:ind w:left="1701" w:hanging="1701"/>
      </w:pPr>
      <w:r>
        <w:t>IC</w:t>
      </w:r>
      <w:r w:rsidRPr="00CA1D68">
        <w:tab/>
      </w:r>
      <w:r>
        <w:t>Interface Class</w:t>
      </w:r>
    </w:p>
    <w:p w14:paraId="5DB86F69" w14:textId="77777777" w:rsidR="00610E47" w:rsidRPr="00CA1D68" w:rsidRDefault="00610E47" w:rsidP="002E3ECC">
      <w:pPr>
        <w:pStyle w:val="List"/>
        <w:tabs>
          <w:tab w:val="clear" w:pos="340"/>
          <w:tab w:val="left" w:pos="1701"/>
        </w:tabs>
        <w:ind w:left="1701" w:hanging="1701"/>
      </w:pPr>
      <w:r w:rsidRPr="00CA1D68">
        <w:t>IEC</w:t>
      </w:r>
      <w:r w:rsidRPr="00CA1D68">
        <w:tab/>
        <w:t>International Electrotechnical Commission</w:t>
      </w:r>
    </w:p>
    <w:p w14:paraId="5DB86F6A" w14:textId="77777777" w:rsidR="00610E47" w:rsidRPr="00CA1D68" w:rsidRDefault="00610E47" w:rsidP="002E3ECC">
      <w:pPr>
        <w:pStyle w:val="List"/>
        <w:tabs>
          <w:tab w:val="clear" w:pos="340"/>
          <w:tab w:val="left" w:pos="1701"/>
        </w:tabs>
        <w:ind w:left="1701" w:hanging="1701"/>
      </w:pPr>
      <w:r w:rsidRPr="00CA1D68">
        <w:t>ISO</w:t>
      </w:r>
      <w:r w:rsidRPr="00CA1D68">
        <w:tab/>
        <w:t>International Organization for Standardization</w:t>
      </w:r>
    </w:p>
    <w:p w14:paraId="5DB86F6B" w14:textId="61626D87" w:rsidR="00610E47" w:rsidRDefault="00610E47" w:rsidP="002E3ECC">
      <w:pPr>
        <w:pStyle w:val="List"/>
        <w:tabs>
          <w:tab w:val="clear" w:pos="340"/>
          <w:tab w:val="left" w:pos="1701"/>
        </w:tabs>
        <w:ind w:left="1701" w:hanging="1701"/>
      </w:pPr>
      <w:r w:rsidRPr="00CA1D68">
        <w:t>OBIS</w:t>
      </w:r>
      <w:r w:rsidRPr="00CA1D68">
        <w:tab/>
        <w:t>OBject Identification System</w:t>
      </w:r>
    </w:p>
    <w:p w14:paraId="1810C2F1" w14:textId="0C593995" w:rsidR="005F1FFA" w:rsidRDefault="005F1FFA" w:rsidP="002E3ECC">
      <w:pPr>
        <w:pStyle w:val="List"/>
        <w:tabs>
          <w:tab w:val="clear" w:pos="340"/>
          <w:tab w:val="left" w:pos="1701"/>
        </w:tabs>
        <w:ind w:left="1701" w:hanging="1701"/>
      </w:pPr>
      <w:r w:rsidRPr="005F1FFA">
        <w:rPr>
          <w:highlight w:val="cyan"/>
        </w:rPr>
        <w:t>SGERG 88</w:t>
      </w:r>
      <w:r w:rsidRPr="005F1FFA">
        <w:rPr>
          <w:highlight w:val="cyan"/>
        </w:rPr>
        <w:tab/>
        <w:t>Method for calculation of compressibility (Gas Metering)</w:t>
      </w:r>
    </w:p>
    <w:p w14:paraId="5DB86F6C" w14:textId="77777777" w:rsidR="009767A4" w:rsidRDefault="00610E47" w:rsidP="002E3ECC">
      <w:pPr>
        <w:pStyle w:val="List"/>
        <w:tabs>
          <w:tab w:val="clear" w:pos="340"/>
          <w:tab w:val="left" w:pos="1701"/>
        </w:tabs>
        <w:ind w:left="1701" w:hanging="1701"/>
      </w:pPr>
      <w:r>
        <w:t>VZ</w:t>
      </w:r>
      <w:r w:rsidRPr="00CA1D68">
        <w:tab/>
        <w:t>Billing period counter</w:t>
      </w:r>
    </w:p>
    <w:p w14:paraId="5DB86F6D" w14:textId="77777777" w:rsidR="009767A4" w:rsidRPr="00D948E6" w:rsidRDefault="009767A4" w:rsidP="000C2A2A">
      <w:pPr>
        <w:pStyle w:val="Heading1"/>
      </w:pPr>
      <w:bookmarkStart w:id="267" w:name="_Toc445522688"/>
      <w:bookmarkStart w:id="268" w:name="_Toc450040531"/>
      <w:bookmarkStart w:id="269" w:name="_Toc509818305"/>
      <w:bookmarkStart w:id="270" w:name="_Ref78715456"/>
      <w:bookmarkStart w:id="271" w:name="_Toc78850892"/>
      <w:bookmarkStart w:id="272" w:name="_Toc78883953"/>
      <w:bookmarkStart w:id="273" w:name="_Toc102790101"/>
      <w:bookmarkStart w:id="274" w:name="_Toc112672374"/>
      <w:bookmarkStart w:id="275" w:name="_Toc112672937"/>
      <w:bookmarkStart w:id="276" w:name="_Toc112673171"/>
      <w:bookmarkStart w:id="277" w:name="_Toc114270041"/>
      <w:bookmarkStart w:id="278" w:name="_Ref363929820"/>
      <w:bookmarkStart w:id="279" w:name="_Toc364085220"/>
      <w:bookmarkStart w:id="280" w:name="_Toc364085639"/>
      <w:bookmarkStart w:id="281" w:name="_Toc397983202"/>
      <w:bookmarkStart w:id="282" w:name="_Toc398111877"/>
      <w:bookmarkStart w:id="283" w:name="_Toc438500176"/>
      <w:bookmarkStart w:id="284" w:name="_Toc438500912"/>
      <w:bookmarkStart w:id="285" w:name="_Toc470255485"/>
      <w:bookmarkStart w:id="286" w:name="_Toc84315128"/>
      <w:bookmarkStart w:id="287" w:name="_Toc408741245"/>
      <w:bookmarkStart w:id="288" w:name="_Ref431725912"/>
      <w:bookmarkStart w:id="289" w:name="_Toc432307246"/>
      <w:r w:rsidRPr="00D948E6">
        <w:t>OBIS code structure</w:t>
      </w:r>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r w:rsidRPr="00D948E6">
        <w:fldChar w:fldCharType="begin"/>
      </w:r>
      <w:r w:rsidRPr="00D948E6">
        <w:instrText xml:space="preserve"> XE "OBIS code structure" </w:instrText>
      </w:r>
      <w:r w:rsidRPr="00D948E6">
        <w:fldChar w:fldCharType="end"/>
      </w:r>
    </w:p>
    <w:p w14:paraId="5DB86F6E" w14:textId="77777777" w:rsidR="009767A4" w:rsidRPr="00D948E6" w:rsidRDefault="009767A4" w:rsidP="000C2A2A">
      <w:pPr>
        <w:pStyle w:val="Heading2"/>
      </w:pPr>
      <w:bookmarkStart w:id="290" w:name="_Hlt505991958"/>
      <w:bookmarkStart w:id="291" w:name="_Ref363929841"/>
      <w:bookmarkStart w:id="292" w:name="_Toc364085221"/>
      <w:bookmarkStart w:id="293" w:name="_Toc364085640"/>
      <w:bookmarkStart w:id="294" w:name="_Toc397983203"/>
      <w:bookmarkStart w:id="295" w:name="_Toc398111878"/>
      <w:bookmarkStart w:id="296" w:name="_Toc438500177"/>
      <w:bookmarkStart w:id="297" w:name="_Toc438500913"/>
      <w:bookmarkStart w:id="298" w:name="_Toc470255486"/>
      <w:bookmarkStart w:id="299" w:name="_Toc84315129"/>
      <w:bookmarkStart w:id="300" w:name="_Ref505991943"/>
      <w:bookmarkStart w:id="301" w:name="_Toc509818306"/>
      <w:bookmarkStart w:id="302" w:name="_Toc78850893"/>
      <w:bookmarkStart w:id="303" w:name="_Toc78883955"/>
      <w:bookmarkEnd w:id="290"/>
      <w:r w:rsidRPr="00D948E6">
        <w:t>Value groups and their use</w:t>
      </w:r>
      <w:bookmarkEnd w:id="291"/>
      <w:bookmarkEnd w:id="292"/>
      <w:bookmarkEnd w:id="293"/>
      <w:bookmarkEnd w:id="294"/>
      <w:bookmarkEnd w:id="295"/>
      <w:bookmarkEnd w:id="296"/>
      <w:bookmarkEnd w:id="297"/>
      <w:bookmarkEnd w:id="298"/>
      <w:bookmarkEnd w:id="299"/>
    </w:p>
    <w:p w14:paraId="5DB86F6F" w14:textId="606878BB" w:rsidR="009767A4" w:rsidRDefault="009767A4" w:rsidP="002F0D29">
      <w:pPr>
        <w:pStyle w:val="PARAGRAPH"/>
      </w:pPr>
      <w:r w:rsidRPr="00D948E6">
        <w:t xml:space="preserve">OBIS codes identify data items used in energy metering equipment, in a hierarchical structure using six value groups A to F, see </w:t>
      </w:r>
      <w:r w:rsidR="006D4F1F">
        <w:fldChar w:fldCharType="begin"/>
      </w:r>
      <w:r w:rsidR="006D4F1F">
        <w:instrText xml:space="preserve"> REF _Ref438059155 \h </w:instrText>
      </w:r>
      <w:r w:rsidR="006D4F1F">
        <w:fldChar w:fldCharType="separate"/>
      </w:r>
      <w:r w:rsidR="005245E0">
        <w:t xml:space="preserve">Table </w:t>
      </w:r>
      <w:r w:rsidR="005245E0">
        <w:rPr>
          <w:noProof/>
        </w:rPr>
        <w:t>1</w:t>
      </w:r>
      <w:r w:rsidR="006D4F1F">
        <w:fldChar w:fldCharType="end"/>
      </w:r>
      <w:r w:rsidR="006D4F1F">
        <w:t>.</w:t>
      </w:r>
    </w:p>
    <w:p w14:paraId="5DB86F70" w14:textId="31275705" w:rsidR="006D4F1F" w:rsidRPr="00D948E6" w:rsidRDefault="006D4F1F" w:rsidP="006D4F1F">
      <w:pPr>
        <w:pStyle w:val="TABLE-title"/>
      </w:pPr>
      <w:bookmarkStart w:id="304" w:name="_Ref438059155"/>
      <w:bookmarkStart w:id="305" w:name="_Toc438500242"/>
      <w:bookmarkStart w:id="306" w:name="_Toc438500978"/>
      <w:bookmarkStart w:id="307" w:name="_Toc470255551"/>
      <w:bookmarkStart w:id="308" w:name="_Toc84315194"/>
      <w:r>
        <w:lastRenderedPageBreak/>
        <w:t xml:space="preserve">Table </w:t>
      </w:r>
      <w:r w:rsidR="00697182">
        <w:rPr>
          <w:noProof/>
        </w:rPr>
        <w:fldChar w:fldCharType="begin"/>
      </w:r>
      <w:r w:rsidR="00697182">
        <w:rPr>
          <w:noProof/>
        </w:rPr>
        <w:instrText xml:space="preserve"> SEQ Table \* ARABIC </w:instrText>
      </w:r>
      <w:r w:rsidR="00697182">
        <w:rPr>
          <w:noProof/>
        </w:rPr>
        <w:fldChar w:fldCharType="separate"/>
      </w:r>
      <w:r w:rsidR="005245E0">
        <w:rPr>
          <w:noProof/>
        </w:rPr>
        <w:t>1</w:t>
      </w:r>
      <w:r w:rsidR="00697182">
        <w:rPr>
          <w:noProof/>
        </w:rPr>
        <w:fldChar w:fldCharType="end"/>
      </w:r>
      <w:bookmarkEnd w:id="304"/>
      <w:r>
        <w:t xml:space="preserve"> – </w:t>
      </w:r>
      <w:r w:rsidRPr="00B61CB9">
        <w:t>OBIS code structure and use of value groups</w:t>
      </w:r>
      <w:bookmarkEnd w:id="305"/>
      <w:bookmarkEnd w:id="306"/>
      <w:bookmarkEnd w:id="307"/>
      <w:bookmarkEnd w:id="308"/>
    </w:p>
    <w:tbl>
      <w:tblPr>
        <w:tblStyle w:val="TableGrid"/>
        <w:tblW w:w="9070" w:type="dxa"/>
        <w:jc w:val="center"/>
        <w:tblLook w:val="04A0" w:firstRow="1" w:lastRow="0" w:firstColumn="1" w:lastColumn="0" w:noHBand="0" w:noVBand="1"/>
      </w:tblPr>
      <w:tblGrid>
        <w:gridCol w:w="710"/>
        <w:gridCol w:w="8360"/>
      </w:tblGrid>
      <w:tr w:rsidR="009767A4" w:rsidRPr="00D948E6" w14:paraId="5DB86F73" w14:textId="77777777" w:rsidTr="002F0D29">
        <w:trPr>
          <w:cantSplit/>
          <w:jc w:val="center"/>
        </w:trPr>
        <w:tc>
          <w:tcPr>
            <w:tcW w:w="710" w:type="dxa"/>
            <w:vAlign w:val="center"/>
          </w:tcPr>
          <w:p w14:paraId="5DB86F71" w14:textId="77777777" w:rsidR="009767A4" w:rsidRPr="00D948E6" w:rsidRDefault="009767A4" w:rsidP="00862BD0">
            <w:pPr>
              <w:pStyle w:val="TABLE-col-heading"/>
              <w:rPr>
                <w:lang w:eastAsia="en-US"/>
              </w:rPr>
            </w:pPr>
            <w:r w:rsidRPr="00D948E6">
              <w:rPr>
                <w:lang w:eastAsia="en-US"/>
              </w:rPr>
              <w:t>Value group</w:t>
            </w:r>
          </w:p>
        </w:tc>
        <w:tc>
          <w:tcPr>
            <w:tcW w:w="8576" w:type="dxa"/>
            <w:vAlign w:val="center"/>
          </w:tcPr>
          <w:p w14:paraId="5DB86F72" w14:textId="77777777" w:rsidR="009767A4" w:rsidRPr="00D948E6" w:rsidRDefault="009767A4" w:rsidP="00862BD0">
            <w:pPr>
              <w:pStyle w:val="TABLE-col-heading"/>
              <w:rPr>
                <w:lang w:eastAsia="en-US"/>
              </w:rPr>
            </w:pPr>
            <w:r w:rsidRPr="00D948E6">
              <w:rPr>
                <w:lang w:eastAsia="en-US"/>
              </w:rPr>
              <w:t>Use of the value group</w:t>
            </w:r>
          </w:p>
        </w:tc>
      </w:tr>
      <w:tr w:rsidR="009767A4" w:rsidRPr="00D948E6" w14:paraId="5DB86F76" w14:textId="77777777" w:rsidTr="002F0D29">
        <w:trPr>
          <w:cantSplit/>
          <w:jc w:val="center"/>
        </w:trPr>
        <w:tc>
          <w:tcPr>
            <w:tcW w:w="710" w:type="dxa"/>
            <w:vAlign w:val="center"/>
          </w:tcPr>
          <w:p w14:paraId="5DB86F74" w14:textId="77777777" w:rsidR="009767A4" w:rsidRPr="00D948E6" w:rsidRDefault="009767A4" w:rsidP="00862BD0">
            <w:pPr>
              <w:pStyle w:val="TABLE-col-heading"/>
              <w:rPr>
                <w:lang w:eastAsia="en-US"/>
              </w:rPr>
            </w:pPr>
            <w:r w:rsidRPr="00D948E6">
              <w:rPr>
                <w:lang w:eastAsia="en-US"/>
              </w:rPr>
              <w:t>A</w:t>
            </w:r>
          </w:p>
        </w:tc>
        <w:tc>
          <w:tcPr>
            <w:tcW w:w="8576" w:type="dxa"/>
          </w:tcPr>
          <w:p w14:paraId="5DB86F75" w14:textId="77777777" w:rsidR="009767A4" w:rsidRPr="00D948E6" w:rsidRDefault="009767A4" w:rsidP="00862BD0">
            <w:pPr>
              <w:pStyle w:val="TABLE-cell"/>
              <w:rPr>
                <w:lang w:eastAsia="en-US"/>
              </w:rPr>
            </w:pPr>
            <w:r w:rsidRPr="00D948E6">
              <w:rPr>
                <w:lang w:eastAsia="en-US"/>
              </w:rPr>
              <w:t>Identifies the media (energy type) to which the metering is related. Non-media related information is handled as abstract data.</w:t>
            </w:r>
          </w:p>
        </w:tc>
      </w:tr>
      <w:tr w:rsidR="009767A4" w:rsidRPr="00D948E6" w14:paraId="5DB86F7B" w14:textId="77777777" w:rsidTr="002F0D29">
        <w:trPr>
          <w:cantSplit/>
          <w:jc w:val="center"/>
        </w:trPr>
        <w:tc>
          <w:tcPr>
            <w:tcW w:w="710" w:type="dxa"/>
            <w:vAlign w:val="center"/>
          </w:tcPr>
          <w:p w14:paraId="5DB86F77" w14:textId="77777777" w:rsidR="009767A4" w:rsidRPr="00D948E6" w:rsidRDefault="009767A4" w:rsidP="00862BD0">
            <w:pPr>
              <w:pStyle w:val="TABLE-col-heading"/>
              <w:rPr>
                <w:lang w:eastAsia="en-US"/>
              </w:rPr>
            </w:pPr>
            <w:r w:rsidRPr="00D948E6">
              <w:rPr>
                <w:lang w:eastAsia="en-US"/>
              </w:rPr>
              <w:t>B</w:t>
            </w:r>
          </w:p>
        </w:tc>
        <w:tc>
          <w:tcPr>
            <w:tcW w:w="8576" w:type="dxa"/>
          </w:tcPr>
          <w:p w14:paraId="5DB86F78" w14:textId="77777777" w:rsidR="009767A4" w:rsidRPr="00D948E6" w:rsidRDefault="009767A4" w:rsidP="00862BD0">
            <w:pPr>
              <w:pStyle w:val="TABLE-cell"/>
              <w:rPr>
                <w:lang w:eastAsia="en-US"/>
              </w:rPr>
            </w:pPr>
            <w:r w:rsidRPr="00D948E6">
              <w:rPr>
                <w:lang w:eastAsia="en-US"/>
              </w:rPr>
              <w:t>Generally, identifies the measurement channel</w:t>
            </w:r>
            <w:r w:rsidRPr="00D948E6">
              <w:rPr>
                <w:lang w:eastAsia="en-US"/>
              </w:rPr>
              <w:fldChar w:fldCharType="begin"/>
            </w:r>
            <w:r w:rsidRPr="00D948E6">
              <w:instrText xml:space="preserve"> XE "</w:instrText>
            </w:r>
            <w:r w:rsidRPr="00D948E6">
              <w:rPr>
                <w:lang w:eastAsia="en-US"/>
              </w:rPr>
              <w:instrText>Measurement channel</w:instrText>
            </w:r>
            <w:r w:rsidRPr="00D948E6">
              <w:instrText xml:space="preserve">" </w:instrText>
            </w:r>
            <w:r w:rsidRPr="00D948E6">
              <w:rPr>
                <w:lang w:eastAsia="en-US"/>
              </w:rPr>
              <w:fldChar w:fldCharType="end"/>
            </w:r>
            <w:r w:rsidRPr="00D948E6">
              <w:rPr>
                <w:lang w:eastAsia="en-US"/>
              </w:rPr>
              <w:t xml:space="preserve"> number, i.e. the number of the input of a metering equipment having several inputs for the measurement of energy of the same or different types (for example in data concentrators, registration units). Data from different sources can thus be identified. </w:t>
            </w:r>
          </w:p>
          <w:p w14:paraId="5DB86F79" w14:textId="77777777" w:rsidR="009767A4" w:rsidRPr="00D948E6" w:rsidRDefault="009767A4" w:rsidP="00862BD0">
            <w:pPr>
              <w:pStyle w:val="TABLE-cell"/>
              <w:rPr>
                <w:lang w:eastAsia="en-US"/>
              </w:rPr>
            </w:pPr>
            <w:r w:rsidRPr="00D948E6">
              <w:rPr>
                <w:lang w:eastAsia="en-US"/>
              </w:rPr>
              <w:t>It may also identify the communication channel</w:t>
            </w:r>
            <w:r w:rsidRPr="00D948E6">
              <w:rPr>
                <w:lang w:eastAsia="en-US"/>
              </w:rPr>
              <w:fldChar w:fldCharType="begin"/>
            </w:r>
            <w:r w:rsidRPr="00D948E6">
              <w:instrText xml:space="preserve"> XE "</w:instrText>
            </w:r>
            <w:r w:rsidRPr="00D948E6">
              <w:rPr>
                <w:lang w:eastAsia="en-US"/>
              </w:rPr>
              <w:instrText>Communication channel</w:instrText>
            </w:r>
            <w:r w:rsidRPr="00D948E6">
              <w:instrText xml:space="preserve">" </w:instrText>
            </w:r>
            <w:r w:rsidRPr="00D948E6">
              <w:rPr>
                <w:lang w:eastAsia="en-US"/>
              </w:rPr>
              <w:fldChar w:fldCharType="end"/>
            </w:r>
            <w:r w:rsidRPr="00D948E6">
              <w:rPr>
                <w:lang w:eastAsia="en-US"/>
              </w:rPr>
              <w:t>, and in some cases it may identify other elements.</w:t>
            </w:r>
          </w:p>
          <w:p w14:paraId="5DB86F7A" w14:textId="77777777" w:rsidR="009767A4" w:rsidRPr="00D948E6" w:rsidRDefault="009767A4" w:rsidP="00862BD0">
            <w:pPr>
              <w:pStyle w:val="TABLE-cell"/>
              <w:rPr>
                <w:lang w:eastAsia="en-US"/>
              </w:rPr>
            </w:pPr>
            <w:r w:rsidRPr="00D948E6">
              <w:rPr>
                <w:lang w:eastAsia="en-US"/>
              </w:rPr>
              <w:t>The definitions for this value group are independent from the value group A.</w:t>
            </w:r>
          </w:p>
        </w:tc>
      </w:tr>
      <w:tr w:rsidR="009767A4" w:rsidRPr="00D948E6" w14:paraId="5DB86F80" w14:textId="77777777" w:rsidTr="002F0D29">
        <w:trPr>
          <w:cantSplit/>
          <w:jc w:val="center"/>
        </w:trPr>
        <w:tc>
          <w:tcPr>
            <w:tcW w:w="710" w:type="dxa"/>
            <w:vAlign w:val="center"/>
          </w:tcPr>
          <w:p w14:paraId="5DB86F7C" w14:textId="77777777" w:rsidR="009767A4" w:rsidRPr="00D948E6" w:rsidRDefault="009767A4" w:rsidP="00862BD0">
            <w:pPr>
              <w:pStyle w:val="TABLE-col-heading"/>
              <w:rPr>
                <w:lang w:eastAsia="en-US"/>
              </w:rPr>
            </w:pPr>
            <w:r w:rsidRPr="00D948E6">
              <w:rPr>
                <w:lang w:eastAsia="en-US"/>
              </w:rPr>
              <w:t>C</w:t>
            </w:r>
          </w:p>
        </w:tc>
        <w:tc>
          <w:tcPr>
            <w:tcW w:w="8576" w:type="dxa"/>
          </w:tcPr>
          <w:p w14:paraId="5DB86F7D" w14:textId="77777777" w:rsidR="009767A4" w:rsidRPr="00D948E6" w:rsidRDefault="009767A4" w:rsidP="00862BD0">
            <w:pPr>
              <w:pStyle w:val="TABLE-cell"/>
              <w:rPr>
                <w:lang w:eastAsia="en-US"/>
              </w:rPr>
            </w:pPr>
            <w:r w:rsidRPr="00D948E6">
              <w:rPr>
                <w:lang w:eastAsia="en-US"/>
              </w:rPr>
              <w:t>Identifies abstract or physical data items related to the information source concerned, for example current, voltage, power, volume, temperature. The definitions depend on the value in the value group A.</w:t>
            </w:r>
          </w:p>
          <w:p w14:paraId="5DB86F7E" w14:textId="77777777" w:rsidR="009767A4" w:rsidRPr="00D948E6" w:rsidRDefault="009767A4" w:rsidP="00862BD0">
            <w:pPr>
              <w:pStyle w:val="TABLE-cell"/>
              <w:rPr>
                <w:lang w:eastAsia="en-US"/>
              </w:rPr>
            </w:pPr>
            <w:r w:rsidRPr="00D948E6">
              <w:rPr>
                <w:lang w:eastAsia="en-US"/>
              </w:rPr>
              <w:t>Further processing, classification and storage methods are defined by value groups D, E and F.</w:t>
            </w:r>
          </w:p>
          <w:p w14:paraId="5DB86F7F" w14:textId="77777777" w:rsidR="009767A4" w:rsidRPr="00D948E6" w:rsidRDefault="009767A4" w:rsidP="00862BD0">
            <w:pPr>
              <w:pStyle w:val="TABLE-cell"/>
              <w:rPr>
                <w:lang w:eastAsia="en-US"/>
              </w:rPr>
            </w:pPr>
            <w:r w:rsidRPr="00D948E6">
              <w:rPr>
                <w:lang w:eastAsia="en-US"/>
              </w:rPr>
              <w:t>For abstract data, value groups D to F provide further classification of data identified by value groups A to C.</w:t>
            </w:r>
          </w:p>
        </w:tc>
      </w:tr>
      <w:tr w:rsidR="009767A4" w:rsidRPr="00D948E6" w14:paraId="5DB86F83" w14:textId="77777777" w:rsidTr="002F0D29">
        <w:trPr>
          <w:cantSplit/>
          <w:jc w:val="center"/>
        </w:trPr>
        <w:tc>
          <w:tcPr>
            <w:tcW w:w="710" w:type="dxa"/>
            <w:vAlign w:val="center"/>
          </w:tcPr>
          <w:p w14:paraId="5DB86F81" w14:textId="77777777" w:rsidR="009767A4" w:rsidRPr="00D948E6" w:rsidRDefault="009767A4" w:rsidP="00862BD0">
            <w:pPr>
              <w:pStyle w:val="TABLE-col-heading"/>
              <w:rPr>
                <w:lang w:eastAsia="en-US"/>
              </w:rPr>
            </w:pPr>
            <w:r w:rsidRPr="00D948E6">
              <w:rPr>
                <w:lang w:eastAsia="en-US"/>
              </w:rPr>
              <w:t>D</w:t>
            </w:r>
          </w:p>
        </w:tc>
        <w:tc>
          <w:tcPr>
            <w:tcW w:w="8576" w:type="dxa"/>
          </w:tcPr>
          <w:p w14:paraId="5DB86F82" w14:textId="77777777" w:rsidR="009767A4" w:rsidRPr="00D948E6" w:rsidRDefault="009767A4" w:rsidP="00862BD0">
            <w:pPr>
              <w:pStyle w:val="TABLE-cell"/>
              <w:rPr>
                <w:lang w:eastAsia="en-US"/>
              </w:rPr>
            </w:pPr>
            <w:r w:rsidRPr="00D948E6">
              <w:rPr>
                <w:lang w:eastAsia="en-US"/>
              </w:rPr>
              <w:t>Identifies types, or the result of the processing of physical quantities identified by values in value groups A and C, according to various specific algorithms. The algorithms can deliver energy and demand quantities as well as other physical quantities.</w:t>
            </w:r>
          </w:p>
        </w:tc>
      </w:tr>
      <w:tr w:rsidR="009767A4" w:rsidRPr="00D948E6" w14:paraId="5DB86F86" w14:textId="77777777" w:rsidTr="002F0D29">
        <w:trPr>
          <w:cantSplit/>
          <w:jc w:val="center"/>
        </w:trPr>
        <w:tc>
          <w:tcPr>
            <w:tcW w:w="710" w:type="dxa"/>
            <w:vAlign w:val="center"/>
          </w:tcPr>
          <w:p w14:paraId="5DB86F84" w14:textId="77777777" w:rsidR="009767A4" w:rsidRPr="00D948E6" w:rsidRDefault="009767A4" w:rsidP="00862BD0">
            <w:pPr>
              <w:pStyle w:val="TABLE-col-heading"/>
              <w:rPr>
                <w:lang w:eastAsia="en-US"/>
              </w:rPr>
            </w:pPr>
            <w:r w:rsidRPr="00D948E6">
              <w:rPr>
                <w:lang w:eastAsia="en-US"/>
              </w:rPr>
              <w:t>E</w:t>
            </w:r>
          </w:p>
        </w:tc>
        <w:tc>
          <w:tcPr>
            <w:tcW w:w="8576" w:type="dxa"/>
          </w:tcPr>
          <w:p w14:paraId="5DB86F85" w14:textId="77777777" w:rsidR="009767A4" w:rsidRPr="00D948E6" w:rsidRDefault="009767A4" w:rsidP="00862BD0">
            <w:pPr>
              <w:pStyle w:val="TABLE-cell"/>
            </w:pPr>
            <w:r w:rsidRPr="00D948E6">
              <w:rPr>
                <w:kern w:val="28"/>
              </w:rPr>
              <w:t>Identifies further processing or classification of quantities identified by values in value groups A to D.</w:t>
            </w:r>
          </w:p>
        </w:tc>
      </w:tr>
      <w:tr w:rsidR="009767A4" w:rsidRPr="00D948E6" w14:paraId="5DB86F89" w14:textId="77777777" w:rsidTr="002F0D29">
        <w:trPr>
          <w:cantSplit/>
          <w:jc w:val="center"/>
        </w:trPr>
        <w:tc>
          <w:tcPr>
            <w:tcW w:w="710" w:type="dxa"/>
            <w:vAlign w:val="center"/>
          </w:tcPr>
          <w:p w14:paraId="5DB86F87" w14:textId="77777777" w:rsidR="009767A4" w:rsidRPr="00D948E6" w:rsidRDefault="009767A4" w:rsidP="00862BD0">
            <w:pPr>
              <w:pStyle w:val="TABLE-col-heading"/>
              <w:rPr>
                <w:lang w:eastAsia="en-US"/>
              </w:rPr>
            </w:pPr>
            <w:r w:rsidRPr="00D948E6">
              <w:rPr>
                <w:lang w:eastAsia="en-US"/>
              </w:rPr>
              <w:t>F</w:t>
            </w:r>
          </w:p>
        </w:tc>
        <w:tc>
          <w:tcPr>
            <w:tcW w:w="8576" w:type="dxa"/>
          </w:tcPr>
          <w:p w14:paraId="5DB86F88" w14:textId="77777777" w:rsidR="009767A4" w:rsidRPr="00D948E6" w:rsidRDefault="009767A4" w:rsidP="00862BD0">
            <w:pPr>
              <w:pStyle w:val="TABLE-cell"/>
              <w:rPr>
                <w:lang w:eastAsia="en-US"/>
              </w:rPr>
            </w:pPr>
            <w:r w:rsidRPr="00D948E6">
              <w:rPr>
                <w:lang w:eastAsia="en-US"/>
              </w:rPr>
              <w:t>Identifies historical values</w:t>
            </w:r>
            <w:r w:rsidRPr="00D948E6">
              <w:rPr>
                <w:lang w:eastAsia="en-US"/>
              </w:rPr>
              <w:fldChar w:fldCharType="begin"/>
            </w:r>
            <w:r w:rsidRPr="00D948E6">
              <w:instrText xml:space="preserve"> XE "</w:instrText>
            </w:r>
            <w:r w:rsidRPr="00D948E6">
              <w:rPr>
                <w:lang w:eastAsia="en-US"/>
              </w:rPr>
              <w:instrText>Historical values</w:instrText>
            </w:r>
            <w:r w:rsidRPr="00D948E6">
              <w:instrText xml:space="preserve">" </w:instrText>
            </w:r>
            <w:r w:rsidRPr="00D948E6">
              <w:rPr>
                <w:lang w:eastAsia="en-US"/>
              </w:rPr>
              <w:fldChar w:fldCharType="end"/>
            </w:r>
            <w:r w:rsidRPr="00D948E6">
              <w:rPr>
                <w:lang w:eastAsia="en-US"/>
              </w:rPr>
              <w:t xml:space="preserve"> of data, identified by values in value groups A to E, according to different billing periods. Where this is not relevant, this value group can be used for further classification.</w:t>
            </w:r>
          </w:p>
        </w:tc>
      </w:tr>
    </w:tbl>
    <w:p w14:paraId="5DB86F8A" w14:textId="77777777" w:rsidR="000E2D82" w:rsidRDefault="000E2D82" w:rsidP="000E2D82">
      <w:pPr>
        <w:pStyle w:val="NOTE"/>
      </w:pPr>
      <w:bookmarkStart w:id="309" w:name="_Toc509818312"/>
      <w:bookmarkStart w:id="310" w:name="_Ref59614202"/>
      <w:bookmarkStart w:id="311" w:name="_Toc78850899"/>
      <w:bookmarkStart w:id="312" w:name="_Toc78883961"/>
      <w:bookmarkStart w:id="313" w:name="_Ref100407706"/>
      <w:bookmarkStart w:id="314" w:name="_Ref100410591"/>
      <w:bookmarkStart w:id="315" w:name="_Ref100410594"/>
      <w:bookmarkStart w:id="316" w:name="_Toc102790109"/>
      <w:bookmarkStart w:id="317" w:name="_Toc112672382"/>
      <w:bookmarkStart w:id="318" w:name="_Toc112672945"/>
      <w:bookmarkStart w:id="319" w:name="_Toc112673179"/>
      <w:bookmarkStart w:id="320" w:name="_Toc114270049"/>
      <w:bookmarkStart w:id="321" w:name="_Toc364085222"/>
      <w:bookmarkStart w:id="322" w:name="_Toc364085641"/>
      <w:bookmarkStart w:id="323" w:name="_Toc397983204"/>
      <w:bookmarkStart w:id="324" w:name="_Toc398111879"/>
      <w:bookmarkStart w:id="325" w:name="_Ref423810708"/>
      <w:bookmarkStart w:id="326" w:name="_Toc438500178"/>
      <w:bookmarkStart w:id="327" w:name="_Toc438500914"/>
      <w:bookmarkEnd w:id="300"/>
      <w:bookmarkEnd w:id="301"/>
      <w:bookmarkEnd w:id="302"/>
      <w:bookmarkEnd w:id="303"/>
    </w:p>
    <w:p w14:paraId="5DB86F8B" w14:textId="77777777" w:rsidR="009767A4" w:rsidRPr="00D948E6" w:rsidRDefault="009767A4" w:rsidP="002E3ECC">
      <w:pPr>
        <w:pStyle w:val="Heading2"/>
      </w:pPr>
      <w:bookmarkStart w:id="328" w:name="_Ref452643217"/>
      <w:bookmarkStart w:id="329" w:name="_Toc470255487"/>
      <w:bookmarkStart w:id="330" w:name="_Toc84315130"/>
      <w:r w:rsidRPr="00D948E6">
        <w:t>Manufacturer specific codes</w:t>
      </w:r>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r w:rsidRPr="00D948E6">
        <w:fldChar w:fldCharType="begin"/>
      </w:r>
      <w:r w:rsidRPr="00D948E6">
        <w:instrText xml:space="preserve"> XE "Manufacturer specific" </w:instrText>
      </w:r>
      <w:r w:rsidRPr="00D948E6">
        <w:fldChar w:fldCharType="end"/>
      </w:r>
    </w:p>
    <w:p w14:paraId="5DB86F8C" w14:textId="77777777" w:rsidR="009767A4" w:rsidRPr="00D948E6" w:rsidRDefault="009767A4" w:rsidP="009767A4">
      <w:pPr>
        <w:pStyle w:val="PARAGRAPH"/>
        <w:jc w:val="left"/>
      </w:pPr>
      <w:bookmarkStart w:id="331" w:name="_Ref75328788"/>
      <w:bookmarkStart w:id="332" w:name="_Ref75329767"/>
      <w:bookmarkStart w:id="333" w:name="_Toc78850901"/>
      <w:bookmarkStart w:id="334" w:name="_Toc78883963"/>
      <w:r w:rsidRPr="00D948E6">
        <w:t>In value groups B to F, the following ranges are available for manufacturer-specific purposes:</w:t>
      </w:r>
    </w:p>
    <w:p w14:paraId="5DB86F8D" w14:textId="77777777" w:rsidR="009767A4" w:rsidRPr="00D948E6" w:rsidRDefault="009767A4" w:rsidP="009767A4">
      <w:pPr>
        <w:pStyle w:val="ListBullet"/>
      </w:pPr>
      <w:r w:rsidRPr="00D948E6">
        <w:t>group B: 128…199;</w:t>
      </w:r>
    </w:p>
    <w:p w14:paraId="5DB86F8E" w14:textId="77777777" w:rsidR="009767A4" w:rsidRPr="00D948E6" w:rsidRDefault="009767A4" w:rsidP="009767A4">
      <w:pPr>
        <w:pStyle w:val="ListBullet"/>
      </w:pPr>
      <w:r w:rsidRPr="00D948E6">
        <w:t>group C: 128…199, 240;</w:t>
      </w:r>
    </w:p>
    <w:p w14:paraId="5DB86F8F" w14:textId="77777777" w:rsidR="009767A4" w:rsidRPr="00D948E6" w:rsidRDefault="009767A4" w:rsidP="009767A4">
      <w:pPr>
        <w:pStyle w:val="ListBullet"/>
      </w:pPr>
      <w:r w:rsidRPr="00D948E6">
        <w:t>group D: 128…254;</w:t>
      </w:r>
    </w:p>
    <w:p w14:paraId="5DB86F90" w14:textId="77777777" w:rsidR="009767A4" w:rsidRPr="00D948E6" w:rsidRDefault="009767A4" w:rsidP="009767A4">
      <w:pPr>
        <w:pStyle w:val="ListBullet"/>
      </w:pPr>
      <w:r w:rsidRPr="00D948E6">
        <w:t>group E: 128…254;</w:t>
      </w:r>
    </w:p>
    <w:p w14:paraId="5DB86F91" w14:textId="77777777" w:rsidR="009767A4" w:rsidRPr="00D948E6" w:rsidRDefault="009767A4" w:rsidP="009767A4">
      <w:pPr>
        <w:pStyle w:val="ListBullet"/>
      </w:pPr>
      <w:r w:rsidRPr="00D948E6">
        <w:t>group F: 128…254.</w:t>
      </w:r>
    </w:p>
    <w:p w14:paraId="5DB86F92" w14:textId="6983CCFE" w:rsidR="009767A4" w:rsidRPr="00D948E6" w:rsidRDefault="009767A4" w:rsidP="009767A4">
      <w:pPr>
        <w:pStyle w:val="PARAGRAPH"/>
      </w:pPr>
      <w:r w:rsidRPr="00D948E6">
        <w:t>If any of these value groups contain a value in the manufacturer specific range, then the whole OBIS code shall be considered as manufacturer specific, and the value of the other groups does not necessarily ca</w:t>
      </w:r>
      <w:r w:rsidR="00E27207">
        <w:t xml:space="preserve">rry a meaning defined in this </w:t>
      </w:r>
      <w:r w:rsidR="008753E5">
        <w:t>document</w:t>
      </w:r>
      <w:r w:rsidR="00E27207">
        <w:t xml:space="preserve"> </w:t>
      </w:r>
      <w:r w:rsidRPr="00D948E6">
        <w:t xml:space="preserve">or </w:t>
      </w:r>
      <w:r w:rsidR="00E27207">
        <w:t xml:space="preserve">in </w:t>
      </w:r>
      <w:r w:rsidR="00E27207">
        <w:fldChar w:fldCharType="begin"/>
      </w:r>
      <w:r w:rsidR="00E27207">
        <w:instrText xml:space="preserve"> REF IEC62056_6_2 \h </w:instrText>
      </w:r>
      <w:r w:rsidR="00E27207">
        <w:fldChar w:fldCharType="separate"/>
      </w:r>
      <w:r w:rsidR="005245E0">
        <w:rPr>
          <w:color w:val="000000"/>
        </w:rPr>
        <w:t>IEC 62056-6-2:20</w:t>
      </w:r>
      <w:r w:rsidR="005245E0" w:rsidRPr="006E02B0">
        <w:rPr>
          <w:color w:val="000000"/>
          <w:highlight w:val="yellow"/>
        </w:rPr>
        <w:t>21</w:t>
      </w:r>
      <w:r w:rsidR="00E27207">
        <w:fldChar w:fldCharType="end"/>
      </w:r>
      <w:r w:rsidR="00A83328">
        <w:t>.</w:t>
      </w:r>
    </w:p>
    <w:p w14:paraId="5DB86F93" w14:textId="4261C07D" w:rsidR="009767A4" w:rsidRPr="00D948E6" w:rsidRDefault="009767A4" w:rsidP="009767A4">
      <w:pPr>
        <w:pStyle w:val="PARAGRAPH"/>
      </w:pPr>
      <w:r w:rsidRPr="00D948E6">
        <w:t xml:space="preserve">In addition, manufacturer specific ranges are defined in </w:t>
      </w:r>
      <w:r w:rsidRPr="00D948E6">
        <w:fldChar w:fldCharType="begin"/>
      </w:r>
      <w:r w:rsidRPr="00D948E6">
        <w:instrText xml:space="preserve"> REF _Ref59611080 \h  \* MERGEFORMAT </w:instrText>
      </w:r>
      <w:r w:rsidRPr="00D948E6">
        <w:fldChar w:fldCharType="separate"/>
      </w:r>
      <w:r w:rsidR="005245E0" w:rsidRPr="00D948E6">
        <w:t xml:space="preserve">Table </w:t>
      </w:r>
      <w:r w:rsidR="005245E0">
        <w:t>8</w:t>
      </w:r>
      <w:r w:rsidRPr="00D948E6">
        <w:fldChar w:fldCharType="end"/>
      </w:r>
      <w:r w:rsidR="00493DF6">
        <w:t xml:space="preserve"> with A = 0, C = 96 and</w:t>
      </w:r>
      <w:r w:rsidRPr="00D948E6">
        <w:t xml:space="preserve"> in </w:t>
      </w:r>
      <w:r w:rsidRPr="00D948E6">
        <w:fldChar w:fldCharType="begin"/>
      </w:r>
      <w:r w:rsidRPr="00D948E6">
        <w:instrText xml:space="preserve"> REF _Ref59611084 \h  \* MERGEFORMAT </w:instrText>
      </w:r>
      <w:r w:rsidRPr="00D948E6">
        <w:fldChar w:fldCharType="separate"/>
      </w:r>
      <w:r w:rsidR="005245E0" w:rsidRPr="00D948E6">
        <w:t xml:space="preserve">Table </w:t>
      </w:r>
      <w:r w:rsidR="005245E0">
        <w:t>20</w:t>
      </w:r>
      <w:r w:rsidRPr="00D948E6">
        <w:fldChar w:fldCharType="end"/>
      </w:r>
      <w:r w:rsidR="008204FC">
        <w:t xml:space="preserve"> with A = 1, C = 96.</w:t>
      </w:r>
    </w:p>
    <w:p w14:paraId="5DB86F94" w14:textId="77777777" w:rsidR="009767A4" w:rsidRPr="00D948E6" w:rsidRDefault="009767A4" w:rsidP="004F51D5">
      <w:pPr>
        <w:pStyle w:val="Heading2"/>
      </w:pPr>
      <w:bookmarkStart w:id="335" w:name="_Toc102790110"/>
      <w:bookmarkStart w:id="336" w:name="_Toc112672383"/>
      <w:bookmarkStart w:id="337" w:name="_Toc112672946"/>
      <w:bookmarkStart w:id="338" w:name="_Toc112673180"/>
      <w:bookmarkStart w:id="339" w:name="_Toc114270050"/>
      <w:bookmarkStart w:id="340" w:name="_Toc364085223"/>
      <w:bookmarkStart w:id="341" w:name="_Toc364085642"/>
      <w:bookmarkStart w:id="342" w:name="_Toc397983205"/>
      <w:bookmarkStart w:id="343" w:name="_Toc398111880"/>
      <w:bookmarkStart w:id="344" w:name="_Toc438500179"/>
      <w:bookmarkStart w:id="345" w:name="_Toc438500915"/>
      <w:bookmarkStart w:id="346" w:name="_Toc470255488"/>
      <w:bookmarkStart w:id="347" w:name="_Toc84315131"/>
      <w:r w:rsidRPr="00D948E6">
        <w:t>Reserved ranges</w:t>
      </w:r>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r w:rsidRPr="00D948E6">
        <w:fldChar w:fldCharType="begin"/>
      </w:r>
      <w:r w:rsidRPr="00D948E6">
        <w:instrText xml:space="preserve"> XE "</w:instrText>
      </w:r>
      <w:r>
        <w:instrText xml:space="preserve">OBIS, </w:instrText>
      </w:r>
      <w:r w:rsidRPr="00D948E6">
        <w:instrText xml:space="preserve">Reserved ranges" </w:instrText>
      </w:r>
      <w:r w:rsidRPr="00D948E6">
        <w:fldChar w:fldCharType="end"/>
      </w:r>
    </w:p>
    <w:p w14:paraId="5DB86F95" w14:textId="77777777" w:rsidR="009767A4" w:rsidRPr="00D948E6" w:rsidRDefault="009767A4" w:rsidP="009767A4">
      <w:pPr>
        <w:pStyle w:val="PARAGRAPH"/>
      </w:pPr>
      <w:r w:rsidRPr="00D948E6">
        <w:t xml:space="preserve">By default, all codes not allocated are reserved. </w:t>
      </w:r>
      <w:r w:rsidRPr="00D948E6">
        <w:rPr>
          <w:rStyle w:val="FootnoteReference"/>
        </w:rPr>
        <w:footnoteReference w:id="2"/>
      </w:r>
    </w:p>
    <w:p w14:paraId="5DB86F96" w14:textId="77777777" w:rsidR="009767A4" w:rsidRPr="00D948E6" w:rsidRDefault="009767A4" w:rsidP="004F51D5">
      <w:pPr>
        <w:pStyle w:val="Heading2"/>
      </w:pPr>
      <w:bookmarkStart w:id="348" w:name="_Ref92799163"/>
      <w:bookmarkStart w:id="349" w:name="_Toc100301432"/>
      <w:bookmarkStart w:id="350" w:name="_Toc102790111"/>
      <w:bookmarkStart w:id="351" w:name="_Toc112672384"/>
      <w:bookmarkStart w:id="352" w:name="_Toc112672947"/>
      <w:bookmarkStart w:id="353" w:name="_Toc112673181"/>
      <w:bookmarkStart w:id="354" w:name="_Toc114270051"/>
      <w:bookmarkStart w:id="355" w:name="_Toc364085224"/>
      <w:bookmarkStart w:id="356" w:name="_Toc364085643"/>
      <w:bookmarkStart w:id="357" w:name="_Toc397983206"/>
      <w:bookmarkStart w:id="358" w:name="_Toc398111881"/>
      <w:bookmarkStart w:id="359" w:name="_Toc438500180"/>
      <w:bookmarkStart w:id="360" w:name="_Toc438500916"/>
      <w:bookmarkStart w:id="361" w:name="_Toc470255489"/>
      <w:bookmarkStart w:id="362" w:name="_Toc84315132"/>
      <w:r w:rsidRPr="00D948E6">
        <w:t>Summary of rules for manufacturer, utility</w:t>
      </w:r>
      <w:r w:rsidRPr="00D948E6">
        <w:fldChar w:fldCharType="begin"/>
      </w:r>
      <w:r w:rsidRPr="00D948E6">
        <w:instrText xml:space="preserve"> XE "Utility specific" </w:instrText>
      </w:r>
      <w:r w:rsidRPr="00D948E6">
        <w:fldChar w:fldCharType="end"/>
      </w:r>
      <w:r w:rsidRPr="00D948E6">
        <w:t>, consortia</w:t>
      </w:r>
      <w:r w:rsidRPr="00D948E6">
        <w:fldChar w:fldCharType="begin"/>
      </w:r>
      <w:r w:rsidRPr="00D948E6">
        <w:instrText xml:space="preserve"> XE "Consortia specific" </w:instrText>
      </w:r>
      <w:r w:rsidRPr="00D948E6">
        <w:fldChar w:fldCharType="end"/>
      </w:r>
      <w:r w:rsidRPr="00D948E6">
        <w:t xml:space="preserve"> and country specific</w:t>
      </w:r>
      <w:r w:rsidRPr="00D948E6">
        <w:fldChar w:fldCharType="begin"/>
      </w:r>
      <w:r w:rsidRPr="00D948E6">
        <w:instrText xml:space="preserve"> XE "Country specific" </w:instrText>
      </w:r>
      <w:r w:rsidRPr="00D948E6">
        <w:fldChar w:fldCharType="end"/>
      </w:r>
      <w:r w:rsidRPr="00D948E6">
        <w:t xml:space="preserve"> codes</w:t>
      </w:r>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p>
    <w:p w14:paraId="5DB86F97" w14:textId="00393A57" w:rsidR="009767A4" w:rsidRPr="00D948E6" w:rsidRDefault="009767A4" w:rsidP="009767A4">
      <w:pPr>
        <w:pStyle w:val="PARAGRAPH"/>
      </w:pPr>
      <w:r w:rsidRPr="00D948E6">
        <w:fldChar w:fldCharType="begin"/>
      </w:r>
      <w:r w:rsidRPr="00D948E6">
        <w:instrText xml:space="preserve"> REF _Ref90378470 \h  \* MERGEFORMAT </w:instrText>
      </w:r>
      <w:r w:rsidRPr="00D948E6">
        <w:fldChar w:fldCharType="separate"/>
      </w:r>
      <w:r w:rsidR="005245E0" w:rsidRPr="00D948E6">
        <w:t xml:space="preserve">Table </w:t>
      </w:r>
      <w:r w:rsidR="005245E0">
        <w:t>2</w:t>
      </w:r>
      <w:r w:rsidRPr="00D948E6">
        <w:fldChar w:fldCharType="end"/>
      </w:r>
      <w:r w:rsidRPr="00D948E6">
        <w:t xml:space="preserve"> summarizes the rules for manufacturer specific codes specified in</w:t>
      </w:r>
      <w:r w:rsidR="000C597C">
        <w:t xml:space="preserve"> </w:t>
      </w:r>
      <w:r w:rsidR="000C597C">
        <w:fldChar w:fldCharType="begin"/>
      </w:r>
      <w:r w:rsidR="000C597C">
        <w:instrText xml:space="preserve"> REF _Ref452643217 \r \h </w:instrText>
      </w:r>
      <w:r w:rsidR="000C597C">
        <w:fldChar w:fldCharType="separate"/>
      </w:r>
      <w:r w:rsidR="005245E0">
        <w:t>4.2</w:t>
      </w:r>
      <w:r w:rsidR="000C597C">
        <w:fldChar w:fldCharType="end"/>
      </w:r>
      <w:r w:rsidRPr="00D948E6">
        <w:t xml:space="preserve">, utility specific codes specified in </w:t>
      </w:r>
      <w:r w:rsidRPr="00D948E6">
        <w:fldChar w:fldCharType="begin"/>
      </w:r>
      <w:r w:rsidRPr="00D948E6">
        <w:instrText xml:space="preserve"> REF _Ref59614217 \r \h  \* MERGEFORMAT </w:instrText>
      </w:r>
      <w:r w:rsidRPr="00D948E6">
        <w:fldChar w:fldCharType="separate"/>
      </w:r>
      <w:r w:rsidR="005245E0">
        <w:t>5.2</w:t>
      </w:r>
      <w:r w:rsidRPr="00D948E6">
        <w:fldChar w:fldCharType="end"/>
      </w:r>
      <w:r w:rsidRPr="00D948E6">
        <w:t xml:space="preserve">, consortia specific codes specified in </w:t>
      </w:r>
      <w:r w:rsidRPr="00D948E6">
        <w:fldChar w:fldCharType="begin"/>
      </w:r>
      <w:r w:rsidRPr="00D948E6">
        <w:instrText xml:space="preserve"> REF _Ref215913526 \r \h  \* MERGEFORMAT </w:instrText>
      </w:r>
      <w:r w:rsidRPr="00D948E6">
        <w:fldChar w:fldCharType="separate"/>
      </w:r>
      <w:r w:rsidR="005245E0">
        <w:t>5.4.2</w:t>
      </w:r>
      <w:r w:rsidRPr="00D948E6">
        <w:fldChar w:fldCharType="end"/>
      </w:r>
      <w:r w:rsidRPr="00D948E6">
        <w:t xml:space="preserve"> and country specific codes specified in</w:t>
      </w:r>
      <w:r w:rsidR="000C597C">
        <w:t xml:space="preserve"> </w:t>
      </w:r>
      <w:r w:rsidR="000C597C">
        <w:fldChar w:fldCharType="begin"/>
      </w:r>
      <w:r w:rsidR="000C597C">
        <w:instrText xml:space="preserve"> REF _Ref452643226 \r \h </w:instrText>
      </w:r>
      <w:r w:rsidR="000C597C">
        <w:fldChar w:fldCharType="separate"/>
      </w:r>
      <w:r w:rsidR="005245E0">
        <w:t>5.4.3</w:t>
      </w:r>
      <w:r w:rsidR="000C597C">
        <w:fldChar w:fldCharType="end"/>
      </w:r>
      <w:r w:rsidRPr="00D948E6">
        <w:t>.</w:t>
      </w:r>
    </w:p>
    <w:p w14:paraId="5DB86F98" w14:textId="30010FF4" w:rsidR="009767A4" w:rsidRPr="00D948E6" w:rsidRDefault="009767A4" w:rsidP="00DC4DD9">
      <w:pPr>
        <w:pStyle w:val="TABLE-title"/>
      </w:pPr>
      <w:bookmarkStart w:id="363" w:name="_Ref90378470"/>
      <w:bookmarkStart w:id="364" w:name="_Toc100301471"/>
      <w:bookmarkStart w:id="365" w:name="_Toc364079521"/>
      <w:bookmarkStart w:id="366" w:name="_Toc397983436"/>
      <w:bookmarkStart w:id="367" w:name="_Toc398112111"/>
      <w:bookmarkStart w:id="368" w:name="_Toc438500243"/>
      <w:bookmarkStart w:id="369" w:name="_Toc438500979"/>
      <w:bookmarkStart w:id="370" w:name="_Toc470255552"/>
      <w:bookmarkStart w:id="371" w:name="_Toc84315195"/>
      <w:r w:rsidRPr="00D948E6">
        <w:lastRenderedPageBreak/>
        <w:t xml:space="preserve">Table </w:t>
      </w:r>
      <w:r w:rsidR="00697182">
        <w:rPr>
          <w:noProof/>
        </w:rPr>
        <w:fldChar w:fldCharType="begin"/>
      </w:r>
      <w:r w:rsidR="00697182">
        <w:rPr>
          <w:noProof/>
        </w:rPr>
        <w:instrText xml:space="preserve"> SEQ Table \* ARABIC </w:instrText>
      </w:r>
      <w:r w:rsidR="00697182">
        <w:rPr>
          <w:noProof/>
        </w:rPr>
        <w:fldChar w:fldCharType="separate"/>
      </w:r>
      <w:r w:rsidR="005245E0">
        <w:rPr>
          <w:noProof/>
        </w:rPr>
        <w:t>2</w:t>
      </w:r>
      <w:r w:rsidR="00697182">
        <w:rPr>
          <w:noProof/>
        </w:rPr>
        <w:fldChar w:fldCharType="end"/>
      </w:r>
      <w:bookmarkEnd w:id="363"/>
      <w:r w:rsidRPr="00D948E6">
        <w:t xml:space="preserve"> – Rules for manufacturer, utility, consortia and country specific codes</w:t>
      </w:r>
      <w:bookmarkEnd w:id="364"/>
      <w:bookmarkEnd w:id="365"/>
      <w:bookmarkEnd w:id="366"/>
      <w:bookmarkEnd w:id="367"/>
      <w:bookmarkEnd w:id="368"/>
      <w:bookmarkEnd w:id="369"/>
      <w:bookmarkEnd w:id="370"/>
      <w:bookmarkEnd w:id="371"/>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35"/>
        <w:gridCol w:w="1225"/>
        <w:gridCol w:w="1275"/>
        <w:gridCol w:w="1134"/>
        <w:gridCol w:w="1276"/>
        <w:gridCol w:w="992"/>
        <w:gridCol w:w="1133"/>
      </w:tblGrid>
      <w:tr w:rsidR="009767A4" w:rsidRPr="00D948E6" w14:paraId="5DB86F9B" w14:textId="77777777" w:rsidTr="000C597C">
        <w:trPr>
          <w:cantSplit/>
          <w:tblHeader/>
          <w:jc w:val="center"/>
        </w:trPr>
        <w:tc>
          <w:tcPr>
            <w:tcW w:w="2035" w:type="dxa"/>
            <w:tcBorders>
              <w:top w:val="double" w:sz="4" w:space="0" w:color="auto"/>
              <w:left w:val="double" w:sz="4" w:space="0" w:color="auto"/>
            </w:tcBorders>
          </w:tcPr>
          <w:p w14:paraId="5DB86F99" w14:textId="77777777" w:rsidR="009767A4" w:rsidRPr="00D948E6" w:rsidRDefault="009767A4" w:rsidP="00DC4DD9">
            <w:pPr>
              <w:pStyle w:val="TABLE-col-heading"/>
            </w:pPr>
            <w:r w:rsidRPr="00D948E6">
              <w:t>Code type</w:t>
            </w:r>
          </w:p>
        </w:tc>
        <w:tc>
          <w:tcPr>
            <w:tcW w:w="7035" w:type="dxa"/>
            <w:gridSpan w:val="6"/>
            <w:tcBorders>
              <w:top w:val="double" w:sz="4" w:space="0" w:color="auto"/>
              <w:right w:val="double" w:sz="4" w:space="0" w:color="auto"/>
            </w:tcBorders>
          </w:tcPr>
          <w:p w14:paraId="5DB86F9A" w14:textId="77777777" w:rsidR="009767A4" w:rsidRPr="00D948E6" w:rsidRDefault="009767A4" w:rsidP="00DC4DD9">
            <w:pPr>
              <w:pStyle w:val="TABLE-col-heading"/>
            </w:pPr>
            <w:r w:rsidRPr="00D948E6">
              <w:t>Value group</w:t>
            </w:r>
          </w:p>
        </w:tc>
      </w:tr>
      <w:tr w:rsidR="009767A4" w:rsidRPr="00D948E6" w14:paraId="5DB86FA3" w14:textId="77777777" w:rsidTr="00C27FF5">
        <w:trPr>
          <w:cantSplit/>
          <w:jc w:val="center"/>
        </w:trPr>
        <w:tc>
          <w:tcPr>
            <w:tcW w:w="2035" w:type="dxa"/>
            <w:tcBorders>
              <w:left w:val="double" w:sz="4" w:space="0" w:color="auto"/>
            </w:tcBorders>
          </w:tcPr>
          <w:p w14:paraId="5DB86F9C" w14:textId="77777777" w:rsidR="009767A4" w:rsidRPr="00D948E6" w:rsidRDefault="009767A4" w:rsidP="00DC4DD9">
            <w:pPr>
              <w:keepNext/>
            </w:pPr>
          </w:p>
        </w:tc>
        <w:tc>
          <w:tcPr>
            <w:tcW w:w="1225" w:type="dxa"/>
          </w:tcPr>
          <w:p w14:paraId="5DB86F9D" w14:textId="77777777" w:rsidR="009767A4" w:rsidRPr="00D948E6" w:rsidRDefault="009767A4" w:rsidP="00DC4DD9">
            <w:pPr>
              <w:pStyle w:val="TABLE-col-heading"/>
            </w:pPr>
            <w:r w:rsidRPr="00D948E6">
              <w:t>A</w:t>
            </w:r>
          </w:p>
        </w:tc>
        <w:tc>
          <w:tcPr>
            <w:tcW w:w="1275" w:type="dxa"/>
          </w:tcPr>
          <w:p w14:paraId="5DB86F9E" w14:textId="77777777" w:rsidR="009767A4" w:rsidRPr="00D948E6" w:rsidRDefault="009767A4" w:rsidP="00DC4DD9">
            <w:pPr>
              <w:pStyle w:val="TABLE-col-heading"/>
            </w:pPr>
            <w:r w:rsidRPr="00D948E6">
              <w:t>B</w:t>
            </w:r>
          </w:p>
        </w:tc>
        <w:tc>
          <w:tcPr>
            <w:tcW w:w="1134" w:type="dxa"/>
          </w:tcPr>
          <w:p w14:paraId="5DB86F9F" w14:textId="77777777" w:rsidR="009767A4" w:rsidRPr="00D948E6" w:rsidRDefault="009767A4" w:rsidP="00DC4DD9">
            <w:pPr>
              <w:pStyle w:val="TABLE-col-heading"/>
            </w:pPr>
            <w:r w:rsidRPr="00D948E6">
              <w:t>C</w:t>
            </w:r>
          </w:p>
        </w:tc>
        <w:tc>
          <w:tcPr>
            <w:tcW w:w="1276" w:type="dxa"/>
          </w:tcPr>
          <w:p w14:paraId="5DB86FA0" w14:textId="77777777" w:rsidR="009767A4" w:rsidRPr="00D948E6" w:rsidRDefault="009767A4" w:rsidP="00DC4DD9">
            <w:pPr>
              <w:pStyle w:val="TABLE-col-heading"/>
            </w:pPr>
            <w:r w:rsidRPr="00D948E6">
              <w:t>D</w:t>
            </w:r>
          </w:p>
        </w:tc>
        <w:tc>
          <w:tcPr>
            <w:tcW w:w="992" w:type="dxa"/>
          </w:tcPr>
          <w:p w14:paraId="5DB86FA1" w14:textId="77777777" w:rsidR="009767A4" w:rsidRPr="00D948E6" w:rsidRDefault="009767A4" w:rsidP="00DC4DD9">
            <w:pPr>
              <w:pStyle w:val="TABLE-col-heading"/>
            </w:pPr>
            <w:r w:rsidRPr="00D948E6">
              <w:t>E</w:t>
            </w:r>
          </w:p>
        </w:tc>
        <w:tc>
          <w:tcPr>
            <w:tcW w:w="1133" w:type="dxa"/>
            <w:tcBorders>
              <w:right w:val="double" w:sz="4" w:space="0" w:color="auto"/>
            </w:tcBorders>
          </w:tcPr>
          <w:p w14:paraId="5DB86FA2" w14:textId="77777777" w:rsidR="009767A4" w:rsidRPr="00D948E6" w:rsidRDefault="009767A4" w:rsidP="00DC4DD9">
            <w:pPr>
              <w:pStyle w:val="TABLE-col-heading"/>
            </w:pPr>
            <w:r w:rsidRPr="00D948E6">
              <w:t>F</w:t>
            </w:r>
          </w:p>
        </w:tc>
      </w:tr>
      <w:tr w:rsidR="009767A4" w:rsidRPr="00D948E6" w14:paraId="5DB86FAB" w14:textId="77777777" w:rsidTr="00C27FF5">
        <w:trPr>
          <w:cantSplit/>
          <w:jc w:val="center"/>
        </w:trPr>
        <w:tc>
          <w:tcPr>
            <w:tcW w:w="2035" w:type="dxa"/>
            <w:vMerge w:val="restart"/>
            <w:tcBorders>
              <w:left w:val="double" w:sz="4" w:space="0" w:color="auto"/>
            </w:tcBorders>
            <w:vAlign w:val="center"/>
          </w:tcPr>
          <w:p w14:paraId="5DB86FA4" w14:textId="77777777" w:rsidR="009767A4" w:rsidRPr="00D948E6" w:rsidRDefault="009767A4" w:rsidP="004365AB">
            <w:pPr>
              <w:pStyle w:val="TABLE-cell"/>
              <w:keepNext/>
            </w:pPr>
            <w:r w:rsidRPr="00D948E6">
              <w:t>Manufacturer specific</w:t>
            </w:r>
            <w:r w:rsidR="004365AB">
              <w:t>, NOTE 1</w:t>
            </w:r>
          </w:p>
        </w:tc>
        <w:tc>
          <w:tcPr>
            <w:tcW w:w="1225" w:type="dxa"/>
            <w:vMerge w:val="restart"/>
            <w:vAlign w:val="center"/>
          </w:tcPr>
          <w:p w14:paraId="5DB86FA5" w14:textId="77777777" w:rsidR="009767A4" w:rsidRPr="00D948E6" w:rsidRDefault="009767A4" w:rsidP="00DC4DD9">
            <w:pPr>
              <w:pStyle w:val="TABLE-cell"/>
              <w:keepNext/>
              <w:jc w:val="center"/>
            </w:pPr>
            <w:r w:rsidRPr="00D948E6">
              <w:t>0, 1, 4...9, F</w:t>
            </w:r>
          </w:p>
        </w:tc>
        <w:tc>
          <w:tcPr>
            <w:tcW w:w="1275" w:type="dxa"/>
            <w:vAlign w:val="center"/>
          </w:tcPr>
          <w:p w14:paraId="5DB86FA6" w14:textId="77777777" w:rsidR="009767A4" w:rsidRPr="00D948E6" w:rsidRDefault="009767A4" w:rsidP="00DC4DD9">
            <w:pPr>
              <w:pStyle w:val="TABLE-cell"/>
              <w:keepNext/>
              <w:jc w:val="center"/>
            </w:pPr>
            <w:r w:rsidRPr="00D948E6">
              <w:t>128…199</w:t>
            </w:r>
          </w:p>
        </w:tc>
        <w:tc>
          <w:tcPr>
            <w:tcW w:w="1134" w:type="dxa"/>
            <w:vAlign w:val="center"/>
          </w:tcPr>
          <w:p w14:paraId="5DB86FA7" w14:textId="77777777" w:rsidR="009767A4" w:rsidRPr="00D948E6" w:rsidRDefault="009767A4" w:rsidP="00DC4DD9">
            <w:pPr>
              <w:pStyle w:val="TABLE-cell"/>
              <w:keepNext/>
              <w:jc w:val="center"/>
              <w:rPr>
                <w:i/>
                <w:iCs/>
              </w:rPr>
            </w:pPr>
            <w:r w:rsidRPr="00D948E6">
              <w:rPr>
                <w:i/>
                <w:iCs/>
              </w:rPr>
              <w:t>c</w:t>
            </w:r>
          </w:p>
        </w:tc>
        <w:tc>
          <w:tcPr>
            <w:tcW w:w="1276" w:type="dxa"/>
            <w:vAlign w:val="center"/>
          </w:tcPr>
          <w:p w14:paraId="5DB86FA8" w14:textId="77777777" w:rsidR="009767A4" w:rsidRPr="00D948E6" w:rsidRDefault="009767A4" w:rsidP="00DC4DD9">
            <w:pPr>
              <w:pStyle w:val="TABLE-cell"/>
              <w:keepNext/>
              <w:jc w:val="center"/>
              <w:rPr>
                <w:i/>
                <w:iCs/>
              </w:rPr>
            </w:pPr>
            <w:r w:rsidRPr="00D948E6">
              <w:rPr>
                <w:i/>
                <w:iCs/>
              </w:rPr>
              <w:t>d</w:t>
            </w:r>
          </w:p>
        </w:tc>
        <w:tc>
          <w:tcPr>
            <w:tcW w:w="992" w:type="dxa"/>
            <w:vAlign w:val="center"/>
          </w:tcPr>
          <w:p w14:paraId="5DB86FA9" w14:textId="77777777" w:rsidR="009767A4" w:rsidRPr="00D948E6" w:rsidRDefault="009767A4" w:rsidP="00DC4DD9">
            <w:pPr>
              <w:pStyle w:val="TABLE-cell"/>
              <w:keepNext/>
              <w:jc w:val="center"/>
              <w:rPr>
                <w:i/>
                <w:iCs/>
              </w:rPr>
            </w:pPr>
            <w:r w:rsidRPr="00D948E6">
              <w:rPr>
                <w:i/>
                <w:iCs/>
              </w:rPr>
              <w:t>e</w:t>
            </w:r>
          </w:p>
        </w:tc>
        <w:tc>
          <w:tcPr>
            <w:tcW w:w="1133" w:type="dxa"/>
            <w:tcBorders>
              <w:right w:val="double" w:sz="4" w:space="0" w:color="auto"/>
            </w:tcBorders>
            <w:vAlign w:val="center"/>
          </w:tcPr>
          <w:p w14:paraId="5DB86FAA" w14:textId="77777777" w:rsidR="009767A4" w:rsidRPr="00D948E6" w:rsidRDefault="009767A4" w:rsidP="00DC4DD9">
            <w:pPr>
              <w:pStyle w:val="TABLE-cell"/>
              <w:keepNext/>
              <w:jc w:val="center"/>
              <w:rPr>
                <w:i/>
                <w:iCs/>
              </w:rPr>
            </w:pPr>
            <w:r w:rsidRPr="00D948E6">
              <w:rPr>
                <w:i/>
                <w:iCs/>
              </w:rPr>
              <w:t>f</w:t>
            </w:r>
          </w:p>
        </w:tc>
      </w:tr>
      <w:tr w:rsidR="009767A4" w:rsidRPr="00D948E6" w14:paraId="5DB86FB3" w14:textId="77777777" w:rsidTr="00C27FF5">
        <w:trPr>
          <w:cantSplit/>
          <w:jc w:val="center"/>
        </w:trPr>
        <w:tc>
          <w:tcPr>
            <w:tcW w:w="2035" w:type="dxa"/>
            <w:vMerge/>
            <w:tcBorders>
              <w:left w:val="double" w:sz="4" w:space="0" w:color="auto"/>
            </w:tcBorders>
          </w:tcPr>
          <w:p w14:paraId="5DB86FAC" w14:textId="77777777" w:rsidR="009767A4" w:rsidRPr="00D948E6" w:rsidRDefault="009767A4" w:rsidP="00DC4DD9">
            <w:pPr>
              <w:pStyle w:val="TABLE-cell"/>
              <w:keepNext/>
            </w:pPr>
          </w:p>
        </w:tc>
        <w:tc>
          <w:tcPr>
            <w:tcW w:w="1225" w:type="dxa"/>
            <w:vMerge/>
            <w:vAlign w:val="center"/>
          </w:tcPr>
          <w:p w14:paraId="5DB86FAD" w14:textId="77777777" w:rsidR="009767A4" w:rsidRPr="00D948E6" w:rsidRDefault="009767A4" w:rsidP="00DC4DD9">
            <w:pPr>
              <w:pStyle w:val="TABLE-cell"/>
              <w:keepNext/>
              <w:jc w:val="center"/>
            </w:pPr>
          </w:p>
        </w:tc>
        <w:tc>
          <w:tcPr>
            <w:tcW w:w="1275" w:type="dxa"/>
            <w:vAlign w:val="center"/>
          </w:tcPr>
          <w:p w14:paraId="5DB86FAE" w14:textId="77777777" w:rsidR="009767A4" w:rsidRPr="00D948E6" w:rsidRDefault="009767A4" w:rsidP="00DC4DD9">
            <w:pPr>
              <w:pStyle w:val="TABLE-cell"/>
              <w:keepNext/>
              <w:jc w:val="center"/>
              <w:rPr>
                <w:i/>
                <w:iCs/>
              </w:rPr>
            </w:pPr>
            <w:r w:rsidRPr="00D948E6">
              <w:rPr>
                <w:i/>
                <w:iCs/>
              </w:rPr>
              <w:t>b</w:t>
            </w:r>
          </w:p>
        </w:tc>
        <w:tc>
          <w:tcPr>
            <w:tcW w:w="1134" w:type="dxa"/>
            <w:vAlign w:val="center"/>
          </w:tcPr>
          <w:p w14:paraId="5DB86FAF" w14:textId="77777777" w:rsidR="009767A4" w:rsidRPr="00D948E6" w:rsidRDefault="009767A4" w:rsidP="00DC4DD9">
            <w:pPr>
              <w:pStyle w:val="TABLE-cell"/>
              <w:keepNext/>
              <w:jc w:val="center"/>
            </w:pPr>
            <w:r w:rsidRPr="00D948E6">
              <w:t>128…</w:t>
            </w:r>
            <w:r w:rsidRPr="00D948E6">
              <w:br/>
              <w:t>199, 240</w:t>
            </w:r>
          </w:p>
        </w:tc>
        <w:tc>
          <w:tcPr>
            <w:tcW w:w="1276" w:type="dxa"/>
            <w:vAlign w:val="center"/>
          </w:tcPr>
          <w:p w14:paraId="5DB86FB0" w14:textId="77777777" w:rsidR="009767A4" w:rsidRPr="00D948E6" w:rsidRDefault="009767A4" w:rsidP="00DC4DD9">
            <w:pPr>
              <w:pStyle w:val="TABLE-cell"/>
              <w:keepNext/>
              <w:jc w:val="center"/>
              <w:rPr>
                <w:i/>
                <w:iCs/>
              </w:rPr>
            </w:pPr>
            <w:r w:rsidRPr="00D948E6">
              <w:rPr>
                <w:i/>
                <w:iCs/>
              </w:rPr>
              <w:t>d</w:t>
            </w:r>
          </w:p>
        </w:tc>
        <w:tc>
          <w:tcPr>
            <w:tcW w:w="992" w:type="dxa"/>
            <w:vAlign w:val="center"/>
          </w:tcPr>
          <w:p w14:paraId="5DB86FB1" w14:textId="77777777" w:rsidR="009767A4" w:rsidRPr="00D948E6" w:rsidRDefault="009767A4" w:rsidP="00DC4DD9">
            <w:pPr>
              <w:pStyle w:val="TABLE-cell"/>
              <w:keepNext/>
              <w:jc w:val="center"/>
              <w:rPr>
                <w:i/>
                <w:iCs/>
              </w:rPr>
            </w:pPr>
            <w:r w:rsidRPr="00D948E6">
              <w:rPr>
                <w:i/>
                <w:iCs/>
              </w:rPr>
              <w:t>e</w:t>
            </w:r>
          </w:p>
        </w:tc>
        <w:tc>
          <w:tcPr>
            <w:tcW w:w="1133" w:type="dxa"/>
            <w:tcBorders>
              <w:right w:val="double" w:sz="4" w:space="0" w:color="auto"/>
            </w:tcBorders>
            <w:vAlign w:val="center"/>
          </w:tcPr>
          <w:p w14:paraId="5DB86FB2" w14:textId="77777777" w:rsidR="009767A4" w:rsidRPr="00D948E6" w:rsidRDefault="009767A4" w:rsidP="00DC4DD9">
            <w:pPr>
              <w:pStyle w:val="TABLE-cell"/>
              <w:keepNext/>
              <w:jc w:val="center"/>
              <w:rPr>
                <w:i/>
                <w:iCs/>
              </w:rPr>
            </w:pPr>
            <w:r w:rsidRPr="00D948E6">
              <w:rPr>
                <w:i/>
                <w:iCs/>
              </w:rPr>
              <w:t>f</w:t>
            </w:r>
          </w:p>
        </w:tc>
      </w:tr>
      <w:tr w:rsidR="009767A4" w:rsidRPr="00D948E6" w14:paraId="5DB86FBB" w14:textId="77777777" w:rsidTr="00C27FF5">
        <w:trPr>
          <w:cantSplit/>
          <w:jc w:val="center"/>
        </w:trPr>
        <w:tc>
          <w:tcPr>
            <w:tcW w:w="2035" w:type="dxa"/>
            <w:vMerge/>
            <w:tcBorders>
              <w:left w:val="double" w:sz="4" w:space="0" w:color="auto"/>
            </w:tcBorders>
          </w:tcPr>
          <w:p w14:paraId="5DB86FB4" w14:textId="77777777" w:rsidR="009767A4" w:rsidRPr="00D948E6" w:rsidRDefault="009767A4" w:rsidP="00DC4DD9">
            <w:pPr>
              <w:pStyle w:val="TABLE-cell"/>
              <w:keepNext/>
            </w:pPr>
          </w:p>
        </w:tc>
        <w:tc>
          <w:tcPr>
            <w:tcW w:w="1225" w:type="dxa"/>
            <w:vMerge/>
            <w:vAlign w:val="center"/>
          </w:tcPr>
          <w:p w14:paraId="5DB86FB5" w14:textId="77777777" w:rsidR="009767A4" w:rsidRPr="00D948E6" w:rsidRDefault="009767A4" w:rsidP="00DC4DD9">
            <w:pPr>
              <w:pStyle w:val="TABLE-cell"/>
              <w:keepNext/>
              <w:jc w:val="center"/>
            </w:pPr>
          </w:p>
        </w:tc>
        <w:tc>
          <w:tcPr>
            <w:tcW w:w="1275" w:type="dxa"/>
            <w:vAlign w:val="center"/>
          </w:tcPr>
          <w:p w14:paraId="5DB86FB6" w14:textId="77777777" w:rsidR="009767A4" w:rsidRPr="00D948E6" w:rsidRDefault="009767A4" w:rsidP="00DC4DD9">
            <w:pPr>
              <w:pStyle w:val="TABLE-cell"/>
              <w:keepNext/>
              <w:jc w:val="center"/>
              <w:rPr>
                <w:i/>
                <w:iCs/>
              </w:rPr>
            </w:pPr>
            <w:r w:rsidRPr="00D948E6">
              <w:rPr>
                <w:i/>
                <w:iCs/>
              </w:rPr>
              <w:t>b</w:t>
            </w:r>
          </w:p>
        </w:tc>
        <w:tc>
          <w:tcPr>
            <w:tcW w:w="1134" w:type="dxa"/>
            <w:vAlign w:val="center"/>
          </w:tcPr>
          <w:p w14:paraId="5DB86FB7" w14:textId="77777777" w:rsidR="009767A4" w:rsidRPr="00D948E6" w:rsidRDefault="009767A4" w:rsidP="00DC4DD9">
            <w:pPr>
              <w:pStyle w:val="TABLE-cell"/>
              <w:keepNext/>
              <w:jc w:val="center"/>
              <w:rPr>
                <w:i/>
                <w:iCs/>
              </w:rPr>
            </w:pPr>
            <w:r w:rsidRPr="00D948E6">
              <w:rPr>
                <w:i/>
                <w:iCs/>
              </w:rPr>
              <w:t>c</w:t>
            </w:r>
          </w:p>
        </w:tc>
        <w:tc>
          <w:tcPr>
            <w:tcW w:w="1276" w:type="dxa"/>
            <w:vAlign w:val="center"/>
          </w:tcPr>
          <w:p w14:paraId="5DB86FB8" w14:textId="77777777" w:rsidR="009767A4" w:rsidRPr="00D948E6" w:rsidRDefault="009767A4" w:rsidP="00DC4DD9">
            <w:pPr>
              <w:pStyle w:val="TABLE-cell"/>
              <w:keepNext/>
              <w:jc w:val="center"/>
            </w:pPr>
            <w:r w:rsidRPr="00D948E6">
              <w:t>128…254</w:t>
            </w:r>
          </w:p>
        </w:tc>
        <w:tc>
          <w:tcPr>
            <w:tcW w:w="992" w:type="dxa"/>
            <w:vAlign w:val="center"/>
          </w:tcPr>
          <w:p w14:paraId="5DB86FB9" w14:textId="77777777" w:rsidR="009767A4" w:rsidRPr="00D948E6" w:rsidRDefault="009767A4" w:rsidP="00DC4DD9">
            <w:pPr>
              <w:pStyle w:val="TABLE-cell"/>
              <w:keepNext/>
              <w:jc w:val="center"/>
              <w:rPr>
                <w:i/>
                <w:iCs/>
              </w:rPr>
            </w:pPr>
            <w:r w:rsidRPr="00D948E6">
              <w:rPr>
                <w:i/>
                <w:iCs/>
              </w:rPr>
              <w:t>e</w:t>
            </w:r>
          </w:p>
        </w:tc>
        <w:tc>
          <w:tcPr>
            <w:tcW w:w="1133" w:type="dxa"/>
            <w:tcBorders>
              <w:right w:val="double" w:sz="4" w:space="0" w:color="auto"/>
            </w:tcBorders>
            <w:vAlign w:val="center"/>
          </w:tcPr>
          <w:p w14:paraId="5DB86FBA" w14:textId="77777777" w:rsidR="009767A4" w:rsidRPr="00D948E6" w:rsidRDefault="009767A4" w:rsidP="00DC4DD9">
            <w:pPr>
              <w:pStyle w:val="TABLE-cell"/>
              <w:keepNext/>
              <w:jc w:val="center"/>
              <w:rPr>
                <w:i/>
                <w:iCs/>
              </w:rPr>
            </w:pPr>
            <w:r w:rsidRPr="00D948E6">
              <w:rPr>
                <w:i/>
                <w:iCs/>
              </w:rPr>
              <w:t>f</w:t>
            </w:r>
          </w:p>
        </w:tc>
      </w:tr>
      <w:tr w:rsidR="009767A4" w:rsidRPr="00D948E6" w14:paraId="5DB86FC3" w14:textId="77777777" w:rsidTr="00C27FF5">
        <w:trPr>
          <w:cantSplit/>
          <w:jc w:val="center"/>
        </w:trPr>
        <w:tc>
          <w:tcPr>
            <w:tcW w:w="2035" w:type="dxa"/>
            <w:vMerge/>
            <w:tcBorders>
              <w:left w:val="double" w:sz="4" w:space="0" w:color="auto"/>
            </w:tcBorders>
          </w:tcPr>
          <w:p w14:paraId="5DB86FBC" w14:textId="77777777" w:rsidR="009767A4" w:rsidRPr="00D948E6" w:rsidRDefault="009767A4" w:rsidP="00DC4DD9">
            <w:pPr>
              <w:pStyle w:val="TABLE-cell"/>
              <w:keepNext/>
            </w:pPr>
          </w:p>
        </w:tc>
        <w:tc>
          <w:tcPr>
            <w:tcW w:w="1225" w:type="dxa"/>
            <w:vMerge/>
            <w:vAlign w:val="center"/>
          </w:tcPr>
          <w:p w14:paraId="5DB86FBD" w14:textId="77777777" w:rsidR="009767A4" w:rsidRPr="00D948E6" w:rsidRDefault="009767A4" w:rsidP="00DC4DD9">
            <w:pPr>
              <w:pStyle w:val="TABLE-cell"/>
              <w:keepNext/>
              <w:jc w:val="center"/>
            </w:pPr>
          </w:p>
        </w:tc>
        <w:tc>
          <w:tcPr>
            <w:tcW w:w="1275" w:type="dxa"/>
            <w:vAlign w:val="center"/>
          </w:tcPr>
          <w:p w14:paraId="5DB86FBE" w14:textId="77777777" w:rsidR="009767A4" w:rsidRPr="00D948E6" w:rsidRDefault="009767A4" w:rsidP="00DC4DD9">
            <w:pPr>
              <w:pStyle w:val="TABLE-cell"/>
              <w:keepNext/>
              <w:jc w:val="center"/>
              <w:rPr>
                <w:i/>
                <w:iCs/>
              </w:rPr>
            </w:pPr>
            <w:r w:rsidRPr="00D948E6">
              <w:rPr>
                <w:i/>
                <w:iCs/>
              </w:rPr>
              <w:t>b</w:t>
            </w:r>
          </w:p>
        </w:tc>
        <w:tc>
          <w:tcPr>
            <w:tcW w:w="1134" w:type="dxa"/>
            <w:vAlign w:val="center"/>
          </w:tcPr>
          <w:p w14:paraId="5DB86FBF" w14:textId="77777777" w:rsidR="009767A4" w:rsidRPr="00D948E6" w:rsidRDefault="009767A4" w:rsidP="00DC4DD9">
            <w:pPr>
              <w:pStyle w:val="TABLE-cell"/>
              <w:keepNext/>
              <w:jc w:val="center"/>
              <w:rPr>
                <w:i/>
                <w:iCs/>
              </w:rPr>
            </w:pPr>
            <w:r w:rsidRPr="00D948E6">
              <w:rPr>
                <w:i/>
                <w:iCs/>
              </w:rPr>
              <w:t>c</w:t>
            </w:r>
          </w:p>
        </w:tc>
        <w:tc>
          <w:tcPr>
            <w:tcW w:w="1276" w:type="dxa"/>
            <w:vAlign w:val="center"/>
          </w:tcPr>
          <w:p w14:paraId="5DB86FC0" w14:textId="77777777" w:rsidR="009767A4" w:rsidRPr="00D948E6" w:rsidRDefault="009767A4" w:rsidP="00DC4DD9">
            <w:pPr>
              <w:pStyle w:val="TABLE-cell"/>
              <w:keepNext/>
              <w:jc w:val="center"/>
              <w:rPr>
                <w:i/>
                <w:iCs/>
              </w:rPr>
            </w:pPr>
            <w:r w:rsidRPr="00D948E6">
              <w:rPr>
                <w:i/>
                <w:iCs/>
              </w:rPr>
              <w:t>d</w:t>
            </w:r>
          </w:p>
        </w:tc>
        <w:tc>
          <w:tcPr>
            <w:tcW w:w="992" w:type="dxa"/>
            <w:vAlign w:val="center"/>
          </w:tcPr>
          <w:p w14:paraId="5DB86FC1" w14:textId="77777777" w:rsidR="009767A4" w:rsidRPr="00D948E6" w:rsidRDefault="009767A4" w:rsidP="00DC4DD9">
            <w:pPr>
              <w:pStyle w:val="TABLE-cell"/>
              <w:keepNext/>
              <w:jc w:val="center"/>
            </w:pPr>
            <w:r w:rsidRPr="00D948E6">
              <w:t>128…254</w:t>
            </w:r>
          </w:p>
        </w:tc>
        <w:tc>
          <w:tcPr>
            <w:tcW w:w="1133" w:type="dxa"/>
            <w:tcBorders>
              <w:right w:val="double" w:sz="4" w:space="0" w:color="auto"/>
            </w:tcBorders>
            <w:vAlign w:val="center"/>
          </w:tcPr>
          <w:p w14:paraId="5DB86FC2" w14:textId="77777777" w:rsidR="009767A4" w:rsidRPr="00D948E6" w:rsidRDefault="009767A4" w:rsidP="00DC4DD9">
            <w:pPr>
              <w:pStyle w:val="TABLE-cell"/>
              <w:keepNext/>
              <w:jc w:val="center"/>
              <w:rPr>
                <w:i/>
                <w:iCs/>
              </w:rPr>
            </w:pPr>
            <w:r w:rsidRPr="00D948E6">
              <w:rPr>
                <w:i/>
                <w:iCs/>
              </w:rPr>
              <w:t>f</w:t>
            </w:r>
          </w:p>
        </w:tc>
      </w:tr>
      <w:tr w:rsidR="009767A4" w:rsidRPr="00D948E6" w14:paraId="5DB86FCB" w14:textId="77777777" w:rsidTr="00C27FF5">
        <w:trPr>
          <w:cantSplit/>
          <w:jc w:val="center"/>
        </w:trPr>
        <w:tc>
          <w:tcPr>
            <w:tcW w:w="2035" w:type="dxa"/>
            <w:vMerge/>
            <w:tcBorders>
              <w:left w:val="double" w:sz="4" w:space="0" w:color="auto"/>
            </w:tcBorders>
          </w:tcPr>
          <w:p w14:paraId="5DB86FC4" w14:textId="77777777" w:rsidR="009767A4" w:rsidRPr="00D948E6" w:rsidRDefault="009767A4" w:rsidP="00DC4DD9">
            <w:pPr>
              <w:pStyle w:val="TABLE-cell"/>
              <w:keepNext/>
            </w:pPr>
          </w:p>
        </w:tc>
        <w:tc>
          <w:tcPr>
            <w:tcW w:w="1225" w:type="dxa"/>
            <w:vMerge/>
            <w:vAlign w:val="center"/>
          </w:tcPr>
          <w:p w14:paraId="5DB86FC5" w14:textId="77777777" w:rsidR="009767A4" w:rsidRPr="00D948E6" w:rsidRDefault="009767A4" w:rsidP="00DC4DD9">
            <w:pPr>
              <w:pStyle w:val="TABLE-cell"/>
              <w:keepNext/>
              <w:jc w:val="center"/>
            </w:pPr>
          </w:p>
        </w:tc>
        <w:tc>
          <w:tcPr>
            <w:tcW w:w="1275" w:type="dxa"/>
            <w:vAlign w:val="center"/>
          </w:tcPr>
          <w:p w14:paraId="5DB86FC6" w14:textId="77777777" w:rsidR="009767A4" w:rsidRPr="00D948E6" w:rsidRDefault="009767A4" w:rsidP="00DC4DD9">
            <w:pPr>
              <w:pStyle w:val="TABLE-cell"/>
              <w:keepNext/>
              <w:jc w:val="center"/>
              <w:rPr>
                <w:i/>
                <w:iCs/>
              </w:rPr>
            </w:pPr>
            <w:r w:rsidRPr="00D948E6">
              <w:rPr>
                <w:i/>
                <w:iCs/>
              </w:rPr>
              <w:t>b</w:t>
            </w:r>
          </w:p>
        </w:tc>
        <w:tc>
          <w:tcPr>
            <w:tcW w:w="1134" w:type="dxa"/>
            <w:vAlign w:val="center"/>
          </w:tcPr>
          <w:p w14:paraId="5DB86FC7" w14:textId="77777777" w:rsidR="009767A4" w:rsidRPr="00D948E6" w:rsidRDefault="009767A4" w:rsidP="00DC4DD9">
            <w:pPr>
              <w:pStyle w:val="TABLE-cell"/>
              <w:keepNext/>
              <w:jc w:val="center"/>
              <w:rPr>
                <w:i/>
                <w:iCs/>
              </w:rPr>
            </w:pPr>
            <w:r w:rsidRPr="00D948E6">
              <w:rPr>
                <w:i/>
                <w:iCs/>
              </w:rPr>
              <w:t>c</w:t>
            </w:r>
          </w:p>
        </w:tc>
        <w:tc>
          <w:tcPr>
            <w:tcW w:w="1276" w:type="dxa"/>
            <w:vAlign w:val="center"/>
          </w:tcPr>
          <w:p w14:paraId="5DB86FC8" w14:textId="77777777" w:rsidR="009767A4" w:rsidRPr="00D948E6" w:rsidRDefault="009767A4" w:rsidP="00DC4DD9">
            <w:pPr>
              <w:pStyle w:val="TABLE-cell"/>
              <w:keepNext/>
              <w:jc w:val="center"/>
              <w:rPr>
                <w:i/>
                <w:iCs/>
              </w:rPr>
            </w:pPr>
            <w:r w:rsidRPr="00D948E6">
              <w:rPr>
                <w:i/>
                <w:iCs/>
              </w:rPr>
              <w:t>d</w:t>
            </w:r>
          </w:p>
        </w:tc>
        <w:tc>
          <w:tcPr>
            <w:tcW w:w="992" w:type="dxa"/>
            <w:vAlign w:val="center"/>
          </w:tcPr>
          <w:p w14:paraId="5DB86FC9" w14:textId="77777777" w:rsidR="009767A4" w:rsidRPr="00D948E6" w:rsidRDefault="009767A4" w:rsidP="00DC4DD9">
            <w:pPr>
              <w:pStyle w:val="TABLE-cell"/>
              <w:keepNext/>
              <w:jc w:val="center"/>
              <w:rPr>
                <w:i/>
                <w:iCs/>
              </w:rPr>
            </w:pPr>
            <w:r w:rsidRPr="00D948E6">
              <w:rPr>
                <w:i/>
                <w:iCs/>
              </w:rPr>
              <w:t>e</w:t>
            </w:r>
          </w:p>
        </w:tc>
        <w:tc>
          <w:tcPr>
            <w:tcW w:w="1133" w:type="dxa"/>
            <w:tcBorders>
              <w:right w:val="double" w:sz="4" w:space="0" w:color="auto"/>
            </w:tcBorders>
            <w:vAlign w:val="center"/>
          </w:tcPr>
          <w:p w14:paraId="5DB86FCA" w14:textId="77777777" w:rsidR="009767A4" w:rsidRPr="00D948E6" w:rsidRDefault="009767A4" w:rsidP="00DC4DD9">
            <w:pPr>
              <w:pStyle w:val="TABLE-cell"/>
              <w:keepNext/>
              <w:jc w:val="center"/>
            </w:pPr>
            <w:r w:rsidRPr="00D948E6">
              <w:t>128…254</w:t>
            </w:r>
          </w:p>
        </w:tc>
      </w:tr>
      <w:tr w:rsidR="009767A4" w:rsidRPr="00D948E6" w14:paraId="5DB86FD3" w14:textId="77777777" w:rsidTr="00C27FF5">
        <w:trPr>
          <w:cantSplit/>
          <w:jc w:val="center"/>
        </w:trPr>
        <w:tc>
          <w:tcPr>
            <w:tcW w:w="2035" w:type="dxa"/>
            <w:tcBorders>
              <w:left w:val="double" w:sz="4" w:space="0" w:color="auto"/>
            </w:tcBorders>
          </w:tcPr>
          <w:p w14:paraId="5DB86FCC" w14:textId="77777777" w:rsidR="009767A4" w:rsidRPr="00D948E6" w:rsidRDefault="009767A4" w:rsidP="004365AB">
            <w:pPr>
              <w:pStyle w:val="TABLE-cell"/>
              <w:keepNext/>
            </w:pPr>
            <w:r w:rsidRPr="00D948E6">
              <w:t>Manufacturer specific abstract</w:t>
            </w:r>
            <w:r w:rsidR="004365AB">
              <w:t>, NOTE 2</w:t>
            </w:r>
          </w:p>
        </w:tc>
        <w:tc>
          <w:tcPr>
            <w:tcW w:w="1225" w:type="dxa"/>
            <w:vAlign w:val="center"/>
          </w:tcPr>
          <w:p w14:paraId="5DB86FCD" w14:textId="77777777" w:rsidR="009767A4" w:rsidRPr="00D948E6" w:rsidRDefault="009767A4" w:rsidP="00DC4DD9">
            <w:pPr>
              <w:pStyle w:val="TABLE-cell"/>
              <w:keepNext/>
              <w:jc w:val="center"/>
            </w:pPr>
            <w:r w:rsidRPr="00D948E6">
              <w:t>0</w:t>
            </w:r>
          </w:p>
        </w:tc>
        <w:tc>
          <w:tcPr>
            <w:tcW w:w="1275" w:type="dxa"/>
            <w:vAlign w:val="center"/>
          </w:tcPr>
          <w:p w14:paraId="5DB86FCE" w14:textId="77777777" w:rsidR="009767A4" w:rsidRPr="00D948E6" w:rsidRDefault="009767A4" w:rsidP="00DC4DD9">
            <w:pPr>
              <w:pStyle w:val="TABLE-cell"/>
              <w:keepNext/>
              <w:jc w:val="center"/>
            </w:pPr>
            <w:r w:rsidRPr="00D948E6">
              <w:t>0…64</w:t>
            </w:r>
          </w:p>
        </w:tc>
        <w:tc>
          <w:tcPr>
            <w:tcW w:w="1134" w:type="dxa"/>
            <w:vAlign w:val="center"/>
          </w:tcPr>
          <w:p w14:paraId="5DB86FCF" w14:textId="77777777" w:rsidR="009767A4" w:rsidRPr="00D948E6" w:rsidRDefault="009767A4" w:rsidP="00DC4DD9">
            <w:pPr>
              <w:pStyle w:val="TABLE-cell"/>
              <w:keepNext/>
              <w:jc w:val="center"/>
            </w:pPr>
            <w:r w:rsidRPr="00D948E6">
              <w:t>96</w:t>
            </w:r>
          </w:p>
        </w:tc>
        <w:tc>
          <w:tcPr>
            <w:tcW w:w="1276" w:type="dxa"/>
            <w:vAlign w:val="center"/>
          </w:tcPr>
          <w:p w14:paraId="5DB86FD0" w14:textId="77777777" w:rsidR="009767A4" w:rsidRPr="00D948E6" w:rsidRDefault="009767A4" w:rsidP="00DC4DD9">
            <w:pPr>
              <w:pStyle w:val="TABLE-cell"/>
              <w:keepNext/>
              <w:jc w:val="center"/>
            </w:pPr>
            <w:r w:rsidRPr="00D948E6">
              <w:t>50…99</w:t>
            </w:r>
          </w:p>
        </w:tc>
        <w:tc>
          <w:tcPr>
            <w:tcW w:w="992" w:type="dxa"/>
            <w:vAlign w:val="center"/>
          </w:tcPr>
          <w:p w14:paraId="5DB86FD1" w14:textId="77777777" w:rsidR="009767A4" w:rsidRPr="00D948E6" w:rsidRDefault="009767A4" w:rsidP="00DC4DD9">
            <w:pPr>
              <w:pStyle w:val="TABLE-cell"/>
              <w:keepNext/>
              <w:jc w:val="center"/>
            </w:pPr>
            <w:r w:rsidRPr="00D948E6">
              <w:t>0…255</w:t>
            </w:r>
          </w:p>
        </w:tc>
        <w:tc>
          <w:tcPr>
            <w:tcW w:w="1133" w:type="dxa"/>
            <w:tcBorders>
              <w:right w:val="double" w:sz="4" w:space="0" w:color="auto"/>
            </w:tcBorders>
            <w:vAlign w:val="center"/>
          </w:tcPr>
          <w:p w14:paraId="5DB86FD2" w14:textId="77777777" w:rsidR="009767A4" w:rsidRPr="00D948E6" w:rsidRDefault="009767A4" w:rsidP="00DC4DD9">
            <w:pPr>
              <w:pStyle w:val="TABLE-cell"/>
              <w:keepNext/>
              <w:jc w:val="center"/>
            </w:pPr>
            <w:r w:rsidRPr="00D948E6">
              <w:t>0…255</w:t>
            </w:r>
          </w:p>
        </w:tc>
      </w:tr>
      <w:tr w:rsidR="009767A4" w:rsidRPr="00D948E6" w14:paraId="5DB86FDB" w14:textId="77777777" w:rsidTr="00C27FF5">
        <w:trPr>
          <w:cantSplit/>
          <w:jc w:val="center"/>
        </w:trPr>
        <w:tc>
          <w:tcPr>
            <w:tcW w:w="2035" w:type="dxa"/>
            <w:tcBorders>
              <w:left w:val="double" w:sz="4" w:space="0" w:color="auto"/>
            </w:tcBorders>
          </w:tcPr>
          <w:p w14:paraId="5DB86FD4" w14:textId="77777777" w:rsidR="009767A4" w:rsidRPr="00D948E6" w:rsidRDefault="009767A4" w:rsidP="004365AB">
            <w:pPr>
              <w:pStyle w:val="TABLE-cell"/>
              <w:keepNext/>
            </w:pPr>
            <w:r w:rsidRPr="00D948E6">
              <w:t>Manufacturer specific, media related general purpose</w:t>
            </w:r>
            <w:r w:rsidR="004365AB">
              <w:t>, NOTE 2</w:t>
            </w:r>
          </w:p>
        </w:tc>
        <w:tc>
          <w:tcPr>
            <w:tcW w:w="1225" w:type="dxa"/>
            <w:vAlign w:val="center"/>
          </w:tcPr>
          <w:p w14:paraId="5DB86FD5" w14:textId="77777777" w:rsidR="009767A4" w:rsidRPr="00D948E6" w:rsidRDefault="009767A4" w:rsidP="00DC4DD9">
            <w:pPr>
              <w:pStyle w:val="TABLE-cell"/>
              <w:keepNext/>
              <w:jc w:val="center"/>
            </w:pPr>
            <w:r w:rsidRPr="00D948E6">
              <w:t>1, 4…9, F</w:t>
            </w:r>
          </w:p>
        </w:tc>
        <w:tc>
          <w:tcPr>
            <w:tcW w:w="1275" w:type="dxa"/>
            <w:vAlign w:val="center"/>
          </w:tcPr>
          <w:p w14:paraId="5DB86FD6" w14:textId="77777777" w:rsidR="009767A4" w:rsidRPr="00D948E6" w:rsidRDefault="009767A4" w:rsidP="00DC4DD9">
            <w:pPr>
              <w:pStyle w:val="TABLE-cell"/>
              <w:keepNext/>
              <w:jc w:val="center"/>
            </w:pPr>
            <w:r w:rsidRPr="00D948E6">
              <w:t>0…64</w:t>
            </w:r>
          </w:p>
        </w:tc>
        <w:tc>
          <w:tcPr>
            <w:tcW w:w="1134" w:type="dxa"/>
            <w:vAlign w:val="center"/>
          </w:tcPr>
          <w:p w14:paraId="5DB86FD7" w14:textId="77777777" w:rsidR="009767A4" w:rsidRPr="00D948E6" w:rsidRDefault="009767A4" w:rsidP="00DC4DD9">
            <w:pPr>
              <w:pStyle w:val="TABLE-cell"/>
              <w:keepNext/>
              <w:jc w:val="center"/>
            </w:pPr>
            <w:r w:rsidRPr="00D948E6">
              <w:t>96</w:t>
            </w:r>
          </w:p>
        </w:tc>
        <w:tc>
          <w:tcPr>
            <w:tcW w:w="1276" w:type="dxa"/>
            <w:vAlign w:val="center"/>
          </w:tcPr>
          <w:p w14:paraId="5DB86FD8" w14:textId="77777777" w:rsidR="009767A4" w:rsidRPr="00D948E6" w:rsidRDefault="009767A4" w:rsidP="00DC4DD9">
            <w:pPr>
              <w:pStyle w:val="TABLE-cell"/>
              <w:keepNext/>
              <w:jc w:val="center"/>
            </w:pPr>
            <w:r w:rsidRPr="00D948E6">
              <w:t>50…99</w:t>
            </w:r>
          </w:p>
        </w:tc>
        <w:tc>
          <w:tcPr>
            <w:tcW w:w="992" w:type="dxa"/>
            <w:vAlign w:val="center"/>
          </w:tcPr>
          <w:p w14:paraId="5DB86FD9" w14:textId="77777777" w:rsidR="009767A4" w:rsidRPr="00D948E6" w:rsidRDefault="009767A4" w:rsidP="00DC4DD9">
            <w:pPr>
              <w:pStyle w:val="TABLE-cell"/>
              <w:keepNext/>
              <w:jc w:val="center"/>
            </w:pPr>
            <w:r w:rsidRPr="00D948E6">
              <w:t>0…255</w:t>
            </w:r>
          </w:p>
        </w:tc>
        <w:tc>
          <w:tcPr>
            <w:tcW w:w="1133" w:type="dxa"/>
            <w:tcBorders>
              <w:right w:val="double" w:sz="4" w:space="0" w:color="auto"/>
            </w:tcBorders>
            <w:vAlign w:val="center"/>
          </w:tcPr>
          <w:p w14:paraId="5DB86FDA" w14:textId="77777777" w:rsidR="009767A4" w:rsidRPr="00D948E6" w:rsidRDefault="009767A4" w:rsidP="00DC4DD9">
            <w:pPr>
              <w:pStyle w:val="TABLE-cell"/>
              <w:keepNext/>
              <w:jc w:val="center"/>
            </w:pPr>
            <w:r w:rsidRPr="00D948E6">
              <w:t>0…255</w:t>
            </w:r>
          </w:p>
        </w:tc>
      </w:tr>
      <w:tr w:rsidR="009767A4" w:rsidRPr="00D948E6" w14:paraId="5DB86FE3" w14:textId="77777777" w:rsidTr="00C27FF5">
        <w:trPr>
          <w:cantSplit/>
          <w:jc w:val="center"/>
        </w:trPr>
        <w:tc>
          <w:tcPr>
            <w:tcW w:w="2035" w:type="dxa"/>
            <w:tcBorders>
              <w:left w:val="double" w:sz="4" w:space="0" w:color="auto"/>
            </w:tcBorders>
          </w:tcPr>
          <w:p w14:paraId="5DB86FDC" w14:textId="77777777" w:rsidR="009767A4" w:rsidRPr="00D948E6" w:rsidRDefault="009767A4" w:rsidP="004365AB">
            <w:pPr>
              <w:pStyle w:val="TABLE-cell"/>
              <w:keepNext/>
            </w:pPr>
            <w:r w:rsidRPr="00D948E6">
              <w:t>Utility specific</w:t>
            </w:r>
            <w:r w:rsidR="004365AB">
              <w:t>, NOTE 3</w:t>
            </w:r>
          </w:p>
        </w:tc>
        <w:tc>
          <w:tcPr>
            <w:tcW w:w="1225" w:type="dxa"/>
            <w:vAlign w:val="center"/>
          </w:tcPr>
          <w:p w14:paraId="5DB86FDD" w14:textId="77777777" w:rsidR="009767A4" w:rsidRPr="00D948E6" w:rsidRDefault="009767A4" w:rsidP="00DC4DD9">
            <w:pPr>
              <w:pStyle w:val="TABLE-cell"/>
              <w:keepNext/>
              <w:jc w:val="center"/>
            </w:pPr>
            <w:r w:rsidRPr="00D948E6">
              <w:t>0, 1, 4...9, F</w:t>
            </w:r>
          </w:p>
        </w:tc>
        <w:tc>
          <w:tcPr>
            <w:tcW w:w="1275" w:type="dxa"/>
            <w:vAlign w:val="center"/>
          </w:tcPr>
          <w:p w14:paraId="5DB86FDE" w14:textId="77777777" w:rsidR="009767A4" w:rsidRPr="00D948E6" w:rsidRDefault="009767A4" w:rsidP="00DC4DD9">
            <w:pPr>
              <w:pStyle w:val="TABLE-cell"/>
              <w:keepNext/>
              <w:jc w:val="center"/>
            </w:pPr>
            <w:r w:rsidRPr="00D948E6">
              <w:t>65…127</w:t>
            </w:r>
          </w:p>
        </w:tc>
        <w:tc>
          <w:tcPr>
            <w:tcW w:w="1134" w:type="dxa"/>
            <w:vAlign w:val="center"/>
          </w:tcPr>
          <w:p w14:paraId="5DB86FDF" w14:textId="77777777" w:rsidR="009767A4" w:rsidRPr="00D948E6" w:rsidRDefault="009767A4" w:rsidP="00DC4DD9">
            <w:pPr>
              <w:pStyle w:val="TABLE-cell"/>
              <w:keepNext/>
              <w:jc w:val="center"/>
            </w:pPr>
            <w:r w:rsidRPr="00D948E6">
              <w:t>0…255</w:t>
            </w:r>
          </w:p>
        </w:tc>
        <w:tc>
          <w:tcPr>
            <w:tcW w:w="1276" w:type="dxa"/>
            <w:vAlign w:val="center"/>
          </w:tcPr>
          <w:p w14:paraId="5DB86FE0" w14:textId="77777777" w:rsidR="009767A4" w:rsidRPr="00D948E6" w:rsidRDefault="009767A4" w:rsidP="00DC4DD9">
            <w:pPr>
              <w:pStyle w:val="TABLE-cell"/>
              <w:keepNext/>
              <w:jc w:val="center"/>
            </w:pPr>
            <w:r w:rsidRPr="00D948E6">
              <w:t>0…255</w:t>
            </w:r>
          </w:p>
        </w:tc>
        <w:tc>
          <w:tcPr>
            <w:tcW w:w="992" w:type="dxa"/>
            <w:vAlign w:val="center"/>
          </w:tcPr>
          <w:p w14:paraId="5DB86FE1" w14:textId="77777777" w:rsidR="009767A4" w:rsidRPr="00D948E6" w:rsidRDefault="009767A4" w:rsidP="00DC4DD9">
            <w:pPr>
              <w:pStyle w:val="TABLE-cell"/>
              <w:keepNext/>
              <w:jc w:val="center"/>
            </w:pPr>
            <w:r w:rsidRPr="00D948E6">
              <w:t>0…255</w:t>
            </w:r>
          </w:p>
        </w:tc>
        <w:tc>
          <w:tcPr>
            <w:tcW w:w="1133" w:type="dxa"/>
            <w:tcBorders>
              <w:right w:val="double" w:sz="4" w:space="0" w:color="auto"/>
            </w:tcBorders>
            <w:vAlign w:val="center"/>
          </w:tcPr>
          <w:p w14:paraId="5DB86FE2" w14:textId="77777777" w:rsidR="009767A4" w:rsidRPr="00D948E6" w:rsidRDefault="009767A4" w:rsidP="00DC4DD9">
            <w:pPr>
              <w:pStyle w:val="TABLE-cell"/>
              <w:keepNext/>
              <w:jc w:val="center"/>
            </w:pPr>
            <w:r w:rsidRPr="00D948E6">
              <w:t>0…255</w:t>
            </w:r>
          </w:p>
        </w:tc>
      </w:tr>
      <w:tr w:rsidR="009767A4" w:rsidRPr="00D948E6" w14:paraId="5DB86FEB" w14:textId="77777777" w:rsidTr="00C27FF5">
        <w:trPr>
          <w:cantSplit/>
          <w:jc w:val="center"/>
        </w:trPr>
        <w:tc>
          <w:tcPr>
            <w:tcW w:w="2035" w:type="dxa"/>
            <w:tcBorders>
              <w:left w:val="double" w:sz="4" w:space="0" w:color="auto"/>
            </w:tcBorders>
          </w:tcPr>
          <w:p w14:paraId="5DB86FE4" w14:textId="77777777" w:rsidR="009767A4" w:rsidRPr="00D948E6" w:rsidRDefault="009767A4" w:rsidP="004365AB">
            <w:pPr>
              <w:pStyle w:val="TABLE-cell"/>
              <w:keepNext/>
            </w:pPr>
            <w:r w:rsidRPr="00D948E6">
              <w:t>Consortia specific</w:t>
            </w:r>
            <w:r w:rsidR="004365AB">
              <w:t>, NOTE 4</w:t>
            </w:r>
          </w:p>
        </w:tc>
        <w:tc>
          <w:tcPr>
            <w:tcW w:w="1225" w:type="dxa"/>
            <w:vMerge w:val="restart"/>
            <w:vAlign w:val="center"/>
          </w:tcPr>
          <w:p w14:paraId="5DB86FE5" w14:textId="77777777" w:rsidR="009767A4" w:rsidRPr="00D948E6" w:rsidRDefault="009767A4" w:rsidP="00DC4DD9">
            <w:pPr>
              <w:pStyle w:val="TABLE-cell"/>
              <w:keepNext/>
              <w:jc w:val="center"/>
            </w:pPr>
            <w:r w:rsidRPr="00D948E6">
              <w:t>0, 1, 4...9, F</w:t>
            </w:r>
          </w:p>
        </w:tc>
        <w:tc>
          <w:tcPr>
            <w:tcW w:w="1275" w:type="dxa"/>
            <w:vAlign w:val="center"/>
          </w:tcPr>
          <w:p w14:paraId="5DB86FE6" w14:textId="77777777" w:rsidR="009767A4" w:rsidRPr="00D948E6" w:rsidRDefault="009767A4" w:rsidP="00DC4DD9">
            <w:pPr>
              <w:pStyle w:val="TABLE-cell"/>
              <w:keepNext/>
              <w:jc w:val="center"/>
            </w:pPr>
            <w:r w:rsidRPr="00D948E6">
              <w:t>0…64</w:t>
            </w:r>
          </w:p>
        </w:tc>
        <w:tc>
          <w:tcPr>
            <w:tcW w:w="1134" w:type="dxa"/>
            <w:vAlign w:val="center"/>
          </w:tcPr>
          <w:p w14:paraId="5DB86FE7" w14:textId="77777777" w:rsidR="009767A4" w:rsidRPr="00D948E6" w:rsidRDefault="009767A4" w:rsidP="00DC4DD9">
            <w:pPr>
              <w:pStyle w:val="TABLE-cell"/>
              <w:keepNext/>
              <w:jc w:val="center"/>
            </w:pPr>
            <w:r w:rsidRPr="00D948E6">
              <w:t>93</w:t>
            </w:r>
          </w:p>
        </w:tc>
        <w:tc>
          <w:tcPr>
            <w:tcW w:w="1276" w:type="dxa"/>
            <w:vAlign w:val="center"/>
          </w:tcPr>
          <w:p w14:paraId="5DB86FE8" w14:textId="74F6DF32" w:rsidR="009767A4" w:rsidRPr="00D948E6" w:rsidRDefault="009767A4" w:rsidP="00DC4DD9">
            <w:pPr>
              <w:pStyle w:val="TABLE-cell"/>
              <w:keepNext/>
              <w:jc w:val="center"/>
            </w:pPr>
            <w:r w:rsidRPr="00D948E6">
              <w:t xml:space="preserve">See </w:t>
            </w:r>
            <w:r w:rsidRPr="00D948E6">
              <w:fldChar w:fldCharType="begin"/>
            </w:r>
            <w:r w:rsidRPr="00D948E6">
              <w:instrText xml:space="preserve"> REF _Ref102795330 \h  \* MERGEFORMAT </w:instrText>
            </w:r>
            <w:r w:rsidRPr="00D948E6">
              <w:fldChar w:fldCharType="separate"/>
            </w:r>
            <w:r w:rsidR="005245E0" w:rsidRPr="00D948E6">
              <w:t xml:space="preserve">Table </w:t>
            </w:r>
            <w:r w:rsidR="005245E0">
              <w:t>6</w:t>
            </w:r>
            <w:r w:rsidRPr="00D948E6">
              <w:fldChar w:fldCharType="end"/>
            </w:r>
            <w:r w:rsidR="00493DF6">
              <w:t>.</w:t>
            </w:r>
            <w:r w:rsidRPr="00D948E6">
              <w:t xml:space="preserve"> </w:t>
            </w:r>
          </w:p>
        </w:tc>
        <w:tc>
          <w:tcPr>
            <w:tcW w:w="992" w:type="dxa"/>
            <w:vAlign w:val="center"/>
          </w:tcPr>
          <w:p w14:paraId="5DB86FE9" w14:textId="77777777" w:rsidR="009767A4" w:rsidRPr="00D948E6" w:rsidRDefault="009767A4" w:rsidP="00DC4DD9">
            <w:pPr>
              <w:pStyle w:val="TABLE-cell"/>
              <w:keepNext/>
              <w:jc w:val="center"/>
            </w:pPr>
          </w:p>
        </w:tc>
        <w:tc>
          <w:tcPr>
            <w:tcW w:w="1133" w:type="dxa"/>
            <w:tcBorders>
              <w:right w:val="double" w:sz="4" w:space="0" w:color="auto"/>
            </w:tcBorders>
            <w:vAlign w:val="center"/>
          </w:tcPr>
          <w:p w14:paraId="5DB86FEA" w14:textId="77777777" w:rsidR="009767A4" w:rsidRPr="00D948E6" w:rsidRDefault="009767A4" w:rsidP="00DC4DD9">
            <w:pPr>
              <w:pStyle w:val="TABLE-cell"/>
              <w:keepNext/>
              <w:jc w:val="center"/>
            </w:pPr>
          </w:p>
        </w:tc>
      </w:tr>
      <w:tr w:rsidR="009767A4" w:rsidRPr="00D948E6" w14:paraId="5DB86FF3" w14:textId="77777777" w:rsidTr="00C27FF5">
        <w:trPr>
          <w:cantSplit/>
          <w:jc w:val="center"/>
        </w:trPr>
        <w:tc>
          <w:tcPr>
            <w:tcW w:w="2035" w:type="dxa"/>
            <w:tcBorders>
              <w:left w:val="double" w:sz="4" w:space="0" w:color="auto"/>
              <w:bottom w:val="double" w:sz="4" w:space="0" w:color="auto"/>
            </w:tcBorders>
          </w:tcPr>
          <w:p w14:paraId="5DB86FEC" w14:textId="77777777" w:rsidR="009767A4" w:rsidRPr="00D948E6" w:rsidRDefault="009767A4" w:rsidP="004365AB">
            <w:pPr>
              <w:pStyle w:val="TABLE-cell"/>
              <w:keepNext/>
            </w:pPr>
            <w:r w:rsidRPr="00D948E6">
              <w:t>Country specific</w:t>
            </w:r>
            <w:r w:rsidR="004365AB">
              <w:t>, NOTE 5</w:t>
            </w:r>
          </w:p>
        </w:tc>
        <w:tc>
          <w:tcPr>
            <w:tcW w:w="1225" w:type="dxa"/>
            <w:vMerge/>
            <w:tcBorders>
              <w:bottom w:val="double" w:sz="4" w:space="0" w:color="auto"/>
            </w:tcBorders>
            <w:vAlign w:val="center"/>
          </w:tcPr>
          <w:p w14:paraId="5DB86FED" w14:textId="77777777" w:rsidR="009767A4" w:rsidRPr="00D948E6" w:rsidRDefault="009767A4" w:rsidP="00DC4DD9">
            <w:pPr>
              <w:pStyle w:val="TABLE-cell"/>
              <w:keepNext/>
            </w:pPr>
          </w:p>
        </w:tc>
        <w:tc>
          <w:tcPr>
            <w:tcW w:w="1275" w:type="dxa"/>
            <w:tcBorders>
              <w:bottom w:val="double" w:sz="4" w:space="0" w:color="auto"/>
            </w:tcBorders>
            <w:vAlign w:val="center"/>
          </w:tcPr>
          <w:p w14:paraId="5DB86FEE" w14:textId="77777777" w:rsidR="009767A4" w:rsidRPr="00D948E6" w:rsidRDefault="009767A4" w:rsidP="00DC4DD9">
            <w:pPr>
              <w:pStyle w:val="TABLE-cell"/>
              <w:keepNext/>
              <w:jc w:val="center"/>
            </w:pPr>
            <w:r w:rsidRPr="00D948E6">
              <w:t>0…64</w:t>
            </w:r>
          </w:p>
        </w:tc>
        <w:tc>
          <w:tcPr>
            <w:tcW w:w="1134" w:type="dxa"/>
            <w:tcBorders>
              <w:bottom w:val="double" w:sz="4" w:space="0" w:color="auto"/>
            </w:tcBorders>
            <w:vAlign w:val="center"/>
          </w:tcPr>
          <w:p w14:paraId="5DB86FEF" w14:textId="77777777" w:rsidR="009767A4" w:rsidRPr="00D948E6" w:rsidRDefault="009767A4" w:rsidP="00DC4DD9">
            <w:pPr>
              <w:pStyle w:val="TABLE-cell"/>
              <w:keepNext/>
              <w:jc w:val="center"/>
            </w:pPr>
            <w:r w:rsidRPr="00D948E6">
              <w:t>94</w:t>
            </w:r>
          </w:p>
        </w:tc>
        <w:tc>
          <w:tcPr>
            <w:tcW w:w="1276" w:type="dxa"/>
            <w:tcBorders>
              <w:bottom w:val="double" w:sz="4" w:space="0" w:color="auto"/>
            </w:tcBorders>
            <w:vAlign w:val="center"/>
          </w:tcPr>
          <w:p w14:paraId="5DB86FF0" w14:textId="77B4B0B9" w:rsidR="009767A4" w:rsidRPr="00D948E6" w:rsidRDefault="009767A4" w:rsidP="00DC4DD9">
            <w:pPr>
              <w:pStyle w:val="TABLE-cell"/>
              <w:keepNext/>
              <w:jc w:val="center"/>
            </w:pPr>
            <w:r w:rsidRPr="00D948E6">
              <w:t xml:space="preserve">See </w:t>
            </w:r>
            <w:r w:rsidRPr="00D948E6">
              <w:fldChar w:fldCharType="begin"/>
            </w:r>
            <w:r w:rsidRPr="00D948E6">
              <w:instrText xml:space="preserve"> REF _Ref100059783 \h  \* MERGEFORMAT </w:instrText>
            </w:r>
            <w:r w:rsidRPr="00D948E6">
              <w:fldChar w:fldCharType="separate"/>
            </w:r>
            <w:r w:rsidR="005245E0" w:rsidRPr="00D948E6">
              <w:t xml:space="preserve">Table </w:t>
            </w:r>
            <w:r w:rsidR="005245E0">
              <w:t>7</w:t>
            </w:r>
            <w:r w:rsidRPr="00D948E6">
              <w:fldChar w:fldCharType="end"/>
            </w:r>
            <w:r w:rsidR="00493DF6">
              <w:t>.</w:t>
            </w:r>
          </w:p>
        </w:tc>
        <w:tc>
          <w:tcPr>
            <w:tcW w:w="992" w:type="dxa"/>
            <w:tcBorders>
              <w:bottom w:val="double" w:sz="4" w:space="0" w:color="auto"/>
            </w:tcBorders>
            <w:vAlign w:val="center"/>
          </w:tcPr>
          <w:p w14:paraId="5DB86FF1" w14:textId="77777777" w:rsidR="009767A4" w:rsidRPr="00D948E6" w:rsidRDefault="009767A4" w:rsidP="00DC4DD9">
            <w:pPr>
              <w:pStyle w:val="TABLE-cell"/>
              <w:keepNext/>
              <w:jc w:val="center"/>
            </w:pPr>
          </w:p>
        </w:tc>
        <w:tc>
          <w:tcPr>
            <w:tcW w:w="1133" w:type="dxa"/>
            <w:tcBorders>
              <w:bottom w:val="double" w:sz="4" w:space="0" w:color="auto"/>
              <w:right w:val="double" w:sz="4" w:space="0" w:color="auto"/>
            </w:tcBorders>
            <w:vAlign w:val="center"/>
          </w:tcPr>
          <w:p w14:paraId="5DB86FF2" w14:textId="77777777" w:rsidR="009767A4" w:rsidRPr="00D948E6" w:rsidRDefault="009767A4" w:rsidP="00DC4DD9">
            <w:pPr>
              <w:pStyle w:val="TABLE-cell"/>
              <w:keepNext/>
              <w:jc w:val="center"/>
            </w:pPr>
          </w:p>
        </w:tc>
      </w:tr>
      <w:tr w:rsidR="002E3ECC" w:rsidRPr="00D948E6" w14:paraId="5DB86FF9" w14:textId="77777777" w:rsidTr="00C27FF5">
        <w:trPr>
          <w:cantSplit/>
          <w:trHeight w:val="2296"/>
          <w:jc w:val="center"/>
        </w:trPr>
        <w:tc>
          <w:tcPr>
            <w:tcW w:w="9070" w:type="dxa"/>
            <w:gridSpan w:val="7"/>
            <w:tcBorders>
              <w:left w:val="double" w:sz="4" w:space="0" w:color="auto"/>
              <w:right w:val="double" w:sz="4" w:space="0" w:color="auto"/>
            </w:tcBorders>
          </w:tcPr>
          <w:p w14:paraId="5DB86FF4" w14:textId="77777777" w:rsidR="002E3ECC" w:rsidRPr="00D948E6" w:rsidRDefault="002E3ECC" w:rsidP="002E3ECC">
            <w:pPr>
              <w:pStyle w:val="NOTE"/>
            </w:pPr>
            <w:r>
              <w:t>NOTE 1</w:t>
            </w:r>
            <w:r>
              <w:t> </w:t>
            </w:r>
            <w:r w:rsidRPr="00D948E6">
              <w:t>“b”, “c”, “d”, “e”, “f” means any value in the relevant value group.</w:t>
            </w:r>
          </w:p>
          <w:p w14:paraId="5DB86FF5" w14:textId="77777777" w:rsidR="002E3ECC" w:rsidRPr="00D948E6" w:rsidRDefault="002E3ECC" w:rsidP="002E3ECC">
            <w:pPr>
              <w:pStyle w:val="NOTE"/>
            </w:pPr>
            <w:r w:rsidRPr="00D948E6">
              <w:t>NOTE 2</w:t>
            </w:r>
            <w:r>
              <w:t> </w:t>
            </w:r>
            <w:r w:rsidRPr="00D948E6">
              <w:t>The range D = 50…99 is available for identifying objects, which are not represented by another defined code, but need representation on the display as well. If this is not required, the range D = 128…254 should be used.</w:t>
            </w:r>
          </w:p>
          <w:p w14:paraId="5DB86FF6" w14:textId="6BA3A195" w:rsidR="002E3ECC" w:rsidRPr="00D948E6" w:rsidRDefault="002E3ECC" w:rsidP="002E3ECC">
            <w:pPr>
              <w:pStyle w:val="NOTE"/>
            </w:pPr>
            <w:r w:rsidRPr="00D948E6">
              <w:t>NOTE 3</w:t>
            </w:r>
            <w:r>
              <w:t> </w:t>
            </w:r>
            <w:r w:rsidRPr="00D948E6">
              <w:t>If the value in value group B is 65…127, the whole OBIS code should be considered as utility specific and the value of other groups does not necessarily carry a meaning de</w:t>
            </w:r>
            <w:r>
              <w:t xml:space="preserve">fined neither in this document nor in </w:t>
            </w:r>
            <w:r>
              <w:fldChar w:fldCharType="begin"/>
            </w:r>
            <w:r>
              <w:instrText xml:space="preserve"> REF IEC62056_6_2 \h  \* MERGEFORMAT </w:instrText>
            </w:r>
            <w:r>
              <w:fldChar w:fldCharType="separate"/>
            </w:r>
            <w:r w:rsidR="005245E0">
              <w:rPr>
                <w:color w:val="000000"/>
              </w:rPr>
              <w:t>IEC 62056-6-2:20</w:t>
            </w:r>
            <w:r w:rsidR="005245E0" w:rsidRPr="005245E0">
              <w:rPr>
                <w:color w:val="000000"/>
              </w:rPr>
              <w:t>21</w:t>
            </w:r>
            <w:r>
              <w:fldChar w:fldCharType="end"/>
            </w:r>
            <w:r>
              <w:t>.</w:t>
            </w:r>
          </w:p>
          <w:p w14:paraId="5DB86FF7" w14:textId="77777777" w:rsidR="002E3ECC" w:rsidRPr="00D948E6" w:rsidRDefault="002E3ECC" w:rsidP="002E3ECC">
            <w:pPr>
              <w:pStyle w:val="NOTE"/>
            </w:pPr>
            <w:r w:rsidRPr="00D948E6">
              <w:t>NOTE 4</w:t>
            </w:r>
            <w:r>
              <w:t> </w:t>
            </w:r>
            <w:r w:rsidRPr="00D948E6">
              <w:t>The usage of value group E and F are defined in consortia specific documents.</w:t>
            </w:r>
          </w:p>
          <w:p w14:paraId="5DB86FF8" w14:textId="77777777" w:rsidR="002E3ECC" w:rsidRPr="00D948E6" w:rsidRDefault="002E3ECC" w:rsidP="002E3ECC">
            <w:pPr>
              <w:pStyle w:val="NOTE"/>
            </w:pPr>
            <w:r>
              <w:t>NOTE 5</w:t>
            </w:r>
            <w:r>
              <w:t> </w:t>
            </w:r>
            <w:r w:rsidRPr="00D948E6">
              <w:t>The usage of value group E and F are defined in country specific documents.</w:t>
            </w:r>
          </w:p>
        </w:tc>
      </w:tr>
    </w:tbl>
    <w:p w14:paraId="5DB86FFA" w14:textId="77777777" w:rsidR="000E2D82" w:rsidRDefault="000E2D82" w:rsidP="000E2D82">
      <w:pPr>
        <w:pStyle w:val="NOTE"/>
      </w:pPr>
    </w:p>
    <w:p w14:paraId="5DB86FFB" w14:textId="77777777" w:rsidR="009767A4" w:rsidRPr="00D948E6" w:rsidRDefault="009767A4" w:rsidP="009767A4">
      <w:pPr>
        <w:pStyle w:val="PARAGRAPH"/>
      </w:pPr>
      <w:r w:rsidRPr="00D948E6">
        <w:t xml:space="preserve">Objects </w:t>
      </w:r>
      <w:r w:rsidR="00E22845">
        <w:t xml:space="preserve">for which this </w:t>
      </w:r>
      <w:r w:rsidR="008753E5">
        <w:t>document</w:t>
      </w:r>
      <w:r w:rsidR="00E22845">
        <w:t xml:space="preserve"> </w:t>
      </w:r>
      <w:r w:rsidRPr="00D948E6">
        <w:t>defines standard identifiers shall not be re-identified by manufacturer, utility, consortia or country specific identifiers.</w:t>
      </w:r>
    </w:p>
    <w:p w14:paraId="5DB86FFC" w14:textId="77777777" w:rsidR="009767A4" w:rsidRPr="00D948E6" w:rsidRDefault="009767A4" w:rsidP="009767A4">
      <w:pPr>
        <w:pStyle w:val="PARAGRAPH"/>
      </w:pPr>
      <w:r w:rsidRPr="00D948E6">
        <w:t xml:space="preserve">On the other hand, an object previously identified by a manufacturer-, utility-, consortia- or country-specific identifier may receive a standard identifier in the future, if its use is of common interest for the users of this </w:t>
      </w:r>
      <w:r w:rsidR="008753E5">
        <w:t>document</w:t>
      </w:r>
      <w:r w:rsidRPr="00D948E6">
        <w:t>.</w:t>
      </w:r>
    </w:p>
    <w:p w14:paraId="5DB86FFD" w14:textId="77777777" w:rsidR="009767A4" w:rsidRPr="00D948E6" w:rsidRDefault="009767A4" w:rsidP="004F51D5">
      <w:pPr>
        <w:pStyle w:val="Heading2"/>
      </w:pPr>
      <w:bookmarkStart w:id="372" w:name="_Toc102790161"/>
      <w:bookmarkStart w:id="373" w:name="_Toc112672424"/>
      <w:bookmarkStart w:id="374" w:name="_Toc112672997"/>
      <w:bookmarkStart w:id="375" w:name="_Toc112673231"/>
      <w:bookmarkStart w:id="376" w:name="_Toc114270066"/>
      <w:bookmarkStart w:id="377" w:name="_Ref176074748"/>
      <w:bookmarkStart w:id="378" w:name="_Ref176074753"/>
      <w:bookmarkStart w:id="379" w:name="_Ref219087839"/>
      <w:bookmarkStart w:id="380" w:name="_Ref358037243"/>
      <w:bookmarkStart w:id="381" w:name="_Toc364085225"/>
      <w:bookmarkStart w:id="382" w:name="_Toc364085644"/>
      <w:bookmarkStart w:id="383" w:name="_Toc397983207"/>
      <w:bookmarkStart w:id="384" w:name="_Toc398111882"/>
      <w:bookmarkStart w:id="385" w:name="_Toc438500181"/>
      <w:bookmarkStart w:id="386" w:name="_Toc438500917"/>
      <w:bookmarkStart w:id="387" w:name="_Toc470255490"/>
      <w:bookmarkStart w:id="388" w:name="_Toc84315133"/>
      <w:r w:rsidRPr="00D948E6">
        <w:t>Standard object codes</w:t>
      </w:r>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r w:rsidRPr="00D948E6">
        <w:fldChar w:fldCharType="begin"/>
      </w:r>
      <w:r w:rsidRPr="00D948E6">
        <w:instrText xml:space="preserve"> XE "Standard object codes" </w:instrText>
      </w:r>
      <w:r w:rsidRPr="00D948E6">
        <w:fldChar w:fldCharType="end"/>
      </w:r>
    </w:p>
    <w:p w14:paraId="5DB86FFE" w14:textId="77777777" w:rsidR="009767A4" w:rsidRPr="00D948E6" w:rsidRDefault="009767A4" w:rsidP="009767A4">
      <w:pPr>
        <w:pStyle w:val="PARAGRAPH"/>
      </w:pPr>
      <w:r w:rsidRPr="00D948E6">
        <w:t>Standard object codes are meaningful combinations of defined values of the six value groups.</w:t>
      </w:r>
    </w:p>
    <w:p w14:paraId="5DB86FFF" w14:textId="77777777" w:rsidR="009767A4" w:rsidRPr="00D948E6" w:rsidRDefault="009767A4" w:rsidP="009767A4">
      <w:pPr>
        <w:pStyle w:val="PARAGRAPH"/>
      </w:pPr>
      <w:r w:rsidRPr="008D304A">
        <w:rPr>
          <w:bCs/>
        </w:rPr>
        <w:t>Notation:</w:t>
      </w:r>
      <w:r w:rsidRPr="00D948E6">
        <w:t xml:space="preserve"> In the following tables, in the various value groups, </w:t>
      </w:r>
      <w:r w:rsidRPr="00D948E6">
        <w:rPr>
          <w:i/>
          <w:iCs/>
        </w:rPr>
        <w:t>“b”, “c”, ”d”, “e”, “f”</w:t>
      </w:r>
      <w:r w:rsidRPr="00D948E6">
        <w:t xml:space="preserve"> </w:t>
      </w:r>
      <w:r w:rsidRPr="00BB1149">
        <w:t>signifies</w:t>
      </w:r>
      <w:r w:rsidRPr="00D948E6">
        <w:t xml:space="preserve"> any value in the respective value group. If only one object is instantiated, the value shall be 0. If a value group is shaded, then this value group is not used.</w:t>
      </w:r>
    </w:p>
    <w:p w14:paraId="5DB87000" w14:textId="7F7AC21E" w:rsidR="009767A4" w:rsidRPr="00D948E6" w:rsidRDefault="000E2D82" w:rsidP="009767A4">
      <w:pPr>
        <w:pStyle w:val="NOTE"/>
      </w:pPr>
      <w:r>
        <w:t>NOTE</w:t>
      </w:r>
      <w:r w:rsidR="00717577">
        <w:t> </w:t>
      </w:r>
      <w:r w:rsidR="009767A4" w:rsidRPr="00D948E6">
        <w:t xml:space="preserve">The </w:t>
      </w:r>
      <w:r w:rsidR="00036D63">
        <w:t>DLMS®</w:t>
      </w:r>
      <w:r w:rsidR="009767A4" w:rsidRPr="00D948E6">
        <w:t xml:space="preserve"> UA maintains a list of standard COSEM object definitions at </w:t>
      </w:r>
      <w:hyperlink r:id="rId19" w:history="1">
        <w:r w:rsidR="000C597C" w:rsidRPr="00D948E6">
          <w:rPr>
            <w:rStyle w:val="Hyperlink"/>
          </w:rPr>
          <w:t>www.dlms.com</w:t>
        </w:r>
      </w:hyperlink>
      <w:r w:rsidR="009767A4" w:rsidRPr="00D948E6">
        <w:t>. The validity of the combination of OBIS codes and class_id-s as well as the data types of the attributes are tested during conformance testing.</w:t>
      </w:r>
    </w:p>
    <w:p w14:paraId="5DB87001" w14:textId="77777777" w:rsidR="009767A4" w:rsidRPr="00D948E6" w:rsidRDefault="009767A4" w:rsidP="004F51D5">
      <w:pPr>
        <w:pStyle w:val="Heading1"/>
      </w:pPr>
      <w:bookmarkStart w:id="389" w:name="_Toc445522690"/>
      <w:bookmarkStart w:id="390" w:name="_Toc450040532"/>
      <w:bookmarkStart w:id="391" w:name="_Toc509818313"/>
      <w:bookmarkStart w:id="392" w:name="_Toc78850902"/>
      <w:bookmarkStart w:id="393" w:name="_Toc78883964"/>
      <w:bookmarkStart w:id="394" w:name="_Toc102790112"/>
      <w:bookmarkStart w:id="395" w:name="_Toc112672385"/>
      <w:bookmarkStart w:id="396" w:name="_Toc112672948"/>
      <w:bookmarkStart w:id="397" w:name="_Toc112673182"/>
      <w:bookmarkStart w:id="398" w:name="_Toc114270052"/>
      <w:bookmarkStart w:id="399" w:name="_Toc364085226"/>
      <w:bookmarkStart w:id="400" w:name="_Toc364085645"/>
      <w:bookmarkStart w:id="401" w:name="_Toc397983208"/>
      <w:bookmarkStart w:id="402" w:name="_Toc398111883"/>
      <w:bookmarkStart w:id="403" w:name="_Toc438500182"/>
      <w:bookmarkStart w:id="404" w:name="_Toc438500918"/>
      <w:bookmarkStart w:id="405" w:name="_Toc470255491"/>
      <w:bookmarkStart w:id="406" w:name="_Toc84315134"/>
      <w:bookmarkStart w:id="407" w:name="_Toc432307260"/>
      <w:bookmarkEnd w:id="287"/>
      <w:bookmarkEnd w:id="288"/>
      <w:bookmarkEnd w:id="289"/>
      <w:r w:rsidRPr="00D948E6">
        <w:lastRenderedPageBreak/>
        <w:t>Value group definitions</w:t>
      </w:r>
      <w:bookmarkEnd w:id="389"/>
      <w:bookmarkEnd w:id="390"/>
      <w:bookmarkEnd w:id="391"/>
      <w:bookmarkEnd w:id="392"/>
      <w:bookmarkEnd w:id="393"/>
      <w:r w:rsidRPr="00D948E6">
        <w:t xml:space="preserve"> </w:t>
      </w:r>
      <w:bookmarkEnd w:id="394"/>
      <w:bookmarkEnd w:id="395"/>
      <w:bookmarkEnd w:id="396"/>
      <w:bookmarkEnd w:id="397"/>
      <w:bookmarkEnd w:id="398"/>
      <w:bookmarkEnd w:id="399"/>
      <w:bookmarkEnd w:id="400"/>
      <w:r>
        <w:t>–</w:t>
      </w:r>
      <w:r w:rsidRPr="00D948E6">
        <w:t xml:space="preserve"> overview</w:t>
      </w:r>
      <w:bookmarkEnd w:id="401"/>
      <w:bookmarkEnd w:id="402"/>
      <w:bookmarkEnd w:id="403"/>
      <w:bookmarkEnd w:id="404"/>
      <w:bookmarkEnd w:id="405"/>
      <w:bookmarkEnd w:id="406"/>
    </w:p>
    <w:p w14:paraId="5DB87002" w14:textId="77777777" w:rsidR="009767A4" w:rsidRPr="00D948E6" w:rsidRDefault="009767A4" w:rsidP="004F51D5">
      <w:pPr>
        <w:pStyle w:val="Heading2"/>
      </w:pPr>
      <w:bookmarkStart w:id="408" w:name="_Hlt505991910"/>
      <w:bookmarkStart w:id="409" w:name="_Toc445522691"/>
      <w:bookmarkStart w:id="410" w:name="_Toc450040533"/>
      <w:bookmarkStart w:id="411" w:name="_Ref505991705"/>
      <w:bookmarkStart w:id="412" w:name="_Ref505991976"/>
      <w:bookmarkStart w:id="413" w:name="_Toc509818314"/>
      <w:bookmarkStart w:id="414" w:name="_Toc78850903"/>
      <w:bookmarkStart w:id="415" w:name="_Toc78883965"/>
      <w:bookmarkStart w:id="416" w:name="_Toc102790113"/>
      <w:bookmarkStart w:id="417" w:name="_Toc112672386"/>
      <w:bookmarkStart w:id="418" w:name="_Toc112672949"/>
      <w:bookmarkStart w:id="419" w:name="_Toc112673183"/>
      <w:bookmarkStart w:id="420" w:name="_Toc114270053"/>
      <w:bookmarkStart w:id="421" w:name="_Ref358037266"/>
      <w:bookmarkStart w:id="422" w:name="_Toc364085227"/>
      <w:bookmarkStart w:id="423" w:name="_Toc364085646"/>
      <w:bookmarkStart w:id="424" w:name="_Ref387165727"/>
      <w:bookmarkStart w:id="425" w:name="_Ref387165736"/>
      <w:bookmarkStart w:id="426" w:name="_Toc397983209"/>
      <w:bookmarkStart w:id="427" w:name="_Toc398111884"/>
      <w:bookmarkStart w:id="428" w:name="_Toc438500183"/>
      <w:bookmarkStart w:id="429" w:name="_Toc438500919"/>
      <w:bookmarkStart w:id="430" w:name="_Toc470255492"/>
      <w:bookmarkStart w:id="431" w:name="_Toc84315135"/>
      <w:bookmarkEnd w:id="408"/>
      <w:r w:rsidRPr="00D948E6">
        <w:t>Value group A</w:t>
      </w:r>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r w:rsidRPr="00D948E6">
        <w:t xml:space="preserve"> </w:t>
      </w:r>
      <w:r w:rsidRPr="00D948E6">
        <w:fldChar w:fldCharType="begin"/>
      </w:r>
      <w:r w:rsidRPr="00D948E6">
        <w:instrText xml:space="preserve"> XE "Value group A" </w:instrText>
      </w:r>
      <w:r w:rsidRPr="00D948E6">
        <w:fldChar w:fldCharType="end"/>
      </w:r>
    </w:p>
    <w:p w14:paraId="5DB87003" w14:textId="40FDA790" w:rsidR="009767A4" w:rsidRPr="00D948E6" w:rsidRDefault="009767A4" w:rsidP="009767A4">
      <w:pPr>
        <w:pStyle w:val="PARAGRAPH"/>
      </w:pPr>
      <w:r w:rsidRPr="00D948E6">
        <w:t xml:space="preserve">The range for value group A is 0 to 15; see </w:t>
      </w:r>
      <w:r w:rsidRPr="00D948E6">
        <w:fldChar w:fldCharType="begin"/>
      </w:r>
      <w:r w:rsidRPr="00D948E6">
        <w:instrText xml:space="preserve"> REF _Ref58158370 \h  \* MERGEFORMAT </w:instrText>
      </w:r>
      <w:r w:rsidRPr="00D948E6">
        <w:fldChar w:fldCharType="separate"/>
      </w:r>
      <w:r w:rsidR="005245E0" w:rsidRPr="00D948E6">
        <w:t xml:space="preserve">Table </w:t>
      </w:r>
      <w:r w:rsidR="005245E0">
        <w:t>3</w:t>
      </w:r>
      <w:r w:rsidRPr="00D948E6">
        <w:fldChar w:fldCharType="end"/>
      </w:r>
      <w:bookmarkStart w:id="432" w:name="_Ref58158234"/>
      <w:bookmarkStart w:id="433" w:name="_Ref58158230"/>
      <w:r w:rsidRPr="00D948E6">
        <w:t>.</w:t>
      </w:r>
    </w:p>
    <w:p w14:paraId="5DB87004" w14:textId="17AE0A3B" w:rsidR="009767A4" w:rsidRPr="00D948E6" w:rsidRDefault="009767A4" w:rsidP="009767A4">
      <w:pPr>
        <w:pStyle w:val="TABLE-title"/>
      </w:pPr>
      <w:bookmarkStart w:id="434" w:name="_Ref58158370"/>
      <w:bookmarkStart w:id="435" w:name="_Toc100301472"/>
      <w:bookmarkStart w:id="436" w:name="_Toc364079522"/>
      <w:bookmarkStart w:id="437" w:name="_Toc397983437"/>
      <w:bookmarkStart w:id="438" w:name="_Toc398112112"/>
      <w:bookmarkStart w:id="439" w:name="_Toc438500244"/>
      <w:bookmarkStart w:id="440" w:name="_Toc438500980"/>
      <w:bookmarkStart w:id="441" w:name="_Toc470255553"/>
      <w:bookmarkStart w:id="442" w:name="_Toc84315196"/>
      <w:r w:rsidRPr="00D948E6">
        <w:t xml:space="preserve">Table </w:t>
      </w:r>
      <w:r w:rsidR="00697182">
        <w:rPr>
          <w:noProof/>
        </w:rPr>
        <w:fldChar w:fldCharType="begin"/>
      </w:r>
      <w:r w:rsidR="00697182">
        <w:rPr>
          <w:noProof/>
        </w:rPr>
        <w:instrText xml:space="preserve"> SEQ Table \* ARABIC </w:instrText>
      </w:r>
      <w:r w:rsidR="00697182">
        <w:rPr>
          <w:noProof/>
        </w:rPr>
        <w:fldChar w:fldCharType="separate"/>
      </w:r>
      <w:r w:rsidR="005245E0">
        <w:rPr>
          <w:noProof/>
        </w:rPr>
        <w:t>3</w:t>
      </w:r>
      <w:r w:rsidR="00697182">
        <w:rPr>
          <w:noProof/>
        </w:rPr>
        <w:fldChar w:fldCharType="end"/>
      </w:r>
      <w:bookmarkEnd w:id="432"/>
      <w:bookmarkEnd w:id="434"/>
      <w:r w:rsidRPr="00D948E6">
        <w:t xml:space="preserve"> – Value group A codes</w:t>
      </w:r>
      <w:bookmarkEnd w:id="433"/>
      <w:bookmarkEnd w:id="435"/>
      <w:bookmarkEnd w:id="436"/>
      <w:bookmarkEnd w:id="437"/>
      <w:bookmarkEnd w:id="438"/>
      <w:bookmarkEnd w:id="439"/>
      <w:bookmarkEnd w:id="440"/>
      <w:bookmarkEnd w:id="441"/>
      <w:bookmarkEnd w:id="442"/>
    </w:p>
    <w:tbl>
      <w:tblPr>
        <w:tblW w:w="9070"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2093"/>
        <w:gridCol w:w="6977"/>
      </w:tblGrid>
      <w:tr w:rsidR="009767A4" w:rsidRPr="00D948E6" w14:paraId="5DB87006" w14:textId="77777777" w:rsidTr="002F0D29">
        <w:trPr>
          <w:cantSplit/>
          <w:jc w:val="center"/>
        </w:trPr>
        <w:tc>
          <w:tcPr>
            <w:tcW w:w="7371" w:type="dxa"/>
            <w:gridSpan w:val="2"/>
            <w:tcBorders>
              <w:top w:val="double" w:sz="4" w:space="0" w:color="auto"/>
              <w:bottom w:val="single" w:sz="4" w:space="0" w:color="auto"/>
            </w:tcBorders>
            <w:shd w:val="clear" w:color="auto" w:fill="E0E0E0"/>
          </w:tcPr>
          <w:p w14:paraId="5DB87005" w14:textId="77777777" w:rsidR="009767A4" w:rsidRPr="00D948E6" w:rsidRDefault="009767A4" w:rsidP="00862BD0">
            <w:pPr>
              <w:pStyle w:val="TABLE-col-heading"/>
            </w:pPr>
            <w:r w:rsidRPr="00D948E6">
              <w:t xml:space="preserve">Value group A </w:t>
            </w:r>
          </w:p>
        </w:tc>
      </w:tr>
      <w:tr w:rsidR="009767A4" w:rsidRPr="00D948E6" w14:paraId="5DB87009" w14:textId="77777777" w:rsidTr="002F0D29">
        <w:trPr>
          <w:cantSplit/>
          <w:jc w:val="center"/>
        </w:trPr>
        <w:tc>
          <w:tcPr>
            <w:tcW w:w="1701" w:type="dxa"/>
            <w:tcBorders>
              <w:top w:val="single" w:sz="4" w:space="0" w:color="auto"/>
            </w:tcBorders>
          </w:tcPr>
          <w:p w14:paraId="5DB87007" w14:textId="77777777" w:rsidR="009767A4" w:rsidRPr="00D948E6" w:rsidRDefault="009767A4" w:rsidP="00862BD0">
            <w:pPr>
              <w:pStyle w:val="TABLE-cell"/>
              <w:ind w:right="-95"/>
              <w:rPr>
                <w:b/>
              </w:rPr>
            </w:pPr>
            <w:r w:rsidRPr="00D948E6">
              <w:rPr>
                <w:b/>
              </w:rPr>
              <w:t>0</w:t>
            </w:r>
          </w:p>
        </w:tc>
        <w:tc>
          <w:tcPr>
            <w:tcW w:w="5670" w:type="dxa"/>
            <w:tcBorders>
              <w:top w:val="single" w:sz="4" w:space="0" w:color="auto"/>
            </w:tcBorders>
          </w:tcPr>
          <w:p w14:paraId="5DB87008" w14:textId="77777777" w:rsidR="009767A4" w:rsidRPr="00D948E6" w:rsidRDefault="009767A4" w:rsidP="00862BD0">
            <w:pPr>
              <w:pStyle w:val="TABLE-cell"/>
            </w:pPr>
            <w:r w:rsidRPr="00D948E6">
              <w:t xml:space="preserve">Abstract objects </w:t>
            </w:r>
            <w:r w:rsidRPr="00D948E6">
              <w:fldChar w:fldCharType="begin"/>
            </w:r>
            <w:r w:rsidRPr="00D948E6">
              <w:instrText xml:space="preserve"> XE "Abstract object" </w:instrText>
            </w:r>
            <w:r w:rsidRPr="00D948E6">
              <w:fldChar w:fldCharType="end"/>
            </w:r>
          </w:p>
        </w:tc>
      </w:tr>
      <w:tr w:rsidR="009767A4" w:rsidRPr="00D948E6" w14:paraId="5DB8700C" w14:textId="77777777" w:rsidTr="002F0D29">
        <w:trPr>
          <w:cantSplit/>
          <w:jc w:val="center"/>
        </w:trPr>
        <w:tc>
          <w:tcPr>
            <w:tcW w:w="1701" w:type="dxa"/>
          </w:tcPr>
          <w:p w14:paraId="5DB8700A" w14:textId="77777777" w:rsidR="009767A4" w:rsidRPr="00D948E6" w:rsidRDefault="009767A4" w:rsidP="00862BD0">
            <w:pPr>
              <w:pStyle w:val="TABLE-cell"/>
              <w:ind w:right="-95"/>
              <w:rPr>
                <w:b/>
              </w:rPr>
            </w:pPr>
            <w:r w:rsidRPr="00D948E6">
              <w:rPr>
                <w:b/>
              </w:rPr>
              <w:t>1</w:t>
            </w:r>
          </w:p>
        </w:tc>
        <w:tc>
          <w:tcPr>
            <w:tcW w:w="5670" w:type="dxa"/>
          </w:tcPr>
          <w:p w14:paraId="5DB8700B" w14:textId="77777777" w:rsidR="009767A4" w:rsidRPr="00D948E6" w:rsidRDefault="009767A4" w:rsidP="00862BD0">
            <w:pPr>
              <w:pStyle w:val="TABLE-cell"/>
            </w:pPr>
            <w:r w:rsidRPr="00D948E6">
              <w:t>Electricity</w:t>
            </w:r>
            <w:r w:rsidRPr="00D948E6">
              <w:fldChar w:fldCharType="begin"/>
            </w:r>
            <w:r w:rsidRPr="00D948E6">
              <w:instrText xml:space="preserve"> XE "Electricity" </w:instrText>
            </w:r>
            <w:r w:rsidRPr="00D948E6">
              <w:fldChar w:fldCharType="end"/>
            </w:r>
            <w:r w:rsidRPr="00D948E6">
              <w:t xml:space="preserve"> related objects</w:t>
            </w:r>
          </w:p>
        </w:tc>
      </w:tr>
      <w:tr w:rsidR="009767A4" w:rsidRPr="00D948E6" w14:paraId="5DB8700F" w14:textId="77777777" w:rsidTr="002F0D29">
        <w:trPr>
          <w:cantSplit/>
          <w:jc w:val="center"/>
        </w:trPr>
        <w:tc>
          <w:tcPr>
            <w:tcW w:w="1701" w:type="dxa"/>
          </w:tcPr>
          <w:p w14:paraId="5DB8700D" w14:textId="77777777" w:rsidR="009767A4" w:rsidRPr="00D948E6" w:rsidRDefault="009767A4" w:rsidP="00862BD0">
            <w:pPr>
              <w:pStyle w:val="TABLE-cell"/>
              <w:ind w:right="-95"/>
              <w:rPr>
                <w:b/>
              </w:rPr>
            </w:pPr>
            <w:r w:rsidRPr="00D948E6">
              <w:rPr>
                <w:b/>
              </w:rPr>
              <w:t>…</w:t>
            </w:r>
          </w:p>
        </w:tc>
        <w:tc>
          <w:tcPr>
            <w:tcW w:w="5670" w:type="dxa"/>
          </w:tcPr>
          <w:p w14:paraId="5DB8700E" w14:textId="77777777" w:rsidR="009767A4" w:rsidRPr="00D948E6" w:rsidRDefault="009767A4" w:rsidP="00862BD0">
            <w:pPr>
              <w:pStyle w:val="TABLE-cell"/>
            </w:pPr>
          </w:p>
        </w:tc>
      </w:tr>
      <w:tr w:rsidR="009767A4" w:rsidRPr="00D948E6" w14:paraId="5DB87012" w14:textId="77777777" w:rsidTr="002F0D29">
        <w:trPr>
          <w:cantSplit/>
          <w:jc w:val="center"/>
        </w:trPr>
        <w:tc>
          <w:tcPr>
            <w:tcW w:w="1701" w:type="dxa"/>
          </w:tcPr>
          <w:p w14:paraId="5DB87010" w14:textId="77777777" w:rsidR="009767A4" w:rsidRPr="00D948E6" w:rsidRDefault="009767A4" w:rsidP="00862BD0">
            <w:pPr>
              <w:pStyle w:val="TABLE-cell"/>
              <w:ind w:right="-95"/>
              <w:rPr>
                <w:b/>
              </w:rPr>
            </w:pPr>
            <w:r w:rsidRPr="00D948E6">
              <w:rPr>
                <w:b/>
              </w:rPr>
              <w:t>4</w:t>
            </w:r>
          </w:p>
        </w:tc>
        <w:tc>
          <w:tcPr>
            <w:tcW w:w="5670" w:type="dxa"/>
          </w:tcPr>
          <w:p w14:paraId="5DB87011" w14:textId="77777777" w:rsidR="009767A4" w:rsidRPr="00D948E6" w:rsidRDefault="009767A4" w:rsidP="00862BD0">
            <w:pPr>
              <w:pStyle w:val="TABLE-cell"/>
            </w:pPr>
            <w:r w:rsidRPr="00D948E6">
              <w:t>Heat cost allocator</w:t>
            </w:r>
            <w:r w:rsidRPr="00D948E6">
              <w:fldChar w:fldCharType="begin"/>
            </w:r>
            <w:r w:rsidRPr="00D948E6">
              <w:instrText xml:space="preserve"> XE "Heat cost allocator" </w:instrText>
            </w:r>
            <w:r w:rsidRPr="00D948E6">
              <w:fldChar w:fldCharType="end"/>
            </w:r>
            <w:r w:rsidRPr="00D948E6">
              <w:t xml:space="preserve"> related objects</w:t>
            </w:r>
          </w:p>
        </w:tc>
      </w:tr>
      <w:tr w:rsidR="009767A4" w:rsidRPr="00D948E6" w14:paraId="5DB87015" w14:textId="77777777" w:rsidTr="002F0D29">
        <w:trPr>
          <w:cantSplit/>
          <w:jc w:val="center"/>
        </w:trPr>
        <w:tc>
          <w:tcPr>
            <w:tcW w:w="1701" w:type="dxa"/>
          </w:tcPr>
          <w:p w14:paraId="5DB87013" w14:textId="77777777" w:rsidR="009767A4" w:rsidRPr="00D948E6" w:rsidRDefault="009767A4" w:rsidP="00862BD0">
            <w:pPr>
              <w:pStyle w:val="TABLE-cell"/>
              <w:ind w:right="-95"/>
              <w:rPr>
                <w:b/>
              </w:rPr>
            </w:pPr>
            <w:r w:rsidRPr="00D948E6">
              <w:rPr>
                <w:b/>
              </w:rPr>
              <w:t>5, 6</w:t>
            </w:r>
          </w:p>
        </w:tc>
        <w:tc>
          <w:tcPr>
            <w:tcW w:w="5670" w:type="dxa"/>
          </w:tcPr>
          <w:p w14:paraId="5DB87014" w14:textId="77777777" w:rsidR="009767A4" w:rsidRPr="00D948E6" w:rsidRDefault="009767A4" w:rsidP="00862BD0">
            <w:pPr>
              <w:pStyle w:val="TABLE-cell"/>
            </w:pPr>
            <w:r w:rsidRPr="001B1942">
              <w:t>Thermal energy</w:t>
            </w:r>
            <w:r w:rsidRPr="001B1942">
              <w:fldChar w:fldCharType="begin"/>
            </w:r>
            <w:r w:rsidRPr="001B1942">
              <w:instrText xml:space="preserve"> XE "Thermal energy" </w:instrText>
            </w:r>
            <w:r w:rsidRPr="001B1942">
              <w:fldChar w:fldCharType="end"/>
            </w:r>
            <w:r w:rsidRPr="001B1942">
              <w:t xml:space="preserve"> related objects</w:t>
            </w:r>
          </w:p>
        </w:tc>
      </w:tr>
      <w:tr w:rsidR="009767A4" w:rsidRPr="00D948E6" w14:paraId="5DB87018" w14:textId="77777777" w:rsidTr="002F0D29">
        <w:trPr>
          <w:cantSplit/>
          <w:jc w:val="center"/>
        </w:trPr>
        <w:tc>
          <w:tcPr>
            <w:tcW w:w="1701" w:type="dxa"/>
          </w:tcPr>
          <w:p w14:paraId="5DB87016" w14:textId="77777777" w:rsidR="009767A4" w:rsidRPr="00D948E6" w:rsidRDefault="009767A4" w:rsidP="00862BD0">
            <w:pPr>
              <w:pStyle w:val="TABLE-cell"/>
              <w:ind w:right="-95"/>
              <w:rPr>
                <w:b/>
              </w:rPr>
            </w:pPr>
            <w:r w:rsidRPr="00D948E6">
              <w:rPr>
                <w:b/>
              </w:rPr>
              <w:t>7</w:t>
            </w:r>
          </w:p>
        </w:tc>
        <w:tc>
          <w:tcPr>
            <w:tcW w:w="5670" w:type="dxa"/>
          </w:tcPr>
          <w:p w14:paraId="5DB87017" w14:textId="77777777" w:rsidR="009767A4" w:rsidRPr="00D948E6" w:rsidRDefault="009767A4" w:rsidP="00862BD0">
            <w:pPr>
              <w:pStyle w:val="TABLE-cell"/>
            </w:pPr>
            <w:r w:rsidRPr="00D948E6">
              <w:t>Gas</w:t>
            </w:r>
            <w:r w:rsidRPr="00D948E6">
              <w:fldChar w:fldCharType="begin"/>
            </w:r>
            <w:r w:rsidRPr="00D948E6">
              <w:instrText xml:space="preserve"> XE "Gas" </w:instrText>
            </w:r>
            <w:r w:rsidRPr="00D948E6">
              <w:fldChar w:fldCharType="end"/>
            </w:r>
            <w:r w:rsidRPr="00D948E6">
              <w:t xml:space="preserve"> related objects</w:t>
            </w:r>
          </w:p>
        </w:tc>
      </w:tr>
      <w:tr w:rsidR="009767A4" w:rsidRPr="00D948E6" w14:paraId="5DB8701B" w14:textId="77777777" w:rsidTr="002F0D29">
        <w:trPr>
          <w:cantSplit/>
          <w:jc w:val="center"/>
        </w:trPr>
        <w:tc>
          <w:tcPr>
            <w:tcW w:w="1701" w:type="dxa"/>
          </w:tcPr>
          <w:p w14:paraId="5DB87019" w14:textId="77777777" w:rsidR="009767A4" w:rsidRPr="00D948E6" w:rsidRDefault="009767A4" w:rsidP="00862BD0">
            <w:pPr>
              <w:pStyle w:val="TABLE-cell"/>
              <w:ind w:right="-95"/>
              <w:rPr>
                <w:b/>
              </w:rPr>
            </w:pPr>
            <w:r w:rsidRPr="00D948E6">
              <w:rPr>
                <w:b/>
              </w:rPr>
              <w:t>8</w:t>
            </w:r>
          </w:p>
        </w:tc>
        <w:tc>
          <w:tcPr>
            <w:tcW w:w="5670" w:type="dxa"/>
          </w:tcPr>
          <w:p w14:paraId="5DB8701A" w14:textId="77777777" w:rsidR="009767A4" w:rsidRPr="00D948E6" w:rsidRDefault="009767A4" w:rsidP="00862BD0">
            <w:pPr>
              <w:pStyle w:val="TABLE-cell"/>
            </w:pPr>
            <w:r w:rsidRPr="00D948E6">
              <w:t>Cold water</w:t>
            </w:r>
            <w:r w:rsidRPr="00D948E6">
              <w:fldChar w:fldCharType="begin"/>
            </w:r>
            <w:r w:rsidRPr="00D948E6">
              <w:instrText xml:space="preserve"> XE "Cold water" </w:instrText>
            </w:r>
            <w:r w:rsidRPr="00D948E6">
              <w:fldChar w:fldCharType="end"/>
            </w:r>
            <w:r w:rsidRPr="00D948E6">
              <w:t xml:space="preserve"> related objects</w:t>
            </w:r>
          </w:p>
        </w:tc>
      </w:tr>
      <w:tr w:rsidR="009767A4" w:rsidRPr="00D948E6" w14:paraId="5DB8701E" w14:textId="77777777" w:rsidTr="002F0D29">
        <w:trPr>
          <w:cantSplit/>
          <w:jc w:val="center"/>
        </w:trPr>
        <w:tc>
          <w:tcPr>
            <w:tcW w:w="1701" w:type="dxa"/>
          </w:tcPr>
          <w:p w14:paraId="5DB8701C" w14:textId="77777777" w:rsidR="009767A4" w:rsidRPr="00D948E6" w:rsidRDefault="009767A4" w:rsidP="00862BD0">
            <w:pPr>
              <w:pStyle w:val="TABLE-cell"/>
              <w:ind w:right="-95"/>
              <w:rPr>
                <w:b/>
              </w:rPr>
            </w:pPr>
            <w:r w:rsidRPr="00D948E6">
              <w:rPr>
                <w:b/>
              </w:rPr>
              <w:t>9</w:t>
            </w:r>
          </w:p>
        </w:tc>
        <w:tc>
          <w:tcPr>
            <w:tcW w:w="5670" w:type="dxa"/>
          </w:tcPr>
          <w:p w14:paraId="5DB8701D" w14:textId="77777777" w:rsidR="009767A4" w:rsidRPr="00D948E6" w:rsidRDefault="009767A4" w:rsidP="00862BD0">
            <w:pPr>
              <w:pStyle w:val="TABLE-cell"/>
            </w:pPr>
            <w:r w:rsidRPr="00D948E6">
              <w:t>Hot water</w:t>
            </w:r>
            <w:r w:rsidRPr="00D948E6">
              <w:fldChar w:fldCharType="begin"/>
            </w:r>
            <w:r w:rsidRPr="00D948E6">
              <w:instrText xml:space="preserve"> XE "Hot water" </w:instrText>
            </w:r>
            <w:r w:rsidRPr="00D948E6">
              <w:fldChar w:fldCharType="end"/>
            </w:r>
            <w:r w:rsidRPr="00D948E6">
              <w:t xml:space="preserve"> related objects</w:t>
            </w:r>
          </w:p>
        </w:tc>
      </w:tr>
      <w:tr w:rsidR="009767A4" w:rsidRPr="00D948E6" w14:paraId="5DB87021" w14:textId="77777777" w:rsidTr="002F0D29">
        <w:trPr>
          <w:cantSplit/>
          <w:jc w:val="center"/>
        </w:trPr>
        <w:tc>
          <w:tcPr>
            <w:tcW w:w="1701" w:type="dxa"/>
          </w:tcPr>
          <w:p w14:paraId="5DB8701F" w14:textId="77777777" w:rsidR="009767A4" w:rsidRPr="00D948E6" w:rsidRDefault="009767A4" w:rsidP="00862BD0">
            <w:pPr>
              <w:pStyle w:val="TABLE-cell"/>
              <w:ind w:right="-95"/>
              <w:rPr>
                <w:b/>
              </w:rPr>
            </w:pPr>
            <w:r w:rsidRPr="00D948E6">
              <w:rPr>
                <w:b/>
              </w:rPr>
              <w:t>…</w:t>
            </w:r>
          </w:p>
        </w:tc>
        <w:tc>
          <w:tcPr>
            <w:tcW w:w="5670" w:type="dxa"/>
          </w:tcPr>
          <w:p w14:paraId="5DB87020" w14:textId="77777777" w:rsidR="009767A4" w:rsidRPr="00D948E6" w:rsidRDefault="009767A4" w:rsidP="00862BD0">
            <w:pPr>
              <w:pStyle w:val="TABLE-cell"/>
            </w:pPr>
          </w:p>
        </w:tc>
      </w:tr>
      <w:tr w:rsidR="009767A4" w:rsidRPr="00D948E6" w14:paraId="5DB87024" w14:textId="77777777" w:rsidTr="002F0D29">
        <w:trPr>
          <w:cantSplit/>
          <w:jc w:val="center"/>
        </w:trPr>
        <w:tc>
          <w:tcPr>
            <w:tcW w:w="1701" w:type="dxa"/>
          </w:tcPr>
          <w:p w14:paraId="5DB87022" w14:textId="77777777" w:rsidR="009767A4" w:rsidRPr="00D948E6" w:rsidRDefault="009767A4" w:rsidP="00862BD0">
            <w:pPr>
              <w:pStyle w:val="TABLE-cell"/>
              <w:ind w:right="-95"/>
              <w:rPr>
                <w:b/>
              </w:rPr>
            </w:pPr>
            <w:r w:rsidRPr="00D948E6">
              <w:rPr>
                <w:b/>
              </w:rPr>
              <w:t>15</w:t>
            </w:r>
          </w:p>
        </w:tc>
        <w:tc>
          <w:tcPr>
            <w:tcW w:w="5670" w:type="dxa"/>
          </w:tcPr>
          <w:p w14:paraId="5DB87023" w14:textId="77777777" w:rsidR="009767A4" w:rsidRPr="00D948E6" w:rsidRDefault="009767A4" w:rsidP="00862BD0">
            <w:pPr>
              <w:pStyle w:val="TABLE-cell"/>
            </w:pPr>
            <w:r w:rsidRPr="00D948E6">
              <w:t>Other media</w:t>
            </w:r>
            <w:r w:rsidRPr="00D948E6">
              <w:fldChar w:fldCharType="begin"/>
            </w:r>
            <w:r w:rsidRPr="00D948E6">
              <w:instrText xml:space="preserve"> XE "Other media" </w:instrText>
            </w:r>
            <w:r w:rsidRPr="00D948E6">
              <w:fldChar w:fldCharType="end"/>
            </w:r>
          </w:p>
        </w:tc>
      </w:tr>
      <w:tr w:rsidR="009767A4" w:rsidRPr="00D948E6" w14:paraId="5DB87027" w14:textId="77777777" w:rsidTr="002F0D29">
        <w:trPr>
          <w:cantSplit/>
          <w:jc w:val="center"/>
        </w:trPr>
        <w:tc>
          <w:tcPr>
            <w:tcW w:w="1701" w:type="dxa"/>
          </w:tcPr>
          <w:p w14:paraId="5DB87025" w14:textId="77777777" w:rsidR="009767A4" w:rsidRPr="00D948E6" w:rsidRDefault="009767A4" w:rsidP="00862BD0">
            <w:pPr>
              <w:pStyle w:val="TABLE-cell"/>
              <w:rPr>
                <w:b/>
              </w:rPr>
            </w:pPr>
            <w:r w:rsidRPr="00D948E6">
              <w:rPr>
                <w:b/>
              </w:rPr>
              <w:t xml:space="preserve">All other </w:t>
            </w:r>
          </w:p>
        </w:tc>
        <w:tc>
          <w:tcPr>
            <w:tcW w:w="5670" w:type="dxa"/>
          </w:tcPr>
          <w:p w14:paraId="5DB87026" w14:textId="77777777" w:rsidR="009767A4" w:rsidRPr="00D948E6" w:rsidRDefault="009767A4" w:rsidP="00862BD0">
            <w:pPr>
              <w:pStyle w:val="TABLE-cell"/>
            </w:pPr>
            <w:r w:rsidRPr="00D948E6">
              <w:t>Reserved</w:t>
            </w:r>
          </w:p>
        </w:tc>
      </w:tr>
    </w:tbl>
    <w:p w14:paraId="5DB87028" w14:textId="77777777" w:rsidR="000E2D82" w:rsidRDefault="000E2D82" w:rsidP="000E2D82">
      <w:pPr>
        <w:pStyle w:val="NOTE"/>
      </w:pPr>
    </w:p>
    <w:p w14:paraId="5DB87029" w14:textId="77777777" w:rsidR="009767A4" w:rsidRPr="00D948E6" w:rsidRDefault="009767A4" w:rsidP="009767A4">
      <w:pPr>
        <w:pStyle w:val="PARAGRAPH"/>
      </w:pPr>
      <w:r w:rsidRPr="00D948E6">
        <w:t>The following subclauses contain value group definitions B to F common for all values of value group A.</w:t>
      </w:r>
    </w:p>
    <w:p w14:paraId="5DB8702A" w14:textId="77777777" w:rsidR="009767A4" w:rsidRPr="00D948E6" w:rsidRDefault="009767A4" w:rsidP="004F51D5">
      <w:pPr>
        <w:pStyle w:val="Heading2"/>
      </w:pPr>
      <w:bookmarkStart w:id="443" w:name="_Toc445522692"/>
      <w:bookmarkStart w:id="444" w:name="_Toc450040534"/>
      <w:bookmarkStart w:id="445" w:name="_Toc509818315"/>
      <w:bookmarkStart w:id="446" w:name="_Ref59614217"/>
      <w:bookmarkStart w:id="447" w:name="_Toc78850904"/>
      <w:bookmarkStart w:id="448" w:name="_Toc78883966"/>
      <w:bookmarkStart w:id="449" w:name="_Toc102790114"/>
      <w:bookmarkStart w:id="450" w:name="_Toc112672387"/>
      <w:bookmarkStart w:id="451" w:name="_Toc112672950"/>
      <w:bookmarkStart w:id="452" w:name="_Toc112673184"/>
      <w:bookmarkStart w:id="453" w:name="_Toc114270054"/>
      <w:bookmarkStart w:id="454" w:name="_Ref345679555"/>
      <w:bookmarkStart w:id="455" w:name="_Toc364085228"/>
      <w:bookmarkStart w:id="456" w:name="_Toc364085647"/>
      <w:bookmarkStart w:id="457" w:name="_Toc397983210"/>
      <w:bookmarkStart w:id="458" w:name="_Toc398111885"/>
      <w:bookmarkStart w:id="459" w:name="_Toc438500184"/>
      <w:bookmarkStart w:id="460" w:name="_Toc438500920"/>
      <w:bookmarkStart w:id="461" w:name="_Toc470255493"/>
      <w:bookmarkStart w:id="462" w:name="_Toc84315136"/>
      <w:r w:rsidRPr="00D948E6">
        <w:t>Value group B</w:t>
      </w:r>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r w:rsidRPr="00D948E6">
        <w:t xml:space="preserve"> </w:t>
      </w:r>
      <w:r w:rsidRPr="00D948E6">
        <w:fldChar w:fldCharType="begin"/>
      </w:r>
      <w:r w:rsidRPr="00D948E6">
        <w:instrText xml:space="preserve"> XE "Value group B" </w:instrText>
      </w:r>
      <w:r w:rsidRPr="00D948E6">
        <w:fldChar w:fldCharType="end"/>
      </w:r>
    </w:p>
    <w:p w14:paraId="5DB8702B" w14:textId="3EAF2E0E" w:rsidR="009767A4" w:rsidRPr="00D948E6" w:rsidRDefault="009767A4" w:rsidP="000E2D82">
      <w:pPr>
        <w:pStyle w:val="PARAGRAPH"/>
      </w:pPr>
      <w:r w:rsidRPr="00D948E6">
        <w:t xml:space="preserve">The range for value group B is 0 to 255; see </w:t>
      </w:r>
      <w:r w:rsidRPr="00D948E6">
        <w:fldChar w:fldCharType="begin"/>
      </w:r>
      <w:r w:rsidRPr="00D948E6">
        <w:instrText xml:space="preserve"> REF _Ref58158576 \h  \* MERGEFORMAT </w:instrText>
      </w:r>
      <w:r w:rsidRPr="00D948E6">
        <w:fldChar w:fldCharType="separate"/>
      </w:r>
      <w:r w:rsidR="005245E0" w:rsidRPr="00D948E6">
        <w:t xml:space="preserve">Table </w:t>
      </w:r>
      <w:r w:rsidR="005245E0">
        <w:t>4</w:t>
      </w:r>
      <w:r w:rsidRPr="00D948E6">
        <w:fldChar w:fldCharType="end"/>
      </w:r>
      <w:r w:rsidRPr="00D948E6">
        <w:t>.</w:t>
      </w:r>
    </w:p>
    <w:p w14:paraId="5DB8702C" w14:textId="410427B4" w:rsidR="009767A4" w:rsidRPr="00D948E6" w:rsidRDefault="009767A4" w:rsidP="009767A4">
      <w:pPr>
        <w:pStyle w:val="TABLE-title"/>
      </w:pPr>
      <w:bookmarkStart w:id="463" w:name="_Ref58158576"/>
      <w:bookmarkStart w:id="464" w:name="_Toc100301473"/>
      <w:bookmarkStart w:id="465" w:name="_Toc364079523"/>
      <w:bookmarkStart w:id="466" w:name="_Toc397983438"/>
      <w:bookmarkStart w:id="467" w:name="_Toc398112113"/>
      <w:bookmarkStart w:id="468" w:name="_Toc438500245"/>
      <w:bookmarkStart w:id="469" w:name="_Toc438500981"/>
      <w:bookmarkStart w:id="470" w:name="_Toc470255554"/>
      <w:bookmarkStart w:id="471" w:name="_Toc84315197"/>
      <w:r w:rsidRPr="00D948E6">
        <w:t xml:space="preserve">Table </w:t>
      </w:r>
      <w:r w:rsidR="00697182">
        <w:rPr>
          <w:noProof/>
        </w:rPr>
        <w:fldChar w:fldCharType="begin"/>
      </w:r>
      <w:r w:rsidR="00697182">
        <w:rPr>
          <w:noProof/>
        </w:rPr>
        <w:instrText xml:space="preserve"> SEQ Table \* ARABIC </w:instrText>
      </w:r>
      <w:r w:rsidR="00697182">
        <w:rPr>
          <w:noProof/>
        </w:rPr>
        <w:fldChar w:fldCharType="separate"/>
      </w:r>
      <w:r w:rsidR="005245E0">
        <w:rPr>
          <w:noProof/>
        </w:rPr>
        <w:t>4</w:t>
      </w:r>
      <w:r w:rsidR="00697182">
        <w:rPr>
          <w:noProof/>
        </w:rPr>
        <w:fldChar w:fldCharType="end"/>
      </w:r>
      <w:bookmarkEnd w:id="463"/>
      <w:r w:rsidRPr="00D948E6">
        <w:t xml:space="preserve"> – Value group B codes</w:t>
      </w:r>
      <w:bookmarkEnd w:id="464"/>
      <w:bookmarkEnd w:id="465"/>
      <w:bookmarkEnd w:id="466"/>
      <w:bookmarkEnd w:id="467"/>
      <w:bookmarkEnd w:id="468"/>
      <w:bookmarkEnd w:id="469"/>
      <w:bookmarkEnd w:id="470"/>
      <w:bookmarkEnd w:id="471"/>
    </w:p>
    <w:tbl>
      <w:tblPr>
        <w:tblW w:w="9070"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2093"/>
        <w:gridCol w:w="6977"/>
      </w:tblGrid>
      <w:tr w:rsidR="009767A4" w:rsidRPr="00D948E6" w14:paraId="5DB8702E" w14:textId="77777777" w:rsidTr="002F0D29">
        <w:trPr>
          <w:cantSplit/>
          <w:jc w:val="center"/>
        </w:trPr>
        <w:tc>
          <w:tcPr>
            <w:tcW w:w="7371" w:type="dxa"/>
            <w:gridSpan w:val="2"/>
            <w:tcBorders>
              <w:top w:val="double" w:sz="4" w:space="0" w:color="auto"/>
              <w:bottom w:val="single" w:sz="4" w:space="0" w:color="auto"/>
            </w:tcBorders>
            <w:shd w:val="pct12" w:color="auto" w:fill="auto"/>
          </w:tcPr>
          <w:p w14:paraId="5DB8702D" w14:textId="77777777" w:rsidR="009767A4" w:rsidRPr="00D948E6" w:rsidRDefault="009767A4" w:rsidP="00862BD0">
            <w:pPr>
              <w:pStyle w:val="TABLE-cell"/>
              <w:jc w:val="center"/>
              <w:rPr>
                <w:b/>
              </w:rPr>
            </w:pPr>
            <w:r w:rsidRPr="00D948E6">
              <w:rPr>
                <w:b/>
              </w:rPr>
              <w:t>Value group B</w:t>
            </w:r>
          </w:p>
        </w:tc>
      </w:tr>
      <w:tr w:rsidR="009767A4" w:rsidRPr="00D948E6" w14:paraId="5DB87031" w14:textId="77777777" w:rsidTr="002F0D29">
        <w:trPr>
          <w:cantSplit/>
          <w:jc w:val="center"/>
        </w:trPr>
        <w:tc>
          <w:tcPr>
            <w:tcW w:w="1701" w:type="dxa"/>
          </w:tcPr>
          <w:p w14:paraId="5DB8702F" w14:textId="77777777" w:rsidR="009767A4" w:rsidRPr="00D948E6" w:rsidRDefault="009767A4" w:rsidP="00862BD0">
            <w:pPr>
              <w:pStyle w:val="TABLE-cell"/>
              <w:rPr>
                <w:b/>
              </w:rPr>
            </w:pPr>
            <w:r w:rsidRPr="00D948E6">
              <w:rPr>
                <w:b/>
              </w:rPr>
              <w:t>0</w:t>
            </w:r>
          </w:p>
        </w:tc>
        <w:tc>
          <w:tcPr>
            <w:tcW w:w="5670" w:type="dxa"/>
          </w:tcPr>
          <w:p w14:paraId="5DB87030" w14:textId="77777777" w:rsidR="009767A4" w:rsidRPr="00D948E6" w:rsidRDefault="009767A4" w:rsidP="00862BD0">
            <w:pPr>
              <w:pStyle w:val="TABLE-cell"/>
            </w:pPr>
            <w:r w:rsidRPr="00D948E6">
              <w:t>No channel specified</w:t>
            </w:r>
          </w:p>
        </w:tc>
      </w:tr>
      <w:tr w:rsidR="009767A4" w:rsidRPr="00D948E6" w14:paraId="5DB87034" w14:textId="77777777" w:rsidTr="002F0D29">
        <w:trPr>
          <w:cantSplit/>
          <w:jc w:val="center"/>
        </w:trPr>
        <w:tc>
          <w:tcPr>
            <w:tcW w:w="1701" w:type="dxa"/>
          </w:tcPr>
          <w:p w14:paraId="5DB87032" w14:textId="77777777" w:rsidR="009767A4" w:rsidRPr="00D948E6" w:rsidRDefault="009767A4" w:rsidP="00862BD0">
            <w:pPr>
              <w:pStyle w:val="TABLE-cell"/>
              <w:rPr>
                <w:b/>
              </w:rPr>
            </w:pPr>
            <w:r w:rsidRPr="00D948E6">
              <w:rPr>
                <w:b/>
              </w:rPr>
              <w:t>1…64</w:t>
            </w:r>
          </w:p>
        </w:tc>
        <w:tc>
          <w:tcPr>
            <w:tcW w:w="5670" w:type="dxa"/>
          </w:tcPr>
          <w:p w14:paraId="5DB87033" w14:textId="77777777" w:rsidR="009767A4" w:rsidRPr="00D948E6" w:rsidRDefault="009767A4" w:rsidP="00862BD0">
            <w:pPr>
              <w:pStyle w:val="TABLE-cell"/>
            </w:pPr>
            <w:r w:rsidRPr="00D948E6">
              <w:t>Channel</w:t>
            </w:r>
            <w:r w:rsidRPr="00D948E6">
              <w:fldChar w:fldCharType="begin"/>
            </w:r>
            <w:r w:rsidRPr="00D948E6">
              <w:instrText xml:space="preserve"> XE "Channel" </w:instrText>
            </w:r>
            <w:r w:rsidRPr="00D948E6">
              <w:fldChar w:fldCharType="end"/>
            </w:r>
            <w:r w:rsidRPr="00D948E6">
              <w:t xml:space="preserve"> 1..64</w:t>
            </w:r>
          </w:p>
        </w:tc>
      </w:tr>
      <w:tr w:rsidR="009767A4" w:rsidRPr="00D948E6" w14:paraId="5DB87037" w14:textId="77777777" w:rsidTr="002F0D29">
        <w:trPr>
          <w:cantSplit/>
          <w:jc w:val="center"/>
        </w:trPr>
        <w:tc>
          <w:tcPr>
            <w:tcW w:w="1701" w:type="dxa"/>
          </w:tcPr>
          <w:p w14:paraId="5DB87035" w14:textId="77777777" w:rsidR="009767A4" w:rsidRPr="00D948E6" w:rsidRDefault="009767A4" w:rsidP="00862BD0">
            <w:pPr>
              <w:pStyle w:val="TABLE-cell"/>
              <w:rPr>
                <w:b/>
              </w:rPr>
            </w:pPr>
          </w:p>
        </w:tc>
        <w:tc>
          <w:tcPr>
            <w:tcW w:w="5670" w:type="dxa"/>
          </w:tcPr>
          <w:p w14:paraId="5DB87036" w14:textId="77777777" w:rsidR="009767A4" w:rsidRPr="00D948E6" w:rsidRDefault="009767A4" w:rsidP="00862BD0">
            <w:pPr>
              <w:pStyle w:val="TABLE-cell"/>
            </w:pPr>
          </w:p>
        </w:tc>
      </w:tr>
      <w:tr w:rsidR="009767A4" w:rsidRPr="00D948E6" w14:paraId="5DB8703A" w14:textId="77777777" w:rsidTr="002F0D29">
        <w:trPr>
          <w:cantSplit/>
          <w:jc w:val="center"/>
        </w:trPr>
        <w:tc>
          <w:tcPr>
            <w:tcW w:w="1701" w:type="dxa"/>
          </w:tcPr>
          <w:p w14:paraId="5DB87038" w14:textId="77777777" w:rsidR="009767A4" w:rsidRPr="00D948E6" w:rsidRDefault="009767A4" w:rsidP="00862BD0">
            <w:pPr>
              <w:pStyle w:val="TABLE-cell"/>
              <w:rPr>
                <w:b/>
              </w:rPr>
            </w:pPr>
            <w:r w:rsidRPr="00D948E6">
              <w:rPr>
                <w:b/>
              </w:rPr>
              <w:t>65…127</w:t>
            </w:r>
          </w:p>
        </w:tc>
        <w:tc>
          <w:tcPr>
            <w:tcW w:w="5670" w:type="dxa"/>
          </w:tcPr>
          <w:p w14:paraId="5DB87039" w14:textId="77777777" w:rsidR="009767A4" w:rsidRPr="00D948E6" w:rsidRDefault="009767A4" w:rsidP="00862BD0">
            <w:pPr>
              <w:pStyle w:val="TABLE-cell"/>
            </w:pPr>
            <w:r w:rsidRPr="00D948E6">
              <w:t>Utility specific</w:t>
            </w:r>
            <w:r w:rsidRPr="00D948E6">
              <w:fldChar w:fldCharType="begin"/>
            </w:r>
            <w:r w:rsidRPr="00D948E6">
              <w:instrText xml:space="preserve"> XE "Utility specific" </w:instrText>
            </w:r>
            <w:r w:rsidRPr="00D948E6">
              <w:fldChar w:fldCharType="end"/>
            </w:r>
            <w:r w:rsidRPr="00D948E6">
              <w:t xml:space="preserve"> codes</w:t>
            </w:r>
          </w:p>
        </w:tc>
      </w:tr>
      <w:tr w:rsidR="009767A4" w:rsidRPr="00D948E6" w14:paraId="5DB8703D" w14:textId="77777777" w:rsidTr="002F0D29">
        <w:trPr>
          <w:cantSplit/>
          <w:jc w:val="center"/>
        </w:trPr>
        <w:tc>
          <w:tcPr>
            <w:tcW w:w="1701" w:type="dxa"/>
          </w:tcPr>
          <w:p w14:paraId="5DB8703B" w14:textId="77777777" w:rsidR="009767A4" w:rsidRPr="00D948E6" w:rsidRDefault="009767A4" w:rsidP="00862BD0">
            <w:pPr>
              <w:pStyle w:val="TABLE-cell"/>
              <w:rPr>
                <w:b/>
              </w:rPr>
            </w:pPr>
            <w:r w:rsidRPr="00D948E6">
              <w:rPr>
                <w:b/>
              </w:rPr>
              <w:t>128…199</w:t>
            </w:r>
          </w:p>
        </w:tc>
        <w:tc>
          <w:tcPr>
            <w:tcW w:w="5670" w:type="dxa"/>
          </w:tcPr>
          <w:p w14:paraId="5DB8703C" w14:textId="77777777" w:rsidR="009767A4" w:rsidRPr="00D948E6" w:rsidRDefault="009767A4" w:rsidP="00862BD0">
            <w:pPr>
              <w:pStyle w:val="TABLE-cell"/>
            </w:pPr>
            <w:r w:rsidRPr="00D948E6">
              <w:t>Manufacturer specific</w:t>
            </w:r>
            <w:r w:rsidRPr="00D948E6">
              <w:fldChar w:fldCharType="begin"/>
            </w:r>
            <w:r w:rsidRPr="00D948E6">
              <w:instrText xml:space="preserve"> XE "Manufacturer specific" </w:instrText>
            </w:r>
            <w:r w:rsidRPr="00D948E6">
              <w:fldChar w:fldCharType="end"/>
            </w:r>
            <w:r w:rsidRPr="00D948E6">
              <w:t xml:space="preserve"> codes</w:t>
            </w:r>
          </w:p>
        </w:tc>
      </w:tr>
      <w:tr w:rsidR="009767A4" w:rsidRPr="00D948E6" w14:paraId="5DB87040" w14:textId="77777777" w:rsidTr="002F0D29">
        <w:trPr>
          <w:cantSplit/>
          <w:jc w:val="center"/>
        </w:trPr>
        <w:tc>
          <w:tcPr>
            <w:tcW w:w="1701" w:type="dxa"/>
          </w:tcPr>
          <w:p w14:paraId="5DB8703E" w14:textId="77777777" w:rsidR="009767A4" w:rsidRPr="00D948E6" w:rsidRDefault="009767A4" w:rsidP="00862BD0">
            <w:pPr>
              <w:pStyle w:val="TABLE-cell"/>
              <w:rPr>
                <w:b/>
              </w:rPr>
            </w:pPr>
            <w:r w:rsidRPr="00D948E6">
              <w:rPr>
                <w:b/>
              </w:rPr>
              <w:t>200…255</w:t>
            </w:r>
          </w:p>
        </w:tc>
        <w:tc>
          <w:tcPr>
            <w:tcW w:w="5670" w:type="dxa"/>
          </w:tcPr>
          <w:p w14:paraId="5DB8703F" w14:textId="77777777" w:rsidR="009767A4" w:rsidRPr="00D948E6" w:rsidRDefault="009767A4" w:rsidP="00862BD0">
            <w:pPr>
              <w:pStyle w:val="TABLE-cell"/>
            </w:pPr>
            <w:r w:rsidRPr="00D948E6">
              <w:t>Reserved</w:t>
            </w:r>
          </w:p>
        </w:tc>
      </w:tr>
    </w:tbl>
    <w:p w14:paraId="5DB87041" w14:textId="77777777" w:rsidR="000E2D82" w:rsidRDefault="000E2D82" w:rsidP="000E2D82">
      <w:pPr>
        <w:pStyle w:val="NOTE"/>
      </w:pPr>
    </w:p>
    <w:p w14:paraId="5DB87042" w14:textId="77777777" w:rsidR="009767A4" w:rsidRPr="00D948E6" w:rsidRDefault="009767A4" w:rsidP="009767A4">
      <w:pPr>
        <w:pStyle w:val="PARAGRAPH"/>
      </w:pPr>
      <w:r w:rsidRPr="00D948E6">
        <w:t>If channel information is not essential, the value 0 shall be assigned.</w:t>
      </w:r>
    </w:p>
    <w:p w14:paraId="5DB87043" w14:textId="5082C135" w:rsidR="009767A4" w:rsidRPr="00D948E6" w:rsidRDefault="009767A4" w:rsidP="009767A4">
      <w:pPr>
        <w:pStyle w:val="PARAGRAPH"/>
      </w:pPr>
      <w:r w:rsidRPr="00D948E6">
        <w:t xml:space="preserve">The range 65…127 is available for utility specific use. If the value of value group B is in this range, the whole OBIS code shall be considered as utility specific and the value of other groups does not necessarily carry a meaning defined neither in </w:t>
      </w:r>
      <w:r w:rsidR="001B1942">
        <w:t xml:space="preserve">this </w:t>
      </w:r>
      <w:r w:rsidR="008753E5">
        <w:t>document</w:t>
      </w:r>
      <w:r w:rsidR="001B1942">
        <w:t xml:space="preserve"> nor in </w:t>
      </w:r>
      <w:r w:rsidR="001B1942">
        <w:fldChar w:fldCharType="begin"/>
      </w:r>
      <w:r w:rsidR="001B1942">
        <w:instrText xml:space="preserve"> REF IEC62056_6_2 \h </w:instrText>
      </w:r>
      <w:r w:rsidR="001B1942">
        <w:fldChar w:fldCharType="separate"/>
      </w:r>
      <w:r w:rsidR="005245E0">
        <w:rPr>
          <w:color w:val="000000"/>
        </w:rPr>
        <w:t>IEC 62056-6-2:20</w:t>
      </w:r>
      <w:r w:rsidR="005245E0" w:rsidRPr="006E02B0">
        <w:rPr>
          <w:color w:val="000000"/>
          <w:highlight w:val="yellow"/>
        </w:rPr>
        <w:t>21</w:t>
      </w:r>
      <w:r w:rsidR="001B1942">
        <w:fldChar w:fldCharType="end"/>
      </w:r>
      <w:r w:rsidRPr="00D948E6">
        <w:t>.</w:t>
      </w:r>
    </w:p>
    <w:p w14:paraId="5DB87044" w14:textId="77777777" w:rsidR="009767A4" w:rsidRPr="00D948E6" w:rsidRDefault="009767A4" w:rsidP="00A05548">
      <w:pPr>
        <w:pStyle w:val="Heading2"/>
      </w:pPr>
      <w:bookmarkStart w:id="472" w:name="_Toc445522693"/>
      <w:bookmarkStart w:id="473" w:name="_Toc450040535"/>
      <w:bookmarkStart w:id="474" w:name="_Toc509818316"/>
      <w:bookmarkStart w:id="475" w:name="_Toc78850905"/>
      <w:bookmarkStart w:id="476" w:name="_Toc78883967"/>
      <w:bookmarkStart w:id="477" w:name="_Toc102790115"/>
      <w:bookmarkStart w:id="478" w:name="_Toc112672388"/>
      <w:bookmarkStart w:id="479" w:name="_Toc112672951"/>
      <w:bookmarkStart w:id="480" w:name="_Toc112673185"/>
      <w:bookmarkStart w:id="481" w:name="_Toc114270055"/>
      <w:bookmarkStart w:id="482" w:name="_Ref363930846"/>
      <w:bookmarkStart w:id="483" w:name="_Toc364085229"/>
      <w:bookmarkStart w:id="484" w:name="_Toc364085648"/>
      <w:bookmarkStart w:id="485" w:name="_Toc397983211"/>
      <w:bookmarkStart w:id="486" w:name="_Toc398111886"/>
      <w:bookmarkStart w:id="487" w:name="_Toc438500185"/>
      <w:bookmarkStart w:id="488" w:name="_Toc438500921"/>
      <w:bookmarkStart w:id="489" w:name="_Toc470255494"/>
      <w:bookmarkStart w:id="490" w:name="_Toc84315137"/>
      <w:r w:rsidRPr="00D948E6">
        <w:t>Value group C</w:t>
      </w:r>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r w:rsidRPr="00D948E6">
        <w:t xml:space="preserve"> </w:t>
      </w:r>
      <w:r w:rsidRPr="00D948E6">
        <w:fldChar w:fldCharType="begin"/>
      </w:r>
      <w:r w:rsidRPr="00D948E6">
        <w:instrText xml:space="preserve"> XE "Value group C" </w:instrText>
      </w:r>
      <w:r w:rsidRPr="00D948E6">
        <w:fldChar w:fldCharType="end"/>
      </w:r>
    </w:p>
    <w:p w14:paraId="5DB87045" w14:textId="77777777" w:rsidR="009767A4" w:rsidRPr="00D948E6" w:rsidRDefault="009767A4" w:rsidP="00A05548">
      <w:pPr>
        <w:pStyle w:val="Heading3"/>
      </w:pPr>
      <w:bookmarkStart w:id="491" w:name="_Toc102790116"/>
      <w:bookmarkStart w:id="492" w:name="_Toc112672389"/>
      <w:bookmarkStart w:id="493" w:name="_Toc112672952"/>
      <w:bookmarkStart w:id="494" w:name="_Toc112673186"/>
      <w:bookmarkStart w:id="495" w:name="_Ref219087902"/>
      <w:bookmarkStart w:id="496" w:name="_Ref363931042"/>
      <w:bookmarkStart w:id="497" w:name="_Toc364085230"/>
      <w:bookmarkStart w:id="498" w:name="_Toc364085649"/>
      <w:bookmarkStart w:id="499" w:name="_Toc397983212"/>
      <w:bookmarkStart w:id="500" w:name="_Toc398111887"/>
      <w:bookmarkStart w:id="501" w:name="_Toc438500186"/>
      <w:bookmarkStart w:id="502" w:name="_Toc438500922"/>
      <w:bookmarkStart w:id="503" w:name="_Toc470255495"/>
      <w:bookmarkStart w:id="504" w:name="_Toc84315138"/>
      <w:bookmarkStart w:id="505" w:name="_Toc445522694"/>
      <w:r w:rsidRPr="00D948E6">
        <w:t>General</w:t>
      </w:r>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p>
    <w:p w14:paraId="5DB87046" w14:textId="440C67BB" w:rsidR="009767A4" w:rsidRPr="00D948E6" w:rsidRDefault="009767A4" w:rsidP="009767A4">
      <w:pPr>
        <w:pStyle w:val="PARAGRAPH"/>
      </w:pPr>
      <w:r w:rsidRPr="00D948E6">
        <w:t xml:space="preserve">The range for value group C is 0 to 255. The definitions depend on the value in value group A. The codes for abstract objects are specified in </w:t>
      </w:r>
      <w:r w:rsidRPr="00D948E6">
        <w:fldChar w:fldCharType="begin"/>
      </w:r>
      <w:r w:rsidRPr="00D948E6">
        <w:instrText xml:space="preserve"> REF _Ref215913909 \r \h  \* MERGEFORMAT </w:instrText>
      </w:r>
      <w:r w:rsidRPr="00D948E6">
        <w:fldChar w:fldCharType="separate"/>
      </w:r>
      <w:r w:rsidR="005245E0">
        <w:t>5.3.2</w:t>
      </w:r>
      <w:r w:rsidRPr="00D948E6">
        <w:fldChar w:fldCharType="end"/>
      </w:r>
      <w:r w:rsidRPr="00D948E6">
        <w:t>. See also:</w:t>
      </w:r>
    </w:p>
    <w:p w14:paraId="64ABB1CD" w14:textId="20A6FECC" w:rsidR="00B5150E" w:rsidRPr="00D948E6" w:rsidRDefault="009767A4" w:rsidP="005245E0">
      <w:pPr>
        <w:pStyle w:val="ListBullet"/>
      </w:pPr>
      <w:r w:rsidRPr="00D948E6">
        <w:lastRenderedPageBreak/>
        <w:t xml:space="preserve">electricity related codes specified in </w:t>
      </w:r>
      <w:r w:rsidRPr="00D948E6">
        <w:fldChar w:fldCharType="begin"/>
      </w:r>
      <w:r w:rsidRPr="00D948E6">
        <w:instrText xml:space="preserve"> REF _Ref80588904 \r \h  \* MERGEFORMAT </w:instrText>
      </w:r>
      <w:r w:rsidRPr="00D948E6">
        <w:fldChar w:fldCharType="separate"/>
      </w:r>
      <w:r w:rsidR="005245E0">
        <w:t>7.1</w:t>
      </w:r>
      <w:r w:rsidRPr="00D948E6">
        <w:fldChar w:fldCharType="end"/>
      </w:r>
      <w:r w:rsidRPr="00D948E6">
        <w:t>;</w:t>
      </w:r>
    </w:p>
    <w:p w14:paraId="5DB87049" w14:textId="2463CA0C" w:rsidR="009767A4" w:rsidRPr="00D948E6" w:rsidRDefault="009767A4" w:rsidP="009767A4">
      <w:pPr>
        <w:pStyle w:val="ListBullet"/>
      </w:pPr>
      <w:r w:rsidRPr="00D948E6">
        <w:t xml:space="preserve">other media related codes specified in </w:t>
      </w:r>
      <w:r w:rsidRPr="00D948E6">
        <w:fldChar w:fldCharType="begin"/>
      </w:r>
      <w:r w:rsidRPr="00D948E6">
        <w:instrText xml:space="preserve"> REF _Ref363930793 \r \h  \* MERGEFORMAT </w:instrText>
      </w:r>
      <w:r w:rsidRPr="00D948E6">
        <w:fldChar w:fldCharType="separate"/>
      </w:r>
      <w:r w:rsidR="005245E0">
        <w:t>8.2</w:t>
      </w:r>
      <w:r w:rsidRPr="00D948E6">
        <w:fldChar w:fldCharType="end"/>
      </w:r>
      <w:r w:rsidRPr="00D948E6">
        <w:t>.</w:t>
      </w:r>
    </w:p>
    <w:p w14:paraId="5DB8704A" w14:textId="77777777" w:rsidR="009767A4" w:rsidRPr="00D948E6" w:rsidRDefault="009767A4" w:rsidP="00A05548">
      <w:pPr>
        <w:pStyle w:val="Heading3"/>
      </w:pPr>
      <w:bookmarkStart w:id="506" w:name="_Toc509818317"/>
      <w:bookmarkStart w:id="507" w:name="_Ref59612660"/>
      <w:bookmarkStart w:id="508" w:name="_Ref59612676"/>
      <w:bookmarkStart w:id="509" w:name="_Toc78850906"/>
      <w:bookmarkStart w:id="510" w:name="_Toc78883968"/>
      <w:bookmarkStart w:id="511" w:name="_Toc102790117"/>
      <w:bookmarkStart w:id="512" w:name="_Toc112672390"/>
      <w:bookmarkStart w:id="513" w:name="_Toc112672953"/>
      <w:bookmarkStart w:id="514" w:name="_Toc112673187"/>
      <w:bookmarkStart w:id="515" w:name="_Ref215913909"/>
      <w:bookmarkStart w:id="516" w:name="_Ref218762580"/>
      <w:bookmarkStart w:id="517" w:name="_Ref362012094"/>
      <w:bookmarkStart w:id="518" w:name="_Toc364085231"/>
      <w:bookmarkStart w:id="519" w:name="_Toc364085650"/>
      <w:bookmarkStart w:id="520" w:name="_Toc397983213"/>
      <w:bookmarkStart w:id="521" w:name="_Toc398111888"/>
      <w:bookmarkStart w:id="522" w:name="_Toc438500187"/>
      <w:bookmarkStart w:id="523" w:name="_Toc438500923"/>
      <w:bookmarkStart w:id="524" w:name="_Toc470255496"/>
      <w:bookmarkStart w:id="525" w:name="_Toc84315139"/>
      <w:r w:rsidRPr="00D948E6">
        <w:t>Abstract objects</w:t>
      </w:r>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r w:rsidRPr="00D948E6">
        <w:t xml:space="preserve"> </w:t>
      </w:r>
      <w:r w:rsidRPr="00D948E6">
        <w:fldChar w:fldCharType="begin"/>
      </w:r>
      <w:r w:rsidRPr="00D948E6">
        <w:instrText xml:space="preserve"> XE "Abstract object" </w:instrText>
      </w:r>
      <w:r w:rsidRPr="00D948E6">
        <w:fldChar w:fldCharType="end"/>
      </w:r>
    </w:p>
    <w:p w14:paraId="5DB8704B" w14:textId="0FECAE2A" w:rsidR="009767A4" w:rsidRPr="00D948E6" w:rsidRDefault="009767A4" w:rsidP="009767A4">
      <w:pPr>
        <w:pStyle w:val="PARAGRAPH"/>
        <w:spacing w:before="120" w:after="120"/>
      </w:pPr>
      <w:r w:rsidRPr="00D948E6">
        <w:t xml:space="preserve">Abstract objects are data items, which are not related to a certain type of physical quantity. See </w:t>
      </w:r>
      <w:r w:rsidRPr="00D948E6">
        <w:fldChar w:fldCharType="begin"/>
      </w:r>
      <w:r w:rsidRPr="00D948E6">
        <w:instrText xml:space="preserve"> REF _Ref58158675 \h </w:instrText>
      </w:r>
      <w:r w:rsidRPr="00D948E6">
        <w:fldChar w:fldCharType="separate"/>
      </w:r>
      <w:r w:rsidR="005245E0" w:rsidRPr="00D948E6">
        <w:t xml:space="preserve">Table </w:t>
      </w:r>
      <w:r w:rsidR="005245E0">
        <w:rPr>
          <w:noProof/>
        </w:rPr>
        <w:t>5</w:t>
      </w:r>
      <w:r w:rsidRPr="00D948E6">
        <w:fldChar w:fldCharType="end"/>
      </w:r>
      <w:r w:rsidRPr="00D948E6">
        <w:t>.</w:t>
      </w:r>
    </w:p>
    <w:p w14:paraId="5DB8704C" w14:textId="7D8498DE" w:rsidR="009767A4" w:rsidRPr="00D948E6" w:rsidRDefault="009767A4" w:rsidP="000E2D82">
      <w:pPr>
        <w:pStyle w:val="TABLE-title"/>
      </w:pPr>
      <w:bookmarkStart w:id="526" w:name="_Ref58158675"/>
      <w:bookmarkStart w:id="527" w:name="_Toc100301474"/>
      <w:bookmarkStart w:id="528" w:name="_Ref358037504"/>
      <w:bookmarkStart w:id="529" w:name="_Toc364079524"/>
      <w:bookmarkStart w:id="530" w:name="_Toc397983439"/>
      <w:bookmarkStart w:id="531" w:name="_Toc398112114"/>
      <w:bookmarkStart w:id="532" w:name="_Toc438500246"/>
      <w:bookmarkStart w:id="533" w:name="_Toc438500982"/>
      <w:bookmarkStart w:id="534" w:name="_Toc470255555"/>
      <w:bookmarkStart w:id="535" w:name="_Toc84315198"/>
      <w:r w:rsidRPr="00D948E6">
        <w:t xml:space="preserve">Table </w:t>
      </w:r>
      <w:r w:rsidR="00697182">
        <w:rPr>
          <w:noProof/>
        </w:rPr>
        <w:fldChar w:fldCharType="begin"/>
      </w:r>
      <w:r w:rsidR="00697182">
        <w:rPr>
          <w:noProof/>
        </w:rPr>
        <w:instrText xml:space="preserve"> SEQ Table \* ARABIC </w:instrText>
      </w:r>
      <w:r w:rsidR="00697182">
        <w:rPr>
          <w:noProof/>
        </w:rPr>
        <w:fldChar w:fldCharType="separate"/>
      </w:r>
      <w:r w:rsidR="005245E0">
        <w:rPr>
          <w:noProof/>
        </w:rPr>
        <w:t>5</w:t>
      </w:r>
      <w:r w:rsidR="00697182">
        <w:rPr>
          <w:noProof/>
        </w:rPr>
        <w:fldChar w:fldCharType="end"/>
      </w:r>
      <w:bookmarkEnd w:id="526"/>
      <w:r w:rsidRPr="00D948E6">
        <w:t xml:space="preserve"> – Value group C</w:t>
      </w:r>
      <w:r w:rsidRPr="00D948E6">
        <w:fldChar w:fldCharType="begin"/>
      </w:r>
      <w:r w:rsidRPr="00D948E6">
        <w:instrText xml:space="preserve"> XE "Value group C" </w:instrText>
      </w:r>
      <w:r w:rsidRPr="00D948E6">
        <w:fldChar w:fldCharType="end"/>
      </w:r>
      <w:r w:rsidRPr="00D948E6">
        <w:t xml:space="preserve"> codes – Abstract objects</w:t>
      </w:r>
      <w:bookmarkEnd w:id="527"/>
      <w:bookmarkEnd w:id="528"/>
      <w:bookmarkEnd w:id="529"/>
      <w:bookmarkEnd w:id="530"/>
      <w:bookmarkEnd w:id="531"/>
      <w:bookmarkEnd w:id="532"/>
      <w:bookmarkEnd w:id="533"/>
      <w:bookmarkEnd w:id="534"/>
      <w:bookmarkEnd w:id="535"/>
    </w:p>
    <w:tbl>
      <w:tblPr>
        <w:tblW w:w="9070" w:type="dxa"/>
        <w:jc w:val="center"/>
        <w:tblBorders>
          <w:top w:val="double" w:sz="4" w:space="0" w:color="auto"/>
          <w:left w:val="double" w:sz="4" w:space="0" w:color="auto"/>
          <w:bottom w:val="single" w:sz="4" w:space="0" w:color="auto"/>
          <w:right w:val="double" w:sz="4" w:space="0" w:color="auto"/>
        </w:tblBorders>
        <w:shd w:val="clear" w:color="auto" w:fill="E6E6E6"/>
        <w:tblLayout w:type="fixed"/>
        <w:tblCellMar>
          <w:left w:w="71" w:type="dxa"/>
          <w:right w:w="71" w:type="dxa"/>
        </w:tblCellMar>
        <w:tblLook w:val="0000" w:firstRow="0" w:lastRow="0" w:firstColumn="0" w:lastColumn="0" w:noHBand="0" w:noVBand="0"/>
      </w:tblPr>
      <w:tblGrid>
        <w:gridCol w:w="2093"/>
        <w:gridCol w:w="6977"/>
      </w:tblGrid>
      <w:tr w:rsidR="009767A4" w:rsidRPr="00D948E6" w14:paraId="5DB8704F" w14:textId="77777777" w:rsidTr="00270820">
        <w:trPr>
          <w:cantSplit/>
          <w:jc w:val="center"/>
        </w:trPr>
        <w:tc>
          <w:tcPr>
            <w:tcW w:w="9070" w:type="dxa"/>
            <w:gridSpan w:val="2"/>
            <w:shd w:val="clear" w:color="auto" w:fill="E6E6E6"/>
          </w:tcPr>
          <w:p w14:paraId="5DB8704D" w14:textId="77777777" w:rsidR="009767A4" w:rsidRPr="00D948E6" w:rsidRDefault="009767A4" w:rsidP="000E2D82">
            <w:pPr>
              <w:pStyle w:val="TABLE-col-heading"/>
            </w:pPr>
            <w:r w:rsidRPr="00D948E6">
              <w:t>Value group C</w:t>
            </w:r>
          </w:p>
          <w:p w14:paraId="5DB8704E" w14:textId="77777777" w:rsidR="009767A4" w:rsidRPr="00D948E6" w:rsidRDefault="009767A4" w:rsidP="000E2D82">
            <w:pPr>
              <w:pStyle w:val="TABLE-col-heading"/>
            </w:pPr>
            <w:r w:rsidRPr="00D948E6">
              <w:t>Abstract objects (A = 0)</w:t>
            </w:r>
          </w:p>
        </w:tc>
      </w:tr>
      <w:tr w:rsidR="009767A4" w:rsidRPr="00D948E6" w14:paraId="5DB87052" w14:textId="77777777" w:rsidTr="00270820">
        <w:tblPrEx>
          <w:tblBorders>
            <w:bottom w:val="double" w:sz="4" w:space="0" w:color="auto"/>
            <w:insideH w:val="single" w:sz="4" w:space="0" w:color="auto"/>
            <w:insideV w:val="single" w:sz="4" w:space="0" w:color="auto"/>
          </w:tblBorders>
          <w:shd w:val="clear" w:color="auto" w:fill="auto"/>
        </w:tblPrEx>
        <w:trPr>
          <w:cantSplit/>
          <w:jc w:val="center"/>
        </w:trPr>
        <w:tc>
          <w:tcPr>
            <w:tcW w:w="2093" w:type="dxa"/>
          </w:tcPr>
          <w:p w14:paraId="5DB87050" w14:textId="77777777" w:rsidR="009767A4" w:rsidRPr="00D948E6" w:rsidRDefault="009767A4" w:rsidP="000E2D82">
            <w:pPr>
              <w:pStyle w:val="TABLE-cell"/>
              <w:keepNext/>
              <w:rPr>
                <w:b/>
              </w:rPr>
            </w:pPr>
            <w:r w:rsidRPr="00D948E6">
              <w:rPr>
                <w:b/>
              </w:rPr>
              <w:t>0…89</w:t>
            </w:r>
          </w:p>
        </w:tc>
        <w:tc>
          <w:tcPr>
            <w:tcW w:w="6977" w:type="dxa"/>
          </w:tcPr>
          <w:p w14:paraId="5DB87051" w14:textId="77777777" w:rsidR="009767A4" w:rsidRPr="00D948E6" w:rsidRDefault="009767A4" w:rsidP="000E2D82">
            <w:pPr>
              <w:pStyle w:val="TABLE-cell"/>
              <w:keepNext/>
            </w:pPr>
            <w:r w:rsidRPr="00D948E6">
              <w:t>Context specific</w:t>
            </w:r>
            <w:r w:rsidRPr="00D948E6">
              <w:fldChar w:fldCharType="begin"/>
            </w:r>
            <w:r w:rsidRPr="00D948E6">
              <w:instrText xml:space="preserve"> XE "Context specific" </w:instrText>
            </w:r>
            <w:r w:rsidRPr="00D948E6">
              <w:fldChar w:fldCharType="end"/>
            </w:r>
            <w:r w:rsidRPr="00D948E6">
              <w:t xml:space="preserve"> identifiers </w:t>
            </w:r>
            <w:r w:rsidRPr="00C373E3">
              <w:rPr>
                <w:rStyle w:val="SUPerscript-small"/>
              </w:rPr>
              <w:t>a</w:t>
            </w:r>
            <w:r w:rsidRPr="00D948E6">
              <w:t xml:space="preserve"> </w:t>
            </w:r>
          </w:p>
        </w:tc>
      </w:tr>
      <w:tr w:rsidR="009767A4" w:rsidRPr="00D948E6" w14:paraId="5DB87055" w14:textId="77777777" w:rsidTr="00270820">
        <w:tblPrEx>
          <w:tblBorders>
            <w:bottom w:val="double" w:sz="4" w:space="0" w:color="auto"/>
            <w:insideH w:val="single" w:sz="4" w:space="0" w:color="auto"/>
            <w:insideV w:val="single" w:sz="4" w:space="0" w:color="auto"/>
          </w:tblBorders>
          <w:shd w:val="clear" w:color="auto" w:fill="auto"/>
        </w:tblPrEx>
        <w:trPr>
          <w:cantSplit/>
          <w:jc w:val="center"/>
        </w:trPr>
        <w:tc>
          <w:tcPr>
            <w:tcW w:w="2093" w:type="dxa"/>
          </w:tcPr>
          <w:p w14:paraId="5DB87053" w14:textId="77777777" w:rsidR="009767A4" w:rsidRPr="00D948E6" w:rsidRDefault="009767A4" w:rsidP="000E2D82">
            <w:pPr>
              <w:pStyle w:val="TABLE-cell"/>
              <w:keepNext/>
              <w:rPr>
                <w:b/>
              </w:rPr>
            </w:pPr>
          </w:p>
        </w:tc>
        <w:tc>
          <w:tcPr>
            <w:tcW w:w="6977" w:type="dxa"/>
          </w:tcPr>
          <w:p w14:paraId="5DB87054" w14:textId="77777777" w:rsidR="009767A4" w:rsidRPr="00D948E6" w:rsidRDefault="009767A4" w:rsidP="000E2D82">
            <w:pPr>
              <w:pStyle w:val="TABLE-cell"/>
              <w:keepNext/>
              <w:rPr>
                <w:bCs w:val="0"/>
              </w:rPr>
            </w:pPr>
          </w:p>
        </w:tc>
      </w:tr>
      <w:tr w:rsidR="009767A4" w:rsidRPr="00D948E6" w14:paraId="5DB87058" w14:textId="77777777" w:rsidTr="00270820">
        <w:tblPrEx>
          <w:tblBorders>
            <w:bottom w:val="double" w:sz="4" w:space="0" w:color="auto"/>
            <w:insideH w:val="single" w:sz="4" w:space="0" w:color="auto"/>
            <w:insideV w:val="single" w:sz="4" w:space="0" w:color="auto"/>
          </w:tblBorders>
          <w:shd w:val="clear" w:color="auto" w:fill="auto"/>
        </w:tblPrEx>
        <w:trPr>
          <w:cantSplit/>
          <w:jc w:val="center"/>
        </w:trPr>
        <w:tc>
          <w:tcPr>
            <w:tcW w:w="2093" w:type="dxa"/>
          </w:tcPr>
          <w:p w14:paraId="5DB87056" w14:textId="77777777" w:rsidR="009767A4" w:rsidRPr="00D948E6" w:rsidRDefault="009767A4" w:rsidP="000E2D82">
            <w:pPr>
              <w:pStyle w:val="TABLE-cell"/>
              <w:keepNext/>
              <w:rPr>
                <w:b/>
              </w:rPr>
            </w:pPr>
            <w:r w:rsidRPr="00D948E6">
              <w:rPr>
                <w:b/>
              </w:rPr>
              <w:t>93</w:t>
            </w:r>
          </w:p>
        </w:tc>
        <w:tc>
          <w:tcPr>
            <w:tcW w:w="6977" w:type="dxa"/>
          </w:tcPr>
          <w:p w14:paraId="5DB87057" w14:textId="51E2C3E8" w:rsidR="009767A4" w:rsidRPr="00D948E6" w:rsidRDefault="009767A4" w:rsidP="000E2D82">
            <w:pPr>
              <w:pStyle w:val="TABLE-cell"/>
              <w:keepNext/>
            </w:pPr>
            <w:r w:rsidRPr="00D948E6">
              <w:t>Consortia specific</w:t>
            </w:r>
            <w:r w:rsidRPr="00D948E6">
              <w:fldChar w:fldCharType="begin"/>
            </w:r>
            <w:r w:rsidRPr="00D948E6">
              <w:instrText xml:space="preserve"> XE "Consortia specific" </w:instrText>
            </w:r>
            <w:r w:rsidRPr="00D948E6">
              <w:fldChar w:fldCharType="end"/>
            </w:r>
            <w:r w:rsidRPr="00D948E6">
              <w:t xml:space="preserve"> identifiers (See </w:t>
            </w:r>
            <w:r w:rsidRPr="00D948E6">
              <w:fldChar w:fldCharType="begin"/>
            </w:r>
            <w:r w:rsidRPr="00D948E6">
              <w:instrText xml:space="preserve"> REF _Ref113719213 \r \h  \* MERGEFORMAT </w:instrText>
            </w:r>
            <w:r w:rsidRPr="00D948E6">
              <w:fldChar w:fldCharType="separate"/>
            </w:r>
            <w:r w:rsidR="005245E0">
              <w:t>5.4.2</w:t>
            </w:r>
            <w:r w:rsidRPr="00D948E6">
              <w:fldChar w:fldCharType="end"/>
            </w:r>
            <w:r w:rsidRPr="00D948E6">
              <w:t>).</w:t>
            </w:r>
          </w:p>
        </w:tc>
      </w:tr>
      <w:tr w:rsidR="009767A4" w:rsidRPr="00D948E6" w14:paraId="5DB8705B" w14:textId="77777777" w:rsidTr="00270820">
        <w:tblPrEx>
          <w:tblBorders>
            <w:bottom w:val="double" w:sz="4" w:space="0" w:color="auto"/>
            <w:insideH w:val="single" w:sz="4" w:space="0" w:color="auto"/>
            <w:insideV w:val="single" w:sz="4" w:space="0" w:color="auto"/>
          </w:tblBorders>
          <w:shd w:val="clear" w:color="auto" w:fill="auto"/>
        </w:tblPrEx>
        <w:trPr>
          <w:cantSplit/>
          <w:jc w:val="center"/>
        </w:trPr>
        <w:tc>
          <w:tcPr>
            <w:tcW w:w="2093" w:type="dxa"/>
          </w:tcPr>
          <w:p w14:paraId="5DB87059" w14:textId="77777777" w:rsidR="009767A4" w:rsidRPr="00D948E6" w:rsidRDefault="009767A4" w:rsidP="000E2D82">
            <w:pPr>
              <w:pStyle w:val="TABLE-cell"/>
              <w:keepNext/>
              <w:rPr>
                <w:b/>
              </w:rPr>
            </w:pPr>
            <w:r w:rsidRPr="00D948E6">
              <w:rPr>
                <w:b/>
              </w:rPr>
              <w:t>94</w:t>
            </w:r>
          </w:p>
        </w:tc>
        <w:tc>
          <w:tcPr>
            <w:tcW w:w="6977" w:type="dxa"/>
          </w:tcPr>
          <w:p w14:paraId="5DB8705A" w14:textId="4246703B" w:rsidR="009767A4" w:rsidRPr="00D948E6" w:rsidRDefault="009767A4" w:rsidP="000C597C">
            <w:pPr>
              <w:pStyle w:val="TABLE-cell"/>
              <w:keepNext/>
            </w:pPr>
            <w:r w:rsidRPr="00D948E6">
              <w:t>Country specific</w:t>
            </w:r>
            <w:r w:rsidRPr="00D948E6">
              <w:fldChar w:fldCharType="begin"/>
            </w:r>
            <w:r w:rsidRPr="00D948E6">
              <w:instrText xml:space="preserve"> XE "Country specific" </w:instrText>
            </w:r>
            <w:r w:rsidRPr="00D948E6">
              <w:fldChar w:fldCharType="end"/>
            </w:r>
            <w:r w:rsidRPr="00D948E6">
              <w:t xml:space="preserve"> identifiers (See </w:t>
            </w:r>
            <w:r w:rsidR="000C597C">
              <w:fldChar w:fldCharType="begin"/>
            </w:r>
            <w:r w:rsidR="000C597C">
              <w:instrText xml:space="preserve"> REF _Ref452643405 \r \h </w:instrText>
            </w:r>
            <w:r w:rsidR="000C597C">
              <w:fldChar w:fldCharType="separate"/>
            </w:r>
            <w:r w:rsidR="005245E0">
              <w:t>5.4.3</w:t>
            </w:r>
            <w:r w:rsidR="000C597C">
              <w:fldChar w:fldCharType="end"/>
            </w:r>
            <w:r w:rsidRPr="00D948E6">
              <w:t>)</w:t>
            </w:r>
          </w:p>
        </w:tc>
      </w:tr>
      <w:tr w:rsidR="009767A4" w:rsidRPr="00D948E6" w14:paraId="5DB8705E" w14:textId="77777777" w:rsidTr="00270820">
        <w:tblPrEx>
          <w:tblBorders>
            <w:bottom w:val="double" w:sz="4" w:space="0" w:color="auto"/>
            <w:insideH w:val="single" w:sz="4" w:space="0" w:color="auto"/>
            <w:insideV w:val="single" w:sz="4" w:space="0" w:color="auto"/>
          </w:tblBorders>
          <w:shd w:val="clear" w:color="auto" w:fill="auto"/>
        </w:tblPrEx>
        <w:trPr>
          <w:cantSplit/>
          <w:jc w:val="center"/>
        </w:trPr>
        <w:tc>
          <w:tcPr>
            <w:tcW w:w="2093" w:type="dxa"/>
          </w:tcPr>
          <w:p w14:paraId="5DB8705C" w14:textId="77777777" w:rsidR="009767A4" w:rsidRPr="00D948E6" w:rsidRDefault="009767A4" w:rsidP="000E2D82">
            <w:pPr>
              <w:pStyle w:val="TABLE-cell"/>
              <w:keepNext/>
              <w:rPr>
                <w:b/>
              </w:rPr>
            </w:pPr>
          </w:p>
        </w:tc>
        <w:tc>
          <w:tcPr>
            <w:tcW w:w="6977" w:type="dxa"/>
          </w:tcPr>
          <w:p w14:paraId="5DB8705D" w14:textId="77777777" w:rsidR="009767A4" w:rsidRPr="00D948E6" w:rsidRDefault="009767A4" w:rsidP="000E2D82">
            <w:pPr>
              <w:pStyle w:val="TABLE-cell"/>
              <w:keepNext/>
            </w:pPr>
          </w:p>
        </w:tc>
      </w:tr>
      <w:tr w:rsidR="009767A4" w:rsidRPr="00D948E6" w14:paraId="5DB87061" w14:textId="77777777" w:rsidTr="00270820">
        <w:tblPrEx>
          <w:tblBorders>
            <w:bottom w:val="double" w:sz="4" w:space="0" w:color="auto"/>
            <w:insideH w:val="single" w:sz="4" w:space="0" w:color="auto"/>
            <w:insideV w:val="single" w:sz="4" w:space="0" w:color="auto"/>
          </w:tblBorders>
          <w:shd w:val="clear" w:color="auto" w:fill="auto"/>
        </w:tblPrEx>
        <w:trPr>
          <w:cantSplit/>
          <w:jc w:val="center"/>
        </w:trPr>
        <w:tc>
          <w:tcPr>
            <w:tcW w:w="2093" w:type="dxa"/>
          </w:tcPr>
          <w:p w14:paraId="5DB8705F" w14:textId="77777777" w:rsidR="009767A4" w:rsidRPr="00D948E6" w:rsidRDefault="009767A4" w:rsidP="000E2D82">
            <w:pPr>
              <w:pStyle w:val="TABLE-cell"/>
              <w:keepNext/>
              <w:rPr>
                <w:b/>
              </w:rPr>
            </w:pPr>
            <w:r w:rsidRPr="00D948E6">
              <w:rPr>
                <w:b/>
              </w:rPr>
              <w:t>96</w:t>
            </w:r>
          </w:p>
        </w:tc>
        <w:tc>
          <w:tcPr>
            <w:tcW w:w="6977" w:type="dxa"/>
          </w:tcPr>
          <w:p w14:paraId="5DB87060" w14:textId="444AEB74" w:rsidR="009767A4" w:rsidRPr="00D948E6" w:rsidRDefault="009767A4" w:rsidP="000E2D82">
            <w:pPr>
              <w:pStyle w:val="TABLE-cell"/>
              <w:keepNext/>
            </w:pPr>
            <w:r w:rsidRPr="00D948E6">
              <w:t xml:space="preserve">General and service entry objects – Abstract (See </w:t>
            </w:r>
            <w:r w:rsidRPr="00D948E6">
              <w:fldChar w:fldCharType="begin"/>
            </w:r>
            <w:r w:rsidRPr="00D948E6">
              <w:instrText xml:space="preserve"> REF _Ref360196599 \r \h </w:instrText>
            </w:r>
            <w:r w:rsidR="000E2D82">
              <w:instrText xml:space="preserve"> \* MERGEFORMAT </w:instrText>
            </w:r>
            <w:r w:rsidRPr="00D948E6">
              <w:fldChar w:fldCharType="separate"/>
            </w:r>
            <w:r w:rsidR="005245E0">
              <w:t>6.1</w:t>
            </w:r>
            <w:r w:rsidRPr="00D948E6">
              <w:fldChar w:fldCharType="end"/>
            </w:r>
            <w:r w:rsidRPr="00D948E6">
              <w:t>)</w:t>
            </w:r>
          </w:p>
        </w:tc>
      </w:tr>
      <w:tr w:rsidR="009767A4" w:rsidRPr="00D948E6" w14:paraId="5DB87064" w14:textId="77777777" w:rsidTr="00270820">
        <w:tblPrEx>
          <w:tblBorders>
            <w:bottom w:val="double" w:sz="4" w:space="0" w:color="auto"/>
            <w:insideH w:val="single" w:sz="4" w:space="0" w:color="auto"/>
            <w:insideV w:val="single" w:sz="4" w:space="0" w:color="auto"/>
          </w:tblBorders>
          <w:shd w:val="clear" w:color="auto" w:fill="auto"/>
        </w:tblPrEx>
        <w:trPr>
          <w:cantSplit/>
          <w:jc w:val="center"/>
        </w:trPr>
        <w:tc>
          <w:tcPr>
            <w:tcW w:w="2093" w:type="dxa"/>
          </w:tcPr>
          <w:p w14:paraId="5DB87062" w14:textId="77777777" w:rsidR="009767A4" w:rsidRPr="00D948E6" w:rsidRDefault="009767A4" w:rsidP="000E2D82">
            <w:pPr>
              <w:pStyle w:val="TABLE-cell"/>
              <w:keepNext/>
              <w:rPr>
                <w:b/>
              </w:rPr>
            </w:pPr>
            <w:r w:rsidRPr="00D948E6">
              <w:rPr>
                <w:b/>
              </w:rPr>
              <w:t>97</w:t>
            </w:r>
          </w:p>
        </w:tc>
        <w:tc>
          <w:tcPr>
            <w:tcW w:w="6977" w:type="dxa"/>
          </w:tcPr>
          <w:p w14:paraId="5DB87063" w14:textId="37D962FB" w:rsidR="009767A4" w:rsidRPr="00D948E6" w:rsidRDefault="009767A4" w:rsidP="000C597C">
            <w:pPr>
              <w:pStyle w:val="TABLE-cell"/>
              <w:keepNext/>
            </w:pPr>
            <w:r w:rsidRPr="00D948E6">
              <w:t>Error register objects</w:t>
            </w:r>
            <w:r w:rsidRPr="00D948E6">
              <w:fldChar w:fldCharType="begin"/>
            </w:r>
            <w:r w:rsidRPr="00D948E6">
              <w:instrText xml:space="preserve"> XE "Error register" </w:instrText>
            </w:r>
            <w:r w:rsidRPr="00D948E6">
              <w:fldChar w:fldCharType="end"/>
            </w:r>
            <w:r w:rsidRPr="00D948E6">
              <w:t xml:space="preserve"> – Abstract (See</w:t>
            </w:r>
            <w:r w:rsidR="000C597C">
              <w:t xml:space="preserve"> </w:t>
            </w:r>
            <w:r w:rsidR="000C597C">
              <w:fldChar w:fldCharType="begin"/>
            </w:r>
            <w:r w:rsidR="000C597C">
              <w:instrText xml:space="preserve"> REF _Ref452643412 \r \h </w:instrText>
            </w:r>
            <w:r w:rsidR="000C597C">
              <w:fldChar w:fldCharType="separate"/>
            </w:r>
            <w:r w:rsidR="005245E0">
              <w:t>6.2</w:t>
            </w:r>
            <w:r w:rsidR="000C597C">
              <w:fldChar w:fldCharType="end"/>
            </w:r>
            <w:r w:rsidRPr="00D948E6">
              <w:t>)</w:t>
            </w:r>
          </w:p>
        </w:tc>
      </w:tr>
      <w:tr w:rsidR="009767A4" w:rsidRPr="00D948E6" w14:paraId="5DB87067" w14:textId="77777777" w:rsidTr="00270820">
        <w:tblPrEx>
          <w:tblBorders>
            <w:bottom w:val="double" w:sz="4" w:space="0" w:color="auto"/>
            <w:insideH w:val="single" w:sz="4" w:space="0" w:color="auto"/>
            <w:insideV w:val="single" w:sz="4" w:space="0" w:color="auto"/>
          </w:tblBorders>
          <w:shd w:val="clear" w:color="auto" w:fill="auto"/>
        </w:tblPrEx>
        <w:trPr>
          <w:cantSplit/>
          <w:jc w:val="center"/>
        </w:trPr>
        <w:tc>
          <w:tcPr>
            <w:tcW w:w="2093" w:type="dxa"/>
          </w:tcPr>
          <w:p w14:paraId="5DB87065" w14:textId="77777777" w:rsidR="009767A4" w:rsidRPr="00D948E6" w:rsidRDefault="009767A4" w:rsidP="000E2D82">
            <w:pPr>
              <w:pStyle w:val="TABLE-cell"/>
              <w:keepNext/>
              <w:rPr>
                <w:b/>
              </w:rPr>
            </w:pPr>
            <w:r w:rsidRPr="00D948E6">
              <w:rPr>
                <w:b/>
              </w:rPr>
              <w:t>98</w:t>
            </w:r>
          </w:p>
        </w:tc>
        <w:tc>
          <w:tcPr>
            <w:tcW w:w="6977" w:type="dxa"/>
          </w:tcPr>
          <w:p w14:paraId="5DB87066" w14:textId="218722EA" w:rsidR="009767A4" w:rsidRPr="00D948E6" w:rsidRDefault="009767A4" w:rsidP="000C597C">
            <w:pPr>
              <w:pStyle w:val="TABLE-cell"/>
              <w:keepNext/>
            </w:pPr>
            <w:r w:rsidRPr="00D948E6">
              <w:t>List objects – Abstract</w:t>
            </w:r>
            <w:r w:rsidRPr="00D948E6">
              <w:fldChar w:fldCharType="begin"/>
            </w:r>
            <w:r w:rsidRPr="00D948E6">
              <w:instrText xml:space="preserve"> XE "List objects – Abstract" </w:instrText>
            </w:r>
            <w:r w:rsidRPr="00D948E6">
              <w:fldChar w:fldCharType="end"/>
            </w:r>
            <w:r w:rsidRPr="00D948E6">
              <w:t xml:space="preserve"> (See </w:t>
            </w:r>
            <w:r w:rsidR="000C597C">
              <w:fldChar w:fldCharType="begin"/>
            </w:r>
            <w:r w:rsidR="000C597C">
              <w:instrText xml:space="preserve"> REF _Ref452643419 \r \h </w:instrText>
            </w:r>
            <w:r w:rsidR="000C597C">
              <w:fldChar w:fldCharType="separate"/>
            </w:r>
            <w:r w:rsidR="005245E0">
              <w:t>6.3</w:t>
            </w:r>
            <w:r w:rsidR="000C597C">
              <w:fldChar w:fldCharType="end"/>
            </w:r>
            <w:r w:rsidRPr="00D948E6">
              <w:t xml:space="preserve">, </w:t>
            </w:r>
            <w:r w:rsidR="000C597C">
              <w:fldChar w:fldCharType="begin"/>
            </w:r>
            <w:r w:rsidR="000C597C">
              <w:instrText xml:space="preserve"> REF _Ref452643427 \r \h </w:instrText>
            </w:r>
            <w:r w:rsidR="000C597C">
              <w:fldChar w:fldCharType="separate"/>
            </w:r>
            <w:r w:rsidR="005245E0">
              <w:t>6.4</w:t>
            </w:r>
            <w:r w:rsidR="000C597C">
              <w:fldChar w:fldCharType="end"/>
            </w:r>
            <w:r w:rsidRPr="00D948E6">
              <w:t>)</w:t>
            </w:r>
          </w:p>
        </w:tc>
      </w:tr>
      <w:tr w:rsidR="009767A4" w:rsidRPr="00D948E6" w14:paraId="5DB8706A" w14:textId="77777777" w:rsidTr="00270820">
        <w:tblPrEx>
          <w:tblBorders>
            <w:bottom w:val="double" w:sz="4" w:space="0" w:color="auto"/>
            <w:insideH w:val="single" w:sz="4" w:space="0" w:color="auto"/>
            <w:insideV w:val="single" w:sz="4" w:space="0" w:color="auto"/>
          </w:tblBorders>
          <w:shd w:val="clear" w:color="auto" w:fill="auto"/>
        </w:tblPrEx>
        <w:trPr>
          <w:cantSplit/>
          <w:jc w:val="center"/>
        </w:trPr>
        <w:tc>
          <w:tcPr>
            <w:tcW w:w="2093" w:type="dxa"/>
          </w:tcPr>
          <w:p w14:paraId="5DB87068" w14:textId="77777777" w:rsidR="009767A4" w:rsidRPr="00D948E6" w:rsidRDefault="009767A4" w:rsidP="000E2D82">
            <w:pPr>
              <w:pStyle w:val="TABLE-cell"/>
              <w:keepNext/>
              <w:rPr>
                <w:b/>
              </w:rPr>
            </w:pPr>
            <w:r w:rsidRPr="00D948E6">
              <w:rPr>
                <w:b/>
              </w:rPr>
              <w:t>99</w:t>
            </w:r>
          </w:p>
        </w:tc>
        <w:tc>
          <w:tcPr>
            <w:tcW w:w="6977" w:type="dxa"/>
          </w:tcPr>
          <w:p w14:paraId="5DB87069" w14:textId="0C853604" w:rsidR="009767A4" w:rsidRPr="00D948E6" w:rsidRDefault="009767A4" w:rsidP="000C597C">
            <w:pPr>
              <w:pStyle w:val="TABLE-cell"/>
              <w:keepNext/>
            </w:pPr>
            <w:r w:rsidRPr="00D948E6">
              <w:t>Data profile objects – Abstract (See</w:t>
            </w:r>
            <w:r w:rsidR="000C597C">
              <w:t xml:space="preserve"> </w:t>
            </w:r>
            <w:r w:rsidR="000C597C">
              <w:fldChar w:fldCharType="begin"/>
            </w:r>
            <w:r w:rsidR="000C597C">
              <w:instrText xml:space="preserve"> REF _Ref452643432 \r \h </w:instrText>
            </w:r>
            <w:r w:rsidR="000C597C">
              <w:fldChar w:fldCharType="separate"/>
            </w:r>
            <w:r w:rsidR="005245E0">
              <w:t>6.5</w:t>
            </w:r>
            <w:r w:rsidR="000C597C">
              <w:fldChar w:fldCharType="end"/>
            </w:r>
            <w:r w:rsidRPr="00D948E6">
              <w:t>)</w:t>
            </w:r>
          </w:p>
        </w:tc>
      </w:tr>
      <w:tr w:rsidR="009767A4" w:rsidRPr="00D948E6" w14:paraId="5DB8706D" w14:textId="77777777" w:rsidTr="00270820">
        <w:tblPrEx>
          <w:tblBorders>
            <w:bottom w:val="double" w:sz="4" w:space="0" w:color="auto"/>
            <w:insideH w:val="single" w:sz="4" w:space="0" w:color="auto"/>
            <w:insideV w:val="single" w:sz="4" w:space="0" w:color="auto"/>
          </w:tblBorders>
          <w:shd w:val="clear" w:color="auto" w:fill="auto"/>
        </w:tblPrEx>
        <w:trPr>
          <w:cantSplit/>
          <w:jc w:val="center"/>
        </w:trPr>
        <w:tc>
          <w:tcPr>
            <w:tcW w:w="2093" w:type="dxa"/>
          </w:tcPr>
          <w:p w14:paraId="5DB8706B" w14:textId="77777777" w:rsidR="009767A4" w:rsidRPr="00D948E6" w:rsidRDefault="009767A4" w:rsidP="000E2D82">
            <w:pPr>
              <w:pStyle w:val="TABLE-cell"/>
              <w:keepNext/>
              <w:rPr>
                <w:b/>
              </w:rPr>
            </w:pPr>
            <w:r w:rsidRPr="00D948E6">
              <w:rPr>
                <w:b/>
              </w:rPr>
              <w:t>…</w:t>
            </w:r>
          </w:p>
        </w:tc>
        <w:tc>
          <w:tcPr>
            <w:tcW w:w="6977" w:type="dxa"/>
          </w:tcPr>
          <w:p w14:paraId="5DB8706C" w14:textId="77777777" w:rsidR="009767A4" w:rsidRPr="00D948E6" w:rsidRDefault="009767A4" w:rsidP="000E2D82">
            <w:pPr>
              <w:pStyle w:val="TABLE-cell"/>
              <w:keepNext/>
              <w:rPr>
                <w:highlight w:val="yellow"/>
              </w:rPr>
            </w:pPr>
          </w:p>
        </w:tc>
      </w:tr>
      <w:tr w:rsidR="009767A4" w:rsidRPr="00D948E6" w14:paraId="5DB87070" w14:textId="77777777" w:rsidTr="00270820">
        <w:tblPrEx>
          <w:tblBorders>
            <w:bottom w:val="double" w:sz="4" w:space="0" w:color="auto"/>
            <w:insideH w:val="single" w:sz="4" w:space="0" w:color="auto"/>
            <w:insideV w:val="single" w:sz="4" w:space="0" w:color="auto"/>
          </w:tblBorders>
          <w:shd w:val="clear" w:color="auto" w:fill="auto"/>
        </w:tblPrEx>
        <w:trPr>
          <w:cantSplit/>
          <w:jc w:val="center"/>
        </w:trPr>
        <w:tc>
          <w:tcPr>
            <w:tcW w:w="2093" w:type="dxa"/>
          </w:tcPr>
          <w:p w14:paraId="5DB8706E" w14:textId="77777777" w:rsidR="009767A4" w:rsidRPr="00D948E6" w:rsidRDefault="009767A4" w:rsidP="000E2D82">
            <w:pPr>
              <w:pStyle w:val="TABLE-cell"/>
              <w:keepNext/>
              <w:rPr>
                <w:b/>
              </w:rPr>
            </w:pPr>
            <w:r w:rsidRPr="00D948E6">
              <w:rPr>
                <w:b/>
              </w:rPr>
              <w:t>127</w:t>
            </w:r>
          </w:p>
        </w:tc>
        <w:tc>
          <w:tcPr>
            <w:tcW w:w="6977" w:type="dxa"/>
          </w:tcPr>
          <w:p w14:paraId="5DB8706F" w14:textId="77777777" w:rsidR="009767A4" w:rsidRPr="00D948E6" w:rsidRDefault="009767A4" w:rsidP="000E2D82">
            <w:pPr>
              <w:pStyle w:val="TABLE-cell"/>
              <w:keepNext/>
            </w:pPr>
            <w:r w:rsidRPr="00D948E6">
              <w:t>Inactive objects</w:t>
            </w:r>
            <w:r w:rsidRPr="00D948E6">
              <w:fldChar w:fldCharType="begin"/>
            </w:r>
            <w:r w:rsidRPr="00D948E6">
              <w:instrText xml:space="preserve"> XE "Inactive objects" </w:instrText>
            </w:r>
            <w:r w:rsidRPr="00D948E6">
              <w:fldChar w:fldCharType="end"/>
            </w:r>
            <w:r w:rsidRPr="00C373E3">
              <w:t xml:space="preserve"> </w:t>
            </w:r>
            <w:r w:rsidRPr="00C373E3">
              <w:rPr>
                <w:rStyle w:val="SUPerscript-small"/>
              </w:rPr>
              <w:t>b</w:t>
            </w:r>
          </w:p>
        </w:tc>
      </w:tr>
      <w:tr w:rsidR="009767A4" w:rsidRPr="00D948E6" w14:paraId="5DB87073" w14:textId="77777777" w:rsidTr="00270820">
        <w:tblPrEx>
          <w:tblBorders>
            <w:bottom w:val="double" w:sz="4" w:space="0" w:color="auto"/>
            <w:insideH w:val="single" w:sz="4" w:space="0" w:color="auto"/>
            <w:insideV w:val="single" w:sz="4" w:space="0" w:color="auto"/>
          </w:tblBorders>
          <w:shd w:val="clear" w:color="auto" w:fill="auto"/>
        </w:tblPrEx>
        <w:trPr>
          <w:cantSplit/>
          <w:jc w:val="center"/>
        </w:trPr>
        <w:tc>
          <w:tcPr>
            <w:tcW w:w="2093" w:type="dxa"/>
          </w:tcPr>
          <w:p w14:paraId="5DB87071" w14:textId="77777777" w:rsidR="009767A4" w:rsidRPr="00D948E6" w:rsidRDefault="009767A4" w:rsidP="00862BD0">
            <w:pPr>
              <w:pStyle w:val="TABLE-cell"/>
              <w:rPr>
                <w:b/>
              </w:rPr>
            </w:pPr>
            <w:r w:rsidRPr="00D948E6">
              <w:rPr>
                <w:b/>
              </w:rPr>
              <w:t>128…199, 240</w:t>
            </w:r>
          </w:p>
        </w:tc>
        <w:tc>
          <w:tcPr>
            <w:tcW w:w="6977" w:type="dxa"/>
          </w:tcPr>
          <w:p w14:paraId="5DB87072" w14:textId="77777777" w:rsidR="009767A4" w:rsidRPr="00D948E6" w:rsidRDefault="009767A4" w:rsidP="00862BD0">
            <w:pPr>
              <w:pStyle w:val="TABLE-cell"/>
            </w:pPr>
            <w:r w:rsidRPr="00D948E6">
              <w:t>Manufacturer specific</w:t>
            </w:r>
            <w:r w:rsidRPr="00D948E6">
              <w:fldChar w:fldCharType="begin"/>
            </w:r>
            <w:r w:rsidRPr="00D948E6">
              <w:instrText xml:space="preserve"> XE "Manufacturer specific" </w:instrText>
            </w:r>
            <w:r w:rsidRPr="00D948E6">
              <w:fldChar w:fldCharType="end"/>
            </w:r>
            <w:r w:rsidRPr="00D948E6">
              <w:t xml:space="preserve"> codes</w:t>
            </w:r>
          </w:p>
        </w:tc>
      </w:tr>
      <w:tr w:rsidR="009767A4" w:rsidRPr="00D948E6" w14:paraId="5DB87076" w14:textId="77777777" w:rsidTr="00270820">
        <w:tblPrEx>
          <w:tblBorders>
            <w:bottom w:val="double" w:sz="4" w:space="0" w:color="auto"/>
            <w:insideH w:val="single" w:sz="4" w:space="0" w:color="auto"/>
            <w:insideV w:val="single" w:sz="4" w:space="0" w:color="auto"/>
          </w:tblBorders>
          <w:shd w:val="clear" w:color="auto" w:fill="auto"/>
        </w:tblPrEx>
        <w:trPr>
          <w:cantSplit/>
          <w:jc w:val="center"/>
        </w:trPr>
        <w:tc>
          <w:tcPr>
            <w:tcW w:w="2093" w:type="dxa"/>
            <w:tcBorders>
              <w:bottom w:val="double" w:sz="2" w:space="0" w:color="auto"/>
            </w:tcBorders>
          </w:tcPr>
          <w:p w14:paraId="5DB87074" w14:textId="77777777" w:rsidR="009767A4" w:rsidRPr="00D948E6" w:rsidRDefault="009767A4" w:rsidP="00862BD0">
            <w:pPr>
              <w:pStyle w:val="TABLE-cell"/>
              <w:rPr>
                <w:b/>
              </w:rPr>
            </w:pPr>
            <w:r w:rsidRPr="00D948E6">
              <w:rPr>
                <w:b/>
              </w:rPr>
              <w:t>All other</w:t>
            </w:r>
          </w:p>
        </w:tc>
        <w:tc>
          <w:tcPr>
            <w:tcW w:w="6977" w:type="dxa"/>
            <w:tcBorders>
              <w:bottom w:val="double" w:sz="2" w:space="0" w:color="auto"/>
            </w:tcBorders>
          </w:tcPr>
          <w:p w14:paraId="5DB87075" w14:textId="77777777" w:rsidR="009767A4" w:rsidRPr="00D948E6" w:rsidRDefault="009767A4" w:rsidP="00862BD0">
            <w:pPr>
              <w:pStyle w:val="TABLE-cell"/>
            </w:pPr>
            <w:r w:rsidRPr="00D948E6">
              <w:t>Reserved</w:t>
            </w:r>
          </w:p>
        </w:tc>
      </w:tr>
      <w:tr w:rsidR="00270820" w:rsidRPr="00C373E3" w14:paraId="5DB87079" w14:textId="77777777" w:rsidTr="00C27FF5">
        <w:tblPrEx>
          <w:tblBorders>
            <w:bottom w:val="double" w:sz="4" w:space="0" w:color="auto"/>
            <w:insideH w:val="single" w:sz="4" w:space="0" w:color="auto"/>
            <w:insideV w:val="single" w:sz="4" w:space="0" w:color="auto"/>
          </w:tblBorders>
          <w:shd w:val="clear" w:color="auto" w:fill="auto"/>
        </w:tblPrEx>
        <w:trPr>
          <w:cantSplit/>
          <w:trHeight w:val="669"/>
          <w:jc w:val="center"/>
        </w:trPr>
        <w:tc>
          <w:tcPr>
            <w:tcW w:w="9070" w:type="dxa"/>
            <w:gridSpan w:val="2"/>
            <w:tcBorders>
              <w:top w:val="double" w:sz="2" w:space="0" w:color="auto"/>
            </w:tcBorders>
            <w:vAlign w:val="center"/>
          </w:tcPr>
          <w:p w14:paraId="5DB87077" w14:textId="01F5AB1A" w:rsidR="00270820" w:rsidRPr="005B0CD4" w:rsidRDefault="00270820" w:rsidP="00270820">
            <w:pPr>
              <w:pStyle w:val="TABFIGfootnote"/>
            </w:pPr>
            <w:r w:rsidRPr="00C373E3">
              <w:rPr>
                <w:rStyle w:val="SUPerscript-small"/>
              </w:rPr>
              <w:t>a</w:t>
            </w:r>
            <w:r>
              <w:rPr>
                <w:rStyle w:val="SUPerscript-small"/>
              </w:rPr>
              <w:tab/>
            </w:r>
            <w:r w:rsidRPr="00270820">
              <w:t xml:space="preserve">Context specific identifiers identify objects specific to a certain protocol and/or application. For the COSEM context, the identifiers are defined in </w:t>
            </w:r>
            <w:r w:rsidR="006A4C77">
              <w:fldChar w:fldCharType="begin"/>
            </w:r>
            <w:r w:rsidR="006A4C77">
              <w:instrText xml:space="preserve"> REF IEC62056_6_2 \h </w:instrText>
            </w:r>
            <w:r w:rsidR="006A4C77">
              <w:fldChar w:fldCharType="separate"/>
            </w:r>
            <w:r w:rsidR="005245E0">
              <w:rPr>
                <w:color w:val="000000"/>
              </w:rPr>
              <w:t>IEC 62056-6-2:20</w:t>
            </w:r>
            <w:r w:rsidR="005245E0" w:rsidRPr="006E02B0">
              <w:rPr>
                <w:color w:val="000000"/>
                <w:highlight w:val="yellow"/>
              </w:rPr>
              <w:t>21</w:t>
            </w:r>
            <w:r w:rsidR="006A4C77">
              <w:fldChar w:fldCharType="end"/>
            </w:r>
            <w:r w:rsidRPr="00270820">
              <w:t>, 6.2.</w:t>
            </w:r>
          </w:p>
          <w:p w14:paraId="5DB87078" w14:textId="77777777" w:rsidR="00270820" w:rsidRPr="00270820" w:rsidRDefault="00270820" w:rsidP="00270820">
            <w:pPr>
              <w:pStyle w:val="TABFIGfootnote"/>
              <w:rPr>
                <w:rStyle w:val="SUPerscript-small"/>
              </w:rPr>
            </w:pPr>
            <w:r w:rsidRPr="00C373E3">
              <w:rPr>
                <w:rStyle w:val="SUPerscript-small"/>
              </w:rPr>
              <w:t>b</w:t>
            </w:r>
            <w:r>
              <w:rPr>
                <w:rStyle w:val="SUPerscript-small"/>
              </w:rPr>
              <w:t xml:space="preserve"> </w:t>
            </w:r>
            <w:r>
              <w:rPr>
                <w:rStyle w:val="SUPerscript-small"/>
              </w:rPr>
              <w:tab/>
            </w:r>
            <w:r w:rsidRPr="00270820">
              <w:rPr>
                <w:rStyle w:val="SUPerscript-small"/>
                <w:position w:val="0"/>
                <w:sz w:val="16"/>
              </w:rPr>
              <w:t>An inactive object is an object, which is defined and present in a meter, but which has no assigned functionality.</w:t>
            </w:r>
          </w:p>
        </w:tc>
      </w:tr>
    </w:tbl>
    <w:p w14:paraId="5DB8707A" w14:textId="77777777" w:rsidR="000E2D82" w:rsidRDefault="000E2D82" w:rsidP="000E2D82">
      <w:pPr>
        <w:pStyle w:val="NOTE"/>
      </w:pPr>
      <w:bookmarkStart w:id="536" w:name="_Toc102790118"/>
      <w:bookmarkStart w:id="537" w:name="_Toc112672391"/>
      <w:bookmarkStart w:id="538" w:name="_Toc112672954"/>
      <w:bookmarkStart w:id="539" w:name="_Toc112673188"/>
      <w:bookmarkStart w:id="540" w:name="_Toc114270056"/>
      <w:bookmarkStart w:id="541" w:name="_Toc364085232"/>
      <w:bookmarkStart w:id="542" w:name="_Toc364085651"/>
      <w:bookmarkStart w:id="543" w:name="_Toc397983214"/>
      <w:bookmarkStart w:id="544" w:name="_Toc398111889"/>
      <w:bookmarkStart w:id="545" w:name="_Toc438500188"/>
      <w:bookmarkStart w:id="546" w:name="_Toc438500924"/>
      <w:bookmarkStart w:id="547" w:name="_Ref463662499"/>
      <w:bookmarkStart w:id="548" w:name="_Ref463662507"/>
      <w:bookmarkStart w:id="549" w:name="_Ref463671671"/>
      <w:bookmarkStart w:id="550" w:name="_Toc509818318"/>
      <w:bookmarkStart w:id="551" w:name="_Ref59612761"/>
      <w:bookmarkStart w:id="552" w:name="_Toc78850907"/>
      <w:bookmarkStart w:id="553" w:name="_Toc78883969"/>
    </w:p>
    <w:p w14:paraId="5DB8707B" w14:textId="77777777" w:rsidR="009767A4" w:rsidRPr="00D948E6" w:rsidRDefault="009767A4" w:rsidP="00A05548">
      <w:pPr>
        <w:pStyle w:val="Heading2"/>
      </w:pPr>
      <w:bookmarkStart w:id="554" w:name="_Toc470255497"/>
      <w:bookmarkStart w:id="555" w:name="_Toc84315140"/>
      <w:r w:rsidRPr="00D948E6">
        <w:t>Value group D</w:t>
      </w:r>
      <w:bookmarkEnd w:id="536"/>
      <w:bookmarkEnd w:id="537"/>
      <w:bookmarkEnd w:id="538"/>
      <w:bookmarkEnd w:id="539"/>
      <w:bookmarkEnd w:id="540"/>
      <w:bookmarkEnd w:id="541"/>
      <w:bookmarkEnd w:id="542"/>
      <w:bookmarkEnd w:id="543"/>
      <w:bookmarkEnd w:id="544"/>
      <w:bookmarkEnd w:id="545"/>
      <w:bookmarkEnd w:id="546"/>
      <w:bookmarkEnd w:id="554"/>
      <w:bookmarkEnd w:id="555"/>
      <w:r w:rsidRPr="00D948E6">
        <w:fldChar w:fldCharType="begin"/>
      </w:r>
      <w:r w:rsidRPr="00D948E6">
        <w:instrText xml:space="preserve"> XE "Value group D" </w:instrText>
      </w:r>
      <w:r w:rsidRPr="00D948E6">
        <w:fldChar w:fldCharType="end"/>
      </w:r>
    </w:p>
    <w:p w14:paraId="5DB8707C" w14:textId="77777777" w:rsidR="009767A4" w:rsidRPr="00D948E6" w:rsidRDefault="009767A4" w:rsidP="00A05548">
      <w:pPr>
        <w:pStyle w:val="Heading3"/>
      </w:pPr>
      <w:bookmarkStart w:id="556" w:name="_Toc102790119"/>
      <w:bookmarkStart w:id="557" w:name="_Toc112672392"/>
      <w:bookmarkStart w:id="558" w:name="_Toc112672955"/>
      <w:bookmarkStart w:id="559" w:name="_Toc112673189"/>
      <w:bookmarkStart w:id="560" w:name="_Toc364085233"/>
      <w:bookmarkStart w:id="561" w:name="_Toc364085652"/>
      <w:bookmarkStart w:id="562" w:name="_Toc397983215"/>
      <w:bookmarkStart w:id="563" w:name="_Toc398111890"/>
      <w:bookmarkStart w:id="564" w:name="_Toc438500189"/>
      <w:bookmarkStart w:id="565" w:name="_Toc438500925"/>
      <w:bookmarkStart w:id="566" w:name="_Toc470255498"/>
      <w:bookmarkStart w:id="567" w:name="_Toc84315141"/>
      <w:r w:rsidRPr="00D948E6">
        <w:t>General</w:t>
      </w:r>
      <w:bookmarkEnd w:id="556"/>
      <w:bookmarkEnd w:id="557"/>
      <w:bookmarkEnd w:id="558"/>
      <w:bookmarkEnd w:id="559"/>
      <w:bookmarkEnd w:id="560"/>
      <w:bookmarkEnd w:id="561"/>
      <w:bookmarkEnd w:id="562"/>
      <w:bookmarkEnd w:id="563"/>
      <w:bookmarkEnd w:id="564"/>
      <w:bookmarkEnd w:id="565"/>
      <w:bookmarkEnd w:id="566"/>
      <w:bookmarkEnd w:id="567"/>
    </w:p>
    <w:p w14:paraId="5DB8707D" w14:textId="77777777" w:rsidR="009767A4" w:rsidRPr="00D948E6" w:rsidRDefault="009767A4" w:rsidP="009767A4">
      <w:pPr>
        <w:pStyle w:val="PARAGRAPH"/>
      </w:pPr>
      <w:r w:rsidRPr="00D948E6">
        <w:t>The range for value group D is 0 to 255.</w:t>
      </w:r>
    </w:p>
    <w:p w14:paraId="5DB8707E" w14:textId="77777777" w:rsidR="009767A4" w:rsidRPr="00D948E6" w:rsidRDefault="009767A4" w:rsidP="00A05548">
      <w:pPr>
        <w:pStyle w:val="Heading3"/>
      </w:pPr>
      <w:bookmarkStart w:id="568" w:name="_Toc102790120"/>
      <w:bookmarkStart w:id="569" w:name="_Toc112672393"/>
      <w:bookmarkStart w:id="570" w:name="_Toc112672956"/>
      <w:bookmarkStart w:id="571" w:name="_Toc112673190"/>
      <w:bookmarkStart w:id="572" w:name="_Ref113719213"/>
      <w:bookmarkStart w:id="573" w:name="_Ref113720687"/>
      <w:bookmarkStart w:id="574" w:name="_Ref215913526"/>
      <w:bookmarkStart w:id="575" w:name="_Ref358037316"/>
      <w:bookmarkStart w:id="576" w:name="_Ref358037607"/>
      <w:bookmarkStart w:id="577" w:name="_Toc364085234"/>
      <w:bookmarkStart w:id="578" w:name="_Toc364085653"/>
      <w:bookmarkStart w:id="579" w:name="_Toc397983216"/>
      <w:bookmarkStart w:id="580" w:name="_Toc398111891"/>
      <w:bookmarkStart w:id="581" w:name="_Toc438500190"/>
      <w:bookmarkStart w:id="582" w:name="_Toc438500926"/>
      <w:bookmarkStart w:id="583" w:name="_Toc470255499"/>
      <w:bookmarkStart w:id="584" w:name="_Ref14097220"/>
      <w:bookmarkStart w:id="585" w:name="_Toc84315142"/>
      <w:r w:rsidRPr="00D948E6">
        <w:t>Consortia specific</w:t>
      </w:r>
      <w:r w:rsidRPr="00D948E6">
        <w:fldChar w:fldCharType="begin"/>
      </w:r>
      <w:r w:rsidRPr="00D948E6">
        <w:instrText xml:space="preserve"> XE "Consortia specific" </w:instrText>
      </w:r>
      <w:r w:rsidRPr="00D948E6">
        <w:fldChar w:fldCharType="end"/>
      </w:r>
      <w:r w:rsidRPr="00D948E6">
        <w:t xml:space="preserve"> identifiers</w:t>
      </w:r>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p>
    <w:p w14:paraId="5DB8707F" w14:textId="08C0B331" w:rsidR="009767A4" w:rsidRPr="00D948E6" w:rsidRDefault="009767A4" w:rsidP="009767A4">
      <w:pPr>
        <w:pStyle w:val="PARAGRAPH"/>
      </w:pPr>
      <w:r w:rsidRPr="00D948E6">
        <w:fldChar w:fldCharType="begin"/>
      </w:r>
      <w:r w:rsidRPr="00D948E6">
        <w:instrText xml:space="preserve"> REF _Ref102795330 \h  \* MERGEFORMAT </w:instrText>
      </w:r>
      <w:r w:rsidRPr="00D948E6">
        <w:fldChar w:fldCharType="separate"/>
      </w:r>
      <w:r w:rsidR="005245E0" w:rsidRPr="00D948E6">
        <w:t xml:space="preserve">Table </w:t>
      </w:r>
      <w:r w:rsidR="005245E0">
        <w:t>6</w:t>
      </w:r>
      <w:r w:rsidRPr="00D948E6">
        <w:fldChar w:fldCharType="end"/>
      </w:r>
      <w:r w:rsidRPr="00D948E6">
        <w:t xml:space="preserve"> specifies the use of value group D</w:t>
      </w:r>
      <w:r w:rsidRPr="00D948E6">
        <w:fldChar w:fldCharType="begin"/>
      </w:r>
      <w:r w:rsidRPr="00D948E6">
        <w:instrText xml:space="preserve"> XE "Value group D" </w:instrText>
      </w:r>
      <w:r w:rsidRPr="00D948E6">
        <w:fldChar w:fldCharType="end"/>
      </w:r>
      <w:r w:rsidRPr="00D948E6">
        <w:t xml:space="preserve"> for consortia specific applications. In this table, there are no reserved ranges for manufacturer specific codes. The usage of value group E and F are defined in consortia specific documents.</w:t>
      </w:r>
    </w:p>
    <w:p w14:paraId="5DB87080" w14:textId="77777777" w:rsidR="009767A4" w:rsidRPr="00D948E6" w:rsidRDefault="009767A4" w:rsidP="009767A4">
      <w:pPr>
        <w:pStyle w:val="PARAGRAPH"/>
      </w:pPr>
      <w:r w:rsidRPr="00D948E6">
        <w:t>Objects that ar</w:t>
      </w:r>
      <w:r w:rsidR="00493DF6">
        <w:t xml:space="preserve">e already identified in this </w:t>
      </w:r>
      <w:r w:rsidR="008753E5">
        <w:t>document</w:t>
      </w:r>
      <w:r w:rsidRPr="00D948E6">
        <w:t xml:space="preserve"> shall not be re-identified by consortia specific identifiers.</w:t>
      </w:r>
    </w:p>
    <w:p w14:paraId="5DB87081" w14:textId="78E528DA" w:rsidR="009767A4" w:rsidRPr="00D948E6" w:rsidRDefault="009767A4" w:rsidP="009767A4">
      <w:pPr>
        <w:pStyle w:val="TABLE-title"/>
      </w:pPr>
      <w:bookmarkStart w:id="586" w:name="_Ref102795330"/>
      <w:bookmarkStart w:id="587" w:name="_Toc364079525"/>
      <w:bookmarkStart w:id="588" w:name="_Toc397983440"/>
      <w:bookmarkStart w:id="589" w:name="_Toc398112115"/>
      <w:bookmarkStart w:id="590" w:name="_Toc438500247"/>
      <w:bookmarkStart w:id="591" w:name="_Toc438500983"/>
      <w:bookmarkStart w:id="592" w:name="_Toc470255556"/>
      <w:bookmarkStart w:id="593" w:name="_Toc84315199"/>
      <w:r w:rsidRPr="00D948E6">
        <w:lastRenderedPageBreak/>
        <w:t xml:space="preserve">Table </w:t>
      </w:r>
      <w:r w:rsidR="00697182">
        <w:rPr>
          <w:noProof/>
        </w:rPr>
        <w:fldChar w:fldCharType="begin"/>
      </w:r>
      <w:r w:rsidR="00697182">
        <w:rPr>
          <w:noProof/>
        </w:rPr>
        <w:instrText xml:space="preserve"> SEQ Table \* ARABIC </w:instrText>
      </w:r>
      <w:r w:rsidR="00697182">
        <w:rPr>
          <w:noProof/>
        </w:rPr>
        <w:fldChar w:fldCharType="separate"/>
      </w:r>
      <w:r w:rsidR="005245E0">
        <w:rPr>
          <w:noProof/>
        </w:rPr>
        <w:t>6</w:t>
      </w:r>
      <w:r w:rsidR="00697182">
        <w:rPr>
          <w:noProof/>
        </w:rPr>
        <w:fldChar w:fldCharType="end"/>
      </w:r>
      <w:bookmarkEnd w:id="586"/>
      <w:r w:rsidRPr="00D948E6">
        <w:t xml:space="preserve"> </w:t>
      </w:r>
      <w:bookmarkStart w:id="594" w:name="_Ref395642829"/>
      <w:r w:rsidRPr="00D948E6">
        <w:t>– Value group D codes – Consortia specific identifiers</w:t>
      </w:r>
      <w:bookmarkEnd w:id="587"/>
      <w:bookmarkEnd w:id="588"/>
      <w:bookmarkEnd w:id="589"/>
      <w:bookmarkEnd w:id="590"/>
      <w:bookmarkEnd w:id="591"/>
      <w:bookmarkEnd w:id="592"/>
      <w:bookmarkEnd w:id="593"/>
      <w:bookmarkEnd w:id="594"/>
    </w:p>
    <w:tbl>
      <w:tblPr>
        <w:tblStyle w:val="TableGrid"/>
        <w:tblW w:w="9070"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9070"/>
      </w:tblGrid>
      <w:tr w:rsidR="00715AE8" w:rsidRPr="00D948E6" w14:paraId="5DB87084" w14:textId="77777777" w:rsidTr="00715AE8">
        <w:trPr>
          <w:cantSplit/>
          <w:tblHeader/>
          <w:jc w:val="center"/>
        </w:trPr>
        <w:tc>
          <w:tcPr>
            <w:tcW w:w="9070" w:type="dxa"/>
            <w:shd w:val="clear" w:color="auto" w:fill="D9D9D9"/>
          </w:tcPr>
          <w:p w14:paraId="5DB87082" w14:textId="77777777" w:rsidR="00715AE8" w:rsidRPr="00A83328" w:rsidRDefault="00715AE8" w:rsidP="00A94C24">
            <w:pPr>
              <w:pStyle w:val="TABLE-cell"/>
              <w:keepNext/>
              <w:jc w:val="center"/>
              <w:rPr>
                <w:b/>
              </w:rPr>
            </w:pPr>
            <w:r w:rsidRPr="00A83328">
              <w:rPr>
                <w:b/>
              </w:rPr>
              <w:t>Value group D</w:t>
            </w:r>
          </w:p>
          <w:p w14:paraId="5DB87083" w14:textId="77777777" w:rsidR="00715AE8" w:rsidRPr="00A83328" w:rsidRDefault="00715AE8" w:rsidP="00A94C24">
            <w:pPr>
              <w:pStyle w:val="TABLE-cell"/>
              <w:keepNext/>
              <w:jc w:val="center"/>
              <w:rPr>
                <w:b/>
              </w:rPr>
            </w:pPr>
            <w:r w:rsidRPr="00D948E6">
              <w:rPr>
                <w:b/>
              </w:rPr>
              <w:t>Consortia specific identifiers (A = any, C = 93)</w:t>
            </w:r>
          </w:p>
        </w:tc>
      </w:tr>
    </w:tbl>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2093"/>
        <w:gridCol w:w="6977"/>
      </w:tblGrid>
      <w:tr w:rsidR="009767A4" w:rsidRPr="00D948E6" w14:paraId="5DB87087" w14:textId="77777777" w:rsidTr="002F0D29">
        <w:trPr>
          <w:cantSplit/>
          <w:jc w:val="center"/>
        </w:trPr>
        <w:tc>
          <w:tcPr>
            <w:tcW w:w="1701" w:type="dxa"/>
            <w:tcBorders>
              <w:top w:val="single" w:sz="4" w:space="0" w:color="auto"/>
              <w:left w:val="double" w:sz="4" w:space="0" w:color="auto"/>
            </w:tcBorders>
          </w:tcPr>
          <w:p w14:paraId="5DB87085" w14:textId="6FC032EF" w:rsidR="009767A4" w:rsidRPr="00875712" w:rsidRDefault="00791A1D" w:rsidP="00A94C24">
            <w:pPr>
              <w:pStyle w:val="TABLE-cell"/>
              <w:keepNext/>
              <w:rPr>
                <w:rStyle w:val="Strong"/>
              </w:rPr>
            </w:pPr>
            <w:r>
              <w:rPr>
                <w:rStyle w:val="Strong"/>
              </w:rPr>
              <w:t>0</w:t>
            </w:r>
          </w:p>
        </w:tc>
        <w:tc>
          <w:tcPr>
            <w:tcW w:w="5670" w:type="dxa"/>
            <w:tcBorders>
              <w:top w:val="single" w:sz="4" w:space="0" w:color="auto"/>
              <w:right w:val="double" w:sz="4" w:space="0" w:color="auto"/>
            </w:tcBorders>
            <w:shd w:val="clear" w:color="auto" w:fill="auto"/>
          </w:tcPr>
          <w:p w14:paraId="5DB87086" w14:textId="77777777" w:rsidR="009767A4" w:rsidRPr="00D948E6" w:rsidRDefault="009767A4" w:rsidP="00A94C24">
            <w:pPr>
              <w:pStyle w:val="TABLE-cell"/>
              <w:keepNext/>
            </w:pPr>
            <w:r w:rsidRPr="00D948E6">
              <w:t>Reserved</w:t>
            </w:r>
          </w:p>
        </w:tc>
      </w:tr>
      <w:tr w:rsidR="00791A1D" w:rsidRPr="00D948E6" w14:paraId="73371531" w14:textId="77777777" w:rsidTr="002F0D29">
        <w:trPr>
          <w:cantSplit/>
          <w:jc w:val="center"/>
        </w:trPr>
        <w:tc>
          <w:tcPr>
            <w:tcW w:w="1701" w:type="dxa"/>
            <w:tcBorders>
              <w:top w:val="single" w:sz="4" w:space="0" w:color="auto"/>
              <w:left w:val="double" w:sz="4" w:space="0" w:color="auto"/>
            </w:tcBorders>
          </w:tcPr>
          <w:p w14:paraId="702EEC50" w14:textId="50C9AF3B" w:rsidR="00791A1D" w:rsidRPr="006E02B0" w:rsidRDefault="009B057E" w:rsidP="00A94C24">
            <w:pPr>
              <w:pStyle w:val="TABLE-cell"/>
              <w:keepNext/>
              <w:rPr>
                <w:rStyle w:val="Strong"/>
                <w:highlight w:val="yellow"/>
              </w:rPr>
            </w:pPr>
            <w:r w:rsidRPr="006E02B0">
              <w:rPr>
                <w:rStyle w:val="Strong"/>
                <w:highlight w:val="yellow"/>
              </w:rPr>
              <w:t>1</w:t>
            </w:r>
          </w:p>
        </w:tc>
        <w:tc>
          <w:tcPr>
            <w:tcW w:w="5670" w:type="dxa"/>
            <w:tcBorders>
              <w:top w:val="single" w:sz="4" w:space="0" w:color="auto"/>
              <w:right w:val="double" w:sz="4" w:space="0" w:color="auto"/>
            </w:tcBorders>
            <w:shd w:val="clear" w:color="auto" w:fill="auto"/>
          </w:tcPr>
          <w:p w14:paraId="532CA808" w14:textId="03196DD3" w:rsidR="00791A1D" w:rsidRPr="006E02B0" w:rsidRDefault="009B057E" w:rsidP="00A94C24">
            <w:pPr>
              <w:pStyle w:val="TABLE-cell"/>
              <w:keepNext/>
              <w:rPr>
                <w:highlight w:val="yellow"/>
              </w:rPr>
            </w:pPr>
            <w:r w:rsidRPr="006E02B0">
              <w:rPr>
                <w:highlight w:val="yellow"/>
              </w:rPr>
              <w:t>STS Association</w:t>
            </w:r>
          </w:p>
        </w:tc>
      </w:tr>
      <w:tr w:rsidR="009B057E" w:rsidRPr="00D948E6" w14:paraId="185AD146" w14:textId="77777777" w:rsidTr="002F0D29">
        <w:trPr>
          <w:cantSplit/>
          <w:jc w:val="center"/>
        </w:trPr>
        <w:tc>
          <w:tcPr>
            <w:tcW w:w="1701" w:type="dxa"/>
            <w:tcBorders>
              <w:top w:val="single" w:sz="4" w:space="0" w:color="auto"/>
              <w:left w:val="double" w:sz="4" w:space="0" w:color="auto"/>
            </w:tcBorders>
          </w:tcPr>
          <w:p w14:paraId="4932D489" w14:textId="05811248" w:rsidR="009B057E" w:rsidRPr="006E02B0" w:rsidRDefault="009B057E" w:rsidP="00A94C24">
            <w:pPr>
              <w:pStyle w:val="TABLE-cell"/>
              <w:keepNext/>
              <w:rPr>
                <w:rStyle w:val="Strong"/>
                <w:highlight w:val="yellow"/>
              </w:rPr>
            </w:pPr>
            <w:r w:rsidRPr="006E02B0">
              <w:rPr>
                <w:rStyle w:val="Strong"/>
                <w:highlight w:val="yellow"/>
              </w:rPr>
              <w:t>2…255</w:t>
            </w:r>
          </w:p>
        </w:tc>
        <w:tc>
          <w:tcPr>
            <w:tcW w:w="5670" w:type="dxa"/>
            <w:tcBorders>
              <w:top w:val="single" w:sz="4" w:space="0" w:color="auto"/>
              <w:right w:val="double" w:sz="4" w:space="0" w:color="auto"/>
            </w:tcBorders>
            <w:shd w:val="clear" w:color="auto" w:fill="auto"/>
          </w:tcPr>
          <w:p w14:paraId="3E1074BA" w14:textId="62D7946A" w:rsidR="009B057E" w:rsidRPr="006E02B0" w:rsidRDefault="009B057E" w:rsidP="00A94C24">
            <w:pPr>
              <w:pStyle w:val="TABLE-cell"/>
              <w:keepNext/>
              <w:rPr>
                <w:highlight w:val="yellow"/>
              </w:rPr>
            </w:pPr>
            <w:r w:rsidRPr="006E02B0">
              <w:rPr>
                <w:highlight w:val="yellow"/>
              </w:rPr>
              <w:t>Reserved</w:t>
            </w:r>
          </w:p>
        </w:tc>
      </w:tr>
      <w:tr w:rsidR="009767A4" w:rsidRPr="00D948E6" w14:paraId="5DB87089" w14:textId="77777777" w:rsidTr="002F0D29">
        <w:trPr>
          <w:cantSplit/>
          <w:jc w:val="center"/>
        </w:trPr>
        <w:tc>
          <w:tcPr>
            <w:tcW w:w="7371" w:type="dxa"/>
            <w:gridSpan w:val="2"/>
            <w:tcBorders>
              <w:left w:val="double" w:sz="4" w:space="0" w:color="auto"/>
              <w:bottom w:val="double" w:sz="4" w:space="0" w:color="auto"/>
              <w:right w:val="double" w:sz="4" w:space="0" w:color="auto"/>
            </w:tcBorders>
            <w:shd w:val="clear" w:color="auto" w:fill="auto"/>
          </w:tcPr>
          <w:p w14:paraId="5DB87088" w14:textId="77777777" w:rsidR="009767A4" w:rsidRPr="00D948E6" w:rsidRDefault="00270820" w:rsidP="00A94C24">
            <w:pPr>
              <w:pStyle w:val="NOTE"/>
              <w:keepNext/>
            </w:pPr>
            <w:r>
              <w:t>NOTE</w:t>
            </w:r>
            <w:r>
              <w:t> </w:t>
            </w:r>
            <w:r w:rsidR="009767A4" w:rsidRPr="00D948E6">
              <w:t>At the time of the publication of this document, no consortia specific identifiers are allocated.</w:t>
            </w:r>
          </w:p>
        </w:tc>
      </w:tr>
    </w:tbl>
    <w:p w14:paraId="5DB8708A" w14:textId="77777777" w:rsidR="000E2D82" w:rsidRDefault="000E2D82" w:rsidP="000E2D82">
      <w:pPr>
        <w:pStyle w:val="NOTE"/>
      </w:pPr>
      <w:bookmarkStart w:id="595" w:name="_Toc102790121"/>
      <w:bookmarkStart w:id="596" w:name="_Toc112672394"/>
      <w:bookmarkStart w:id="597" w:name="_Toc112672957"/>
      <w:bookmarkStart w:id="598" w:name="_Toc112673191"/>
      <w:bookmarkStart w:id="599" w:name="_Ref113719235"/>
      <w:bookmarkStart w:id="600" w:name="_Ref113720715"/>
      <w:bookmarkStart w:id="601" w:name="_Ref215913557"/>
      <w:bookmarkStart w:id="602" w:name="_Ref219087984"/>
      <w:bookmarkStart w:id="603" w:name="_Ref358037901"/>
      <w:bookmarkStart w:id="604" w:name="_Toc364085235"/>
      <w:bookmarkStart w:id="605" w:name="_Toc364085654"/>
      <w:bookmarkStart w:id="606" w:name="_Toc397983217"/>
      <w:bookmarkStart w:id="607" w:name="_Toc398111892"/>
      <w:bookmarkStart w:id="608" w:name="_Toc438500191"/>
      <w:bookmarkStart w:id="609" w:name="_Toc438500927"/>
    </w:p>
    <w:p w14:paraId="5DB8708B" w14:textId="77777777" w:rsidR="00A05548" w:rsidRPr="00D948E6" w:rsidRDefault="009767A4" w:rsidP="00A05548">
      <w:pPr>
        <w:pStyle w:val="Heading3"/>
      </w:pPr>
      <w:bookmarkStart w:id="610" w:name="_Ref452643226"/>
      <w:bookmarkStart w:id="611" w:name="_Ref452643405"/>
      <w:bookmarkStart w:id="612" w:name="_Ref452643592"/>
      <w:bookmarkStart w:id="613" w:name="_Toc470255500"/>
      <w:bookmarkStart w:id="614" w:name="_Toc84315143"/>
      <w:r w:rsidRPr="00D948E6">
        <w:t>Country specific</w:t>
      </w:r>
      <w:r w:rsidRPr="00D948E6">
        <w:fldChar w:fldCharType="begin"/>
      </w:r>
      <w:r w:rsidRPr="00D948E6">
        <w:instrText xml:space="preserve"> XE "Country specific" </w:instrText>
      </w:r>
      <w:r w:rsidRPr="00D948E6">
        <w:fldChar w:fldCharType="end"/>
      </w:r>
      <w:r w:rsidRPr="00D948E6">
        <w:t xml:space="preserve"> identifiers</w:t>
      </w:r>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p>
    <w:p w14:paraId="5DB8708C" w14:textId="7C0BA469" w:rsidR="009767A4" w:rsidRPr="00D948E6" w:rsidRDefault="00A05548" w:rsidP="009767A4">
      <w:pPr>
        <w:pStyle w:val="PARAGRAPH"/>
      </w:pPr>
      <w:r>
        <w:fldChar w:fldCharType="begin"/>
      </w:r>
      <w:r>
        <w:instrText xml:space="preserve"> REF _Ref100059783 \h </w:instrText>
      </w:r>
      <w:r>
        <w:fldChar w:fldCharType="separate"/>
      </w:r>
      <w:r w:rsidR="005245E0" w:rsidRPr="00D948E6">
        <w:t xml:space="preserve">Table </w:t>
      </w:r>
      <w:r w:rsidR="005245E0">
        <w:rPr>
          <w:noProof/>
        </w:rPr>
        <w:t>7</w:t>
      </w:r>
      <w:r>
        <w:fldChar w:fldCharType="end"/>
      </w:r>
      <w:r>
        <w:t xml:space="preserve"> </w:t>
      </w:r>
      <w:r w:rsidR="009767A4" w:rsidRPr="00D948E6">
        <w:t>specifies the use of value group D</w:t>
      </w:r>
      <w:r w:rsidR="009767A4" w:rsidRPr="00D948E6">
        <w:fldChar w:fldCharType="begin"/>
      </w:r>
      <w:r w:rsidR="009767A4" w:rsidRPr="00D948E6">
        <w:instrText xml:space="preserve"> XE "Value group D" </w:instrText>
      </w:r>
      <w:r w:rsidR="009767A4" w:rsidRPr="00D948E6">
        <w:fldChar w:fldCharType="end"/>
      </w:r>
      <w:r w:rsidR="009767A4" w:rsidRPr="00D948E6">
        <w:t xml:space="preserve"> for country specific applications. Wherever possible, the country calling codes are used. In this table, there are no reserved ranges for manufacturer specific codes. The usage of value group E and F are defined in country specific documents.</w:t>
      </w:r>
      <w:bookmarkStart w:id="615" w:name="_Ref58211239"/>
    </w:p>
    <w:p w14:paraId="5DB8708D" w14:textId="77777777" w:rsidR="009767A4" w:rsidRPr="00D948E6" w:rsidRDefault="009767A4" w:rsidP="009767A4">
      <w:pPr>
        <w:pStyle w:val="PARAGRAPH"/>
      </w:pPr>
      <w:r w:rsidRPr="00D948E6">
        <w:t xml:space="preserve">Objects that are already identified in this </w:t>
      </w:r>
      <w:r w:rsidR="008753E5">
        <w:t>document</w:t>
      </w:r>
      <w:r w:rsidRPr="00D948E6">
        <w:t xml:space="preserve"> shall not be re-identified by country specific identifiers.</w:t>
      </w:r>
    </w:p>
    <w:p w14:paraId="5DB8708E" w14:textId="2738A930" w:rsidR="009767A4" w:rsidRPr="00D948E6" w:rsidRDefault="009767A4" w:rsidP="00A05548">
      <w:pPr>
        <w:pStyle w:val="TABLE-title"/>
        <w:keepNext w:val="0"/>
      </w:pPr>
      <w:bookmarkStart w:id="616" w:name="_Ref100059783"/>
      <w:bookmarkStart w:id="617" w:name="_Ref90460055"/>
      <w:bookmarkStart w:id="618" w:name="_Toc100456621"/>
      <w:bookmarkStart w:id="619" w:name="_Toc364079526"/>
      <w:bookmarkStart w:id="620" w:name="_Toc397983441"/>
      <w:bookmarkStart w:id="621" w:name="_Toc398112116"/>
      <w:bookmarkStart w:id="622" w:name="_Toc438500248"/>
      <w:bookmarkStart w:id="623" w:name="_Toc438500984"/>
      <w:bookmarkStart w:id="624" w:name="_Toc470255557"/>
      <w:bookmarkStart w:id="625" w:name="_Toc84315200"/>
      <w:bookmarkEnd w:id="615"/>
      <w:r w:rsidRPr="00D948E6">
        <w:t xml:space="preserve">Table </w:t>
      </w:r>
      <w:r w:rsidR="00697182">
        <w:rPr>
          <w:noProof/>
        </w:rPr>
        <w:fldChar w:fldCharType="begin"/>
      </w:r>
      <w:r w:rsidR="00697182">
        <w:rPr>
          <w:noProof/>
        </w:rPr>
        <w:instrText xml:space="preserve"> SEQ Table \* ARABIC </w:instrText>
      </w:r>
      <w:r w:rsidR="00697182">
        <w:rPr>
          <w:noProof/>
        </w:rPr>
        <w:fldChar w:fldCharType="separate"/>
      </w:r>
      <w:r w:rsidR="005245E0">
        <w:rPr>
          <w:noProof/>
        </w:rPr>
        <w:t>7</w:t>
      </w:r>
      <w:r w:rsidR="00697182">
        <w:rPr>
          <w:noProof/>
        </w:rPr>
        <w:fldChar w:fldCharType="end"/>
      </w:r>
      <w:bookmarkEnd w:id="616"/>
      <w:r w:rsidRPr="00D948E6">
        <w:t xml:space="preserve"> – Value group D codes – Country specific identifiers</w:t>
      </w:r>
      <w:bookmarkEnd w:id="617"/>
      <w:bookmarkEnd w:id="618"/>
      <w:bookmarkEnd w:id="619"/>
      <w:bookmarkEnd w:id="620"/>
      <w:bookmarkEnd w:id="621"/>
      <w:bookmarkEnd w:id="622"/>
      <w:bookmarkEnd w:id="623"/>
      <w:bookmarkEnd w:id="624"/>
      <w:bookmarkEnd w:id="625"/>
    </w:p>
    <w:tbl>
      <w:tblPr>
        <w:tblStyle w:val="TableGrid"/>
        <w:tblW w:w="9070" w:type="dxa"/>
        <w:jc w:val="center"/>
        <w:tblLayout w:type="fixed"/>
        <w:tblLook w:val="04A0" w:firstRow="1" w:lastRow="0" w:firstColumn="1" w:lastColumn="0" w:noHBand="0" w:noVBand="1"/>
      </w:tblPr>
      <w:tblGrid>
        <w:gridCol w:w="567"/>
        <w:gridCol w:w="3968"/>
        <w:gridCol w:w="567"/>
        <w:gridCol w:w="3968"/>
      </w:tblGrid>
      <w:tr w:rsidR="009767A4" w:rsidRPr="00D948E6" w14:paraId="5DB87091" w14:textId="77777777" w:rsidTr="00270820">
        <w:trPr>
          <w:cantSplit/>
          <w:tblHeader/>
          <w:jc w:val="center"/>
        </w:trPr>
        <w:tc>
          <w:tcPr>
            <w:tcW w:w="9070" w:type="dxa"/>
            <w:gridSpan w:val="4"/>
            <w:shd w:val="clear" w:color="auto" w:fill="D9D9D9"/>
          </w:tcPr>
          <w:p w14:paraId="5DB8708F" w14:textId="77777777" w:rsidR="009767A4" w:rsidRPr="00A83328" w:rsidRDefault="009767A4" w:rsidP="00A83328">
            <w:pPr>
              <w:pStyle w:val="TABLE-cell"/>
              <w:jc w:val="center"/>
              <w:rPr>
                <w:b/>
              </w:rPr>
            </w:pPr>
            <w:r w:rsidRPr="00A83328">
              <w:rPr>
                <w:b/>
              </w:rPr>
              <w:t>Value group D</w:t>
            </w:r>
          </w:p>
          <w:p w14:paraId="5DB87090" w14:textId="77777777" w:rsidR="009767A4" w:rsidRPr="00A83328" w:rsidRDefault="009767A4" w:rsidP="00742A44">
            <w:pPr>
              <w:pStyle w:val="TABLE-cell"/>
              <w:jc w:val="center"/>
              <w:rPr>
                <w:b/>
              </w:rPr>
            </w:pPr>
            <w:r w:rsidRPr="00A83328">
              <w:rPr>
                <w:b/>
              </w:rPr>
              <w:t>Country specific identifiers</w:t>
            </w:r>
            <w:r w:rsidRPr="00742A44">
              <w:rPr>
                <w:b/>
                <w:vertAlign w:val="superscript"/>
              </w:rPr>
              <w:t>a</w:t>
            </w:r>
            <w:r w:rsidRPr="00A83328">
              <w:rPr>
                <w:b/>
              </w:rPr>
              <w:t xml:space="preserve"> (A = any, C = 94)</w:t>
            </w:r>
          </w:p>
        </w:tc>
      </w:tr>
      <w:tr w:rsidR="009767A4" w:rsidRPr="00D948E6" w14:paraId="5DB87096" w14:textId="77777777" w:rsidTr="00270820">
        <w:trPr>
          <w:cantSplit/>
          <w:jc w:val="center"/>
        </w:trPr>
        <w:tc>
          <w:tcPr>
            <w:tcW w:w="567" w:type="dxa"/>
          </w:tcPr>
          <w:p w14:paraId="5DB87092" w14:textId="77777777" w:rsidR="009767A4" w:rsidRPr="00270820" w:rsidRDefault="009767A4" w:rsidP="00A83328">
            <w:pPr>
              <w:pStyle w:val="TABLE-cell"/>
              <w:jc w:val="center"/>
              <w:rPr>
                <w:rStyle w:val="Strong"/>
              </w:rPr>
            </w:pPr>
            <w:r w:rsidRPr="00270820">
              <w:rPr>
                <w:rStyle w:val="Strong"/>
              </w:rPr>
              <w:t>00</w:t>
            </w:r>
          </w:p>
        </w:tc>
        <w:tc>
          <w:tcPr>
            <w:tcW w:w="3968" w:type="dxa"/>
          </w:tcPr>
          <w:p w14:paraId="5DB87093" w14:textId="77777777" w:rsidR="009767A4" w:rsidRPr="00D948E6" w:rsidRDefault="009767A4" w:rsidP="00862BD0">
            <w:pPr>
              <w:pStyle w:val="TABLE-cell"/>
            </w:pPr>
            <w:r w:rsidRPr="00D948E6">
              <w:t>Finland (Country calling code = 358)</w:t>
            </w:r>
          </w:p>
        </w:tc>
        <w:tc>
          <w:tcPr>
            <w:tcW w:w="567" w:type="dxa"/>
          </w:tcPr>
          <w:p w14:paraId="5DB87094" w14:textId="77777777" w:rsidR="009767A4" w:rsidRPr="00270820" w:rsidRDefault="009767A4" w:rsidP="00270820">
            <w:pPr>
              <w:pStyle w:val="TABLE-cell"/>
              <w:jc w:val="center"/>
              <w:rPr>
                <w:rStyle w:val="Strong"/>
              </w:rPr>
            </w:pPr>
            <w:r w:rsidRPr="00270820">
              <w:rPr>
                <w:rStyle w:val="Strong"/>
              </w:rPr>
              <w:t>50</w:t>
            </w:r>
          </w:p>
        </w:tc>
        <w:tc>
          <w:tcPr>
            <w:tcW w:w="3968" w:type="dxa"/>
          </w:tcPr>
          <w:p w14:paraId="5DB87095" w14:textId="77777777" w:rsidR="009767A4" w:rsidRPr="00D948E6" w:rsidRDefault="009767A4" w:rsidP="00862BD0">
            <w:pPr>
              <w:pStyle w:val="TABLE-cell"/>
            </w:pPr>
          </w:p>
        </w:tc>
      </w:tr>
      <w:tr w:rsidR="009767A4" w:rsidRPr="00D948E6" w14:paraId="5DB8709B" w14:textId="77777777" w:rsidTr="00270820">
        <w:trPr>
          <w:cantSplit/>
          <w:jc w:val="center"/>
        </w:trPr>
        <w:tc>
          <w:tcPr>
            <w:tcW w:w="567" w:type="dxa"/>
          </w:tcPr>
          <w:p w14:paraId="5DB87097" w14:textId="77777777" w:rsidR="009767A4" w:rsidRPr="00270820" w:rsidRDefault="009767A4" w:rsidP="00A83328">
            <w:pPr>
              <w:pStyle w:val="TABLE-cell"/>
              <w:jc w:val="center"/>
              <w:rPr>
                <w:rStyle w:val="Strong"/>
              </w:rPr>
            </w:pPr>
            <w:r w:rsidRPr="00270820">
              <w:rPr>
                <w:rStyle w:val="Strong"/>
              </w:rPr>
              <w:t>01</w:t>
            </w:r>
          </w:p>
        </w:tc>
        <w:tc>
          <w:tcPr>
            <w:tcW w:w="3968" w:type="dxa"/>
          </w:tcPr>
          <w:p w14:paraId="5DB87098" w14:textId="77777777" w:rsidR="009767A4" w:rsidRPr="00D948E6" w:rsidRDefault="009767A4" w:rsidP="00862BD0">
            <w:pPr>
              <w:pStyle w:val="TABLE-cell"/>
            </w:pPr>
            <w:r w:rsidRPr="00D948E6">
              <w:t>USA (= Country calling code)</w:t>
            </w:r>
          </w:p>
        </w:tc>
        <w:tc>
          <w:tcPr>
            <w:tcW w:w="567" w:type="dxa"/>
          </w:tcPr>
          <w:p w14:paraId="5DB87099" w14:textId="77777777" w:rsidR="009767A4" w:rsidRPr="00270820" w:rsidRDefault="009767A4" w:rsidP="00270820">
            <w:pPr>
              <w:pStyle w:val="TABLE-cell"/>
              <w:jc w:val="center"/>
              <w:rPr>
                <w:rStyle w:val="Strong"/>
              </w:rPr>
            </w:pPr>
            <w:r w:rsidRPr="00270820">
              <w:rPr>
                <w:rStyle w:val="Strong"/>
              </w:rPr>
              <w:t>51</w:t>
            </w:r>
          </w:p>
        </w:tc>
        <w:tc>
          <w:tcPr>
            <w:tcW w:w="3968" w:type="dxa"/>
          </w:tcPr>
          <w:p w14:paraId="5DB8709A" w14:textId="77777777" w:rsidR="009767A4" w:rsidRPr="00D948E6" w:rsidRDefault="009767A4" w:rsidP="00862BD0">
            <w:pPr>
              <w:pStyle w:val="TABLE-cell"/>
            </w:pPr>
            <w:r w:rsidRPr="00D948E6">
              <w:t>Peru (= Country calling code)</w:t>
            </w:r>
          </w:p>
        </w:tc>
      </w:tr>
      <w:tr w:rsidR="009767A4" w:rsidRPr="00D948E6" w14:paraId="5DB870A0" w14:textId="77777777" w:rsidTr="00270820">
        <w:trPr>
          <w:cantSplit/>
          <w:jc w:val="center"/>
        </w:trPr>
        <w:tc>
          <w:tcPr>
            <w:tcW w:w="567" w:type="dxa"/>
          </w:tcPr>
          <w:p w14:paraId="5DB8709C" w14:textId="77777777" w:rsidR="009767A4" w:rsidRPr="00270820" w:rsidRDefault="009767A4" w:rsidP="00A83328">
            <w:pPr>
              <w:pStyle w:val="TABLE-cell"/>
              <w:jc w:val="center"/>
              <w:rPr>
                <w:rStyle w:val="Strong"/>
              </w:rPr>
            </w:pPr>
            <w:r w:rsidRPr="00270820">
              <w:rPr>
                <w:rStyle w:val="Strong"/>
              </w:rPr>
              <w:t>02</w:t>
            </w:r>
          </w:p>
        </w:tc>
        <w:tc>
          <w:tcPr>
            <w:tcW w:w="3968" w:type="dxa"/>
          </w:tcPr>
          <w:p w14:paraId="5DB8709D" w14:textId="77777777" w:rsidR="009767A4" w:rsidRPr="00D948E6" w:rsidRDefault="009767A4" w:rsidP="00862BD0">
            <w:pPr>
              <w:pStyle w:val="TABLE-cell"/>
            </w:pPr>
            <w:r w:rsidRPr="00D948E6">
              <w:t>Canada (Country calling code = 1)</w:t>
            </w:r>
          </w:p>
        </w:tc>
        <w:tc>
          <w:tcPr>
            <w:tcW w:w="567" w:type="dxa"/>
          </w:tcPr>
          <w:p w14:paraId="5DB8709E" w14:textId="77777777" w:rsidR="009767A4" w:rsidRPr="00270820" w:rsidRDefault="009767A4" w:rsidP="00270820">
            <w:pPr>
              <w:pStyle w:val="TABLE-cell"/>
              <w:jc w:val="center"/>
              <w:rPr>
                <w:rStyle w:val="Strong"/>
              </w:rPr>
            </w:pPr>
            <w:r w:rsidRPr="00270820">
              <w:rPr>
                <w:rStyle w:val="Strong"/>
              </w:rPr>
              <w:t>52</w:t>
            </w:r>
          </w:p>
        </w:tc>
        <w:tc>
          <w:tcPr>
            <w:tcW w:w="3968" w:type="dxa"/>
          </w:tcPr>
          <w:p w14:paraId="5DB8709F" w14:textId="77777777" w:rsidR="009767A4" w:rsidRPr="00D948E6" w:rsidRDefault="009767A4" w:rsidP="00862BD0">
            <w:pPr>
              <w:pStyle w:val="TABLE-cell"/>
            </w:pPr>
            <w:r w:rsidRPr="00D948E6">
              <w:t>South Korea (Country calling code = 82)</w:t>
            </w:r>
          </w:p>
        </w:tc>
      </w:tr>
      <w:tr w:rsidR="009767A4" w:rsidRPr="00D948E6" w14:paraId="5DB870A5" w14:textId="77777777" w:rsidTr="00270820">
        <w:trPr>
          <w:cantSplit/>
          <w:jc w:val="center"/>
        </w:trPr>
        <w:tc>
          <w:tcPr>
            <w:tcW w:w="567" w:type="dxa"/>
          </w:tcPr>
          <w:p w14:paraId="5DB870A1" w14:textId="77777777" w:rsidR="009767A4" w:rsidRPr="00270820" w:rsidRDefault="009767A4" w:rsidP="00A83328">
            <w:pPr>
              <w:pStyle w:val="TABLE-cell"/>
              <w:jc w:val="center"/>
              <w:rPr>
                <w:rStyle w:val="Strong"/>
              </w:rPr>
            </w:pPr>
            <w:r w:rsidRPr="00270820">
              <w:rPr>
                <w:rStyle w:val="Strong"/>
              </w:rPr>
              <w:t>03</w:t>
            </w:r>
          </w:p>
        </w:tc>
        <w:tc>
          <w:tcPr>
            <w:tcW w:w="3968" w:type="dxa"/>
          </w:tcPr>
          <w:p w14:paraId="5DB870A2" w14:textId="77777777" w:rsidR="009767A4" w:rsidRPr="00D948E6" w:rsidRDefault="009767A4" w:rsidP="00862BD0">
            <w:pPr>
              <w:pStyle w:val="TABLE-cell"/>
            </w:pPr>
            <w:r w:rsidRPr="00D948E6">
              <w:t>Serbia (Country calling code = 381)</w:t>
            </w:r>
          </w:p>
        </w:tc>
        <w:tc>
          <w:tcPr>
            <w:tcW w:w="567" w:type="dxa"/>
          </w:tcPr>
          <w:p w14:paraId="5DB870A3" w14:textId="77777777" w:rsidR="009767A4" w:rsidRPr="00270820" w:rsidRDefault="009767A4" w:rsidP="00270820">
            <w:pPr>
              <w:pStyle w:val="TABLE-cell"/>
              <w:jc w:val="center"/>
              <w:rPr>
                <w:rStyle w:val="Strong"/>
              </w:rPr>
            </w:pPr>
            <w:r w:rsidRPr="00270820">
              <w:rPr>
                <w:rStyle w:val="Strong"/>
              </w:rPr>
              <w:t>53</w:t>
            </w:r>
          </w:p>
        </w:tc>
        <w:tc>
          <w:tcPr>
            <w:tcW w:w="3968" w:type="dxa"/>
          </w:tcPr>
          <w:p w14:paraId="5DB870A4" w14:textId="77777777" w:rsidR="009767A4" w:rsidRPr="00D948E6" w:rsidRDefault="009767A4" w:rsidP="00862BD0">
            <w:pPr>
              <w:pStyle w:val="TABLE-cell"/>
            </w:pPr>
            <w:r w:rsidRPr="00D948E6">
              <w:t>Cuba (= Country calling code)</w:t>
            </w:r>
          </w:p>
        </w:tc>
      </w:tr>
      <w:tr w:rsidR="009767A4" w:rsidRPr="00D948E6" w14:paraId="5DB870AA" w14:textId="77777777" w:rsidTr="00270820">
        <w:trPr>
          <w:cantSplit/>
          <w:jc w:val="center"/>
        </w:trPr>
        <w:tc>
          <w:tcPr>
            <w:tcW w:w="567" w:type="dxa"/>
          </w:tcPr>
          <w:p w14:paraId="5DB870A6" w14:textId="77777777" w:rsidR="009767A4" w:rsidRPr="00270820" w:rsidRDefault="009767A4" w:rsidP="00A83328">
            <w:pPr>
              <w:pStyle w:val="TABLE-cell"/>
              <w:jc w:val="center"/>
              <w:rPr>
                <w:rStyle w:val="Strong"/>
              </w:rPr>
            </w:pPr>
            <w:r w:rsidRPr="00270820">
              <w:rPr>
                <w:rStyle w:val="Strong"/>
              </w:rPr>
              <w:t>04</w:t>
            </w:r>
          </w:p>
        </w:tc>
        <w:tc>
          <w:tcPr>
            <w:tcW w:w="3968" w:type="dxa"/>
          </w:tcPr>
          <w:p w14:paraId="5DB870A7" w14:textId="77777777" w:rsidR="009767A4" w:rsidRPr="00D948E6" w:rsidRDefault="009767A4" w:rsidP="00862BD0">
            <w:pPr>
              <w:pStyle w:val="TABLE-cell"/>
            </w:pPr>
          </w:p>
        </w:tc>
        <w:tc>
          <w:tcPr>
            <w:tcW w:w="567" w:type="dxa"/>
          </w:tcPr>
          <w:p w14:paraId="5DB870A8" w14:textId="77777777" w:rsidR="009767A4" w:rsidRPr="00270820" w:rsidRDefault="009767A4" w:rsidP="00270820">
            <w:pPr>
              <w:pStyle w:val="TABLE-cell"/>
              <w:jc w:val="center"/>
              <w:rPr>
                <w:rStyle w:val="Strong"/>
              </w:rPr>
            </w:pPr>
            <w:r w:rsidRPr="00270820">
              <w:rPr>
                <w:rStyle w:val="Strong"/>
              </w:rPr>
              <w:t>54</w:t>
            </w:r>
          </w:p>
        </w:tc>
        <w:tc>
          <w:tcPr>
            <w:tcW w:w="3968" w:type="dxa"/>
          </w:tcPr>
          <w:p w14:paraId="5DB870A9" w14:textId="77777777" w:rsidR="009767A4" w:rsidRPr="00D948E6" w:rsidRDefault="009767A4" w:rsidP="00862BD0">
            <w:pPr>
              <w:pStyle w:val="TABLE-cell"/>
            </w:pPr>
            <w:r w:rsidRPr="00D948E6">
              <w:t>Argentina (= Country calling code)</w:t>
            </w:r>
          </w:p>
        </w:tc>
      </w:tr>
      <w:tr w:rsidR="009767A4" w:rsidRPr="00D948E6" w14:paraId="5DB870AF" w14:textId="77777777" w:rsidTr="00270820">
        <w:trPr>
          <w:cantSplit/>
          <w:jc w:val="center"/>
        </w:trPr>
        <w:tc>
          <w:tcPr>
            <w:tcW w:w="567" w:type="dxa"/>
          </w:tcPr>
          <w:p w14:paraId="5DB870AB" w14:textId="77777777" w:rsidR="009767A4" w:rsidRPr="00270820" w:rsidRDefault="009767A4" w:rsidP="00A83328">
            <w:pPr>
              <w:pStyle w:val="TABLE-cell"/>
              <w:jc w:val="center"/>
              <w:rPr>
                <w:rStyle w:val="Strong"/>
              </w:rPr>
            </w:pPr>
            <w:r w:rsidRPr="00270820">
              <w:rPr>
                <w:rStyle w:val="Strong"/>
              </w:rPr>
              <w:t>05</w:t>
            </w:r>
          </w:p>
        </w:tc>
        <w:tc>
          <w:tcPr>
            <w:tcW w:w="3968" w:type="dxa"/>
          </w:tcPr>
          <w:p w14:paraId="5DB870AC" w14:textId="77777777" w:rsidR="009767A4" w:rsidRPr="00D948E6" w:rsidRDefault="009767A4" w:rsidP="00862BD0">
            <w:pPr>
              <w:pStyle w:val="TABLE-cell"/>
            </w:pPr>
          </w:p>
        </w:tc>
        <w:tc>
          <w:tcPr>
            <w:tcW w:w="567" w:type="dxa"/>
          </w:tcPr>
          <w:p w14:paraId="5DB870AD" w14:textId="77777777" w:rsidR="009767A4" w:rsidRPr="00270820" w:rsidRDefault="009767A4" w:rsidP="00270820">
            <w:pPr>
              <w:pStyle w:val="TABLE-cell"/>
              <w:jc w:val="center"/>
              <w:rPr>
                <w:rStyle w:val="Strong"/>
              </w:rPr>
            </w:pPr>
            <w:r w:rsidRPr="00270820">
              <w:rPr>
                <w:rStyle w:val="Strong"/>
              </w:rPr>
              <w:t>55</w:t>
            </w:r>
          </w:p>
        </w:tc>
        <w:tc>
          <w:tcPr>
            <w:tcW w:w="3968" w:type="dxa"/>
          </w:tcPr>
          <w:p w14:paraId="5DB870AE" w14:textId="77777777" w:rsidR="009767A4" w:rsidRPr="00D948E6" w:rsidRDefault="009767A4" w:rsidP="00862BD0">
            <w:pPr>
              <w:pStyle w:val="TABLE-cell"/>
            </w:pPr>
            <w:r w:rsidRPr="00D948E6">
              <w:t>Brazil (= Country calling code)</w:t>
            </w:r>
          </w:p>
        </w:tc>
      </w:tr>
      <w:tr w:rsidR="009767A4" w:rsidRPr="00D948E6" w14:paraId="5DB870B4" w14:textId="77777777" w:rsidTr="00270820">
        <w:trPr>
          <w:cantSplit/>
          <w:jc w:val="center"/>
        </w:trPr>
        <w:tc>
          <w:tcPr>
            <w:tcW w:w="567" w:type="dxa"/>
          </w:tcPr>
          <w:p w14:paraId="5DB870B0" w14:textId="77777777" w:rsidR="009767A4" w:rsidRPr="00270820" w:rsidRDefault="009767A4" w:rsidP="00A83328">
            <w:pPr>
              <w:pStyle w:val="TABLE-cell"/>
              <w:jc w:val="center"/>
              <w:rPr>
                <w:rStyle w:val="Strong"/>
              </w:rPr>
            </w:pPr>
            <w:r w:rsidRPr="00270820">
              <w:rPr>
                <w:rStyle w:val="Strong"/>
              </w:rPr>
              <w:t>06</w:t>
            </w:r>
          </w:p>
        </w:tc>
        <w:tc>
          <w:tcPr>
            <w:tcW w:w="3968" w:type="dxa"/>
          </w:tcPr>
          <w:p w14:paraId="5DB870B1" w14:textId="77777777" w:rsidR="009767A4" w:rsidRPr="00D948E6" w:rsidRDefault="009767A4" w:rsidP="00862BD0">
            <w:pPr>
              <w:pStyle w:val="TABLE-cell"/>
            </w:pPr>
          </w:p>
        </w:tc>
        <w:tc>
          <w:tcPr>
            <w:tcW w:w="567" w:type="dxa"/>
          </w:tcPr>
          <w:p w14:paraId="5DB870B2" w14:textId="77777777" w:rsidR="009767A4" w:rsidRPr="00270820" w:rsidRDefault="009767A4" w:rsidP="00270820">
            <w:pPr>
              <w:pStyle w:val="TABLE-cell"/>
              <w:jc w:val="center"/>
              <w:rPr>
                <w:rStyle w:val="Strong"/>
              </w:rPr>
            </w:pPr>
            <w:r w:rsidRPr="00270820">
              <w:rPr>
                <w:rStyle w:val="Strong"/>
              </w:rPr>
              <w:t>56</w:t>
            </w:r>
          </w:p>
        </w:tc>
        <w:tc>
          <w:tcPr>
            <w:tcW w:w="3968" w:type="dxa"/>
          </w:tcPr>
          <w:p w14:paraId="5DB870B3" w14:textId="77777777" w:rsidR="009767A4" w:rsidRPr="00D948E6" w:rsidRDefault="009767A4" w:rsidP="00862BD0">
            <w:pPr>
              <w:pStyle w:val="TABLE-cell"/>
            </w:pPr>
            <w:r w:rsidRPr="00D948E6">
              <w:t>Chile (= Country calling code)</w:t>
            </w:r>
          </w:p>
        </w:tc>
      </w:tr>
      <w:tr w:rsidR="009767A4" w:rsidRPr="00D948E6" w14:paraId="5DB870B9" w14:textId="77777777" w:rsidTr="00270820">
        <w:trPr>
          <w:cantSplit/>
          <w:jc w:val="center"/>
        </w:trPr>
        <w:tc>
          <w:tcPr>
            <w:tcW w:w="567" w:type="dxa"/>
          </w:tcPr>
          <w:p w14:paraId="5DB870B5" w14:textId="77777777" w:rsidR="009767A4" w:rsidRPr="00270820" w:rsidRDefault="009767A4" w:rsidP="00A83328">
            <w:pPr>
              <w:pStyle w:val="TABLE-cell"/>
              <w:jc w:val="center"/>
              <w:rPr>
                <w:rStyle w:val="Strong"/>
              </w:rPr>
            </w:pPr>
            <w:r w:rsidRPr="00270820">
              <w:rPr>
                <w:rStyle w:val="Strong"/>
              </w:rPr>
              <w:t>07</w:t>
            </w:r>
          </w:p>
        </w:tc>
        <w:tc>
          <w:tcPr>
            <w:tcW w:w="3968" w:type="dxa"/>
          </w:tcPr>
          <w:p w14:paraId="5DB870B6" w14:textId="77777777" w:rsidR="009767A4" w:rsidRPr="00D948E6" w:rsidRDefault="009767A4" w:rsidP="00862BD0">
            <w:pPr>
              <w:pStyle w:val="TABLE-cell"/>
            </w:pPr>
            <w:r w:rsidRPr="00D948E6">
              <w:t>Russia (Country calling code = 7)</w:t>
            </w:r>
          </w:p>
        </w:tc>
        <w:tc>
          <w:tcPr>
            <w:tcW w:w="567" w:type="dxa"/>
          </w:tcPr>
          <w:p w14:paraId="5DB870B7" w14:textId="77777777" w:rsidR="009767A4" w:rsidRPr="00270820" w:rsidRDefault="009767A4" w:rsidP="00270820">
            <w:pPr>
              <w:pStyle w:val="TABLE-cell"/>
              <w:jc w:val="center"/>
              <w:rPr>
                <w:rStyle w:val="Strong"/>
              </w:rPr>
            </w:pPr>
            <w:r w:rsidRPr="00270820">
              <w:rPr>
                <w:rStyle w:val="Strong"/>
              </w:rPr>
              <w:t>57</w:t>
            </w:r>
          </w:p>
        </w:tc>
        <w:tc>
          <w:tcPr>
            <w:tcW w:w="3968" w:type="dxa"/>
          </w:tcPr>
          <w:p w14:paraId="5DB870B8" w14:textId="77777777" w:rsidR="009767A4" w:rsidRPr="00D948E6" w:rsidRDefault="009767A4" w:rsidP="00862BD0">
            <w:pPr>
              <w:pStyle w:val="TABLE-cell"/>
            </w:pPr>
            <w:r w:rsidRPr="00D948E6">
              <w:t>Colombia (= Country calling code)</w:t>
            </w:r>
          </w:p>
        </w:tc>
      </w:tr>
      <w:tr w:rsidR="009767A4" w:rsidRPr="00D948E6" w14:paraId="5DB870BE" w14:textId="77777777" w:rsidTr="00270820">
        <w:trPr>
          <w:cantSplit/>
          <w:jc w:val="center"/>
        </w:trPr>
        <w:tc>
          <w:tcPr>
            <w:tcW w:w="567" w:type="dxa"/>
          </w:tcPr>
          <w:p w14:paraId="5DB870BA" w14:textId="77777777" w:rsidR="009767A4" w:rsidRPr="00270820" w:rsidRDefault="009767A4" w:rsidP="00A83328">
            <w:pPr>
              <w:pStyle w:val="TABLE-cell"/>
              <w:jc w:val="center"/>
              <w:rPr>
                <w:rStyle w:val="Strong"/>
              </w:rPr>
            </w:pPr>
            <w:r w:rsidRPr="00270820">
              <w:rPr>
                <w:rStyle w:val="Strong"/>
              </w:rPr>
              <w:t>08</w:t>
            </w:r>
          </w:p>
        </w:tc>
        <w:tc>
          <w:tcPr>
            <w:tcW w:w="3968" w:type="dxa"/>
          </w:tcPr>
          <w:p w14:paraId="5DB870BB" w14:textId="77777777" w:rsidR="009767A4" w:rsidRPr="00D948E6" w:rsidRDefault="009767A4" w:rsidP="00862BD0">
            <w:pPr>
              <w:pStyle w:val="TABLE-cell"/>
            </w:pPr>
          </w:p>
        </w:tc>
        <w:tc>
          <w:tcPr>
            <w:tcW w:w="567" w:type="dxa"/>
          </w:tcPr>
          <w:p w14:paraId="5DB870BC" w14:textId="77777777" w:rsidR="009767A4" w:rsidRPr="00270820" w:rsidRDefault="009767A4" w:rsidP="00270820">
            <w:pPr>
              <w:pStyle w:val="TABLE-cell"/>
              <w:jc w:val="center"/>
              <w:rPr>
                <w:rStyle w:val="Strong"/>
              </w:rPr>
            </w:pPr>
            <w:r w:rsidRPr="00270820">
              <w:rPr>
                <w:rStyle w:val="Strong"/>
              </w:rPr>
              <w:t>58</w:t>
            </w:r>
          </w:p>
        </w:tc>
        <w:tc>
          <w:tcPr>
            <w:tcW w:w="3968" w:type="dxa"/>
          </w:tcPr>
          <w:p w14:paraId="5DB870BD" w14:textId="77777777" w:rsidR="009767A4" w:rsidRPr="00D948E6" w:rsidRDefault="009767A4" w:rsidP="00862BD0">
            <w:pPr>
              <w:pStyle w:val="TABLE-cell"/>
            </w:pPr>
            <w:r w:rsidRPr="00D948E6">
              <w:t>Venezuela (= Country calling code)</w:t>
            </w:r>
          </w:p>
        </w:tc>
      </w:tr>
      <w:tr w:rsidR="009767A4" w:rsidRPr="00D948E6" w14:paraId="5DB870C3" w14:textId="77777777" w:rsidTr="00270820">
        <w:trPr>
          <w:cantSplit/>
          <w:jc w:val="center"/>
        </w:trPr>
        <w:tc>
          <w:tcPr>
            <w:tcW w:w="567" w:type="dxa"/>
          </w:tcPr>
          <w:p w14:paraId="5DB870BF" w14:textId="77777777" w:rsidR="009767A4" w:rsidRPr="00270820" w:rsidRDefault="009767A4" w:rsidP="00A83328">
            <w:pPr>
              <w:pStyle w:val="TABLE-cell"/>
              <w:jc w:val="center"/>
              <w:rPr>
                <w:rStyle w:val="Strong"/>
              </w:rPr>
            </w:pPr>
            <w:r w:rsidRPr="00270820">
              <w:rPr>
                <w:rStyle w:val="Strong"/>
              </w:rPr>
              <w:t>09</w:t>
            </w:r>
          </w:p>
        </w:tc>
        <w:tc>
          <w:tcPr>
            <w:tcW w:w="3968" w:type="dxa"/>
          </w:tcPr>
          <w:p w14:paraId="5DB870C0" w14:textId="77777777" w:rsidR="009767A4" w:rsidRPr="00D948E6" w:rsidRDefault="009767A4" w:rsidP="00862BD0">
            <w:pPr>
              <w:pStyle w:val="TABLE-cell"/>
            </w:pPr>
          </w:p>
        </w:tc>
        <w:tc>
          <w:tcPr>
            <w:tcW w:w="567" w:type="dxa"/>
          </w:tcPr>
          <w:p w14:paraId="5DB870C1" w14:textId="77777777" w:rsidR="009767A4" w:rsidRPr="00270820" w:rsidRDefault="009767A4" w:rsidP="00270820">
            <w:pPr>
              <w:pStyle w:val="TABLE-cell"/>
              <w:jc w:val="center"/>
              <w:rPr>
                <w:rStyle w:val="Strong"/>
              </w:rPr>
            </w:pPr>
            <w:r w:rsidRPr="00270820">
              <w:rPr>
                <w:rStyle w:val="Strong"/>
              </w:rPr>
              <w:t>59</w:t>
            </w:r>
          </w:p>
        </w:tc>
        <w:tc>
          <w:tcPr>
            <w:tcW w:w="3968" w:type="dxa"/>
          </w:tcPr>
          <w:p w14:paraId="5DB870C2" w14:textId="77777777" w:rsidR="009767A4" w:rsidRPr="00D948E6" w:rsidRDefault="009767A4" w:rsidP="00862BD0">
            <w:pPr>
              <w:pStyle w:val="TABLE-cell"/>
            </w:pPr>
          </w:p>
        </w:tc>
      </w:tr>
      <w:tr w:rsidR="009767A4" w:rsidRPr="00D948E6" w14:paraId="5DB870C8" w14:textId="77777777" w:rsidTr="00270820">
        <w:trPr>
          <w:cantSplit/>
          <w:jc w:val="center"/>
        </w:trPr>
        <w:tc>
          <w:tcPr>
            <w:tcW w:w="567" w:type="dxa"/>
          </w:tcPr>
          <w:p w14:paraId="5DB870C4" w14:textId="77777777" w:rsidR="009767A4" w:rsidRPr="00270820" w:rsidRDefault="009767A4" w:rsidP="00A83328">
            <w:pPr>
              <w:pStyle w:val="TABLE-cell"/>
              <w:jc w:val="center"/>
              <w:rPr>
                <w:rStyle w:val="Strong"/>
              </w:rPr>
            </w:pPr>
            <w:r w:rsidRPr="00270820">
              <w:rPr>
                <w:rStyle w:val="Strong"/>
              </w:rPr>
              <w:t>10</w:t>
            </w:r>
          </w:p>
        </w:tc>
        <w:tc>
          <w:tcPr>
            <w:tcW w:w="3968" w:type="dxa"/>
          </w:tcPr>
          <w:p w14:paraId="5DB870C5" w14:textId="77777777" w:rsidR="009767A4" w:rsidRPr="00D948E6" w:rsidRDefault="009767A4" w:rsidP="00862BD0">
            <w:pPr>
              <w:pStyle w:val="TABLE-cell"/>
            </w:pPr>
            <w:r w:rsidRPr="00D948E6">
              <w:t>Czech Republic (Country calling code = 420)</w:t>
            </w:r>
          </w:p>
        </w:tc>
        <w:tc>
          <w:tcPr>
            <w:tcW w:w="567" w:type="dxa"/>
          </w:tcPr>
          <w:p w14:paraId="5DB870C6" w14:textId="77777777" w:rsidR="009767A4" w:rsidRPr="00270820" w:rsidRDefault="009767A4" w:rsidP="00270820">
            <w:pPr>
              <w:pStyle w:val="TABLE-cell"/>
              <w:jc w:val="center"/>
              <w:rPr>
                <w:rStyle w:val="Strong"/>
              </w:rPr>
            </w:pPr>
            <w:r w:rsidRPr="00270820">
              <w:rPr>
                <w:rStyle w:val="Strong"/>
              </w:rPr>
              <w:t>60</w:t>
            </w:r>
          </w:p>
        </w:tc>
        <w:tc>
          <w:tcPr>
            <w:tcW w:w="3968" w:type="dxa"/>
          </w:tcPr>
          <w:p w14:paraId="5DB870C7" w14:textId="77777777" w:rsidR="009767A4" w:rsidRPr="00D948E6" w:rsidRDefault="009767A4" w:rsidP="00862BD0">
            <w:pPr>
              <w:pStyle w:val="TABLE-cell"/>
            </w:pPr>
            <w:r w:rsidRPr="00D948E6">
              <w:t>Malaysia (= Country calling code)</w:t>
            </w:r>
          </w:p>
        </w:tc>
      </w:tr>
      <w:tr w:rsidR="009767A4" w:rsidRPr="00D948E6" w14:paraId="5DB870CD" w14:textId="77777777" w:rsidTr="00270820">
        <w:trPr>
          <w:cantSplit/>
          <w:jc w:val="center"/>
        </w:trPr>
        <w:tc>
          <w:tcPr>
            <w:tcW w:w="567" w:type="dxa"/>
          </w:tcPr>
          <w:p w14:paraId="5DB870C9" w14:textId="77777777" w:rsidR="009767A4" w:rsidRPr="00270820" w:rsidRDefault="009767A4" w:rsidP="00A83328">
            <w:pPr>
              <w:pStyle w:val="TABLE-cell"/>
              <w:jc w:val="center"/>
              <w:rPr>
                <w:rStyle w:val="Strong"/>
              </w:rPr>
            </w:pPr>
            <w:r w:rsidRPr="00270820">
              <w:rPr>
                <w:rStyle w:val="Strong"/>
              </w:rPr>
              <w:t>11</w:t>
            </w:r>
          </w:p>
        </w:tc>
        <w:tc>
          <w:tcPr>
            <w:tcW w:w="3968" w:type="dxa"/>
          </w:tcPr>
          <w:p w14:paraId="5DB870CA" w14:textId="77777777" w:rsidR="009767A4" w:rsidRPr="00D948E6" w:rsidRDefault="009767A4" w:rsidP="00862BD0">
            <w:pPr>
              <w:pStyle w:val="TABLE-cell"/>
            </w:pPr>
            <w:r w:rsidRPr="00D948E6">
              <w:t>Bulgaria (Country calling code = 359)</w:t>
            </w:r>
          </w:p>
        </w:tc>
        <w:tc>
          <w:tcPr>
            <w:tcW w:w="567" w:type="dxa"/>
          </w:tcPr>
          <w:p w14:paraId="5DB870CB" w14:textId="77777777" w:rsidR="009767A4" w:rsidRPr="00270820" w:rsidRDefault="009767A4" w:rsidP="00270820">
            <w:pPr>
              <w:pStyle w:val="TABLE-cell"/>
              <w:jc w:val="center"/>
              <w:rPr>
                <w:rStyle w:val="Strong"/>
              </w:rPr>
            </w:pPr>
            <w:r w:rsidRPr="00270820">
              <w:rPr>
                <w:rStyle w:val="Strong"/>
              </w:rPr>
              <w:t>61</w:t>
            </w:r>
          </w:p>
        </w:tc>
        <w:tc>
          <w:tcPr>
            <w:tcW w:w="3968" w:type="dxa"/>
          </w:tcPr>
          <w:p w14:paraId="5DB870CC" w14:textId="77777777" w:rsidR="009767A4" w:rsidRPr="00D948E6" w:rsidRDefault="009767A4" w:rsidP="00862BD0">
            <w:pPr>
              <w:pStyle w:val="TABLE-cell"/>
            </w:pPr>
            <w:r w:rsidRPr="00D948E6">
              <w:t>Australia (= Country calling code)</w:t>
            </w:r>
          </w:p>
        </w:tc>
      </w:tr>
      <w:tr w:rsidR="009767A4" w:rsidRPr="00D948E6" w14:paraId="5DB870D2" w14:textId="77777777" w:rsidTr="00270820">
        <w:trPr>
          <w:cantSplit/>
          <w:jc w:val="center"/>
        </w:trPr>
        <w:tc>
          <w:tcPr>
            <w:tcW w:w="567" w:type="dxa"/>
          </w:tcPr>
          <w:p w14:paraId="5DB870CE" w14:textId="77777777" w:rsidR="009767A4" w:rsidRPr="00270820" w:rsidRDefault="009767A4" w:rsidP="00A83328">
            <w:pPr>
              <w:pStyle w:val="TABLE-cell"/>
              <w:jc w:val="center"/>
              <w:rPr>
                <w:rStyle w:val="Strong"/>
              </w:rPr>
            </w:pPr>
            <w:r w:rsidRPr="00270820">
              <w:rPr>
                <w:rStyle w:val="Strong"/>
              </w:rPr>
              <w:t>12</w:t>
            </w:r>
          </w:p>
        </w:tc>
        <w:tc>
          <w:tcPr>
            <w:tcW w:w="3968" w:type="dxa"/>
          </w:tcPr>
          <w:p w14:paraId="5DB870CF" w14:textId="77777777" w:rsidR="009767A4" w:rsidRPr="00D948E6" w:rsidRDefault="009767A4" w:rsidP="00862BD0">
            <w:pPr>
              <w:pStyle w:val="TABLE-cell"/>
            </w:pPr>
            <w:r w:rsidRPr="00D948E6">
              <w:t>Croatia (Country calling code = 385)</w:t>
            </w:r>
          </w:p>
        </w:tc>
        <w:tc>
          <w:tcPr>
            <w:tcW w:w="567" w:type="dxa"/>
          </w:tcPr>
          <w:p w14:paraId="5DB870D0" w14:textId="77777777" w:rsidR="009767A4" w:rsidRPr="00270820" w:rsidRDefault="009767A4" w:rsidP="00270820">
            <w:pPr>
              <w:pStyle w:val="TABLE-cell"/>
              <w:jc w:val="center"/>
              <w:rPr>
                <w:rStyle w:val="Strong"/>
              </w:rPr>
            </w:pPr>
            <w:r w:rsidRPr="00270820">
              <w:rPr>
                <w:rStyle w:val="Strong"/>
              </w:rPr>
              <w:t>62</w:t>
            </w:r>
          </w:p>
        </w:tc>
        <w:tc>
          <w:tcPr>
            <w:tcW w:w="3968" w:type="dxa"/>
          </w:tcPr>
          <w:p w14:paraId="5DB870D1" w14:textId="77777777" w:rsidR="009767A4" w:rsidRPr="00D948E6" w:rsidRDefault="009767A4" w:rsidP="00862BD0">
            <w:pPr>
              <w:pStyle w:val="TABLE-cell"/>
            </w:pPr>
            <w:r w:rsidRPr="00D948E6">
              <w:t>Indonesia (= Country calling code)</w:t>
            </w:r>
          </w:p>
        </w:tc>
      </w:tr>
      <w:tr w:rsidR="009767A4" w:rsidRPr="00D948E6" w14:paraId="5DB870D7" w14:textId="77777777" w:rsidTr="00270820">
        <w:trPr>
          <w:cantSplit/>
          <w:jc w:val="center"/>
        </w:trPr>
        <w:tc>
          <w:tcPr>
            <w:tcW w:w="567" w:type="dxa"/>
          </w:tcPr>
          <w:p w14:paraId="5DB870D3" w14:textId="77777777" w:rsidR="009767A4" w:rsidRPr="00270820" w:rsidRDefault="009767A4" w:rsidP="00A83328">
            <w:pPr>
              <w:pStyle w:val="TABLE-cell"/>
              <w:jc w:val="center"/>
              <w:rPr>
                <w:rStyle w:val="Strong"/>
              </w:rPr>
            </w:pPr>
            <w:r w:rsidRPr="00270820">
              <w:rPr>
                <w:rStyle w:val="Strong"/>
              </w:rPr>
              <w:t>13</w:t>
            </w:r>
          </w:p>
        </w:tc>
        <w:tc>
          <w:tcPr>
            <w:tcW w:w="3968" w:type="dxa"/>
          </w:tcPr>
          <w:p w14:paraId="5DB870D4" w14:textId="77777777" w:rsidR="009767A4" w:rsidRPr="00D948E6" w:rsidRDefault="009767A4" w:rsidP="00862BD0">
            <w:pPr>
              <w:pStyle w:val="TABLE-cell"/>
            </w:pPr>
            <w:r w:rsidRPr="00D948E6">
              <w:t>Ireland (Country calling code = 353)</w:t>
            </w:r>
          </w:p>
        </w:tc>
        <w:tc>
          <w:tcPr>
            <w:tcW w:w="567" w:type="dxa"/>
          </w:tcPr>
          <w:p w14:paraId="5DB870D5" w14:textId="77777777" w:rsidR="009767A4" w:rsidRPr="00270820" w:rsidRDefault="009767A4" w:rsidP="00270820">
            <w:pPr>
              <w:pStyle w:val="TABLE-cell"/>
              <w:jc w:val="center"/>
              <w:rPr>
                <w:rStyle w:val="Strong"/>
              </w:rPr>
            </w:pPr>
            <w:r w:rsidRPr="00270820">
              <w:rPr>
                <w:rStyle w:val="Strong"/>
              </w:rPr>
              <w:t>63</w:t>
            </w:r>
          </w:p>
        </w:tc>
        <w:tc>
          <w:tcPr>
            <w:tcW w:w="3968" w:type="dxa"/>
          </w:tcPr>
          <w:p w14:paraId="5DB870D6" w14:textId="77777777" w:rsidR="009767A4" w:rsidRPr="00D948E6" w:rsidRDefault="009767A4" w:rsidP="00862BD0">
            <w:pPr>
              <w:pStyle w:val="TABLE-cell"/>
            </w:pPr>
            <w:r w:rsidRPr="00D948E6">
              <w:t>Philippines (= Country calling code)</w:t>
            </w:r>
          </w:p>
        </w:tc>
      </w:tr>
      <w:tr w:rsidR="009767A4" w:rsidRPr="00D948E6" w14:paraId="5DB870DC" w14:textId="77777777" w:rsidTr="00270820">
        <w:trPr>
          <w:cantSplit/>
          <w:jc w:val="center"/>
        </w:trPr>
        <w:tc>
          <w:tcPr>
            <w:tcW w:w="567" w:type="dxa"/>
          </w:tcPr>
          <w:p w14:paraId="5DB870D8" w14:textId="77777777" w:rsidR="009767A4" w:rsidRPr="00270820" w:rsidRDefault="009767A4" w:rsidP="00A83328">
            <w:pPr>
              <w:pStyle w:val="TABLE-cell"/>
              <w:jc w:val="center"/>
              <w:rPr>
                <w:rStyle w:val="Strong"/>
              </w:rPr>
            </w:pPr>
            <w:r w:rsidRPr="00270820">
              <w:rPr>
                <w:rStyle w:val="Strong"/>
              </w:rPr>
              <w:t>14</w:t>
            </w:r>
          </w:p>
        </w:tc>
        <w:tc>
          <w:tcPr>
            <w:tcW w:w="3968" w:type="dxa"/>
          </w:tcPr>
          <w:p w14:paraId="5DB870D9" w14:textId="77777777" w:rsidR="009767A4" w:rsidRPr="00D948E6" w:rsidRDefault="009767A4" w:rsidP="00862BD0">
            <w:pPr>
              <w:pStyle w:val="TABLE-cell"/>
            </w:pPr>
            <w:r w:rsidRPr="00D948E6">
              <w:t>Israel (Country calling code = 972)</w:t>
            </w:r>
          </w:p>
        </w:tc>
        <w:tc>
          <w:tcPr>
            <w:tcW w:w="567" w:type="dxa"/>
          </w:tcPr>
          <w:p w14:paraId="5DB870DA" w14:textId="77777777" w:rsidR="009767A4" w:rsidRPr="00270820" w:rsidRDefault="009767A4" w:rsidP="00270820">
            <w:pPr>
              <w:pStyle w:val="TABLE-cell"/>
              <w:jc w:val="center"/>
              <w:rPr>
                <w:rStyle w:val="Strong"/>
              </w:rPr>
            </w:pPr>
            <w:r w:rsidRPr="00270820">
              <w:rPr>
                <w:rStyle w:val="Strong"/>
              </w:rPr>
              <w:t>64</w:t>
            </w:r>
          </w:p>
        </w:tc>
        <w:tc>
          <w:tcPr>
            <w:tcW w:w="3968" w:type="dxa"/>
          </w:tcPr>
          <w:p w14:paraId="5DB870DB" w14:textId="77777777" w:rsidR="009767A4" w:rsidRPr="00D948E6" w:rsidRDefault="009767A4" w:rsidP="00862BD0">
            <w:pPr>
              <w:pStyle w:val="TABLE-cell"/>
            </w:pPr>
            <w:r w:rsidRPr="00D948E6">
              <w:t>New Zealand (= Country calling code)</w:t>
            </w:r>
          </w:p>
        </w:tc>
      </w:tr>
      <w:tr w:rsidR="009767A4" w:rsidRPr="00D948E6" w14:paraId="5DB870E1" w14:textId="77777777" w:rsidTr="00270820">
        <w:trPr>
          <w:cantSplit/>
          <w:jc w:val="center"/>
        </w:trPr>
        <w:tc>
          <w:tcPr>
            <w:tcW w:w="567" w:type="dxa"/>
          </w:tcPr>
          <w:p w14:paraId="5DB870DD" w14:textId="77777777" w:rsidR="009767A4" w:rsidRPr="00270820" w:rsidRDefault="009767A4" w:rsidP="00A83328">
            <w:pPr>
              <w:pStyle w:val="TABLE-cell"/>
              <w:jc w:val="center"/>
              <w:rPr>
                <w:rStyle w:val="Strong"/>
              </w:rPr>
            </w:pPr>
            <w:r w:rsidRPr="00270820">
              <w:rPr>
                <w:rStyle w:val="Strong"/>
              </w:rPr>
              <w:t>15</w:t>
            </w:r>
          </w:p>
        </w:tc>
        <w:tc>
          <w:tcPr>
            <w:tcW w:w="3968" w:type="dxa"/>
          </w:tcPr>
          <w:p w14:paraId="5DB870DE" w14:textId="77777777" w:rsidR="009767A4" w:rsidRPr="00D948E6" w:rsidRDefault="009767A4" w:rsidP="00862BD0">
            <w:pPr>
              <w:pStyle w:val="TABLE-cell"/>
            </w:pPr>
            <w:r w:rsidRPr="00D948E6">
              <w:t>Ukraine (Country calling code = 380)</w:t>
            </w:r>
          </w:p>
        </w:tc>
        <w:tc>
          <w:tcPr>
            <w:tcW w:w="567" w:type="dxa"/>
          </w:tcPr>
          <w:p w14:paraId="5DB870DF" w14:textId="77777777" w:rsidR="009767A4" w:rsidRPr="00270820" w:rsidRDefault="009767A4" w:rsidP="00270820">
            <w:pPr>
              <w:pStyle w:val="TABLE-cell"/>
              <w:jc w:val="center"/>
              <w:rPr>
                <w:rStyle w:val="Strong"/>
              </w:rPr>
            </w:pPr>
            <w:r w:rsidRPr="00270820">
              <w:rPr>
                <w:rStyle w:val="Strong"/>
              </w:rPr>
              <w:t>65</w:t>
            </w:r>
          </w:p>
        </w:tc>
        <w:tc>
          <w:tcPr>
            <w:tcW w:w="3968" w:type="dxa"/>
          </w:tcPr>
          <w:p w14:paraId="5DB870E0" w14:textId="77777777" w:rsidR="009767A4" w:rsidRPr="00D948E6" w:rsidRDefault="009767A4" w:rsidP="00862BD0">
            <w:pPr>
              <w:pStyle w:val="TABLE-cell"/>
            </w:pPr>
            <w:r w:rsidRPr="00D948E6">
              <w:t>Singapore (= Country calling code)</w:t>
            </w:r>
          </w:p>
        </w:tc>
      </w:tr>
      <w:tr w:rsidR="009767A4" w:rsidRPr="00D948E6" w14:paraId="5DB870E6" w14:textId="77777777" w:rsidTr="00270820">
        <w:trPr>
          <w:cantSplit/>
          <w:jc w:val="center"/>
        </w:trPr>
        <w:tc>
          <w:tcPr>
            <w:tcW w:w="567" w:type="dxa"/>
          </w:tcPr>
          <w:p w14:paraId="5DB870E2" w14:textId="77777777" w:rsidR="009767A4" w:rsidRPr="00270820" w:rsidRDefault="009767A4" w:rsidP="00A83328">
            <w:pPr>
              <w:pStyle w:val="TABLE-cell"/>
              <w:jc w:val="center"/>
              <w:rPr>
                <w:rStyle w:val="Strong"/>
              </w:rPr>
            </w:pPr>
            <w:r w:rsidRPr="00270820">
              <w:rPr>
                <w:rStyle w:val="Strong"/>
              </w:rPr>
              <w:t>16</w:t>
            </w:r>
          </w:p>
        </w:tc>
        <w:tc>
          <w:tcPr>
            <w:tcW w:w="3968" w:type="dxa"/>
          </w:tcPr>
          <w:p w14:paraId="5DB870E3" w14:textId="77777777" w:rsidR="009767A4" w:rsidRPr="00D948E6" w:rsidRDefault="009767A4" w:rsidP="00862BD0">
            <w:pPr>
              <w:pStyle w:val="TABLE-cell"/>
            </w:pPr>
            <w:r w:rsidRPr="00D948E6">
              <w:t xml:space="preserve">Yugoslavia </w:t>
            </w:r>
            <w:r w:rsidRPr="00C373E3">
              <w:rPr>
                <w:rStyle w:val="SUPerscript-small"/>
              </w:rPr>
              <w:t>a</w:t>
            </w:r>
          </w:p>
        </w:tc>
        <w:tc>
          <w:tcPr>
            <w:tcW w:w="567" w:type="dxa"/>
          </w:tcPr>
          <w:p w14:paraId="5DB870E4" w14:textId="77777777" w:rsidR="009767A4" w:rsidRPr="00270820" w:rsidRDefault="009767A4" w:rsidP="00270820">
            <w:pPr>
              <w:pStyle w:val="TABLE-cell"/>
              <w:jc w:val="center"/>
              <w:rPr>
                <w:rStyle w:val="Strong"/>
              </w:rPr>
            </w:pPr>
            <w:r w:rsidRPr="00270820">
              <w:rPr>
                <w:rStyle w:val="Strong"/>
              </w:rPr>
              <w:t>66</w:t>
            </w:r>
          </w:p>
        </w:tc>
        <w:tc>
          <w:tcPr>
            <w:tcW w:w="3968" w:type="dxa"/>
          </w:tcPr>
          <w:p w14:paraId="5DB870E5" w14:textId="77777777" w:rsidR="009767A4" w:rsidRPr="00D948E6" w:rsidRDefault="009767A4" w:rsidP="00862BD0">
            <w:pPr>
              <w:pStyle w:val="TABLE-cell"/>
            </w:pPr>
            <w:r w:rsidRPr="00D948E6">
              <w:t>Thailand (= Country calling code)</w:t>
            </w:r>
          </w:p>
        </w:tc>
      </w:tr>
      <w:tr w:rsidR="009767A4" w:rsidRPr="00D948E6" w14:paraId="5DB870EB" w14:textId="77777777" w:rsidTr="00270820">
        <w:trPr>
          <w:cantSplit/>
          <w:jc w:val="center"/>
        </w:trPr>
        <w:tc>
          <w:tcPr>
            <w:tcW w:w="567" w:type="dxa"/>
          </w:tcPr>
          <w:p w14:paraId="5DB870E7" w14:textId="77777777" w:rsidR="009767A4" w:rsidRPr="00270820" w:rsidRDefault="009767A4" w:rsidP="00A83328">
            <w:pPr>
              <w:pStyle w:val="TABLE-cell"/>
              <w:jc w:val="center"/>
              <w:rPr>
                <w:rStyle w:val="Strong"/>
              </w:rPr>
            </w:pPr>
            <w:r w:rsidRPr="00270820">
              <w:rPr>
                <w:rStyle w:val="Strong"/>
              </w:rPr>
              <w:t>17</w:t>
            </w:r>
          </w:p>
        </w:tc>
        <w:tc>
          <w:tcPr>
            <w:tcW w:w="3968" w:type="dxa"/>
          </w:tcPr>
          <w:p w14:paraId="5DB870E8" w14:textId="5C655057" w:rsidR="009767A4" w:rsidRPr="006A4C77" w:rsidRDefault="004515DA" w:rsidP="00862BD0">
            <w:pPr>
              <w:pStyle w:val="TABLE-cell"/>
              <w:rPr>
                <w:highlight w:val="yellow"/>
              </w:rPr>
            </w:pPr>
            <w:r w:rsidRPr="006A4C77">
              <w:rPr>
                <w:highlight w:val="yellow"/>
              </w:rPr>
              <w:t>Qatar (Country calling code = 974)</w:t>
            </w:r>
          </w:p>
        </w:tc>
        <w:tc>
          <w:tcPr>
            <w:tcW w:w="567" w:type="dxa"/>
          </w:tcPr>
          <w:p w14:paraId="5DB870E9" w14:textId="77777777" w:rsidR="009767A4" w:rsidRPr="00270820" w:rsidRDefault="009767A4" w:rsidP="00270820">
            <w:pPr>
              <w:pStyle w:val="TABLE-cell"/>
              <w:jc w:val="center"/>
              <w:rPr>
                <w:rStyle w:val="Strong"/>
              </w:rPr>
            </w:pPr>
            <w:r w:rsidRPr="00270820">
              <w:rPr>
                <w:rStyle w:val="Strong"/>
              </w:rPr>
              <w:t>67</w:t>
            </w:r>
          </w:p>
        </w:tc>
        <w:tc>
          <w:tcPr>
            <w:tcW w:w="3968" w:type="dxa"/>
          </w:tcPr>
          <w:p w14:paraId="5DB870EA" w14:textId="77777777" w:rsidR="009767A4" w:rsidRPr="00D948E6" w:rsidRDefault="009767A4" w:rsidP="00862BD0">
            <w:pPr>
              <w:pStyle w:val="TABLE-cell"/>
            </w:pPr>
          </w:p>
        </w:tc>
      </w:tr>
      <w:tr w:rsidR="009767A4" w:rsidRPr="00D948E6" w14:paraId="5DB870F0" w14:textId="77777777" w:rsidTr="00270820">
        <w:trPr>
          <w:cantSplit/>
          <w:jc w:val="center"/>
        </w:trPr>
        <w:tc>
          <w:tcPr>
            <w:tcW w:w="567" w:type="dxa"/>
          </w:tcPr>
          <w:p w14:paraId="5DB870EC" w14:textId="77777777" w:rsidR="009767A4" w:rsidRPr="00270820" w:rsidRDefault="009767A4" w:rsidP="00A83328">
            <w:pPr>
              <w:pStyle w:val="TABLE-cell"/>
              <w:jc w:val="center"/>
              <w:rPr>
                <w:rStyle w:val="Strong"/>
              </w:rPr>
            </w:pPr>
            <w:r w:rsidRPr="00270820">
              <w:rPr>
                <w:rStyle w:val="Strong"/>
              </w:rPr>
              <w:t>18</w:t>
            </w:r>
          </w:p>
        </w:tc>
        <w:tc>
          <w:tcPr>
            <w:tcW w:w="3968" w:type="dxa"/>
          </w:tcPr>
          <w:p w14:paraId="5DB870ED" w14:textId="77777777" w:rsidR="009767A4" w:rsidRPr="00D948E6" w:rsidRDefault="009767A4" w:rsidP="00862BD0">
            <w:pPr>
              <w:pStyle w:val="TABLE-cell"/>
            </w:pPr>
          </w:p>
        </w:tc>
        <w:tc>
          <w:tcPr>
            <w:tcW w:w="567" w:type="dxa"/>
          </w:tcPr>
          <w:p w14:paraId="5DB870EE" w14:textId="77777777" w:rsidR="009767A4" w:rsidRPr="00270820" w:rsidRDefault="009767A4" w:rsidP="00270820">
            <w:pPr>
              <w:pStyle w:val="TABLE-cell"/>
              <w:jc w:val="center"/>
              <w:rPr>
                <w:rStyle w:val="Strong"/>
              </w:rPr>
            </w:pPr>
            <w:r w:rsidRPr="00270820">
              <w:rPr>
                <w:rStyle w:val="Strong"/>
              </w:rPr>
              <w:t>68</w:t>
            </w:r>
          </w:p>
        </w:tc>
        <w:tc>
          <w:tcPr>
            <w:tcW w:w="3968" w:type="dxa"/>
          </w:tcPr>
          <w:p w14:paraId="5DB870EF" w14:textId="77777777" w:rsidR="009767A4" w:rsidRPr="00D948E6" w:rsidRDefault="009767A4" w:rsidP="00862BD0">
            <w:pPr>
              <w:pStyle w:val="TABLE-cell"/>
            </w:pPr>
          </w:p>
        </w:tc>
      </w:tr>
      <w:tr w:rsidR="009767A4" w:rsidRPr="00D948E6" w14:paraId="5DB870F5" w14:textId="77777777" w:rsidTr="00270820">
        <w:trPr>
          <w:cantSplit/>
          <w:jc w:val="center"/>
        </w:trPr>
        <w:tc>
          <w:tcPr>
            <w:tcW w:w="567" w:type="dxa"/>
          </w:tcPr>
          <w:p w14:paraId="5DB870F1" w14:textId="77777777" w:rsidR="009767A4" w:rsidRPr="00270820" w:rsidRDefault="009767A4" w:rsidP="00A83328">
            <w:pPr>
              <w:pStyle w:val="TABLE-cell"/>
              <w:jc w:val="center"/>
              <w:rPr>
                <w:rStyle w:val="Strong"/>
              </w:rPr>
            </w:pPr>
            <w:r w:rsidRPr="00270820">
              <w:rPr>
                <w:rStyle w:val="Strong"/>
              </w:rPr>
              <w:t>19</w:t>
            </w:r>
          </w:p>
        </w:tc>
        <w:tc>
          <w:tcPr>
            <w:tcW w:w="3968" w:type="dxa"/>
          </w:tcPr>
          <w:p w14:paraId="5DB870F2" w14:textId="77777777" w:rsidR="009767A4" w:rsidRPr="00D948E6" w:rsidRDefault="009767A4" w:rsidP="00862BD0">
            <w:pPr>
              <w:pStyle w:val="TABLE-cell"/>
            </w:pPr>
          </w:p>
        </w:tc>
        <w:tc>
          <w:tcPr>
            <w:tcW w:w="567" w:type="dxa"/>
          </w:tcPr>
          <w:p w14:paraId="5DB870F3" w14:textId="77777777" w:rsidR="009767A4" w:rsidRPr="00270820" w:rsidRDefault="009767A4" w:rsidP="00270820">
            <w:pPr>
              <w:pStyle w:val="TABLE-cell"/>
              <w:jc w:val="center"/>
              <w:rPr>
                <w:rStyle w:val="Strong"/>
              </w:rPr>
            </w:pPr>
            <w:r w:rsidRPr="00270820">
              <w:rPr>
                <w:rStyle w:val="Strong"/>
              </w:rPr>
              <w:t>69</w:t>
            </w:r>
          </w:p>
        </w:tc>
        <w:tc>
          <w:tcPr>
            <w:tcW w:w="3968" w:type="dxa"/>
          </w:tcPr>
          <w:p w14:paraId="5DB870F4" w14:textId="77777777" w:rsidR="009767A4" w:rsidRPr="00D948E6" w:rsidRDefault="009767A4" w:rsidP="00862BD0">
            <w:pPr>
              <w:pStyle w:val="TABLE-cell"/>
            </w:pPr>
          </w:p>
        </w:tc>
      </w:tr>
      <w:tr w:rsidR="009767A4" w:rsidRPr="00D948E6" w14:paraId="5DB870FA" w14:textId="77777777" w:rsidTr="00270820">
        <w:trPr>
          <w:cantSplit/>
          <w:jc w:val="center"/>
        </w:trPr>
        <w:tc>
          <w:tcPr>
            <w:tcW w:w="567" w:type="dxa"/>
          </w:tcPr>
          <w:p w14:paraId="5DB870F6" w14:textId="77777777" w:rsidR="009767A4" w:rsidRPr="00270820" w:rsidRDefault="009767A4" w:rsidP="00A83328">
            <w:pPr>
              <w:pStyle w:val="TABLE-cell"/>
              <w:jc w:val="center"/>
              <w:rPr>
                <w:rStyle w:val="Strong"/>
              </w:rPr>
            </w:pPr>
            <w:r w:rsidRPr="00270820">
              <w:rPr>
                <w:rStyle w:val="Strong"/>
              </w:rPr>
              <w:t>20</w:t>
            </w:r>
          </w:p>
        </w:tc>
        <w:tc>
          <w:tcPr>
            <w:tcW w:w="3968" w:type="dxa"/>
          </w:tcPr>
          <w:p w14:paraId="5DB870F7" w14:textId="77777777" w:rsidR="009767A4" w:rsidRPr="00D948E6" w:rsidRDefault="009767A4" w:rsidP="00862BD0">
            <w:pPr>
              <w:pStyle w:val="TABLE-cell"/>
            </w:pPr>
            <w:r w:rsidRPr="00D948E6">
              <w:t>Egypt (= Country calling code)</w:t>
            </w:r>
          </w:p>
        </w:tc>
        <w:tc>
          <w:tcPr>
            <w:tcW w:w="567" w:type="dxa"/>
          </w:tcPr>
          <w:p w14:paraId="5DB870F8" w14:textId="77777777" w:rsidR="009767A4" w:rsidRPr="00270820" w:rsidRDefault="009767A4" w:rsidP="00270820">
            <w:pPr>
              <w:pStyle w:val="TABLE-cell"/>
              <w:jc w:val="center"/>
              <w:rPr>
                <w:rStyle w:val="Strong"/>
              </w:rPr>
            </w:pPr>
            <w:r w:rsidRPr="00270820">
              <w:rPr>
                <w:rStyle w:val="Strong"/>
              </w:rPr>
              <w:t>70</w:t>
            </w:r>
          </w:p>
        </w:tc>
        <w:tc>
          <w:tcPr>
            <w:tcW w:w="3968" w:type="dxa"/>
          </w:tcPr>
          <w:p w14:paraId="5DB870F9" w14:textId="77777777" w:rsidR="009767A4" w:rsidRPr="00D948E6" w:rsidRDefault="009767A4" w:rsidP="00862BD0">
            <w:pPr>
              <w:pStyle w:val="TABLE-cell"/>
            </w:pPr>
          </w:p>
        </w:tc>
      </w:tr>
      <w:tr w:rsidR="009767A4" w:rsidRPr="00D948E6" w14:paraId="5DB870FF" w14:textId="77777777" w:rsidTr="00270820">
        <w:trPr>
          <w:cantSplit/>
          <w:jc w:val="center"/>
        </w:trPr>
        <w:tc>
          <w:tcPr>
            <w:tcW w:w="567" w:type="dxa"/>
          </w:tcPr>
          <w:p w14:paraId="5DB870FB" w14:textId="77777777" w:rsidR="009767A4" w:rsidRPr="00270820" w:rsidRDefault="009767A4" w:rsidP="00A83328">
            <w:pPr>
              <w:pStyle w:val="TABLE-cell"/>
              <w:jc w:val="center"/>
              <w:rPr>
                <w:rStyle w:val="Strong"/>
              </w:rPr>
            </w:pPr>
            <w:r w:rsidRPr="00270820">
              <w:rPr>
                <w:rStyle w:val="Strong"/>
              </w:rPr>
              <w:t>21</w:t>
            </w:r>
          </w:p>
        </w:tc>
        <w:tc>
          <w:tcPr>
            <w:tcW w:w="3968" w:type="dxa"/>
          </w:tcPr>
          <w:p w14:paraId="5DB870FC" w14:textId="77777777" w:rsidR="009767A4" w:rsidRPr="00D948E6" w:rsidRDefault="009767A4" w:rsidP="00862BD0">
            <w:pPr>
              <w:pStyle w:val="TABLE-cell"/>
            </w:pPr>
          </w:p>
        </w:tc>
        <w:tc>
          <w:tcPr>
            <w:tcW w:w="567" w:type="dxa"/>
          </w:tcPr>
          <w:p w14:paraId="5DB870FD" w14:textId="77777777" w:rsidR="009767A4" w:rsidRPr="00270820" w:rsidRDefault="009767A4" w:rsidP="00270820">
            <w:pPr>
              <w:pStyle w:val="TABLE-cell"/>
              <w:jc w:val="center"/>
              <w:rPr>
                <w:rStyle w:val="Strong"/>
              </w:rPr>
            </w:pPr>
            <w:r w:rsidRPr="00270820">
              <w:rPr>
                <w:rStyle w:val="Strong"/>
              </w:rPr>
              <w:t>71</w:t>
            </w:r>
          </w:p>
        </w:tc>
        <w:tc>
          <w:tcPr>
            <w:tcW w:w="3968" w:type="dxa"/>
          </w:tcPr>
          <w:p w14:paraId="5DB870FE" w14:textId="77777777" w:rsidR="009767A4" w:rsidRPr="00D948E6" w:rsidRDefault="0057066B" w:rsidP="00862BD0">
            <w:pPr>
              <w:pStyle w:val="TABLE-cell"/>
            </w:pPr>
            <w:r w:rsidRPr="0060763E">
              <w:t>Latvia  (Country calling code = 371)</w:t>
            </w:r>
          </w:p>
        </w:tc>
      </w:tr>
      <w:tr w:rsidR="004515DA" w:rsidRPr="00D948E6" w14:paraId="5DB87104" w14:textId="77777777" w:rsidTr="00270820">
        <w:trPr>
          <w:cantSplit/>
          <w:jc w:val="center"/>
        </w:trPr>
        <w:tc>
          <w:tcPr>
            <w:tcW w:w="567" w:type="dxa"/>
          </w:tcPr>
          <w:p w14:paraId="5DB87100" w14:textId="77777777" w:rsidR="004515DA" w:rsidRPr="00270820" w:rsidRDefault="004515DA" w:rsidP="004515DA">
            <w:pPr>
              <w:pStyle w:val="TABLE-cell"/>
              <w:jc w:val="center"/>
              <w:rPr>
                <w:rStyle w:val="Strong"/>
              </w:rPr>
            </w:pPr>
            <w:r w:rsidRPr="00270820">
              <w:rPr>
                <w:rStyle w:val="Strong"/>
              </w:rPr>
              <w:t>22</w:t>
            </w:r>
          </w:p>
        </w:tc>
        <w:tc>
          <w:tcPr>
            <w:tcW w:w="3968" w:type="dxa"/>
          </w:tcPr>
          <w:p w14:paraId="5DB87101" w14:textId="0AFD40F5" w:rsidR="004515DA" w:rsidRPr="006A4C77" w:rsidRDefault="004515DA" w:rsidP="004515DA">
            <w:pPr>
              <w:pStyle w:val="TABLE-cell"/>
              <w:rPr>
                <w:highlight w:val="yellow"/>
              </w:rPr>
            </w:pPr>
            <w:r w:rsidRPr="006A4C77">
              <w:rPr>
                <w:highlight w:val="yellow"/>
              </w:rPr>
              <w:t>Morocco (Country calling code = 212)</w:t>
            </w:r>
          </w:p>
        </w:tc>
        <w:tc>
          <w:tcPr>
            <w:tcW w:w="567" w:type="dxa"/>
          </w:tcPr>
          <w:p w14:paraId="5DB87102" w14:textId="77777777" w:rsidR="004515DA" w:rsidRPr="00270820" w:rsidRDefault="004515DA" w:rsidP="004515DA">
            <w:pPr>
              <w:pStyle w:val="TABLE-cell"/>
              <w:jc w:val="center"/>
              <w:rPr>
                <w:rStyle w:val="Strong"/>
              </w:rPr>
            </w:pPr>
            <w:r w:rsidRPr="00270820">
              <w:rPr>
                <w:rStyle w:val="Strong"/>
              </w:rPr>
              <w:t>72</w:t>
            </w:r>
          </w:p>
        </w:tc>
        <w:tc>
          <w:tcPr>
            <w:tcW w:w="3968" w:type="dxa"/>
          </w:tcPr>
          <w:p w14:paraId="5DB87103" w14:textId="77777777" w:rsidR="004515DA" w:rsidRPr="00D948E6" w:rsidRDefault="004515DA" w:rsidP="004515DA">
            <w:pPr>
              <w:pStyle w:val="TABLE-cell"/>
            </w:pPr>
          </w:p>
        </w:tc>
      </w:tr>
      <w:tr w:rsidR="004515DA" w:rsidRPr="00D948E6" w14:paraId="5DB87109" w14:textId="77777777" w:rsidTr="00270820">
        <w:trPr>
          <w:cantSplit/>
          <w:jc w:val="center"/>
        </w:trPr>
        <w:tc>
          <w:tcPr>
            <w:tcW w:w="567" w:type="dxa"/>
          </w:tcPr>
          <w:p w14:paraId="5DB87105" w14:textId="77777777" w:rsidR="004515DA" w:rsidRPr="00270820" w:rsidRDefault="004515DA" w:rsidP="004515DA">
            <w:pPr>
              <w:pStyle w:val="TABLE-cell"/>
              <w:jc w:val="center"/>
              <w:rPr>
                <w:rStyle w:val="Strong"/>
              </w:rPr>
            </w:pPr>
            <w:r w:rsidRPr="00270820">
              <w:rPr>
                <w:rStyle w:val="Strong"/>
              </w:rPr>
              <w:t>23</w:t>
            </w:r>
          </w:p>
        </w:tc>
        <w:tc>
          <w:tcPr>
            <w:tcW w:w="3968" w:type="dxa"/>
          </w:tcPr>
          <w:p w14:paraId="5DB87106" w14:textId="30B1BA38" w:rsidR="004515DA" w:rsidRPr="006A4C77" w:rsidRDefault="004515DA" w:rsidP="004515DA">
            <w:pPr>
              <w:pStyle w:val="TABLE-cell"/>
              <w:rPr>
                <w:highlight w:val="yellow"/>
              </w:rPr>
            </w:pPr>
            <w:r w:rsidRPr="006A4C77">
              <w:rPr>
                <w:highlight w:val="yellow"/>
              </w:rPr>
              <w:t>Algeria (Country calling code = 213)</w:t>
            </w:r>
          </w:p>
        </w:tc>
        <w:tc>
          <w:tcPr>
            <w:tcW w:w="567" w:type="dxa"/>
          </w:tcPr>
          <w:p w14:paraId="5DB87107" w14:textId="77777777" w:rsidR="004515DA" w:rsidRPr="00270820" w:rsidRDefault="004515DA" w:rsidP="004515DA">
            <w:pPr>
              <w:pStyle w:val="TABLE-cell"/>
              <w:jc w:val="center"/>
              <w:rPr>
                <w:rStyle w:val="Strong"/>
              </w:rPr>
            </w:pPr>
            <w:r w:rsidRPr="00270820">
              <w:rPr>
                <w:rStyle w:val="Strong"/>
              </w:rPr>
              <w:t>73</w:t>
            </w:r>
          </w:p>
        </w:tc>
        <w:tc>
          <w:tcPr>
            <w:tcW w:w="3968" w:type="dxa"/>
          </w:tcPr>
          <w:p w14:paraId="5DB87108" w14:textId="77777777" w:rsidR="004515DA" w:rsidRPr="00D948E6" w:rsidRDefault="004515DA" w:rsidP="004515DA">
            <w:pPr>
              <w:pStyle w:val="TABLE-cell"/>
            </w:pPr>
            <w:r w:rsidRPr="00D948E6">
              <w:t>Moldova (Country calling code = 373)</w:t>
            </w:r>
          </w:p>
        </w:tc>
      </w:tr>
      <w:tr w:rsidR="004515DA" w:rsidRPr="00D948E6" w14:paraId="5DB8710E" w14:textId="77777777" w:rsidTr="00270820">
        <w:trPr>
          <w:cantSplit/>
          <w:jc w:val="center"/>
        </w:trPr>
        <w:tc>
          <w:tcPr>
            <w:tcW w:w="567" w:type="dxa"/>
          </w:tcPr>
          <w:p w14:paraId="5DB8710A" w14:textId="77777777" w:rsidR="004515DA" w:rsidRPr="00270820" w:rsidRDefault="004515DA" w:rsidP="004515DA">
            <w:pPr>
              <w:pStyle w:val="TABLE-cell"/>
              <w:jc w:val="center"/>
              <w:rPr>
                <w:rStyle w:val="Strong"/>
              </w:rPr>
            </w:pPr>
            <w:r w:rsidRPr="00270820">
              <w:rPr>
                <w:rStyle w:val="Strong"/>
              </w:rPr>
              <w:t>24</w:t>
            </w:r>
          </w:p>
        </w:tc>
        <w:tc>
          <w:tcPr>
            <w:tcW w:w="3968" w:type="dxa"/>
          </w:tcPr>
          <w:p w14:paraId="5DB8710B" w14:textId="2D41BE31" w:rsidR="004515DA" w:rsidRPr="006A4C77" w:rsidRDefault="004515DA" w:rsidP="004515DA">
            <w:pPr>
              <w:pStyle w:val="TABLE-cell"/>
              <w:rPr>
                <w:highlight w:val="yellow"/>
              </w:rPr>
            </w:pPr>
            <w:r w:rsidRPr="006A4C77">
              <w:rPr>
                <w:highlight w:val="yellow"/>
              </w:rPr>
              <w:t>Nigeria (Country calling code = 234)</w:t>
            </w:r>
          </w:p>
        </w:tc>
        <w:tc>
          <w:tcPr>
            <w:tcW w:w="567" w:type="dxa"/>
          </w:tcPr>
          <w:p w14:paraId="5DB8710C" w14:textId="77777777" w:rsidR="004515DA" w:rsidRPr="00270820" w:rsidRDefault="004515DA" w:rsidP="004515DA">
            <w:pPr>
              <w:pStyle w:val="TABLE-cell"/>
              <w:jc w:val="center"/>
              <w:rPr>
                <w:rStyle w:val="Strong"/>
              </w:rPr>
            </w:pPr>
            <w:r w:rsidRPr="00270820">
              <w:rPr>
                <w:rStyle w:val="Strong"/>
              </w:rPr>
              <w:t>74</w:t>
            </w:r>
          </w:p>
        </w:tc>
        <w:tc>
          <w:tcPr>
            <w:tcW w:w="3968" w:type="dxa"/>
          </w:tcPr>
          <w:p w14:paraId="5DB8710D" w14:textId="77777777" w:rsidR="004515DA" w:rsidRPr="00D948E6" w:rsidRDefault="004515DA" w:rsidP="004515DA">
            <w:pPr>
              <w:pStyle w:val="TABLE-cell"/>
            </w:pPr>
          </w:p>
        </w:tc>
      </w:tr>
      <w:tr w:rsidR="004515DA" w:rsidRPr="00D948E6" w14:paraId="5DB87113" w14:textId="77777777" w:rsidTr="00270820">
        <w:trPr>
          <w:cantSplit/>
          <w:jc w:val="center"/>
        </w:trPr>
        <w:tc>
          <w:tcPr>
            <w:tcW w:w="567" w:type="dxa"/>
          </w:tcPr>
          <w:p w14:paraId="5DB8710F" w14:textId="77777777" w:rsidR="004515DA" w:rsidRPr="00270820" w:rsidRDefault="004515DA" w:rsidP="004515DA">
            <w:pPr>
              <w:pStyle w:val="TABLE-cell"/>
              <w:jc w:val="center"/>
              <w:rPr>
                <w:rStyle w:val="Strong"/>
              </w:rPr>
            </w:pPr>
            <w:r w:rsidRPr="00270820">
              <w:rPr>
                <w:rStyle w:val="Strong"/>
              </w:rPr>
              <w:t>25</w:t>
            </w:r>
          </w:p>
        </w:tc>
        <w:tc>
          <w:tcPr>
            <w:tcW w:w="3968" w:type="dxa"/>
          </w:tcPr>
          <w:p w14:paraId="5DB87110" w14:textId="4E2A2FCF" w:rsidR="004515DA" w:rsidRPr="006A4C77" w:rsidRDefault="004515DA" w:rsidP="004515DA">
            <w:pPr>
              <w:pStyle w:val="TABLE-cell"/>
              <w:rPr>
                <w:highlight w:val="yellow"/>
              </w:rPr>
            </w:pPr>
            <w:r w:rsidRPr="006A4C77">
              <w:rPr>
                <w:highlight w:val="yellow"/>
              </w:rPr>
              <w:t>Ivory Coast (Country calling code = 225)</w:t>
            </w:r>
          </w:p>
        </w:tc>
        <w:tc>
          <w:tcPr>
            <w:tcW w:w="567" w:type="dxa"/>
          </w:tcPr>
          <w:p w14:paraId="5DB87111" w14:textId="77777777" w:rsidR="004515DA" w:rsidRPr="00270820" w:rsidRDefault="004515DA" w:rsidP="004515DA">
            <w:pPr>
              <w:pStyle w:val="TABLE-cell"/>
              <w:jc w:val="center"/>
              <w:rPr>
                <w:rStyle w:val="Strong"/>
              </w:rPr>
            </w:pPr>
            <w:r w:rsidRPr="00270820">
              <w:rPr>
                <w:rStyle w:val="Strong"/>
              </w:rPr>
              <w:t>75</w:t>
            </w:r>
          </w:p>
        </w:tc>
        <w:tc>
          <w:tcPr>
            <w:tcW w:w="3968" w:type="dxa"/>
          </w:tcPr>
          <w:p w14:paraId="5DB87112" w14:textId="77777777" w:rsidR="004515DA" w:rsidRPr="00D948E6" w:rsidRDefault="004515DA" w:rsidP="004515DA">
            <w:pPr>
              <w:pStyle w:val="TABLE-cell"/>
            </w:pPr>
            <w:r w:rsidRPr="00D948E6">
              <w:t>Belarus (Country calling code = 375)</w:t>
            </w:r>
          </w:p>
        </w:tc>
      </w:tr>
      <w:tr w:rsidR="004515DA" w:rsidRPr="00D948E6" w14:paraId="5DB87118" w14:textId="77777777" w:rsidTr="00270820">
        <w:trPr>
          <w:cantSplit/>
          <w:jc w:val="center"/>
        </w:trPr>
        <w:tc>
          <w:tcPr>
            <w:tcW w:w="567" w:type="dxa"/>
          </w:tcPr>
          <w:p w14:paraId="5DB87114" w14:textId="77777777" w:rsidR="004515DA" w:rsidRPr="00270820" w:rsidRDefault="004515DA" w:rsidP="004515DA">
            <w:pPr>
              <w:pStyle w:val="TABLE-cell"/>
              <w:jc w:val="center"/>
              <w:rPr>
                <w:rStyle w:val="Strong"/>
              </w:rPr>
            </w:pPr>
            <w:r w:rsidRPr="00270820">
              <w:rPr>
                <w:rStyle w:val="Strong"/>
              </w:rPr>
              <w:lastRenderedPageBreak/>
              <w:t>26</w:t>
            </w:r>
          </w:p>
        </w:tc>
        <w:tc>
          <w:tcPr>
            <w:tcW w:w="3968" w:type="dxa"/>
          </w:tcPr>
          <w:p w14:paraId="5DB87115" w14:textId="4378FDC4" w:rsidR="004515DA" w:rsidRPr="006A4C77" w:rsidRDefault="004515DA" w:rsidP="004515DA">
            <w:pPr>
              <w:pStyle w:val="TABLE-cell"/>
              <w:rPr>
                <w:highlight w:val="yellow"/>
              </w:rPr>
            </w:pPr>
            <w:r w:rsidRPr="006A4C77">
              <w:rPr>
                <w:highlight w:val="yellow"/>
              </w:rPr>
              <w:t>Tunisia (Country calling code = 216)</w:t>
            </w:r>
          </w:p>
        </w:tc>
        <w:tc>
          <w:tcPr>
            <w:tcW w:w="567" w:type="dxa"/>
          </w:tcPr>
          <w:p w14:paraId="5DB87116" w14:textId="77777777" w:rsidR="004515DA" w:rsidRPr="00270820" w:rsidRDefault="004515DA" w:rsidP="004515DA">
            <w:pPr>
              <w:pStyle w:val="TABLE-cell"/>
              <w:jc w:val="center"/>
              <w:rPr>
                <w:rStyle w:val="Strong"/>
              </w:rPr>
            </w:pPr>
            <w:r w:rsidRPr="00270820">
              <w:rPr>
                <w:rStyle w:val="Strong"/>
              </w:rPr>
              <w:t>76</w:t>
            </w:r>
          </w:p>
        </w:tc>
        <w:tc>
          <w:tcPr>
            <w:tcW w:w="3968" w:type="dxa"/>
          </w:tcPr>
          <w:p w14:paraId="5DB87117" w14:textId="77777777" w:rsidR="004515DA" w:rsidRPr="00D948E6" w:rsidRDefault="004515DA" w:rsidP="004515DA">
            <w:pPr>
              <w:pStyle w:val="TABLE-cell"/>
            </w:pPr>
          </w:p>
        </w:tc>
      </w:tr>
      <w:tr w:rsidR="004515DA" w:rsidRPr="00D948E6" w14:paraId="5DB8711D" w14:textId="77777777" w:rsidTr="00270820">
        <w:trPr>
          <w:cantSplit/>
          <w:jc w:val="center"/>
        </w:trPr>
        <w:tc>
          <w:tcPr>
            <w:tcW w:w="567" w:type="dxa"/>
          </w:tcPr>
          <w:p w14:paraId="5DB87119" w14:textId="77777777" w:rsidR="004515DA" w:rsidRPr="00270820" w:rsidRDefault="004515DA" w:rsidP="004515DA">
            <w:pPr>
              <w:pStyle w:val="TABLE-cell"/>
              <w:jc w:val="center"/>
              <w:rPr>
                <w:rStyle w:val="Strong"/>
              </w:rPr>
            </w:pPr>
            <w:r w:rsidRPr="00270820">
              <w:rPr>
                <w:rStyle w:val="Strong"/>
              </w:rPr>
              <w:t>27</w:t>
            </w:r>
          </w:p>
        </w:tc>
        <w:tc>
          <w:tcPr>
            <w:tcW w:w="3968" w:type="dxa"/>
          </w:tcPr>
          <w:p w14:paraId="5DB8711A" w14:textId="77777777" w:rsidR="004515DA" w:rsidRPr="00D948E6" w:rsidRDefault="004515DA" w:rsidP="004515DA">
            <w:pPr>
              <w:pStyle w:val="TABLE-cell"/>
            </w:pPr>
            <w:r w:rsidRPr="00D948E6">
              <w:t>South Africa (= Country calling code)</w:t>
            </w:r>
          </w:p>
        </w:tc>
        <w:tc>
          <w:tcPr>
            <w:tcW w:w="567" w:type="dxa"/>
          </w:tcPr>
          <w:p w14:paraId="5DB8711B" w14:textId="77777777" w:rsidR="004515DA" w:rsidRPr="00270820" w:rsidRDefault="004515DA" w:rsidP="004515DA">
            <w:pPr>
              <w:pStyle w:val="TABLE-cell"/>
              <w:jc w:val="center"/>
              <w:rPr>
                <w:rStyle w:val="Strong"/>
              </w:rPr>
            </w:pPr>
            <w:r w:rsidRPr="00270820">
              <w:rPr>
                <w:rStyle w:val="Strong"/>
              </w:rPr>
              <w:t>77</w:t>
            </w:r>
          </w:p>
        </w:tc>
        <w:tc>
          <w:tcPr>
            <w:tcW w:w="3968" w:type="dxa"/>
          </w:tcPr>
          <w:p w14:paraId="5DB8711C" w14:textId="77777777" w:rsidR="004515DA" w:rsidRPr="00D948E6" w:rsidRDefault="004515DA" w:rsidP="004515DA">
            <w:pPr>
              <w:pStyle w:val="TABLE-cell"/>
            </w:pPr>
          </w:p>
        </w:tc>
      </w:tr>
      <w:tr w:rsidR="004515DA" w:rsidRPr="00D948E6" w14:paraId="5DB87122" w14:textId="77777777" w:rsidTr="00270820">
        <w:trPr>
          <w:cantSplit/>
          <w:jc w:val="center"/>
        </w:trPr>
        <w:tc>
          <w:tcPr>
            <w:tcW w:w="567" w:type="dxa"/>
          </w:tcPr>
          <w:p w14:paraId="5DB8711E" w14:textId="77777777" w:rsidR="004515DA" w:rsidRPr="00270820" w:rsidRDefault="004515DA" w:rsidP="004515DA">
            <w:pPr>
              <w:pStyle w:val="TABLE-cell"/>
              <w:jc w:val="center"/>
              <w:rPr>
                <w:rStyle w:val="Strong"/>
              </w:rPr>
            </w:pPr>
            <w:r w:rsidRPr="00270820">
              <w:rPr>
                <w:rStyle w:val="Strong"/>
              </w:rPr>
              <w:t>28</w:t>
            </w:r>
          </w:p>
        </w:tc>
        <w:tc>
          <w:tcPr>
            <w:tcW w:w="3968" w:type="dxa"/>
          </w:tcPr>
          <w:p w14:paraId="5DB8711F" w14:textId="77777777" w:rsidR="004515DA" w:rsidRPr="00D948E6" w:rsidRDefault="004515DA" w:rsidP="004515DA">
            <w:pPr>
              <w:pStyle w:val="TABLE-cell"/>
            </w:pPr>
          </w:p>
        </w:tc>
        <w:tc>
          <w:tcPr>
            <w:tcW w:w="567" w:type="dxa"/>
          </w:tcPr>
          <w:p w14:paraId="5DB87120" w14:textId="77777777" w:rsidR="004515DA" w:rsidRPr="00270820" w:rsidRDefault="004515DA" w:rsidP="004515DA">
            <w:pPr>
              <w:pStyle w:val="TABLE-cell"/>
              <w:jc w:val="center"/>
              <w:rPr>
                <w:rStyle w:val="Strong"/>
              </w:rPr>
            </w:pPr>
            <w:r w:rsidRPr="00270820">
              <w:rPr>
                <w:rStyle w:val="Strong"/>
              </w:rPr>
              <w:t>78</w:t>
            </w:r>
          </w:p>
        </w:tc>
        <w:tc>
          <w:tcPr>
            <w:tcW w:w="3968" w:type="dxa"/>
          </w:tcPr>
          <w:p w14:paraId="5DB87121" w14:textId="77777777" w:rsidR="004515DA" w:rsidRPr="00D948E6" w:rsidRDefault="004515DA" w:rsidP="004515DA">
            <w:pPr>
              <w:pStyle w:val="TABLE-cell"/>
            </w:pPr>
          </w:p>
        </w:tc>
      </w:tr>
      <w:tr w:rsidR="004515DA" w:rsidRPr="00D948E6" w14:paraId="5DB87127" w14:textId="77777777" w:rsidTr="00270820">
        <w:trPr>
          <w:cantSplit/>
          <w:jc w:val="center"/>
        </w:trPr>
        <w:tc>
          <w:tcPr>
            <w:tcW w:w="567" w:type="dxa"/>
          </w:tcPr>
          <w:p w14:paraId="5DB87123" w14:textId="77777777" w:rsidR="004515DA" w:rsidRPr="00270820" w:rsidRDefault="004515DA" w:rsidP="004515DA">
            <w:pPr>
              <w:pStyle w:val="TABLE-cell"/>
              <w:jc w:val="center"/>
              <w:rPr>
                <w:rStyle w:val="Strong"/>
              </w:rPr>
            </w:pPr>
            <w:r w:rsidRPr="00270820">
              <w:rPr>
                <w:rStyle w:val="Strong"/>
              </w:rPr>
              <w:t>29</w:t>
            </w:r>
          </w:p>
        </w:tc>
        <w:tc>
          <w:tcPr>
            <w:tcW w:w="3968" w:type="dxa"/>
          </w:tcPr>
          <w:p w14:paraId="5DB87124" w14:textId="77777777" w:rsidR="004515DA" w:rsidRPr="00D948E6" w:rsidRDefault="004515DA" w:rsidP="004515DA">
            <w:pPr>
              <w:pStyle w:val="TABLE-cell"/>
            </w:pPr>
          </w:p>
        </w:tc>
        <w:tc>
          <w:tcPr>
            <w:tcW w:w="567" w:type="dxa"/>
          </w:tcPr>
          <w:p w14:paraId="5DB87125" w14:textId="77777777" w:rsidR="004515DA" w:rsidRPr="00270820" w:rsidRDefault="004515DA" w:rsidP="004515DA">
            <w:pPr>
              <w:pStyle w:val="TABLE-cell"/>
              <w:jc w:val="center"/>
              <w:rPr>
                <w:rStyle w:val="Strong"/>
              </w:rPr>
            </w:pPr>
            <w:r w:rsidRPr="00270820">
              <w:rPr>
                <w:rStyle w:val="Strong"/>
              </w:rPr>
              <w:t>79</w:t>
            </w:r>
          </w:p>
        </w:tc>
        <w:tc>
          <w:tcPr>
            <w:tcW w:w="3968" w:type="dxa"/>
          </w:tcPr>
          <w:p w14:paraId="5DB87126" w14:textId="77777777" w:rsidR="004515DA" w:rsidRPr="00D948E6" w:rsidRDefault="004515DA" w:rsidP="004515DA">
            <w:pPr>
              <w:pStyle w:val="TABLE-cell"/>
            </w:pPr>
          </w:p>
        </w:tc>
      </w:tr>
      <w:tr w:rsidR="004515DA" w:rsidRPr="00D948E6" w14:paraId="5DB8712C" w14:textId="77777777" w:rsidTr="00270820">
        <w:trPr>
          <w:cantSplit/>
          <w:jc w:val="center"/>
        </w:trPr>
        <w:tc>
          <w:tcPr>
            <w:tcW w:w="567" w:type="dxa"/>
          </w:tcPr>
          <w:p w14:paraId="5DB87128" w14:textId="77777777" w:rsidR="004515DA" w:rsidRPr="00270820" w:rsidRDefault="004515DA" w:rsidP="004515DA">
            <w:pPr>
              <w:pStyle w:val="TABLE-cell"/>
              <w:jc w:val="center"/>
              <w:rPr>
                <w:rStyle w:val="Strong"/>
              </w:rPr>
            </w:pPr>
            <w:r w:rsidRPr="00270820">
              <w:rPr>
                <w:rStyle w:val="Strong"/>
              </w:rPr>
              <w:t>30</w:t>
            </w:r>
          </w:p>
        </w:tc>
        <w:tc>
          <w:tcPr>
            <w:tcW w:w="3968" w:type="dxa"/>
          </w:tcPr>
          <w:p w14:paraId="5DB87129" w14:textId="77777777" w:rsidR="004515DA" w:rsidRPr="00D948E6" w:rsidRDefault="004515DA" w:rsidP="004515DA">
            <w:pPr>
              <w:pStyle w:val="TABLE-cell"/>
            </w:pPr>
            <w:r w:rsidRPr="00D948E6">
              <w:t>Greece (= Country calling code)</w:t>
            </w:r>
          </w:p>
        </w:tc>
        <w:tc>
          <w:tcPr>
            <w:tcW w:w="567" w:type="dxa"/>
          </w:tcPr>
          <w:p w14:paraId="5DB8712A" w14:textId="77777777" w:rsidR="004515DA" w:rsidRPr="00270820" w:rsidRDefault="004515DA" w:rsidP="004515DA">
            <w:pPr>
              <w:pStyle w:val="TABLE-cell"/>
              <w:jc w:val="center"/>
              <w:rPr>
                <w:rStyle w:val="Strong"/>
              </w:rPr>
            </w:pPr>
            <w:r w:rsidRPr="00270820">
              <w:rPr>
                <w:rStyle w:val="Strong"/>
              </w:rPr>
              <w:t>80</w:t>
            </w:r>
          </w:p>
        </w:tc>
        <w:tc>
          <w:tcPr>
            <w:tcW w:w="3968" w:type="dxa"/>
          </w:tcPr>
          <w:p w14:paraId="5DB8712B" w14:textId="77777777" w:rsidR="004515DA" w:rsidRPr="00D948E6" w:rsidRDefault="004515DA" w:rsidP="004515DA">
            <w:pPr>
              <w:pStyle w:val="TABLE-cell"/>
            </w:pPr>
          </w:p>
        </w:tc>
      </w:tr>
      <w:tr w:rsidR="004515DA" w:rsidRPr="00D948E6" w14:paraId="5DB87131" w14:textId="77777777" w:rsidTr="00270820">
        <w:trPr>
          <w:cantSplit/>
          <w:jc w:val="center"/>
        </w:trPr>
        <w:tc>
          <w:tcPr>
            <w:tcW w:w="567" w:type="dxa"/>
          </w:tcPr>
          <w:p w14:paraId="5DB8712D" w14:textId="77777777" w:rsidR="004515DA" w:rsidRPr="00270820" w:rsidRDefault="004515DA" w:rsidP="004515DA">
            <w:pPr>
              <w:pStyle w:val="TABLE-cell"/>
              <w:jc w:val="center"/>
              <w:rPr>
                <w:rStyle w:val="Strong"/>
              </w:rPr>
            </w:pPr>
            <w:r w:rsidRPr="00270820">
              <w:rPr>
                <w:rStyle w:val="Strong"/>
              </w:rPr>
              <w:t>31</w:t>
            </w:r>
          </w:p>
        </w:tc>
        <w:tc>
          <w:tcPr>
            <w:tcW w:w="3968" w:type="dxa"/>
          </w:tcPr>
          <w:p w14:paraId="5DB8712E" w14:textId="77777777" w:rsidR="004515DA" w:rsidRPr="00D948E6" w:rsidRDefault="004515DA" w:rsidP="004515DA">
            <w:pPr>
              <w:pStyle w:val="TABLE-cell"/>
            </w:pPr>
            <w:r w:rsidRPr="00D948E6">
              <w:t>Netherlands (= Country calling code)</w:t>
            </w:r>
          </w:p>
        </w:tc>
        <w:tc>
          <w:tcPr>
            <w:tcW w:w="567" w:type="dxa"/>
          </w:tcPr>
          <w:p w14:paraId="5DB8712F" w14:textId="77777777" w:rsidR="004515DA" w:rsidRPr="00270820" w:rsidRDefault="004515DA" w:rsidP="004515DA">
            <w:pPr>
              <w:pStyle w:val="TABLE-cell"/>
              <w:jc w:val="center"/>
              <w:rPr>
                <w:rStyle w:val="Strong"/>
              </w:rPr>
            </w:pPr>
            <w:r w:rsidRPr="00270820">
              <w:rPr>
                <w:rStyle w:val="Strong"/>
              </w:rPr>
              <w:t>81</w:t>
            </w:r>
          </w:p>
        </w:tc>
        <w:tc>
          <w:tcPr>
            <w:tcW w:w="3968" w:type="dxa"/>
          </w:tcPr>
          <w:p w14:paraId="5DB87130" w14:textId="77777777" w:rsidR="004515DA" w:rsidRPr="00D948E6" w:rsidRDefault="004515DA" w:rsidP="004515DA">
            <w:pPr>
              <w:pStyle w:val="TABLE-cell"/>
            </w:pPr>
            <w:r w:rsidRPr="00D948E6">
              <w:t>Japan (= Country calling code)</w:t>
            </w:r>
          </w:p>
        </w:tc>
      </w:tr>
      <w:tr w:rsidR="004515DA" w:rsidRPr="00D948E6" w14:paraId="5DB87136" w14:textId="77777777" w:rsidTr="00270820">
        <w:trPr>
          <w:cantSplit/>
          <w:jc w:val="center"/>
        </w:trPr>
        <w:tc>
          <w:tcPr>
            <w:tcW w:w="567" w:type="dxa"/>
          </w:tcPr>
          <w:p w14:paraId="5DB87132" w14:textId="77777777" w:rsidR="004515DA" w:rsidRPr="00270820" w:rsidRDefault="004515DA" w:rsidP="004515DA">
            <w:pPr>
              <w:pStyle w:val="TABLE-cell"/>
              <w:jc w:val="center"/>
              <w:rPr>
                <w:rStyle w:val="Strong"/>
              </w:rPr>
            </w:pPr>
            <w:r w:rsidRPr="00270820">
              <w:rPr>
                <w:rStyle w:val="Strong"/>
              </w:rPr>
              <w:t>32</w:t>
            </w:r>
          </w:p>
        </w:tc>
        <w:tc>
          <w:tcPr>
            <w:tcW w:w="3968" w:type="dxa"/>
          </w:tcPr>
          <w:p w14:paraId="5DB87133" w14:textId="77777777" w:rsidR="004515DA" w:rsidRPr="00D948E6" w:rsidRDefault="004515DA" w:rsidP="004515DA">
            <w:pPr>
              <w:pStyle w:val="TABLE-cell"/>
            </w:pPr>
            <w:r w:rsidRPr="00D948E6">
              <w:t>Belgium (= Country calling code)</w:t>
            </w:r>
          </w:p>
        </w:tc>
        <w:tc>
          <w:tcPr>
            <w:tcW w:w="567" w:type="dxa"/>
          </w:tcPr>
          <w:p w14:paraId="5DB87134" w14:textId="77777777" w:rsidR="004515DA" w:rsidRPr="00270820" w:rsidRDefault="004515DA" w:rsidP="004515DA">
            <w:pPr>
              <w:pStyle w:val="TABLE-cell"/>
              <w:jc w:val="center"/>
              <w:rPr>
                <w:rStyle w:val="Strong"/>
              </w:rPr>
            </w:pPr>
            <w:r w:rsidRPr="00270820">
              <w:rPr>
                <w:rStyle w:val="Strong"/>
              </w:rPr>
              <w:t>82</w:t>
            </w:r>
          </w:p>
        </w:tc>
        <w:tc>
          <w:tcPr>
            <w:tcW w:w="3968" w:type="dxa"/>
          </w:tcPr>
          <w:p w14:paraId="5DB87135" w14:textId="7A697991" w:rsidR="004515DA" w:rsidRPr="00D948E6" w:rsidRDefault="004515DA" w:rsidP="004515DA">
            <w:pPr>
              <w:pStyle w:val="TABLE-cell"/>
            </w:pPr>
            <w:r w:rsidRPr="001B479E">
              <w:t>Mexico</w:t>
            </w:r>
          </w:p>
        </w:tc>
      </w:tr>
      <w:tr w:rsidR="004515DA" w:rsidRPr="00D948E6" w14:paraId="5DB8713B" w14:textId="77777777" w:rsidTr="00270820">
        <w:trPr>
          <w:cantSplit/>
          <w:jc w:val="center"/>
        </w:trPr>
        <w:tc>
          <w:tcPr>
            <w:tcW w:w="567" w:type="dxa"/>
          </w:tcPr>
          <w:p w14:paraId="5DB87137" w14:textId="77777777" w:rsidR="004515DA" w:rsidRPr="00270820" w:rsidRDefault="004515DA" w:rsidP="004515DA">
            <w:pPr>
              <w:pStyle w:val="TABLE-cell"/>
              <w:jc w:val="center"/>
              <w:rPr>
                <w:rStyle w:val="Strong"/>
              </w:rPr>
            </w:pPr>
            <w:r w:rsidRPr="00270820">
              <w:rPr>
                <w:rStyle w:val="Strong"/>
              </w:rPr>
              <w:t>33</w:t>
            </w:r>
          </w:p>
        </w:tc>
        <w:tc>
          <w:tcPr>
            <w:tcW w:w="3968" w:type="dxa"/>
          </w:tcPr>
          <w:p w14:paraId="5DB87138" w14:textId="77777777" w:rsidR="004515DA" w:rsidRPr="00D948E6" w:rsidRDefault="004515DA" w:rsidP="004515DA">
            <w:pPr>
              <w:pStyle w:val="TABLE-cell"/>
            </w:pPr>
            <w:r w:rsidRPr="00D948E6">
              <w:t>France (= Country calling code)</w:t>
            </w:r>
          </w:p>
        </w:tc>
        <w:tc>
          <w:tcPr>
            <w:tcW w:w="567" w:type="dxa"/>
          </w:tcPr>
          <w:p w14:paraId="5DB87139" w14:textId="77777777" w:rsidR="004515DA" w:rsidRPr="00270820" w:rsidRDefault="004515DA" w:rsidP="004515DA">
            <w:pPr>
              <w:pStyle w:val="TABLE-cell"/>
              <w:jc w:val="center"/>
              <w:rPr>
                <w:rStyle w:val="Strong"/>
              </w:rPr>
            </w:pPr>
            <w:r w:rsidRPr="00270820">
              <w:rPr>
                <w:rStyle w:val="Strong"/>
              </w:rPr>
              <w:t>83</w:t>
            </w:r>
          </w:p>
        </w:tc>
        <w:tc>
          <w:tcPr>
            <w:tcW w:w="3968" w:type="dxa"/>
          </w:tcPr>
          <w:p w14:paraId="5DB8713A" w14:textId="77777777" w:rsidR="004515DA" w:rsidRPr="00D948E6" w:rsidRDefault="004515DA" w:rsidP="004515DA">
            <w:pPr>
              <w:pStyle w:val="TABLE-cell"/>
            </w:pPr>
          </w:p>
        </w:tc>
      </w:tr>
      <w:tr w:rsidR="004515DA" w:rsidRPr="00D948E6" w14:paraId="5DB87140" w14:textId="77777777" w:rsidTr="00270820">
        <w:trPr>
          <w:cantSplit/>
          <w:jc w:val="center"/>
        </w:trPr>
        <w:tc>
          <w:tcPr>
            <w:tcW w:w="567" w:type="dxa"/>
          </w:tcPr>
          <w:p w14:paraId="5DB8713C" w14:textId="77777777" w:rsidR="004515DA" w:rsidRPr="00270820" w:rsidRDefault="004515DA" w:rsidP="004515DA">
            <w:pPr>
              <w:pStyle w:val="TABLE-cell"/>
              <w:jc w:val="center"/>
              <w:rPr>
                <w:rStyle w:val="Strong"/>
              </w:rPr>
            </w:pPr>
            <w:r w:rsidRPr="00270820">
              <w:rPr>
                <w:rStyle w:val="Strong"/>
              </w:rPr>
              <w:t>34</w:t>
            </w:r>
          </w:p>
        </w:tc>
        <w:tc>
          <w:tcPr>
            <w:tcW w:w="3968" w:type="dxa"/>
          </w:tcPr>
          <w:p w14:paraId="5DB8713D" w14:textId="77777777" w:rsidR="004515DA" w:rsidRPr="00D948E6" w:rsidRDefault="004515DA" w:rsidP="004515DA">
            <w:pPr>
              <w:pStyle w:val="TABLE-cell"/>
            </w:pPr>
            <w:r w:rsidRPr="00D948E6">
              <w:t>Spain  (= Country calling code)</w:t>
            </w:r>
          </w:p>
        </w:tc>
        <w:tc>
          <w:tcPr>
            <w:tcW w:w="567" w:type="dxa"/>
          </w:tcPr>
          <w:p w14:paraId="5DB8713E" w14:textId="77777777" w:rsidR="004515DA" w:rsidRPr="00270820" w:rsidRDefault="004515DA" w:rsidP="004515DA">
            <w:pPr>
              <w:pStyle w:val="TABLE-cell"/>
              <w:jc w:val="center"/>
              <w:rPr>
                <w:rStyle w:val="Strong"/>
              </w:rPr>
            </w:pPr>
            <w:r w:rsidRPr="00270820">
              <w:rPr>
                <w:rStyle w:val="Strong"/>
              </w:rPr>
              <w:t>84</w:t>
            </w:r>
          </w:p>
        </w:tc>
        <w:tc>
          <w:tcPr>
            <w:tcW w:w="3968" w:type="dxa"/>
          </w:tcPr>
          <w:p w14:paraId="5DB8713F" w14:textId="77777777" w:rsidR="004515DA" w:rsidRPr="00D948E6" w:rsidRDefault="004515DA" w:rsidP="004515DA">
            <w:pPr>
              <w:pStyle w:val="TABLE-cell"/>
            </w:pPr>
          </w:p>
        </w:tc>
      </w:tr>
      <w:tr w:rsidR="004515DA" w:rsidRPr="00D948E6" w14:paraId="5DB87145" w14:textId="77777777" w:rsidTr="00270820">
        <w:trPr>
          <w:cantSplit/>
          <w:jc w:val="center"/>
        </w:trPr>
        <w:tc>
          <w:tcPr>
            <w:tcW w:w="567" w:type="dxa"/>
          </w:tcPr>
          <w:p w14:paraId="5DB87141" w14:textId="77777777" w:rsidR="004515DA" w:rsidRPr="00270820" w:rsidRDefault="004515DA" w:rsidP="004515DA">
            <w:pPr>
              <w:pStyle w:val="TABLE-cell"/>
              <w:jc w:val="center"/>
              <w:rPr>
                <w:rStyle w:val="Strong"/>
              </w:rPr>
            </w:pPr>
            <w:r w:rsidRPr="00270820">
              <w:rPr>
                <w:rStyle w:val="Strong"/>
              </w:rPr>
              <w:t>35</w:t>
            </w:r>
          </w:p>
        </w:tc>
        <w:tc>
          <w:tcPr>
            <w:tcW w:w="3968" w:type="dxa"/>
          </w:tcPr>
          <w:p w14:paraId="5DB87142" w14:textId="77777777" w:rsidR="004515DA" w:rsidRPr="00D948E6" w:rsidRDefault="004515DA" w:rsidP="004515DA">
            <w:pPr>
              <w:pStyle w:val="TABLE-cell"/>
            </w:pPr>
            <w:r w:rsidRPr="00D948E6">
              <w:t>Portugal (Country calling code = 351)</w:t>
            </w:r>
          </w:p>
        </w:tc>
        <w:tc>
          <w:tcPr>
            <w:tcW w:w="567" w:type="dxa"/>
          </w:tcPr>
          <w:p w14:paraId="5DB87143" w14:textId="77777777" w:rsidR="004515DA" w:rsidRPr="00270820" w:rsidRDefault="004515DA" w:rsidP="004515DA">
            <w:pPr>
              <w:pStyle w:val="TABLE-cell"/>
              <w:jc w:val="center"/>
              <w:rPr>
                <w:rStyle w:val="Strong"/>
              </w:rPr>
            </w:pPr>
            <w:r w:rsidRPr="00270820">
              <w:rPr>
                <w:rStyle w:val="Strong"/>
              </w:rPr>
              <w:t>85</w:t>
            </w:r>
          </w:p>
        </w:tc>
        <w:tc>
          <w:tcPr>
            <w:tcW w:w="3968" w:type="dxa"/>
          </w:tcPr>
          <w:p w14:paraId="5DB87144" w14:textId="77777777" w:rsidR="004515DA" w:rsidRPr="00D948E6" w:rsidRDefault="004515DA" w:rsidP="004515DA">
            <w:pPr>
              <w:pStyle w:val="TABLE-cell"/>
            </w:pPr>
            <w:r w:rsidRPr="00D948E6">
              <w:t>Hong Kong (Country calling code = 852)</w:t>
            </w:r>
          </w:p>
        </w:tc>
      </w:tr>
      <w:tr w:rsidR="004515DA" w:rsidRPr="00D948E6" w14:paraId="5DB8714A" w14:textId="77777777" w:rsidTr="00270820">
        <w:trPr>
          <w:cantSplit/>
          <w:jc w:val="center"/>
        </w:trPr>
        <w:tc>
          <w:tcPr>
            <w:tcW w:w="567" w:type="dxa"/>
          </w:tcPr>
          <w:p w14:paraId="5DB87146" w14:textId="77777777" w:rsidR="004515DA" w:rsidRPr="00270820" w:rsidRDefault="004515DA" w:rsidP="004515DA">
            <w:pPr>
              <w:pStyle w:val="TABLE-cell"/>
              <w:jc w:val="center"/>
              <w:rPr>
                <w:rStyle w:val="Strong"/>
              </w:rPr>
            </w:pPr>
            <w:r w:rsidRPr="00270820">
              <w:rPr>
                <w:rStyle w:val="Strong"/>
              </w:rPr>
              <w:t>36</w:t>
            </w:r>
          </w:p>
        </w:tc>
        <w:tc>
          <w:tcPr>
            <w:tcW w:w="3968" w:type="dxa"/>
          </w:tcPr>
          <w:p w14:paraId="5DB87147" w14:textId="77777777" w:rsidR="004515DA" w:rsidRPr="00D948E6" w:rsidRDefault="004515DA" w:rsidP="004515DA">
            <w:pPr>
              <w:pStyle w:val="TABLE-cell"/>
            </w:pPr>
            <w:r w:rsidRPr="00D948E6">
              <w:t>Hungary (= Country calling code)</w:t>
            </w:r>
          </w:p>
        </w:tc>
        <w:tc>
          <w:tcPr>
            <w:tcW w:w="567" w:type="dxa"/>
          </w:tcPr>
          <w:p w14:paraId="5DB87148" w14:textId="77777777" w:rsidR="004515DA" w:rsidRPr="00270820" w:rsidRDefault="004515DA" w:rsidP="004515DA">
            <w:pPr>
              <w:pStyle w:val="TABLE-cell"/>
              <w:jc w:val="center"/>
              <w:rPr>
                <w:rStyle w:val="Strong"/>
              </w:rPr>
            </w:pPr>
            <w:r w:rsidRPr="00270820">
              <w:rPr>
                <w:rStyle w:val="Strong"/>
              </w:rPr>
              <w:t>86</w:t>
            </w:r>
          </w:p>
        </w:tc>
        <w:tc>
          <w:tcPr>
            <w:tcW w:w="3968" w:type="dxa"/>
          </w:tcPr>
          <w:p w14:paraId="5DB87149" w14:textId="77777777" w:rsidR="004515DA" w:rsidRPr="00D948E6" w:rsidRDefault="004515DA" w:rsidP="004515DA">
            <w:pPr>
              <w:pStyle w:val="TABLE-cell"/>
            </w:pPr>
            <w:r w:rsidRPr="00D948E6">
              <w:t>China (= Country calling code)</w:t>
            </w:r>
          </w:p>
        </w:tc>
      </w:tr>
      <w:tr w:rsidR="004515DA" w:rsidRPr="00D948E6" w14:paraId="5DB8714F" w14:textId="77777777" w:rsidTr="00270820">
        <w:trPr>
          <w:cantSplit/>
          <w:jc w:val="center"/>
        </w:trPr>
        <w:tc>
          <w:tcPr>
            <w:tcW w:w="567" w:type="dxa"/>
          </w:tcPr>
          <w:p w14:paraId="5DB8714B" w14:textId="77777777" w:rsidR="004515DA" w:rsidRPr="00270820" w:rsidRDefault="004515DA" w:rsidP="004515DA">
            <w:pPr>
              <w:pStyle w:val="TABLE-cell"/>
              <w:jc w:val="center"/>
              <w:rPr>
                <w:rStyle w:val="Strong"/>
              </w:rPr>
            </w:pPr>
            <w:r w:rsidRPr="00270820">
              <w:rPr>
                <w:rStyle w:val="Strong"/>
              </w:rPr>
              <w:t>37</w:t>
            </w:r>
          </w:p>
        </w:tc>
        <w:tc>
          <w:tcPr>
            <w:tcW w:w="3968" w:type="dxa"/>
          </w:tcPr>
          <w:p w14:paraId="5DB8714C" w14:textId="77777777" w:rsidR="004515DA" w:rsidRPr="00D948E6" w:rsidRDefault="004515DA" w:rsidP="004515DA">
            <w:pPr>
              <w:pStyle w:val="TABLE-cell"/>
            </w:pPr>
            <w:r w:rsidRPr="00D948E6">
              <w:t>Lithuania (Country calling code = 370)</w:t>
            </w:r>
          </w:p>
        </w:tc>
        <w:tc>
          <w:tcPr>
            <w:tcW w:w="567" w:type="dxa"/>
          </w:tcPr>
          <w:p w14:paraId="5DB8714D" w14:textId="77777777" w:rsidR="004515DA" w:rsidRPr="00270820" w:rsidRDefault="004515DA" w:rsidP="004515DA">
            <w:pPr>
              <w:pStyle w:val="TABLE-cell"/>
              <w:jc w:val="center"/>
              <w:rPr>
                <w:rStyle w:val="Strong"/>
              </w:rPr>
            </w:pPr>
            <w:r w:rsidRPr="00270820">
              <w:rPr>
                <w:rStyle w:val="Strong"/>
              </w:rPr>
              <w:t>87</w:t>
            </w:r>
          </w:p>
        </w:tc>
        <w:tc>
          <w:tcPr>
            <w:tcW w:w="3968" w:type="dxa"/>
          </w:tcPr>
          <w:p w14:paraId="5DB8714E" w14:textId="77777777" w:rsidR="004515DA" w:rsidRPr="00D948E6" w:rsidRDefault="004515DA" w:rsidP="004515DA">
            <w:pPr>
              <w:pStyle w:val="TABLE-cell"/>
            </w:pPr>
            <w:r w:rsidRPr="00D948E6">
              <w:t>Bosnia and Herzegovina (Country calling code = 387)</w:t>
            </w:r>
          </w:p>
        </w:tc>
      </w:tr>
      <w:tr w:rsidR="004515DA" w:rsidRPr="00D948E6" w14:paraId="5DB87154" w14:textId="77777777" w:rsidTr="00270820">
        <w:trPr>
          <w:cantSplit/>
          <w:jc w:val="center"/>
        </w:trPr>
        <w:tc>
          <w:tcPr>
            <w:tcW w:w="567" w:type="dxa"/>
          </w:tcPr>
          <w:p w14:paraId="5DB87150" w14:textId="77777777" w:rsidR="004515DA" w:rsidRPr="00270820" w:rsidRDefault="004515DA" w:rsidP="004515DA">
            <w:pPr>
              <w:pStyle w:val="TABLE-cell"/>
              <w:jc w:val="center"/>
              <w:rPr>
                <w:rStyle w:val="Strong"/>
              </w:rPr>
            </w:pPr>
            <w:r w:rsidRPr="00270820">
              <w:rPr>
                <w:rStyle w:val="Strong"/>
              </w:rPr>
              <w:t>38</w:t>
            </w:r>
          </w:p>
        </w:tc>
        <w:tc>
          <w:tcPr>
            <w:tcW w:w="3968" w:type="dxa"/>
          </w:tcPr>
          <w:p w14:paraId="5DB87151" w14:textId="77777777" w:rsidR="004515DA" w:rsidRPr="00D948E6" w:rsidRDefault="004515DA" w:rsidP="004515DA">
            <w:pPr>
              <w:pStyle w:val="TABLE-cell"/>
            </w:pPr>
            <w:r w:rsidRPr="00D948E6">
              <w:t>Slovenia (Country calling code = 386)</w:t>
            </w:r>
          </w:p>
        </w:tc>
        <w:tc>
          <w:tcPr>
            <w:tcW w:w="567" w:type="dxa"/>
          </w:tcPr>
          <w:p w14:paraId="5DB87152" w14:textId="77777777" w:rsidR="004515DA" w:rsidRPr="00270820" w:rsidRDefault="004515DA" w:rsidP="004515DA">
            <w:pPr>
              <w:pStyle w:val="TABLE-cell"/>
              <w:jc w:val="center"/>
              <w:rPr>
                <w:rStyle w:val="Strong"/>
              </w:rPr>
            </w:pPr>
            <w:r w:rsidRPr="00270820">
              <w:rPr>
                <w:rStyle w:val="Strong"/>
              </w:rPr>
              <w:t>88</w:t>
            </w:r>
          </w:p>
        </w:tc>
        <w:tc>
          <w:tcPr>
            <w:tcW w:w="3968" w:type="dxa"/>
          </w:tcPr>
          <w:p w14:paraId="5DB87153" w14:textId="77777777" w:rsidR="004515DA" w:rsidRPr="00D948E6" w:rsidRDefault="004515DA" w:rsidP="004515DA">
            <w:pPr>
              <w:pStyle w:val="TABLE-cell"/>
            </w:pPr>
          </w:p>
        </w:tc>
      </w:tr>
      <w:tr w:rsidR="004515DA" w:rsidRPr="00D948E6" w14:paraId="5DB87159" w14:textId="77777777" w:rsidTr="00270820">
        <w:trPr>
          <w:cantSplit/>
          <w:jc w:val="center"/>
        </w:trPr>
        <w:tc>
          <w:tcPr>
            <w:tcW w:w="567" w:type="dxa"/>
          </w:tcPr>
          <w:p w14:paraId="5DB87155" w14:textId="77777777" w:rsidR="004515DA" w:rsidRPr="00270820" w:rsidRDefault="004515DA" w:rsidP="004515DA">
            <w:pPr>
              <w:pStyle w:val="TABLE-cell"/>
              <w:jc w:val="center"/>
              <w:rPr>
                <w:rStyle w:val="Strong"/>
              </w:rPr>
            </w:pPr>
            <w:r w:rsidRPr="00270820">
              <w:rPr>
                <w:rStyle w:val="Strong"/>
              </w:rPr>
              <w:t>39</w:t>
            </w:r>
          </w:p>
        </w:tc>
        <w:tc>
          <w:tcPr>
            <w:tcW w:w="3968" w:type="dxa"/>
          </w:tcPr>
          <w:p w14:paraId="5DB87156" w14:textId="77777777" w:rsidR="004515DA" w:rsidRPr="00D948E6" w:rsidRDefault="004515DA" w:rsidP="004515DA">
            <w:pPr>
              <w:pStyle w:val="TABLE-cell"/>
            </w:pPr>
            <w:r w:rsidRPr="00D948E6">
              <w:t>Italy (= Country calling code)</w:t>
            </w:r>
          </w:p>
        </w:tc>
        <w:tc>
          <w:tcPr>
            <w:tcW w:w="567" w:type="dxa"/>
          </w:tcPr>
          <w:p w14:paraId="5DB87157" w14:textId="77777777" w:rsidR="004515DA" w:rsidRPr="00270820" w:rsidRDefault="004515DA" w:rsidP="004515DA">
            <w:pPr>
              <w:pStyle w:val="TABLE-cell"/>
              <w:jc w:val="center"/>
              <w:rPr>
                <w:rStyle w:val="Strong"/>
              </w:rPr>
            </w:pPr>
            <w:r w:rsidRPr="00270820">
              <w:rPr>
                <w:rStyle w:val="Strong"/>
              </w:rPr>
              <w:t>89</w:t>
            </w:r>
          </w:p>
        </w:tc>
        <w:tc>
          <w:tcPr>
            <w:tcW w:w="3968" w:type="dxa"/>
          </w:tcPr>
          <w:p w14:paraId="5DB87158" w14:textId="77777777" w:rsidR="004515DA" w:rsidRPr="00D948E6" w:rsidRDefault="004515DA" w:rsidP="004515DA">
            <w:pPr>
              <w:pStyle w:val="TABLE-cell"/>
            </w:pPr>
          </w:p>
        </w:tc>
      </w:tr>
      <w:tr w:rsidR="004515DA" w:rsidRPr="00D948E6" w14:paraId="5DB8715E" w14:textId="77777777" w:rsidTr="00270820">
        <w:trPr>
          <w:cantSplit/>
          <w:jc w:val="center"/>
        </w:trPr>
        <w:tc>
          <w:tcPr>
            <w:tcW w:w="567" w:type="dxa"/>
          </w:tcPr>
          <w:p w14:paraId="5DB8715A" w14:textId="77777777" w:rsidR="004515DA" w:rsidRPr="00270820" w:rsidRDefault="004515DA" w:rsidP="004515DA">
            <w:pPr>
              <w:pStyle w:val="TABLE-cell"/>
              <w:jc w:val="center"/>
              <w:rPr>
                <w:rStyle w:val="Strong"/>
              </w:rPr>
            </w:pPr>
            <w:r w:rsidRPr="00270820">
              <w:rPr>
                <w:rStyle w:val="Strong"/>
              </w:rPr>
              <w:t>40</w:t>
            </w:r>
          </w:p>
        </w:tc>
        <w:tc>
          <w:tcPr>
            <w:tcW w:w="3968" w:type="dxa"/>
          </w:tcPr>
          <w:p w14:paraId="5DB8715B" w14:textId="77777777" w:rsidR="004515DA" w:rsidRPr="00D948E6" w:rsidRDefault="004515DA" w:rsidP="004515DA">
            <w:pPr>
              <w:pStyle w:val="TABLE-cell"/>
            </w:pPr>
            <w:r w:rsidRPr="00D948E6">
              <w:t>Romania (= Country calling code)</w:t>
            </w:r>
          </w:p>
        </w:tc>
        <w:tc>
          <w:tcPr>
            <w:tcW w:w="567" w:type="dxa"/>
          </w:tcPr>
          <w:p w14:paraId="5DB8715C" w14:textId="77777777" w:rsidR="004515DA" w:rsidRPr="00270820" w:rsidRDefault="004515DA" w:rsidP="004515DA">
            <w:pPr>
              <w:pStyle w:val="TABLE-cell"/>
              <w:jc w:val="center"/>
              <w:rPr>
                <w:rStyle w:val="Strong"/>
              </w:rPr>
            </w:pPr>
            <w:r w:rsidRPr="00270820">
              <w:rPr>
                <w:rStyle w:val="Strong"/>
              </w:rPr>
              <w:t>90</w:t>
            </w:r>
          </w:p>
        </w:tc>
        <w:tc>
          <w:tcPr>
            <w:tcW w:w="3968" w:type="dxa"/>
          </w:tcPr>
          <w:p w14:paraId="5DB8715D" w14:textId="77777777" w:rsidR="004515DA" w:rsidRPr="00D948E6" w:rsidRDefault="004515DA" w:rsidP="004515DA">
            <w:pPr>
              <w:pStyle w:val="TABLE-cell"/>
            </w:pPr>
            <w:r w:rsidRPr="00D948E6">
              <w:t>Turkey (= Country calling code)</w:t>
            </w:r>
          </w:p>
        </w:tc>
      </w:tr>
      <w:tr w:rsidR="004515DA" w:rsidRPr="00D948E6" w14:paraId="5DB87163" w14:textId="77777777" w:rsidTr="00270820">
        <w:trPr>
          <w:cantSplit/>
          <w:jc w:val="center"/>
        </w:trPr>
        <w:tc>
          <w:tcPr>
            <w:tcW w:w="567" w:type="dxa"/>
          </w:tcPr>
          <w:p w14:paraId="5DB8715F" w14:textId="77777777" w:rsidR="004515DA" w:rsidRPr="00270820" w:rsidRDefault="004515DA" w:rsidP="004515DA">
            <w:pPr>
              <w:pStyle w:val="TABLE-cell"/>
              <w:jc w:val="center"/>
              <w:rPr>
                <w:rStyle w:val="Strong"/>
              </w:rPr>
            </w:pPr>
            <w:r w:rsidRPr="00270820">
              <w:rPr>
                <w:rStyle w:val="Strong"/>
              </w:rPr>
              <w:t>41</w:t>
            </w:r>
          </w:p>
        </w:tc>
        <w:tc>
          <w:tcPr>
            <w:tcW w:w="3968" w:type="dxa"/>
          </w:tcPr>
          <w:p w14:paraId="5DB87160" w14:textId="77777777" w:rsidR="004515DA" w:rsidRPr="00D948E6" w:rsidRDefault="004515DA" w:rsidP="004515DA">
            <w:pPr>
              <w:pStyle w:val="TABLE-cell"/>
            </w:pPr>
            <w:r w:rsidRPr="00D948E6">
              <w:t>Switzerland (= Country calling code)</w:t>
            </w:r>
          </w:p>
        </w:tc>
        <w:tc>
          <w:tcPr>
            <w:tcW w:w="567" w:type="dxa"/>
          </w:tcPr>
          <w:p w14:paraId="5DB87161" w14:textId="77777777" w:rsidR="004515DA" w:rsidRPr="00270820" w:rsidRDefault="004515DA" w:rsidP="004515DA">
            <w:pPr>
              <w:pStyle w:val="TABLE-cell"/>
              <w:jc w:val="center"/>
              <w:rPr>
                <w:rStyle w:val="Strong"/>
              </w:rPr>
            </w:pPr>
            <w:r w:rsidRPr="00270820">
              <w:rPr>
                <w:rStyle w:val="Strong"/>
              </w:rPr>
              <w:t>91</w:t>
            </w:r>
          </w:p>
        </w:tc>
        <w:tc>
          <w:tcPr>
            <w:tcW w:w="3968" w:type="dxa"/>
          </w:tcPr>
          <w:p w14:paraId="5DB87162" w14:textId="77777777" w:rsidR="004515DA" w:rsidRPr="00D948E6" w:rsidRDefault="004515DA" w:rsidP="004515DA">
            <w:pPr>
              <w:pStyle w:val="TABLE-cell"/>
            </w:pPr>
            <w:r w:rsidRPr="00D948E6">
              <w:t>India (= Country calling code)</w:t>
            </w:r>
          </w:p>
        </w:tc>
      </w:tr>
      <w:tr w:rsidR="004515DA" w:rsidRPr="00D948E6" w14:paraId="5DB87168" w14:textId="77777777" w:rsidTr="00270820">
        <w:trPr>
          <w:cantSplit/>
          <w:jc w:val="center"/>
        </w:trPr>
        <w:tc>
          <w:tcPr>
            <w:tcW w:w="567" w:type="dxa"/>
          </w:tcPr>
          <w:p w14:paraId="5DB87164" w14:textId="77777777" w:rsidR="004515DA" w:rsidRPr="00270820" w:rsidRDefault="004515DA" w:rsidP="004515DA">
            <w:pPr>
              <w:pStyle w:val="TABLE-cell"/>
              <w:jc w:val="center"/>
              <w:rPr>
                <w:rStyle w:val="Strong"/>
              </w:rPr>
            </w:pPr>
            <w:r w:rsidRPr="00270820">
              <w:rPr>
                <w:rStyle w:val="Strong"/>
              </w:rPr>
              <w:t>42</w:t>
            </w:r>
          </w:p>
        </w:tc>
        <w:tc>
          <w:tcPr>
            <w:tcW w:w="3968" w:type="dxa"/>
          </w:tcPr>
          <w:p w14:paraId="5DB87165" w14:textId="77777777" w:rsidR="004515DA" w:rsidRPr="00D948E6" w:rsidRDefault="004515DA" w:rsidP="004515DA">
            <w:pPr>
              <w:pStyle w:val="TABLE-cell"/>
            </w:pPr>
            <w:r w:rsidRPr="00D948E6">
              <w:t>Slovakia (Country calling code = 421)</w:t>
            </w:r>
          </w:p>
        </w:tc>
        <w:tc>
          <w:tcPr>
            <w:tcW w:w="567" w:type="dxa"/>
          </w:tcPr>
          <w:p w14:paraId="5DB87166" w14:textId="77777777" w:rsidR="004515DA" w:rsidRPr="00270820" w:rsidRDefault="004515DA" w:rsidP="004515DA">
            <w:pPr>
              <w:pStyle w:val="TABLE-cell"/>
              <w:jc w:val="center"/>
              <w:rPr>
                <w:rStyle w:val="Strong"/>
              </w:rPr>
            </w:pPr>
            <w:r w:rsidRPr="00270820">
              <w:rPr>
                <w:rStyle w:val="Strong"/>
              </w:rPr>
              <w:t>92</w:t>
            </w:r>
          </w:p>
        </w:tc>
        <w:tc>
          <w:tcPr>
            <w:tcW w:w="3968" w:type="dxa"/>
          </w:tcPr>
          <w:p w14:paraId="5DB87167" w14:textId="77777777" w:rsidR="004515DA" w:rsidRPr="00D948E6" w:rsidRDefault="004515DA" w:rsidP="004515DA">
            <w:pPr>
              <w:pStyle w:val="TABLE-cell"/>
            </w:pPr>
            <w:r w:rsidRPr="00D948E6">
              <w:t>Pakistan (= Country calling code)</w:t>
            </w:r>
          </w:p>
        </w:tc>
      </w:tr>
      <w:tr w:rsidR="004515DA" w:rsidRPr="00D948E6" w14:paraId="5DB8716D" w14:textId="77777777" w:rsidTr="00270820">
        <w:trPr>
          <w:cantSplit/>
          <w:jc w:val="center"/>
        </w:trPr>
        <w:tc>
          <w:tcPr>
            <w:tcW w:w="567" w:type="dxa"/>
          </w:tcPr>
          <w:p w14:paraId="5DB87169" w14:textId="77777777" w:rsidR="004515DA" w:rsidRPr="00270820" w:rsidRDefault="004515DA" w:rsidP="004515DA">
            <w:pPr>
              <w:pStyle w:val="TABLE-cell"/>
              <w:jc w:val="center"/>
              <w:rPr>
                <w:rStyle w:val="Strong"/>
              </w:rPr>
            </w:pPr>
            <w:r w:rsidRPr="00270820">
              <w:rPr>
                <w:rStyle w:val="Strong"/>
              </w:rPr>
              <w:t>43</w:t>
            </w:r>
          </w:p>
        </w:tc>
        <w:tc>
          <w:tcPr>
            <w:tcW w:w="3968" w:type="dxa"/>
          </w:tcPr>
          <w:p w14:paraId="5DB8716A" w14:textId="77777777" w:rsidR="004515DA" w:rsidRPr="00D948E6" w:rsidRDefault="004515DA" w:rsidP="004515DA">
            <w:pPr>
              <w:pStyle w:val="TABLE-cell"/>
            </w:pPr>
            <w:r w:rsidRPr="00D948E6">
              <w:t>Austria (= Country calling code)</w:t>
            </w:r>
          </w:p>
        </w:tc>
        <w:tc>
          <w:tcPr>
            <w:tcW w:w="567" w:type="dxa"/>
          </w:tcPr>
          <w:p w14:paraId="5DB8716B" w14:textId="77777777" w:rsidR="004515DA" w:rsidRPr="00270820" w:rsidRDefault="004515DA" w:rsidP="004515DA">
            <w:pPr>
              <w:pStyle w:val="TABLE-cell"/>
              <w:jc w:val="center"/>
              <w:rPr>
                <w:rStyle w:val="Strong"/>
              </w:rPr>
            </w:pPr>
            <w:r w:rsidRPr="00270820">
              <w:rPr>
                <w:rStyle w:val="Strong"/>
              </w:rPr>
              <w:t>93</w:t>
            </w:r>
          </w:p>
        </w:tc>
        <w:tc>
          <w:tcPr>
            <w:tcW w:w="3968" w:type="dxa"/>
          </w:tcPr>
          <w:p w14:paraId="5DB8716C" w14:textId="77777777" w:rsidR="004515DA" w:rsidRPr="00D948E6" w:rsidRDefault="004515DA" w:rsidP="004515DA">
            <w:pPr>
              <w:pStyle w:val="TABLE-cell"/>
            </w:pPr>
          </w:p>
        </w:tc>
      </w:tr>
      <w:tr w:rsidR="004515DA" w:rsidRPr="00D948E6" w14:paraId="5DB87172" w14:textId="77777777" w:rsidTr="00270820">
        <w:trPr>
          <w:cantSplit/>
          <w:jc w:val="center"/>
        </w:trPr>
        <w:tc>
          <w:tcPr>
            <w:tcW w:w="567" w:type="dxa"/>
          </w:tcPr>
          <w:p w14:paraId="5DB8716E" w14:textId="77777777" w:rsidR="004515DA" w:rsidRPr="00270820" w:rsidRDefault="004515DA" w:rsidP="004515DA">
            <w:pPr>
              <w:pStyle w:val="TABLE-cell"/>
              <w:jc w:val="center"/>
              <w:rPr>
                <w:rStyle w:val="Strong"/>
              </w:rPr>
            </w:pPr>
            <w:r w:rsidRPr="00270820">
              <w:rPr>
                <w:rStyle w:val="Strong"/>
              </w:rPr>
              <w:t>44</w:t>
            </w:r>
          </w:p>
        </w:tc>
        <w:tc>
          <w:tcPr>
            <w:tcW w:w="3968" w:type="dxa"/>
          </w:tcPr>
          <w:p w14:paraId="5DB8716F" w14:textId="77777777" w:rsidR="004515DA" w:rsidRPr="00D948E6" w:rsidRDefault="004515DA" w:rsidP="004515DA">
            <w:pPr>
              <w:pStyle w:val="TABLE-cell"/>
            </w:pPr>
            <w:r w:rsidRPr="00D948E6">
              <w:t>United Kingdom (= Country calling code)</w:t>
            </w:r>
          </w:p>
        </w:tc>
        <w:tc>
          <w:tcPr>
            <w:tcW w:w="567" w:type="dxa"/>
          </w:tcPr>
          <w:p w14:paraId="5DB87170" w14:textId="77777777" w:rsidR="004515DA" w:rsidRPr="00270820" w:rsidRDefault="004515DA" w:rsidP="004515DA">
            <w:pPr>
              <w:pStyle w:val="TABLE-cell"/>
              <w:jc w:val="center"/>
              <w:rPr>
                <w:rStyle w:val="Strong"/>
              </w:rPr>
            </w:pPr>
            <w:r w:rsidRPr="00270820">
              <w:rPr>
                <w:rStyle w:val="Strong"/>
              </w:rPr>
              <w:t>94</w:t>
            </w:r>
          </w:p>
        </w:tc>
        <w:tc>
          <w:tcPr>
            <w:tcW w:w="3968" w:type="dxa"/>
          </w:tcPr>
          <w:p w14:paraId="5DB87171" w14:textId="77777777" w:rsidR="004515DA" w:rsidRPr="00D948E6" w:rsidRDefault="004515DA" w:rsidP="004515DA">
            <w:pPr>
              <w:pStyle w:val="TABLE-cell"/>
            </w:pPr>
          </w:p>
        </w:tc>
      </w:tr>
      <w:tr w:rsidR="004515DA" w:rsidRPr="00D948E6" w14:paraId="5DB87177" w14:textId="77777777" w:rsidTr="00270820">
        <w:trPr>
          <w:cantSplit/>
          <w:jc w:val="center"/>
        </w:trPr>
        <w:tc>
          <w:tcPr>
            <w:tcW w:w="567" w:type="dxa"/>
          </w:tcPr>
          <w:p w14:paraId="5DB87173" w14:textId="77777777" w:rsidR="004515DA" w:rsidRPr="00270820" w:rsidRDefault="004515DA" w:rsidP="004515DA">
            <w:pPr>
              <w:pStyle w:val="TABLE-cell"/>
              <w:jc w:val="center"/>
              <w:rPr>
                <w:rStyle w:val="Strong"/>
              </w:rPr>
            </w:pPr>
            <w:r w:rsidRPr="00270820">
              <w:rPr>
                <w:rStyle w:val="Strong"/>
              </w:rPr>
              <w:t>45</w:t>
            </w:r>
          </w:p>
        </w:tc>
        <w:tc>
          <w:tcPr>
            <w:tcW w:w="3968" w:type="dxa"/>
          </w:tcPr>
          <w:p w14:paraId="5DB87174" w14:textId="77777777" w:rsidR="004515DA" w:rsidRPr="00D948E6" w:rsidRDefault="004515DA" w:rsidP="004515DA">
            <w:pPr>
              <w:pStyle w:val="TABLE-cell"/>
            </w:pPr>
            <w:r w:rsidRPr="00D948E6">
              <w:t>Denmark (= Country calling code)</w:t>
            </w:r>
          </w:p>
        </w:tc>
        <w:tc>
          <w:tcPr>
            <w:tcW w:w="567" w:type="dxa"/>
          </w:tcPr>
          <w:p w14:paraId="5DB87175" w14:textId="77777777" w:rsidR="004515DA" w:rsidRPr="00270820" w:rsidRDefault="004515DA" w:rsidP="004515DA">
            <w:pPr>
              <w:pStyle w:val="TABLE-cell"/>
              <w:jc w:val="center"/>
              <w:rPr>
                <w:rStyle w:val="Strong"/>
              </w:rPr>
            </w:pPr>
            <w:r w:rsidRPr="00270820">
              <w:rPr>
                <w:rStyle w:val="Strong"/>
              </w:rPr>
              <w:t>95</w:t>
            </w:r>
          </w:p>
        </w:tc>
        <w:tc>
          <w:tcPr>
            <w:tcW w:w="3968" w:type="dxa"/>
          </w:tcPr>
          <w:p w14:paraId="5DB87176" w14:textId="77777777" w:rsidR="004515DA" w:rsidRPr="00D948E6" w:rsidRDefault="004515DA" w:rsidP="004515DA">
            <w:pPr>
              <w:pStyle w:val="TABLE-cell"/>
            </w:pPr>
          </w:p>
        </w:tc>
      </w:tr>
      <w:tr w:rsidR="004515DA" w:rsidRPr="00D948E6" w14:paraId="5DB8717C" w14:textId="77777777" w:rsidTr="00270820">
        <w:trPr>
          <w:cantSplit/>
          <w:jc w:val="center"/>
        </w:trPr>
        <w:tc>
          <w:tcPr>
            <w:tcW w:w="567" w:type="dxa"/>
          </w:tcPr>
          <w:p w14:paraId="5DB87178" w14:textId="77777777" w:rsidR="004515DA" w:rsidRPr="00270820" w:rsidRDefault="004515DA" w:rsidP="004515DA">
            <w:pPr>
              <w:pStyle w:val="TABLE-cell"/>
              <w:jc w:val="center"/>
              <w:rPr>
                <w:rStyle w:val="Strong"/>
              </w:rPr>
            </w:pPr>
            <w:r w:rsidRPr="00270820">
              <w:rPr>
                <w:rStyle w:val="Strong"/>
              </w:rPr>
              <w:t>46</w:t>
            </w:r>
          </w:p>
        </w:tc>
        <w:tc>
          <w:tcPr>
            <w:tcW w:w="3968" w:type="dxa"/>
          </w:tcPr>
          <w:p w14:paraId="5DB87179" w14:textId="77777777" w:rsidR="004515DA" w:rsidRPr="00D948E6" w:rsidRDefault="004515DA" w:rsidP="004515DA">
            <w:pPr>
              <w:pStyle w:val="TABLE-cell"/>
            </w:pPr>
            <w:r w:rsidRPr="00D948E6">
              <w:t>Sweden (= Country calling code)</w:t>
            </w:r>
          </w:p>
        </w:tc>
        <w:tc>
          <w:tcPr>
            <w:tcW w:w="567" w:type="dxa"/>
          </w:tcPr>
          <w:p w14:paraId="5DB8717A" w14:textId="77777777" w:rsidR="004515DA" w:rsidRPr="00270820" w:rsidRDefault="004515DA" w:rsidP="004515DA">
            <w:pPr>
              <w:pStyle w:val="TABLE-cell"/>
              <w:jc w:val="center"/>
              <w:rPr>
                <w:rStyle w:val="Strong"/>
              </w:rPr>
            </w:pPr>
            <w:r w:rsidRPr="00270820">
              <w:rPr>
                <w:rStyle w:val="Strong"/>
              </w:rPr>
              <w:t>96</w:t>
            </w:r>
          </w:p>
        </w:tc>
        <w:tc>
          <w:tcPr>
            <w:tcW w:w="3968" w:type="dxa"/>
          </w:tcPr>
          <w:p w14:paraId="5DB8717B" w14:textId="77777777" w:rsidR="004515DA" w:rsidRPr="00D948E6" w:rsidRDefault="004515DA" w:rsidP="004515DA">
            <w:pPr>
              <w:pStyle w:val="TABLE-cell"/>
            </w:pPr>
            <w:r w:rsidRPr="00D948E6">
              <w:t>Saudi Arabia (Country calling code = 966)</w:t>
            </w:r>
          </w:p>
        </w:tc>
      </w:tr>
      <w:tr w:rsidR="004515DA" w:rsidRPr="00D948E6" w14:paraId="5DB87181" w14:textId="77777777" w:rsidTr="00270820">
        <w:trPr>
          <w:cantSplit/>
          <w:jc w:val="center"/>
        </w:trPr>
        <w:tc>
          <w:tcPr>
            <w:tcW w:w="567" w:type="dxa"/>
          </w:tcPr>
          <w:p w14:paraId="5DB8717D" w14:textId="77777777" w:rsidR="004515DA" w:rsidRPr="00270820" w:rsidRDefault="004515DA" w:rsidP="004515DA">
            <w:pPr>
              <w:pStyle w:val="TABLE-cell"/>
              <w:jc w:val="center"/>
              <w:rPr>
                <w:rStyle w:val="Strong"/>
              </w:rPr>
            </w:pPr>
            <w:r w:rsidRPr="00270820">
              <w:rPr>
                <w:rStyle w:val="Strong"/>
              </w:rPr>
              <w:t>47</w:t>
            </w:r>
          </w:p>
        </w:tc>
        <w:tc>
          <w:tcPr>
            <w:tcW w:w="3968" w:type="dxa"/>
          </w:tcPr>
          <w:p w14:paraId="5DB8717E" w14:textId="77777777" w:rsidR="004515DA" w:rsidRPr="00D948E6" w:rsidRDefault="004515DA" w:rsidP="004515DA">
            <w:pPr>
              <w:pStyle w:val="TABLE-cell"/>
            </w:pPr>
            <w:r w:rsidRPr="00D948E6">
              <w:t>Norway (= Country calling code)</w:t>
            </w:r>
          </w:p>
        </w:tc>
        <w:tc>
          <w:tcPr>
            <w:tcW w:w="567" w:type="dxa"/>
          </w:tcPr>
          <w:p w14:paraId="5DB8717F" w14:textId="77777777" w:rsidR="004515DA" w:rsidRPr="00270820" w:rsidRDefault="004515DA" w:rsidP="004515DA">
            <w:pPr>
              <w:pStyle w:val="TABLE-cell"/>
              <w:jc w:val="center"/>
              <w:rPr>
                <w:rStyle w:val="Strong"/>
              </w:rPr>
            </w:pPr>
            <w:r w:rsidRPr="00270820">
              <w:rPr>
                <w:rStyle w:val="Strong"/>
              </w:rPr>
              <w:t>97</w:t>
            </w:r>
          </w:p>
        </w:tc>
        <w:tc>
          <w:tcPr>
            <w:tcW w:w="3968" w:type="dxa"/>
          </w:tcPr>
          <w:p w14:paraId="5DB87180" w14:textId="77777777" w:rsidR="004515DA" w:rsidRPr="00D948E6" w:rsidRDefault="004515DA" w:rsidP="004515DA">
            <w:pPr>
              <w:pStyle w:val="TABLE-cell"/>
            </w:pPr>
            <w:r w:rsidRPr="00D948E6">
              <w:t>United Arab Emirates (Country calling code = 971)</w:t>
            </w:r>
          </w:p>
        </w:tc>
      </w:tr>
      <w:tr w:rsidR="004515DA" w:rsidRPr="00D948E6" w14:paraId="5DB87186" w14:textId="77777777" w:rsidTr="00270820">
        <w:trPr>
          <w:cantSplit/>
          <w:jc w:val="center"/>
        </w:trPr>
        <w:tc>
          <w:tcPr>
            <w:tcW w:w="567" w:type="dxa"/>
          </w:tcPr>
          <w:p w14:paraId="5DB87182" w14:textId="77777777" w:rsidR="004515DA" w:rsidRPr="00270820" w:rsidRDefault="004515DA" w:rsidP="004515DA">
            <w:pPr>
              <w:pStyle w:val="TABLE-cell"/>
              <w:jc w:val="center"/>
              <w:rPr>
                <w:rStyle w:val="Strong"/>
              </w:rPr>
            </w:pPr>
            <w:r w:rsidRPr="00270820">
              <w:rPr>
                <w:rStyle w:val="Strong"/>
              </w:rPr>
              <w:t>48</w:t>
            </w:r>
          </w:p>
        </w:tc>
        <w:tc>
          <w:tcPr>
            <w:tcW w:w="3968" w:type="dxa"/>
          </w:tcPr>
          <w:p w14:paraId="5DB87183" w14:textId="77777777" w:rsidR="004515DA" w:rsidRPr="00D948E6" w:rsidRDefault="004515DA" w:rsidP="004515DA">
            <w:pPr>
              <w:pStyle w:val="TABLE-cell"/>
            </w:pPr>
            <w:r w:rsidRPr="00D948E6">
              <w:t>Poland (= Country calling code)</w:t>
            </w:r>
          </w:p>
        </w:tc>
        <w:tc>
          <w:tcPr>
            <w:tcW w:w="567" w:type="dxa"/>
          </w:tcPr>
          <w:p w14:paraId="5DB87184" w14:textId="77777777" w:rsidR="004515DA" w:rsidRPr="00270820" w:rsidRDefault="004515DA" w:rsidP="004515DA">
            <w:pPr>
              <w:pStyle w:val="TABLE-cell"/>
              <w:jc w:val="center"/>
              <w:rPr>
                <w:rStyle w:val="Strong"/>
              </w:rPr>
            </w:pPr>
            <w:r w:rsidRPr="00270820">
              <w:rPr>
                <w:rStyle w:val="Strong"/>
              </w:rPr>
              <w:t>98</w:t>
            </w:r>
          </w:p>
        </w:tc>
        <w:tc>
          <w:tcPr>
            <w:tcW w:w="3968" w:type="dxa"/>
          </w:tcPr>
          <w:p w14:paraId="5DB87185" w14:textId="77777777" w:rsidR="004515DA" w:rsidRPr="00D948E6" w:rsidRDefault="004515DA" w:rsidP="004515DA">
            <w:pPr>
              <w:pStyle w:val="TABLE-cell"/>
            </w:pPr>
            <w:r w:rsidRPr="00D948E6">
              <w:t>Iran (= Country calling code)</w:t>
            </w:r>
          </w:p>
        </w:tc>
      </w:tr>
      <w:tr w:rsidR="004515DA" w:rsidRPr="00D948E6" w14:paraId="5DB8718B" w14:textId="77777777" w:rsidTr="00270820">
        <w:trPr>
          <w:cantSplit/>
          <w:jc w:val="center"/>
        </w:trPr>
        <w:tc>
          <w:tcPr>
            <w:tcW w:w="567" w:type="dxa"/>
          </w:tcPr>
          <w:p w14:paraId="5DB87187" w14:textId="77777777" w:rsidR="004515DA" w:rsidRPr="00270820" w:rsidRDefault="004515DA" w:rsidP="004515DA">
            <w:pPr>
              <w:pStyle w:val="TABLE-cell"/>
              <w:jc w:val="center"/>
              <w:rPr>
                <w:rStyle w:val="Strong"/>
              </w:rPr>
            </w:pPr>
            <w:r w:rsidRPr="00270820">
              <w:rPr>
                <w:rStyle w:val="Strong"/>
              </w:rPr>
              <w:t>49</w:t>
            </w:r>
          </w:p>
        </w:tc>
        <w:tc>
          <w:tcPr>
            <w:tcW w:w="3968" w:type="dxa"/>
          </w:tcPr>
          <w:p w14:paraId="5DB87188" w14:textId="77777777" w:rsidR="004515DA" w:rsidRPr="00D948E6" w:rsidRDefault="004515DA" w:rsidP="004515DA">
            <w:pPr>
              <w:pStyle w:val="TABLE-cell"/>
            </w:pPr>
            <w:r w:rsidRPr="00D948E6">
              <w:t>Germany (= Country calling code)</w:t>
            </w:r>
          </w:p>
        </w:tc>
        <w:tc>
          <w:tcPr>
            <w:tcW w:w="567" w:type="dxa"/>
          </w:tcPr>
          <w:p w14:paraId="5DB87189" w14:textId="77777777" w:rsidR="004515DA" w:rsidRPr="00270820" w:rsidRDefault="004515DA" w:rsidP="004515DA">
            <w:pPr>
              <w:pStyle w:val="TABLE-cell"/>
              <w:jc w:val="center"/>
              <w:rPr>
                <w:rStyle w:val="Strong"/>
              </w:rPr>
            </w:pPr>
            <w:r w:rsidRPr="00270820">
              <w:rPr>
                <w:rStyle w:val="Strong"/>
              </w:rPr>
              <w:t>99</w:t>
            </w:r>
          </w:p>
        </w:tc>
        <w:tc>
          <w:tcPr>
            <w:tcW w:w="3968" w:type="dxa"/>
          </w:tcPr>
          <w:p w14:paraId="5DB8718A" w14:textId="77777777" w:rsidR="004515DA" w:rsidRPr="00D948E6" w:rsidRDefault="004515DA" w:rsidP="004515DA">
            <w:pPr>
              <w:pStyle w:val="TABLE-cell"/>
            </w:pPr>
          </w:p>
        </w:tc>
      </w:tr>
      <w:tr w:rsidR="004515DA" w:rsidRPr="00D948E6" w14:paraId="5DB8718E" w14:textId="77777777" w:rsidTr="00270820">
        <w:trPr>
          <w:cantSplit/>
          <w:jc w:val="center"/>
        </w:trPr>
        <w:tc>
          <w:tcPr>
            <w:tcW w:w="567" w:type="dxa"/>
          </w:tcPr>
          <w:p w14:paraId="5DB8718C" w14:textId="77777777" w:rsidR="004515DA" w:rsidRPr="00A83328" w:rsidRDefault="004515DA" w:rsidP="004515DA">
            <w:pPr>
              <w:pStyle w:val="TABLE-cell"/>
              <w:jc w:val="center"/>
              <w:rPr>
                <w:b/>
              </w:rPr>
            </w:pPr>
          </w:p>
        </w:tc>
        <w:tc>
          <w:tcPr>
            <w:tcW w:w="8503" w:type="dxa"/>
            <w:gridSpan w:val="3"/>
          </w:tcPr>
          <w:p w14:paraId="5DB8718D" w14:textId="77777777" w:rsidR="004515DA" w:rsidRPr="00270820" w:rsidRDefault="004515DA" w:rsidP="004515DA">
            <w:pPr>
              <w:pStyle w:val="TABLE-cell"/>
              <w:rPr>
                <w:rStyle w:val="Strong"/>
              </w:rPr>
            </w:pPr>
            <w:r w:rsidRPr="00270820">
              <w:rPr>
                <w:rStyle w:val="Strong"/>
              </w:rPr>
              <w:t>All other codes are reserved</w:t>
            </w:r>
          </w:p>
        </w:tc>
      </w:tr>
      <w:tr w:rsidR="004515DA" w:rsidRPr="00C373E3" w14:paraId="5DB87190" w14:textId="77777777" w:rsidTr="00C27FF5">
        <w:trPr>
          <w:cantSplit/>
          <w:jc w:val="center"/>
        </w:trPr>
        <w:tc>
          <w:tcPr>
            <w:tcW w:w="9070" w:type="dxa"/>
            <w:gridSpan w:val="4"/>
          </w:tcPr>
          <w:p w14:paraId="5DB8718F" w14:textId="77777777" w:rsidR="004515DA" w:rsidRPr="00270820" w:rsidRDefault="004515DA" w:rsidP="004515DA">
            <w:pPr>
              <w:pStyle w:val="TABFIGfootnote"/>
              <w:rPr>
                <w:position w:val="6"/>
                <w:sz w:val="12"/>
              </w:rPr>
            </w:pPr>
            <w:r w:rsidRPr="00C373E3">
              <w:rPr>
                <w:rStyle w:val="SUPerscript-small"/>
              </w:rPr>
              <w:t>a</w:t>
            </w:r>
            <w:r>
              <w:rPr>
                <w:rStyle w:val="SUPerscript-small"/>
              </w:rPr>
              <w:tab/>
            </w:r>
            <w:r w:rsidRPr="00270820">
              <w:t>With the dissolution of the former Yugoslavia into separate nations, country code 38 was decommissioned.</w:t>
            </w:r>
          </w:p>
        </w:tc>
      </w:tr>
    </w:tbl>
    <w:p w14:paraId="5DB87191" w14:textId="77777777" w:rsidR="000E2D82" w:rsidRDefault="000E2D82" w:rsidP="000E2D82">
      <w:pPr>
        <w:pStyle w:val="NOTE"/>
      </w:pPr>
      <w:bookmarkStart w:id="626" w:name="_Ref397957723"/>
      <w:bookmarkStart w:id="627" w:name="_Ref397957765"/>
      <w:bookmarkStart w:id="628" w:name="_Toc397983218"/>
      <w:bookmarkStart w:id="629" w:name="_Toc398111893"/>
      <w:bookmarkStart w:id="630" w:name="_Toc438500192"/>
      <w:bookmarkStart w:id="631" w:name="_Toc438500928"/>
      <w:bookmarkStart w:id="632" w:name="_Toc102790122"/>
      <w:bookmarkStart w:id="633" w:name="_Toc112672395"/>
      <w:bookmarkStart w:id="634" w:name="_Toc112672958"/>
      <w:bookmarkStart w:id="635" w:name="_Toc112673192"/>
      <w:bookmarkStart w:id="636" w:name="_Toc114270057"/>
      <w:bookmarkStart w:id="637" w:name="_Ref176074816"/>
      <w:bookmarkStart w:id="638" w:name="_Toc364085236"/>
      <w:bookmarkStart w:id="639" w:name="_Toc364085655"/>
    </w:p>
    <w:p w14:paraId="5DB87192" w14:textId="77777777" w:rsidR="009767A4" w:rsidRPr="00A05548" w:rsidRDefault="009767A4" w:rsidP="00A05548">
      <w:pPr>
        <w:pStyle w:val="Heading3"/>
      </w:pPr>
      <w:bookmarkStart w:id="640" w:name="_Toc470255501"/>
      <w:bookmarkStart w:id="641" w:name="_Toc84315144"/>
      <w:r w:rsidRPr="00A05548">
        <w:t>Identification of general and service entry objects</w:t>
      </w:r>
      <w:bookmarkEnd w:id="626"/>
      <w:bookmarkEnd w:id="627"/>
      <w:bookmarkEnd w:id="628"/>
      <w:bookmarkEnd w:id="629"/>
      <w:bookmarkEnd w:id="630"/>
      <w:bookmarkEnd w:id="631"/>
      <w:bookmarkEnd w:id="640"/>
      <w:bookmarkEnd w:id="641"/>
    </w:p>
    <w:p w14:paraId="5DB87193" w14:textId="77777777" w:rsidR="009767A4" w:rsidRPr="00D948E6" w:rsidRDefault="009767A4" w:rsidP="009767A4">
      <w:pPr>
        <w:pStyle w:val="PARAGRAPH"/>
      </w:pPr>
      <w:r w:rsidRPr="00D948E6">
        <w:t>For the use of value group D to identify:</w:t>
      </w:r>
    </w:p>
    <w:p w14:paraId="5DB87194" w14:textId="76AA5B45" w:rsidR="009767A4" w:rsidRDefault="009767A4" w:rsidP="009767A4">
      <w:pPr>
        <w:pStyle w:val="ListBullet"/>
      </w:pPr>
      <w:r w:rsidRPr="00D948E6">
        <w:t xml:space="preserve">abstract general and service entry objects, see </w:t>
      </w:r>
      <w:r w:rsidR="006D4F1F">
        <w:fldChar w:fldCharType="begin"/>
      </w:r>
      <w:r w:rsidR="006D4F1F">
        <w:instrText xml:space="preserve"> REF _Ref360196599 \r \h </w:instrText>
      </w:r>
      <w:r w:rsidR="006D4F1F">
        <w:fldChar w:fldCharType="separate"/>
      </w:r>
      <w:r w:rsidR="005245E0">
        <w:t>6.1</w:t>
      </w:r>
      <w:r w:rsidR="006D4F1F">
        <w:fldChar w:fldCharType="end"/>
      </w:r>
      <w:r w:rsidRPr="00D948E6">
        <w:t xml:space="preserve">, </w:t>
      </w:r>
      <w:r w:rsidRPr="00D948E6">
        <w:fldChar w:fldCharType="begin"/>
      </w:r>
      <w:r w:rsidRPr="00D948E6">
        <w:instrText xml:space="preserve"> REF _Ref59611080 \h </w:instrText>
      </w:r>
      <w:r w:rsidRPr="00D948E6">
        <w:fldChar w:fldCharType="separate"/>
      </w:r>
      <w:r w:rsidR="005245E0" w:rsidRPr="00D948E6">
        <w:t xml:space="preserve">Table </w:t>
      </w:r>
      <w:r w:rsidR="005245E0">
        <w:rPr>
          <w:noProof/>
        </w:rPr>
        <w:t>8</w:t>
      </w:r>
      <w:r w:rsidRPr="00D948E6">
        <w:fldChar w:fldCharType="end"/>
      </w:r>
      <w:r w:rsidRPr="00D948E6">
        <w:t>;</w:t>
      </w:r>
    </w:p>
    <w:p w14:paraId="5DB87195" w14:textId="72845FAA" w:rsidR="006D4F1F" w:rsidRDefault="006D4F1F" w:rsidP="006D4F1F">
      <w:pPr>
        <w:pStyle w:val="ListBullet"/>
      </w:pPr>
      <w:r w:rsidRPr="00D948E6">
        <w:t xml:space="preserve">electricity related general and service entry objects, see </w:t>
      </w:r>
      <w:r>
        <w:fldChar w:fldCharType="begin"/>
      </w:r>
      <w:r>
        <w:instrText xml:space="preserve"> REF _Ref219092129 \r \h </w:instrText>
      </w:r>
      <w:r>
        <w:fldChar w:fldCharType="separate"/>
      </w:r>
      <w:r w:rsidR="005245E0">
        <w:t>7.5</w:t>
      </w:r>
      <w:r>
        <w:fldChar w:fldCharType="end"/>
      </w:r>
      <w:r>
        <w:t xml:space="preserve">, </w:t>
      </w:r>
      <w:r w:rsidRPr="00D948E6">
        <w:fldChar w:fldCharType="begin"/>
      </w:r>
      <w:r w:rsidRPr="00D948E6">
        <w:instrText xml:space="preserve"> REF _Ref59611084 \h </w:instrText>
      </w:r>
      <w:r w:rsidRPr="00D948E6">
        <w:fldChar w:fldCharType="separate"/>
      </w:r>
      <w:r w:rsidR="005245E0" w:rsidRPr="00D948E6">
        <w:t xml:space="preserve">Table </w:t>
      </w:r>
      <w:r w:rsidR="005245E0">
        <w:rPr>
          <w:noProof/>
        </w:rPr>
        <w:t>20</w:t>
      </w:r>
      <w:r w:rsidRPr="00D948E6">
        <w:fldChar w:fldCharType="end"/>
      </w:r>
      <w:r w:rsidR="005245E0">
        <w:t>.</w:t>
      </w:r>
    </w:p>
    <w:p w14:paraId="7972C6D1" w14:textId="7FA8E0E7" w:rsidR="000356C8" w:rsidRPr="009B057E" w:rsidRDefault="000356C8" w:rsidP="005245E0">
      <w:pPr>
        <w:pStyle w:val="ListBullet"/>
        <w:numPr>
          <w:ilvl w:val="0"/>
          <w:numId w:val="0"/>
        </w:numPr>
        <w:ind w:left="340"/>
      </w:pPr>
    </w:p>
    <w:p w14:paraId="5DB87197" w14:textId="77777777" w:rsidR="009767A4" w:rsidRPr="00D948E6" w:rsidRDefault="009767A4" w:rsidP="00A05548">
      <w:pPr>
        <w:pStyle w:val="Heading2"/>
      </w:pPr>
      <w:bookmarkStart w:id="642" w:name="_Ref397957863"/>
      <w:bookmarkStart w:id="643" w:name="_Toc397983219"/>
      <w:bookmarkStart w:id="644" w:name="_Toc398111894"/>
      <w:bookmarkStart w:id="645" w:name="_Toc438500193"/>
      <w:bookmarkStart w:id="646" w:name="_Toc438500929"/>
      <w:bookmarkStart w:id="647" w:name="_Toc470255502"/>
      <w:bookmarkStart w:id="648" w:name="_Toc84315145"/>
      <w:r w:rsidRPr="00D948E6">
        <w:t>Value group E</w:t>
      </w:r>
      <w:bookmarkEnd w:id="632"/>
      <w:bookmarkEnd w:id="633"/>
      <w:bookmarkEnd w:id="634"/>
      <w:bookmarkEnd w:id="635"/>
      <w:bookmarkEnd w:id="636"/>
      <w:bookmarkEnd w:id="637"/>
      <w:bookmarkEnd w:id="638"/>
      <w:bookmarkEnd w:id="639"/>
      <w:bookmarkEnd w:id="642"/>
      <w:bookmarkEnd w:id="643"/>
      <w:bookmarkEnd w:id="644"/>
      <w:bookmarkEnd w:id="645"/>
      <w:bookmarkEnd w:id="646"/>
      <w:bookmarkEnd w:id="647"/>
      <w:bookmarkEnd w:id="648"/>
      <w:r w:rsidRPr="00D948E6">
        <w:fldChar w:fldCharType="begin"/>
      </w:r>
      <w:r w:rsidRPr="00D948E6">
        <w:instrText xml:space="preserve"> XE "Value group E" </w:instrText>
      </w:r>
      <w:r w:rsidRPr="00D948E6">
        <w:fldChar w:fldCharType="end"/>
      </w:r>
    </w:p>
    <w:p w14:paraId="5DB87198" w14:textId="77777777" w:rsidR="009767A4" w:rsidRPr="00D948E6" w:rsidRDefault="009767A4" w:rsidP="009767A4">
      <w:pPr>
        <w:pStyle w:val="PARAGRAPH"/>
      </w:pPr>
      <w:r w:rsidRPr="00D948E6">
        <w:t>The range for value group E is 0 to 255. It can be used for identifying further classification or processing of values defined by values in value groups A to D, as specified in the relevant energy type specific clauses. The various classifications and processing methods are exclusive.</w:t>
      </w:r>
    </w:p>
    <w:p w14:paraId="5DB87199" w14:textId="77777777" w:rsidR="009767A4" w:rsidRPr="00D948E6" w:rsidRDefault="009767A4" w:rsidP="009767A4">
      <w:pPr>
        <w:pStyle w:val="PARAGRAPH"/>
      </w:pPr>
      <w:r w:rsidRPr="00A05548">
        <w:t>For the use of value group E to identify:</w:t>
      </w:r>
    </w:p>
    <w:p w14:paraId="5DB8719A" w14:textId="5DDA7B19" w:rsidR="009767A4" w:rsidRDefault="009767A4" w:rsidP="009767A4">
      <w:pPr>
        <w:pStyle w:val="ListBullet"/>
      </w:pPr>
      <w:r w:rsidRPr="00D948E6">
        <w:t>abstract general</w:t>
      </w:r>
      <w:r w:rsidR="00F544A2">
        <w:t xml:space="preserve"> and service entry objects, see</w:t>
      </w:r>
      <w:r w:rsidR="00B57422" w:rsidRPr="00D948E6">
        <w:t xml:space="preserve"> </w:t>
      </w:r>
      <w:r w:rsidR="00B57422">
        <w:fldChar w:fldCharType="begin"/>
      </w:r>
      <w:r w:rsidR="00B57422">
        <w:instrText xml:space="preserve"> REF _Ref360196599 \r \h </w:instrText>
      </w:r>
      <w:r w:rsidR="00B57422">
        <w:fldChar w:fldCharType="separate"/>
      </w:r>
      <w:r w:rsidR="005245E0">
        <w:t>6.1</w:t>
      </w:r>
      <w:r w:rsidR="00B57422">
        <w:fldChar w:fldCharType="end"/>
      </w:r>
      <w:r w:rsidR="00B57422" w:rsidRPr="00D948E6">
        <w:t xml:space="preserve">, </w:t>
      </w:r>
      <w:r w:rsidR="00B57422" w:rsidRPr="00D948E6">
        <w:fldChar w:fldCharType="begin"/>
      </w:r>
      <w:r w:rsidR="00B57422" w:rsidRPr="00D948E6">
        <w:instrText xml:space="preserve"> REF _Ref59611080 \h </w:instrText>
      </w:r>
      <w:r w:rsidR="00B57422" w:rsidRPr="00D948E6">
        <w:fldChar w:fldCharType="separate"/>
      </w:r>
      <w:r w:rsidR="005245E0" w:rsidRPr="00D948E6">
        <w:t xml:space="preserve">Table </w:t>
      </w:r>
      <w:r w:rsidR="005245E0">
        <w:rPr>
          <w:noProof/>
        </w:rPr>
        <w:t>8</w:t>
      </w:r>
      <w:r w:rsidR="00B57422" w:rsidRPr="00D948E6">
        <w:fldChar w:fldCharType="end"/>
      </w:r>
      <w:r w:rsidR="00B57422" w:rsidRPr="00D948E6">
        <w:t>;</w:t>
      </w:r>
    </w:p>
    <w:p w14:paraId="526CDC49" w14:textId="752C8BBA" w:rsidR="00DE63B4" w:rsidRPr="00AE2500" w:rsidRDefault="00B57422" w:rsidP="00DE63B4">
      <w:pPr>
        <w:pStyle w:val="ListBullet"/>
      </w:pPr>
      <w:r w:rsidRPr="00AE2500">
        <w:t xml:space="preserve">electricity related general and service entry objects, see </w:t>
      </w:r>
      <w:r w:rsidRPr="00AE2500">
        <w:fldChar w:fldCharType="begin"/>
      </w:r>
      <w:r w:rsidRPr="00AE2500">
        <w:instrText xml:space="preserve"> REF _Ref59611084 \h </w:instrText>
      </w:r>
      <w:r w:rsidR="00AE2500">
        <w:instrText xml:space="preserve"> \* MERGEFORMAT </w:instrText>
      </w:r>
      <w:r w:rsidRPr="00AE2500">
        <w:fldChar w:fldCharType="separate"/>
      </w:r>
      <w:r w:rsidR="005245E0" w:rsidRPr="00D948E6">
        <w:t xml:space="preserve">Table </w:t>
      </w:r>
      <w:r w:rsidR="005245E0">
        <w:rPr>
          <w:noProof/>
        </w:rPr>
        <w:t>20</w:t>
      </w:r>
      <w:r w:rsidRPr="00AE2500">
        <w:fldChar w:fldCharType="end"/>
      </w:r>
      <w:r w:rsidR="005245E0">
        <w:t>.</w:t>
      </w:r>
    </w:p>
    <w:p w14:paraId="5DB8719D" w14:textId="28CD67EB" w:rsidR="009767A4" w:rsidRPr="00D948E6" w:rsidRDefault="009767A4" w:rsidP="00A05548">
      <w:pPr>
        <w:pStyle w:val="Heading2"/>
      </w:pPr>
      <w:bookmarkStart w:id="649" w:name="_Toc102790125"/>
      <w:bookmarkStart w:id="650" w:name="_Toc112672398"/>
      <w:bookmarkStart w:id="651" w:name="_Toc112672961"/>
      <w:bookmarkStart w:id="652" w:name="_Toc112673195"/>
      <w:bookmarkStart w:id="653" w:name="_Toc114270058"/>
      <w:bookmarkStart w:id="654" w:name="_Toc364085237"/>
      <w:bookmarkStart w:id="655" w:name="_Toc364085656"/>
      <w:bookmarkStart w:id="656" w:name="_Toc397983220"/>
      <w:bookmarkStart w:id="657" w:name="_Toc398111895"/>
      <w:bookmarkStart w:id="658" w:name="_Toc438500194"/>
      <w:bookmarkStart w:id="659" w:name="_Toc438500930"/>
      <w:bookmarkStart w:id="660" w:name="_Toc470255503"/>
      <w:bookmarkStart w:id="661" w:name="_Toc84315146"/>
      <w:r w:rsidRPr="00D948E6">
        <w:lastRenderedPageBreak/>
        <w:t>Value group F</w:t>
      </w:r>
      <w:bookmarkEnd w:id="649"/>
      <w:bookmarkEnd w:id="650"/>
      <w:bookmarkEnd w:id="651"/>
      <w:bookmarkEnd w:id="652"/>
      <w:bookmarkEnd w:id="653"/>
      <w:bookmarkEnd w:id="654"/>
      <w:bookmarkEnd w:id="655"/>
      <w:bookmarkEnd w:id="656"/>
      <w:bookmarkEnd w:id="657"/>
      <w:bookmarkEnd w:id="658"/>
      <w:bookmarkEnd w:id="659"/>
      <w:bookmarkEnd w:id="660"/>
      <w:bookmarkEnd w:id="661"/>
      <w:r w:rsidRPr="00D948E6">
        <w:t xml:space="preserve"> </w:t>
      </w:r>
      <w:r w:rsidRPr="00D948E6">
        <w:fldChar w:fldCharType="begin"/>
      </w:r>
      <w:r w:rsidRPr="00D948E6">
        <w:instrText xml:space="preserve"> XE "Value group F" </w:instrText>
      </w:r>
      <w:r w:rsidRPr="00D948E6">
        <w:fldChar w:fldCharType="end"/>
      </w:r>
    </w:p>
    <w:p w14:paraId="5DB8719E" w14:textId="77777777" w:rsidR="009767A4" w:rsidRPr="00D948E6" w:rsidRDefault="009767A4" w:rsidP="00A05548">
      <w:pPr>
        <w:pStyle w:val="Heading3"/>
      </w:pPr>
      <w:bookmarkStart w:id="662" w:name="_Toc102790126"/>
      <w:bookmarkStart w:id="663" w:name="_Toc112672399"/>
      <w:bookmarkStart w:id="664" w:name="_Toc112672962"/>
      <w:bookmarkStart w:id="665" w:name="_Toc112673196"/>
      <w:bookmarkStart w:id="666" w:name="_Toc364085238"/>
      <w:bookmarkStart w:id="667" w:name="_Toc364085657"/>
      <w:bookmarkStart w:id="668" w:name="_Toc397983221"/>
      <w:bookmarkStart w:id="669" w:name="_Toc398111896"/>
      <w:bookmarkStart w:id="670" w:name="_Toc438500195"/>
      <w:bookmarkStart w:id="671" w:name="_Toc438500931"/>
      <w:bookmarkStart w:id="672" w:name="_Toc470255504"/>
      <w:bookmarkStart w:id="673" w:name="_Toc84315147"/>
      <w:r w:rsidRPr="00D948E6">
        <w:t>General</w:t>
      </w:r>
      <w:bookmarkEnd w:id="662"/>
      <w:bookmarkEnd w:id="663"/>
      <w:bookmarkEnd w:id="664"/>
      <w:bookmarkEnd w:id="665"/>
      <w:bookmarkEnd w:id="666"/>
      <w:bookmarkEnd w:id="667"/>
      <w:bookmarkEnd w:id="668"/>
      <w:bookmarkEnd w:id="669"/>
      <w:bookmarkEnd w:id="670"/>
      <w:bookmarkEnd w:id="671"/>
      <w:bookmarkEnd w:id="672"/>
      <w:bookmarkEnd w:id="673"/>
    </w:p>
    <w:p w14:paraId="5DB8719F" w14:textId="77777777" w:rsidR="009767A4" w:rsidRPr="00D948E6" w:rsidRDefault="009767A4" w:rsidP="009767A4">
      <w:pPr>
        <w:pStyle w:val="PARAGRAPH"/>
      </w:pPr>
      <w:r w:rsidRPr="00D948E6">
        <w:t>The range for value group F is 0 to 255. In all cases, if value group F is not used, it is set to 255.</w:t>
      </w:r>
    </w:p>
    <w:p w14:paraId="5DB871A0" w14:textId="77777777" w:rsidR="009767A4" w:rsidRPr="00D948E6" w:rsidRDefault="009767A4" w:rsidP="00A05548">
      <w:pPr>
        <w:pStyle w:val="Heading3"/>
      </w:pPr>
      <w:bookmarkStart w:id="674" w:name="_Ref100409020"/>
      <w:bookmarkStart w:id="675" w:name="_Ref100409025"/>
      <w:bookmarkStart w:id="676" w:name="_Toc102790127"/>
      <w:bookmarkStart w:id="677" w:name="_Toc112672400"/>
      <w:bookmarkStart w:id="678" w:name="_Toc112672963"/>
      <w:bookmarkStart w:id="679" w:name="_Toc112673197"/>
      <w:bookmarkStart w:id="680" w:name="_Toc364085239"/>
      <w:bookmarkStart w:id="681" w:name="_Toc364085658"/>
      <w:bookmarkStart w:id="682" w:name="_Toc397983222"/>
      <w:bookmarkStart w:id="683" w:name="_Toc398111897"/>
      <w:bookmarkStart w:id="684" w:name="_Toc438500196"/>
      <w:bookmarkStart w:id="685" w:name="_Toc438500932"/>
      <w:bookmarkStart w:id="686" w:name="_Toc470255505"/>
      <w:bookmarkStart w:id="687" w:name="_Toc84315148"/>
      <w:r w:rsidRPr="00D948E6">
        <w:t>Identification of billing periods</w:t>
      </w:r>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r w:rsidRPr="00D948E6">
        <w:fldChar w:fldCharType="begin"/>
      </w:r>
      <w:r w:rsidRPr="00D948E6">
        <w:instrText xml:space="preserve"> XE "Billing period" </w:instrText>
      </w:r>
      <w:r w:rsidRPr="00D948E6">
        <w:fldChar w:fldCharType="end"/>
      </w:r>
    </w:p>
    <w:p w14:paraId="5DB871A1" w14:textId="7BDAA087" w:rsidR="009767A4" w:rsidRPr="00D948E6" w:rsidRDefault="009767A4" w:rsidP="009767A4">
      <w:pPr>
        <w:pStyle w:val="PARAGRAPH"/>
      </w:pPr>
      <w:r w:rsidRPr="00D948E6">
        <w:t xml:space="preserve">Value group F specifies the allocation to different billing periods (sets of historical values) for the objects defined by value groups A to E, where storage of historical values is relevant. A billing period scheme is identified with its billing period counter, number of available billing periods, time stamp of the billing period and billing period length. Several billing period schemes may be possible. For more, see </w:t>
      </w:r>
      <w:r w:rsidR="00A83328">
        <w:fldChar w:fldCharType="begin"/>
      </w:r>
      <w:r w:rsidR="00A83328">
        <w:instrText xml:space="preserve"> REF _Ref423812824 \r \h </w:instrText>
      </w:r>
      <w:r w:rsidR="00A83328">
        <w:fldChar w:fldCharType="separate"/>
      </w:r>
      <w:r w:rsidR="005245E0">
        <w:t>7.4.1</w:t>
      </w:r>
      <w:r w:rsidR="00A83328">
        <w:fldChar w:fldCharType="end"/>
      </w:r>
      <w:r w:rsidR="00A83328">
        <w:t xml:space="preserve">, </w:t>
      </w:r>
      <w:r w:rsidR="000A18B7">
        <w:t xml:space="preserve">Clause </w:t>
      </w:r>
      <w:bookmarkStart w:id="688" w:name="_Toc102790129"/>
      <w:bookmarkStart w:id="689" w:name="_Toc112672402"/>
      <w:bookmarkStart w:id="690" w:name="_Toc112672965"/>
      <w:bookmarkStart w:id="691" w:name="_Toc112673199"/>
      <w:bookmarkStart w:id="692" w:name="_Toc114270060"/>
      <w:r w:rsidR="00DC4DD9">
        <w:fldChar w:fldCharType="begin"/>
      </w:r>
      <w:r w:rsidR="00DC4DD9">
        <w:instrText xml:space="preserve"> REF _Ref452645994 \r \h </w:instrText>
      </w:r>
      <w:r w:rsidR="00DC4DD9">
        <w:fldChar w:fldCharType="separate"/>
      </w:r>
      <w:r w:rsidR="005245E0">
        <w:t>A.3</w:t>
      </w:r>
      <w:r w:rsidR="00DC4DD9">
        <w:fldChar w:fldCharType="end"/>
      </w:r>
      <w:r w:rsidR="00DC4DD9">
        <w:t xml:space="preserve"> </w:t>
      </w:r>
      <w:r w:rsidR="00A83328">
        <w:t xml:space="preserve">and </w:t>
      </w:r>
      <w:r w:rsidR="006A4C77">
        <w:fldChar w:fldCharType="begin"/>
      </w:r>
      <w:r w:rsidR="006A4C77">
        <w:instrText xml:space="preserve"> REF IEC62056_6_2 \h </w:instrText>
      </w:r>
      <w:r w:rsidR="006A4C77">
        <w:fldChar w:fldCharType="separate"/>
      </w:r>
      <w:r w:rsidR="005245E0">
        <w:rPr>
          <w:color w:val="000000"/>
        </w:rPr>
        <w:t>IEC 62056-6-2:20</w:t>
      </w:r>
      <w:r w:rsidR="005245E0" w:rsidRPr="006E02B0">
        <w:rPr>
          <w:color w:val="000000"/>
          <w:highlight w:val="yellow"/>
        </w:rPr>
        <w:t>21</w:t>
      </w:r>
      <w:r w:rsidR="006A4C77">
        <w:fldChar w:fldCharType="end"/>
      </w:r>
      <w:r w:rsidR="00A83328">
        <w:t>, 6.2.2.</w:t>
      </w:r>
      <w:r w:rsidRPr="00D948E6">
        <w:fldChar w:fldCharType="begin"/>
      </w:r>
      <w:r w:rsidRPr="00D948E6">
        <w:instrText xml:space="preserve"> XE "Object codes" </w:instrText>
      </w:r>
      <w:r w:rsidRPr="00D948E6">
        <w:fldChar w:fldCharType="end"/>
      </w:r>
    </w:p>
    <w:p w14:paraId="5DB871A2" w14:textId="77777777" w:rsidR="009767A4" w:rsidRPr="00D948E6" w:rsidRDefault="009767A4" w:rsidP="00A05548">
      <w:pPr>
        <w:pStyle w:val="Heading1"/>
      </w:pPr>
      <w:bookmarkStart w:id="693" w:name="_Ref176080386"/>
      <w:bookmarkStart w:id="694" w:name="_Toc364085240"/>
      <w:bookmarkStart w:id="695" w:name="_Toc364085659"/>
      <w:bookmarkStart w:id="696" w:name="_Toc397983223"/>
      <w:bookmarkStart w:id="697" w:name="_Toc398111898"/>
      <w:bookmarkStart w:id="698" w:name="_Toc438500197"/>
      <w:bookmarkStart w:id="699" w:name="_Toc438500933"/>
      <w:bookmarkStart w:id="700" w:name="_Toc470255506"/>
      <w:bookmarkStart w:id="701" w:name="_Toc84315149"/>
      <w:bookmarkStart w:id="702" w:name="_Ref80259692"/>
      <w:bookmarkStart w:id="703" w:name="_Toc102790162"/>
      <w:bookmarkStart w:id="704" w:name="_Toc112672425"/>
      <w:bookmarkStart w:id="705" w:name="_Toc112672998"/>
      <w:bookmarkStart w:id="706" w:name="_Toc112673232"/>
      <w:bookmarkStart w:id="707" w:name="_Toc114270067"/>
      <w:bookmarkStart w:id="708" w:name="_Ref176056458"/>
      <w:r w:rsidRPr="00D948E6">
        <w:t>Abstract objects (Value group A = 0)</w:t>
      </w:r>
      <w:bookmarkEnd w:id="693"/>
      <w:bookmarkEnd w:id="694"/>
      <w:bookmarkEnd w:id="695"/>
      <w:bookmarkEnd w:id="696"/>
      <w:bookmarkEnd w:id="697"/>
      <w:bookmarkEnd w:id="698"/>
      <w:bookmarkEnd w:id="699"/>
      <w:bookmarkEnd w:id="700"/>
      <w:bookmarkEnd w:id="701"/>
    </w:p>
    <w:p w14:paraId="5DB871A3" w14:textId="77777777" w:rsidR="009767A4" w:rsidRPr="00D948E6" w:rsidRDefault="009767A4" w:rsidP="00E22845">
      <w:pPr>
        <w:pStyle w:val="Heading2"/>
      </w:pPr>
      <w:bookmarkStart w:id="709" w:name="_Ref218763280"/>
      <w:bookmarkStart w:id="710" w:name="_Ref360196599"/>
      <w:bookmarkStart w:id="711" w:name="_Toc364085241"/>
      <w:bookmarkStart w:id="712" w:name="_Toc364085660"/>
      <w:bookmarkStart w:id="713" w:name="_Toc397983224"/>
      <w:bookmarkStart w:id="714" w:name="_Toc398111899"/>
      <w:bookmarkStart w:id="715" w:name="_Toc438500198"/>
      <w:bookmarkStart w:id="716" w:name="_Toc438500934"/>
      <w:bookmarkStart w:id="717" w:name="_Toc470255507"/>
      <w:bookmarkStart w:id="718" w:name="_Toc84315150"/>
      <w:bookmarkEnd w:id="702"/>
      <w:bookmarkEnd w:id="703"/>
      <w:bookmarkEnd w:id="704"/>
      <w:bookmarkEnd w:id="705"/>
      <w:bookmarkEnd w:id="706"/>
      <w:bookmarkEnd w:id="707"/>
      <w:bookmarkEnd w:id="708"/>
      <w:r w:rsidRPr="00D948E6">
        <w:t>General and service entr</w:t>
      </w:r>
      <w:bookmarkEnd w:id="709"/>
      <w:r w:rsidRPr="00D948E6">
        <w:t>y objects – Abstract</w:t>
      </w:r>
      <w:bookmarkEnd w:id="710"/>
      <w:bookmarkEnd w:id="711"/>
      <w:bookmarkEnd w:id="712"/>
      <w:bookmarkEnd w:id="713"/>
      <w:bookmarkEnd w:id="714"/>
      <w:bookmarkEnd w:id="715"/>
      <w:bookmarkEnd w:id="716"/>
      <w:bookmarkEnd w:id="717"/>
      <w:bookmarkEnd w:id="718"/>
      <w:r w:rsidRPr="00D948E6">
        <w:fldChar w:fldCharType="begin"/>
      </w:r>
      <w:r w:rsidRPr="00D948E6">
        <w:instrText xml:space="preserve"> XE "General and service entry objects" </w:instrText>
      </w:r>
      <w:r w:rsidRPr="00D948E6">
        <w:fldChar w:fldCharType="end"/>
      </w:r>
    </w:p>
    <w:p w14:paraId="5DB871A4" w14:textId="4E68EE5F" w:rsidR="009767A4" w:rsidRPr="00D948E6" w:rsidRDefault="009767A4" w:rsidP="009767A4">
      <w:pPr>
        <w:pStyle w:val="PARAGRAPH"/>
      </w:pPr>
      <w:r w:rsidRPr="00D948E6">
        <w:fldChar w:fldCharType="begin"/>
      </w:r>
      <w:r w:rsidRPr="00D948E6">
        <w:instrText xml:space="preserve"> REF _Ref59611080 \h  \* MERGEFORMAT </w:instrText>
      </w:r>
      <w:r w:rsidRPr="00D948E6">
        <w:fldChar w:fldCharType="separate"/>
      </w:r>
      <w:r w:rsidR="005245E0" w:rsidRPr="00D948E6">
        <w:t xml:space="preserve">Table </w:t>
      </w:r>
      <w:r w:rsidR="005245E0">
        <w:t>8</w:t>
      </w:r>
      <w:r w:rsidRPr="00D948E6">
        <w:fldChar w:fldCharType="end"/>
      </w:r>
      <w:r w:rsidR="00C966BF">
        <w:t xml:space="preserve"> </w:t>
      </w:r>
      <w:r w:rsidRPr="00D948E6">
        <w:t>specifies OBIS codes for abstract objects. See also</w:t>
      </w:r>
      <w:r w:rsidR="006A4C77">
        <w:t xml:space="preserve"> </w:t>
      </w:r>
      <w:r w:rsidR="006A4C77">
        <w:fldChar w:fldCharType="begin"/>
      </w:r>
      <w:r w:rsidR="006A4C77">
        <w:instrText xml:space="preserve"> REF IEC62056_6_2 \h </w:instrText>
      </w:r>
      <w:r w:rsidR="006A4C77">
        <w:fldChar w:fldCharType="separate"/>
      </w:r>
      <w:r w:rsidR="005245E0">
        <w:rPr>
          <w:color w:val="000000"/>
        </w:rPr>
        <w:t>IEC 62056-6-2:20</w:t>
      </w:r>
      <w:r w:rsidR="005245E0" w:rsidRPr="006E02B0">
        <w:rPr>
          <w:color w:val="000000"/>
          <w:highlight w:val="yellow"/>
        </w:rPr>
        <w:t>21</w:t>
      </w:r>
      <w:r w:rsidR="006A4C77">
        <w:fldChar w:fldCharType="end"/>
      </w:r>
      <w:r w:rsidR="00A83328">
        <w:t xml:space="preserve">, Table </w:t>
      </w:r>
      <w:r w:rsidR="00845A83">
        <w:t>49</w:t>
      </w:r>
      <w:r w:rsidR="008C2312">
        <w:t xml:space="preserve"> for value group C.</w:t>
      </w:r>
    </w:p>
    <w:p w14:paraId="5DB871A5" w14:textId="61F13C50" w:rsidR="009767A4" w:rsidRPr="00D948E6" w:rsidRDefault="009767A4" w:rsidP="009767A4">
      <w:pPr>
        <w:pStyle w:val="TABLE-title"/>
      </w:pPr>
      <w:bookmarkStart w:id="719" w:name="_Ref59611080"/>
      <w:bookmarkStart w:id="720" w:name="_Toc100301484"/>
      <w:bookmarkStart w:id="721" w:name="_Ref100409863"/>
      <w:bookmarkStart w:id="722" w:name="_Ref155237495"/>
      <w:bookmarkStart w:id="723" w:name="_Ref176056472"/>
      <w:bookmarkStart w:id="724" w:name="_Ref258271378"/>
      <w:bookmarkStart w:id="725" w:name="_Toc364079527"/>
      <w:bookmarkStart w:id="726" w:name="_Toc397983442"/>
      <w:bookmarkStart w:id="727" w:name="_Toc398112117"/>
      <w:bookmarkStart w:id="728" w:name="_Toc438500249"/>
      <w:bookmarkStart w:id="729" w:name="_Toc438500985"/>
      <w:bookmarkStart w:id="730" w:name="_Toc470255558"/>
      <w:bookmarkStart w:id="731" w:name="_Toc84315201"/>
      <w:r w:rsidRPr="00D948E6">
        <w:t xml:space="preserve">Table </w:t>
      </w:r>
      <w:r w:rsidR="00697182">
        <w:rPr>
          <w:noProof/>
        </w:rPr>
        <w:fldChar w:fldCharType="begin"/>
      </w:r>
      <w:r w:rsidR="00697182">
        <w:rPr>
          <w:noProof/>
        </w:rPr>
        <w:instrText xml:space="preserve"> SEQ Table \* ARABIC </w:instrText>
      </w:r>
      <w:r w:rsidR="00697182">
        <w:rPr>
          <w:noProof/>
        </w:rPr>
        <w:fldChar w:fldCharType="separate"/>
      </w:r>
      <w:r w:rsidR="005245E0">
        <w:rPr>
          <w:noProof/>
        </w:rPr>
        <w:t>8</w:t>
      </w:r>
      <w:r w:rsidR="00697182">
        <w:rPr>
          <w:noProof/>
        </w:rPr>
        <w:fldChar w:fldCharType="end"/>
      </w:r>
      <w:bookmarkEnd w:id="719"/>
      <w:r w:rsidRPr="00D948E6">
        <w:t xml:space="preserve"> – </w:t>
      </w:r>
      <w:bookmarkEnd w:id="720"/>
      <w:bookmarkEnd w:id="721"/>
      <w:bookmarkEnd w:id="722"/>
      <w:bookmarkEnd w:id="723"/>
      <w:r w:rsidRPr="00D948E6">
        <w:t xml:space="preserve">OBIS codes for </w:t>
      </w:r>
      <w:bookmarkEnd w:id="724"/>
      <w:r w:rsidRPr="00D948E6">
        <w:t>general and service entry objects</w:t>
      </w:r>
      <w:bookmarkEnd w:id="725"/>
      <w:bookmarkEnd w:id="726"/>
      <w:bookmarkEnd w:id="727"/>
      <w:bookmarkEnd w:id="728"/>
      <w:bookmarkEnd w:id="729"/>
      <w:bookmarkEnd w:id="730"/>
      <w:bookmarkEnd w:id="731"/>
    </w:p>
    <w:tbl>
      <w:tblPr>
        <w:tblW w:w="907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5787"/>
        <w:gridCol w:w="533"/>
        <w:gridCol w:w="533"/>
        <w:gridCol w:w="533"/>
        <w:gridCol w:w="533"/>
        <w:gridCol w:w="533"/>
        <w:gridCol w:w="533"/>
        <w:gridCol w:w="85"/>
      </w:tblGrid>
      <w:tr w:rsidR="009767A4" w:rsidRPr="00D948E6" w14:paraId="5DB871A8" w14:textId="77777777" w:rsidTr="00270820">
        <w:trPr>
          <w:gridAfter w:val="1"/>
          <w:wAfter w:w="86" w:type="dxa"/>
          <w:cantSplit/>
          <w:tblHeader/>
          <w:jc w:val="center"/>
        </w:trPr>
        <w:tc>
          <w:tcPr>
            <w:tcW w:w="5848" w:type="dxa"/>
            <w:vMerge w:val="restart"/>
            <w:tcBorders>
              <w:top w:val="double" w:sz="4" w:space="0" w:color="auto"/>
              <w:left w:val="double" w:sz="4" w:space="0" w:color="auto"/>
            </w:tcBorders>
            <w:shd w:val="pct12" w:color="auto" w:fill="auto"/>
          </w:tcPr>
          <w:p w14:paraId="5DB871A6" w14:textId="77777777" w:rsidR="009767A4" w:rsidRPr="00D948E6" w:rsidRDefault="009767A4" w:rsidP="004F26FE">
            <w:pPr>
              <w:pStyle w:val="TABLE-col-heading"/>
            </w:pPr>
            <w:r w:rsidRPr="00D948E6">
              <w:t>General and service entry objects</w:t>
            </w:r>
          </w:p>
        </w:tc>
        <w:tc>
          <w:tcPr>
            <w:tcW w:w="3222" w:type="dxa"/>
            <w:gridSpan w:val="6"/>
            <w:tcBorders>
              <w:top w:val="double" w:sz="4" w:space="0" w:color="auto"/>
              <w:bottom w:val="single" w:sz="6" w:space="0" w:color="auto"/>
              <w:right w:val="double" w:sz="4" w:space="0" w:color="auto"/>
            </w:tcBorders>
            <w:shd w:val="pct12" w:color="auto" w:fill="auto"/>
          </w:tcPr>
          <w:p w14:paraId="5DB871A7" w14:textId="77777777" w:rsidR="009767A4" w:rsidRPr="00D948E6" w:rsidRDefault="009767A4" w:rsidP="004F26FE">
            <w:pPr>
              <w:pStyle w:val="TABLE-col-heading"/>
              <w:rPr>
                <w:i/>
              </w:rPr>
            </w:pPr>
            <w:r w:rsidRPr="00D948E6">
              <w:t>OBIS code</w:t>
            </w:r>
          </w:p>
        </w:tc>
      </w:tr>
      <w:tr w:rsidR="009767A4" w:rsidRPr="00D948E6" w14:paraId="5DB871B0" w14:textId="77777777" w:rsidTr="00270820">
        <w:trPr>
          <w:gridAfter w:val="1"/>
          <w:wAfter w:w="86" w:type="dxa"/>
          <w:cantSplit/>
          <w:tblHeader/>
          <w:jc w:val="center"/>
        </w:trPr>
        <w:tc>
          <w:tcPr>
            <w:tcW w:w="5848" w:type="dxa"/>
            <w:vMerge/>
            <w:tcBorders>
              <w:left w:val="double" w:sz="4" w:space="0" w:color="auto"/>
            </w:tcBorders>
            <w:shd w:val="pct12" w:color="auto" w:fill="auto"/>
          </w:tcPr>
          <w:p w14:paraId="5DB871A9" w14:textId="77777777" w:rsidR="009767A4" w:rsidRPr="00D948E6" w:rsidRDefault="009767A4" w:rsidP="004F26FE">
            <w:pPr>
              <w:pStyle w:val="TABLE-col-heading"/>
            </w:pPr>
          </w:p>
        </w:tc>
        <w:tc>
          <w:tcPr>
            <w:tcW w:w="537" w:type="dxa"/>
            <w:tcBorders>
              <w:top w:val="nil"/>
            </w:tcBorders>
            <w:shd w:val="pct12" w:color="auto" w:fill="auto"/>
          </w:tcPr>
          <w:p w14:paraId="5DB871AA" w14:textId="77777777" w:rsidR="009767A4" w:rsidRPr="00D948E6" w:rsidRDefault="009767A4" w:rsidP="004F26FE">
            <w:pPr>
              <w:pStyle w:val="TABLE-col-heading"/>
            </w:pPr>
            <w:r w:rsidRPr="00D948E6">
              <w:t>A</w:t>
            </w:r>
          </w:p>
        </w:tc>
        <w:tc>
          <w:tcPr>
            <w:tcW w:w="537" w:type="dxa"/>
            <w:tcBorders>
              <w:top w:val="nil"/>
            </w:tcBorders>
            <w:shd w:val="pct12" w:color="auto" w:fill="auto"/>
          </w:tcPr>
          <w:p w14:paraId="5DB871AB" w14:textId="77777777" w:rsidR="009767A4" w:rsidRPr="00D948E6" w:rsidRDefault="009767A4" w:rsidP="004F26FE">
            <w:pPr>
              <w:pStyle w:val="TABLE-col-heading"/>
            </w:pPr>
            <w:r w:rsidRPr="00D948E6">
              <w:t>B</w:t>
            </w:r>
          </w:p>
        </w:tc>
        <w:tc>
          <w:tcPr>
            <w:tcW w:w="537" w:type="dxa"/>
            <w:tcBorders>
              <w:top w:val="nil"/>
            </w:tcBorders>
            <w:shd w:val="pct12" w:color="auto" w:fill="auto"/>
          </w:tcPr>
          <w:p w14:paraId="5DB871AC" w14:textId="77777777" w:rsidR="009767A4" w:rsidRPr="00D948E6" w:rsidRDefault="009767A4" w:rsidP="004F26FE">
            <w:pPr>
              <w:pStyle w:val="TABLE-col-heading"/>
            </w:pPr>
            <w:r w:rsidRPr="00D948E6">
              <w:t>C</w:t>
            </w:r>
          </w:p>
        </w:tc>
        <w:tc>
          <w:tcPr>
            <w:tcW w:w="537" w:type="dxa"/>
            <w:tcBorders>
              <w:top w:val="nil"/>
            </w:tcBorders>
            <w:shd w:val="pct12" w:color="auto" w:fill="auto"/>
          </w:tcPr>
          <w:p w14:paraId="5DB871AD" w14:textId="77777777" w:rsidR="009767A4" w:rsidRPr="00D948E6" w:rsidRDefault="009767A4" w:rsidP="004F26FE">
            <w:pPr>
              <w:pStyle w:val="TABLE-col-heading"/>
            </w:pPr>
            <w:r w:rsidRPr="00D948E6">
              <w:t>D</w:t>
            </w:r>
          </w:p>
        </w:tc>
        <w:tc>
          <w:tcPr>
            <w:tcW w:w="537" w:type="dxa"/>
            <w:tcBorders>
              <w:top w:val="nil"/>
            </w:tcBorders>
            <w:shd w:val="pct12" w:color="auto" w:fill="auto"/>
          </w:tcPr>
          <w:p w14:paraId="5DB871AE" w14:textId="77777777" w:rsidR="009767A4" w:rsidRPr="00D948E6" w:rsidRDefault="009767A4" w:rsidP="004F26FE">
            <w:pPr>
              <w:pStyle w:val="TABLE-col-heading"/>
            </w:pPr>
            <w:r w:rsidRPr="00D948E6">
              <w:t>E</w:t>
            </w:r>
          </w:p>
        </w:tc>
        <w:tc>
          <w:tcPr>
            <w:tcW w:w="537" w:type="dxa"/>
            <w:tcBorders>
              <w:top w:val="nil"/>
              <w:bottom w:val="nil"/>
              <w:right w:val="double" w:sz="4" w:space="0" w:color="auto"/>
            </w:tcBorders>
            <w:shd w:val="pct12" w:color="auto" w:fill="auto"/>
          </w:tcPr>
          <w:p w14:paraId="5DB871AF" w14:textId="77777777" w:rsidR="009767A4" w:rsidRPr="00D948E6" w:rsidRDefault="009767A4" w:rsidP="004F26FE">
            <w:pPr>
              <w:pStyle w:val="TABLE-col-heading"/>
            </w:pPr>
            <w:r w:rsidRPr="00D948E6">
              <w:t>F</w:t>
            </w:r>
          </w:p>
        </w:tc>
      </w:tr>
      <w:tr w:rsidR="009767A4" w:rsidRPr="00D948E6" w14:paraId="5DB871B9" w14:textId="77777777" w:rsidTr="00270820">
        <w:trPr>
          <w:gridAfter w:val="1"/>
          <w:wAfter w:w="86" w:type="dxa"/>
          <w:cantSplit/>
          <w:jc w:val="center"/>
        </w:trPr>
        <w:tc>
          <w:tcPr>
            <w:tcW w:w="5848" w:type="dxa"/>
            <w:tcBorders>
              <w:top w:val="single" w:sz="6" w:space="0" w:color="auto"/>
              <w:left w:val="double" w:sz="4" w:space="0" w:color="auto"/>
              <w:bottom w:val="dashed" w:sz="4" w:space="0" w:color="auto"/>
            </w:tcBorders>
          </w:tcPr>
          <w:p w14:paraId="5DB871B1" w14:textId="77777777" w:rsidR="009767A4" w:rsidRPr="004F26FE" w:rsidRDefault="009767A4" w:rsidP="004F26FE">
            <w:pPr>
              <w:pStyle w:val="TABLE-cell"/>
              <w:rPr>
                <w:rStyle w:val="Strong"/>
              </w:rPr>
            </w:pPr>
            <w:r w:rsidRPr="004F26FE">
              <w:rPr>
                <w:rStyle w:val="Strong"/>
              </w:rPr>
              <w:t>Billing period</w:t>
            </w:r>
            <w:r w:rsidRPr="004F26FE">
              <w:rPr>
                <w:rStyle w:val="Strong"/>
              </w:rPr>
              <w:fldChar w:fldCharType="begin"/>
            </w:r>
            <w:r w:rsidRPr="004F26FE">
              <w:rPr>
                <w:rStyle w:val="Strong"/>
              </w:rPr>
              <w:instrText xml:space="preserve"> XE "Billing period" </w:instrText>
            </w:r>
            <w:r w:rsidRPr="004F26FE">
              <w:rPr>
                <w:rStyle w:val="Strong"/>
              </w:rPr>
              <w:fldChar w:fldCharType="end"/>
            </w:r>
            <w:r w:rsidRPr="004F26FE">
              <w:rPr>
                <w:rStyle w:val="Strong"/>
              </w:rPr>
              <w:t xml:space="preserve"> values/reset counter entries</w:t>
            </w:r>
          </w:p>
          <w:p w14:paraId="5DB871B2" w14:textId="77777777" w:rsidR="009767A4" w:rsidRPr="00D948E6" w:rsidRDefault="009767A4" w:rsidP="004F26FE">
            <w:pPr>
              <w:pStyle w:val="TABLE-cell"/>
            </w:pPr>
            <w:r w:rsidRPr="00D948E6">
              <w:t>(First billing period scheme if there are two)</w:t>
            </w:r>
          </w:p>
        </w:tc>
        <w:tc>
          <w:tcPr>
            <w:tcW w:w="537" w:type="dxa"/>
            <w:tcBorders>
              <w:top w:val="single" w:sz="6" w:space="0" w:color="auto"/>
              <w:bottom w:val="dashed" w:sz="4" w:space="0" w:color="auto"/>
            </w:tcBorders>
            <w:vAlign w:val="center"/>
          </w:tcPr>
          <w:p w14:paraId="5DB871B3" w14:textId="77777777" w:rsidR="009767A4" w:rsidRPr="00D948E6" w:rsidRDefault="009767A4" w:rsidP="004F26FE">
            <w:pPr>
              <w:pStyle w:val="TABLE-cell"/>
              <w:jc w:val="center"/>
            </w:pPr>
          </w:p>
        </w:tc>
        <w:tc>
          <w:tcPr>
            <w:tcW w:w="537" w:type="dxa"/>
            <w:tcBorders>
              <w:top w:val="single" w:sz="6" w:space="0" w:color="auto"/>
              <w:bottom w:val="dashed" w:sz="4" w:space="0" w:color="auto"/>
            </w:tcBorders>
            <w:vAlign w:val="center"/>
          </w:tcPr>
          <w:p w14:paraId="5DB871B4" w14:textId="77777777" w:rsidR="009767A4" w:rsidRPr="00D948E6" w:rsidRDefault="009767A4" w:rsidP="004F26FE">
            <w:pPr>
              <w:pStyle w:val="TABLE-cell"/>
              <w:jc w:val="center"/>
            </w:pPr>
          </w:p>
        </w:tc>
        <w:tc>
          <w:tcPr>
            <w:tcW w:w="537" w:type="dxa"/>
            <w:tcBorders>
              <w:top w:val="single" w:sz="6" w:space="0" w:color="auto"/>
              <w:bottom w:val="dashed" w:sz="4" w:space="0" w:color="auto"/>
            </w:tcBorders>
            <w:vAlign w:val="center"/>
          </w:tcPr>
          <w:p w14:paraId="5DB871B5" w14:textId="77777777" w:rsidR="009767A4" w:rsidRPr="00D948E6" w:rsidRDefault="009767A4" w:rsidP="004F26FE">
            <w:pPr>
              <w:pStyle w:val="TABLE-cell"/>
              <w:jc w:val="center"/>
            </w:pPr>
          </w:p>
        </w:tc>
        <w:tc>
          <w:tcPr>
            <w:tcW w:w="537" w:type="dxa"/>
            <w:tcBorders>
              <w:top w:val="single" w:sz="6" w:space="0" w:color="auto"/>
              <w:bottom w:val="dashed" w:sz="4" w:space="0" w:color="auto"/>
            </w:tcBorders>
            <w:vAlign w:val="center"/>
          </w:tcPr>
          <w:p w14:paraId="5DB871B6" w14:textId="77777777" w:rsidR="009767A4" w:rsidRPr="00D948E6" w:rsidRDefault="009767A4" w:rsidP="004F26FE">
            <w:pPr>
              <w:pStyle w:val="TABLE-cell"/>
              <w:jc w:val="center"/>
            </w:pPr>
          </w:p>
        </w:tc>
        <w:tc>
          <w:tcPr>
            <w:tcW w:w="537" w:type="dxa"/>
            <w:tcBorders>
              <w:top w:val="single" w:sz="6" w:space="0" w:color="auto"/>
              <w:bottom w:val="dashed" w:sz="4" w:space="0" w:color="auto"/>
            </w:tcBorders>
            <w:vAlign w:val="center"/>
          </w:tcPr>
          <w:p w14:paraId="5DB871B7" w14:textId="77777777" w:rsidR="009767A4" w:rsidRPr="00D948E6" w:rsidRDefault="009767A4" w:rsidP="004F26FE">
            <w:pPr>
              <w:pStyle w:val="TABLE-cell"/>
              <w:jc w:val="center"/>
            </w:pPr>
          </w:p>
        </w:tc>
        <w:tc>
          <w:tcPr>
            <w:tcW w:w="537" w:type="dxa"/>
            <w:tcBorders>
              <w:top w:val="single" w:sz="6" w:space="0" w:color="auto"/>
              <w:bottom w:val="dashed" w:sz="4" w:space="0" w:color="auto"/>
              <w:right w:val="double" w:sz="4" w:space="0" w:color="auto"/>
            </w:tcBorders>
            <w:shd w:val="pct12" w:color="auto" w:fill="FFFFFF"/>
            <w:vAlign w:val="center"/>
          </w:tcPr>
          <w:p w14:paraId="5DB871B8" w14:textId="77777777" w:rsidR="009767A4" w:rsidRPr="00D948E6" w:rsidRDefault="009767A4" w:rsidP="004F26FE">
            <w:pPr>
              <w:pStyle w:val="TABLE-cell"/>
              <w:jc w:val="center"/>
            </w:pPr>
          </w:p>
        </w:tc>
      </w:tr>
      <w:tr w:rsidR="009767A4" w:rsidRPr="00D948E6" w14:paraId="5DB871C1" w14:textId="77777777" w:rsidTr="00270820">
        <w:trPr>
          <w:gridAfter w:val="1"/>
          <w:wAfter w:w="86" w:type="dxa"/>
          <w:cantSplit/>
          <w:jc w:val="center"/>
        </w:trPr>
        <w:tc>
          <w:tcPr>
            <w:tcW w:w="5848" w:type="dxa"/>
            <w:tcBorders>
              <w:top w:val="dashed" w:sz="4" w:space="0" w:color="auto"/>
              <w:left w:val="double" w:sz="4" w:space="0" w:color="auto"/>
              <w:bottom w:val="nil"/>
            </w:tcBorders>
          </w:tcPr>
          <w:p w14:paraId="5DB871BA" w14:textId="77777777" w:rsidR="009767A4" w:rsidRPr="00D948E6" w:rsidRDefault="009767A4" w:rsidP="004F26FE">
            <w:pPr>
              <w:pStyle w:val="TABLE-cell"/>
            </w:pPr>
            <w:r w:rsidRPr="00D948E6">
              <w:t xml:space="preserve">Billing period counter (1) </w:t>
            </w:r>
            <w:r w:rsidRPr="00D948E6">
              <w:fldChar w:fldCharType="begin"/>
            </w:r>
            <w:r w:rsidRPr="00D948E6">
              <w:instrText xml:space="preserve"> XE "Billing period counter" </w:instrText>
            </w:r>
            <w:r w:rsidRPr="00D948E6">
              <w:fldChar w:fldCharType="end"/>
            </w:r>
          </w:p>
        </w:tc>
        <w:tc>
          <w:tcPr>
            <w:tcW w:w="537" w:type="dxa"/>
            <w:tcBorders>
              <w:top w:val="dashed" w:sz="4" w:space="0" w:color="auto"/>
              <w:bottom w:val="nil"/>
            </w:tcBorders>
          </w:tcPr>
          <w:p w14:paraId="5DB871BB" w14:textId="77777777" w:rsidR="009767A4" w:rsidRPr="00D948E6" w:rsidRDefault="009767A4" w:rsidP="004F26FE">
            <w:pPr>
              <w:pStyle w:val="TABLE-cell"/>
              <w:jc w:val="center"/>
            </w:pPr>
            <w:r w:rsidRPr="00D948E6">
              <w:t>0</w:t>
            </w:r>
          </w:p>
        </w:tc>
        <w:tc>
          <w:tcPr>
            <w:tcW w:w="537" w:type="dxa"/>
            <w:tcBorders>
              <w:top w:val="dashed" w:sz="4" w:space="0" w:color="auto"/>
              <w:bottom w:val="nil"/>
            </w:tcBorders>
          </w:tcPr>
          <w:p w14:paraId="5DB871BC" w14:textId="77777777" w:rsidR="009767A4" w:rsidRPr="00D948E6" w:rsidRDefault="009767A4" w:rsidP="004F26FE">
            <w:pPr>
              <w:pStyle w:val="TABLE-cell"/>
              <w:jc w:val="center"/>
              <w:rPr>
                <w:i/>
                <w:iCs/>
              </w:rPr>
            </w:pPr>
            <w:r w:rsidRPr="00D948E6">
              <w:rPr>
                <w:i/>
                <w:iCs/>
              </w:rPr>
              <w:t>b</w:t>
            </w:r>
          </w:p>
        </w:tc>
        <w:tc>
          <w:tcPr>
            <w:tcW w:w="537" w:type="dxa"/>
            <w:tcBorders>
              <w:top w:val="dashed" w:sz="4" w:space="0" w:color="auto"/>
              <w:bottom w:val="nil"/>
            </w:tcBorders>
          </w:tcPr>
          <w:p w14:paraId="5DB871BD" w14:textId="77777777" w:rsidR="009767A4" w:rsidRPr="00D948E6" w:rsidRDefault="009767A4" w:rsidP="004F26FE">
            <w:pPr>
              <w:pStyle w:val="TABLE-cell"/>
              <w:jc w:val="center"/>
            </w:pPr>
            <w:r w:rsidRPr="00D948E6">
              <w:t>0</w:t>
            </w:r>
          </w:p>
        </w:tc>
        <w:tc>
          <w:tcPr>
            <w:tcW w:w="537" w:type="dxa"/>
            <w:tcBorders>
              <w:top w:val="dashed" w:sz="4" w:space="0" w:color="auto"/>
              <w:bottom w:val="nil"/>
            </w:tcBorders>
          </w:tcPr>
          <w:p w14:paraId="5DB871BE" w14:textId="77777777" w:rsidR="009767A4" w:rsidRPr="00D948E6" w:rsidRDefault="009767A4" w:rsidP="004F26FE">
            <w:pPr>
              <w:pStyle w:val="TABLE-cell"/>
              <w:jc w:val="center"/>
            </w:pPr>
            <w:r w:rsidRPr="00D948E6">
              <w:t>1</w:t>
            </w:r>
          </w:p>
        </w:tc>
        <w:tc>
          <w:tcPr>
            <w:tcW w:w="537" w:type="dxa"/>
            <w:tcBorders>
              <w:top w:val="dashed" w:sz="4" w:space="0" w:color="auto"/>
              <w:bottom w:val="nil"/>
            </w:tcBorders>
          </w:tcPr>
          <w:p w14:paraId="5DB871BF" w14:textId="77777777" w:rsidR="009767A4" w:rsidRPr="00D948E6" w:rsidRDefault="009767A4" w:rsidP="004F26FE">
            <w:pPr>
              <w:pStyle w:val="TABLE-cell"/>
              <w:jc w:val="center"/>
            </w:pPr>
            <w:r w:rsidRPr="00D948E6">
              <w:t>0</w:t>
            </w:r>
          </w:p>
        </w:tc>
        <w:tc>
          <w:tcPr>
            <w:tcW w:w="537" w:type="dxa"/>
            <w:tcBorders>
              <w:top w:val="dashed" w:sz="4" w:space="0" w:color="auto"/>
              <w:bottom w:val="nil"/>
              <w:right w:val="double" w:sz="4" w:space="0" w:color="auto"/>
            </w:tcBorders>
            <w:shd w:val="pct12" w:color="auto" w:fill="FFFFFF"/>
          </w:tcPr>
          <w:p w14:paraId="5DB871C0" w14:textId="77777777" w:rsidR="009767A4" w:rsidRPr="00D948E6" w:rsidRDefault="009767A4" w:rsidP="004F26FE">
            <w:pPr>
              <w:pStyle w:val="TABLE-cell"/>
              <w:jc w:val="center"/>
            </w:pPr>
            <w:r w:rsidRPr="00D948E6">
              <w:rPr>
                <w:shd w:val="pct15" w:color="000000" w:fill="auto"/>
              </w:rPr>
              <w:t>VZ or 255</w:t>
            </w:r>
          </w:p>
        </w:tc>
      </w:tr>
      <w:tr w:rsidR="000D46A3" w:rsidRPr="00D948E6" w14:paraId="7E118167" w14:textId="77777777" w:rsidTr="000B5899">
        <w:trPr>
          <w:gridAfter w:val="1"/>
          <w:wAfter w:w="86" w:type="dxa"/>
          <w:cantSplit/>
          <w:jc w:val="center"/>
        </w:trPr>
        <w:tc>
          <w:tcPr>
            <w:tcW w:w="5848" w:type="dxa"/>
            <w:tcBorders>
              <w:top w:val="dashed" w:sz="4" w:space="0" w:color="auto"/>
              <w:left w:val="double" w:sz="4" w:space="0" w:color="auto"/>
              <w:bottom w:val="dashed" w:sz="4" w:space="0" w:color="auto"/>
            </w:tcBorders>
          </w:tcPr>
          <w:p w14:paraId="4562DDD0" w14:textId="1CDDF917" w:rsidR="000D46A3" w:rsidRPr="00D948E6" w:rsidRDefault="000D46A3" w:rsidP="000D46A3">
            <w:pPr>
              <w:pStyle w:val="TABLE-cell"/>
            </w:pPr>
            <w:r>
              <w:rPr>
                <w:highlight w:val="yellow"/>
              </w:rPr>
              <w:t>Billing period counter (1) in a recent billing period</w:t>
            </w:r>
          </w:p>
        </w:tc>
        <w:tc>
          <w:tcPr>
            <w:tcW w:w="537" w:type="dxa"/>
            <w:tcBorders>
              <w:top w:val="dashed" w:sz="4" w:space="0" w:color="auto"/>
              <w:bottom w:val="dashed" w:sz="4" w:space="0" w:color="auto"/>
            </w:tcBorders>
          </w:tcPr>
          <w:p w14:paraId="7CE4531E" w14:textId="0AA9A64C" w:rsidR="000D46A3" w:rsidRPr="00D948E6" w:rsidRDefault="000D46A3" w:rsidP="000D46A3">
            <w:pPr>
              <w:pStyle w:val="TABLE-cell"/>
              <w:jc w:val="center"/>
            </w:pPr>
            <w:r w:rsidRPr="00160D58">
              <w:rPr>
                <w:highlight w:val="yellow"/>
              </w:rPr>
              <w:t>0</w:t>
            </w:r>
          </w:p>
        </w:tc>
        <w:tc>
          <w:tcPr>
            <w:tcW w:w="537" w:type="dxa"/>
            <w:tcBorders>
              <w:top w:val="dashed" w:sz="4" w:space="0" w:color="auto"/>
              <w:bottom w:val="dashed" w:sz="4" w:space="0" w:color="auto"/>
            </w:tcBorders>
          </w:tcPr>
          <w:p w14:paraId="5E55AEF1" w14:textId="295D7B44" w:rsidR="000D46A3" w:rsidRPr="00D948E6" w:rsidRDefault="000D46A3" w:rsidP="000D46A3">
            <w:pPr>
              <w:pStyle w:val="TABLE-cell"/>
              <w:jc w:val="center"/>
              <w:rPr>
                <w:i/>
                <w:iCs/>
              </w:rPr>
            </w:pPr>
            <w:r w:rsidRPr="00160D58">
              <w:rPr>
                <w:i/>
                <w:iCs/>
                <w:highlight w:val="yellow"/>
              </w:rPr>
              <w:t>b</w:t>
            </w:r>
          </w:p>
        </w:tc>
        <w:tc>
          <w:tcPr>
            <w:tcW w:w="537" w:type="dxa"/>
            <w:tcBorders>
              <w:top w:val="dashed" w:sz="4" w:space="0" w:color="auto"/>
              <w:bottom w:val="dashed" w:sz="4" w:space="0" w:color="auto"/>
            </w:tcBorders>
          </w:tcPr>
          <w:p w14:paraId="182535EF" w14:textId="024EA863" w:rsidR="000D46A3" w:rsidRPr="00D948E6" w:rsidRDefault="000D46A3" w:rsidP="000D46A3">
            <w:pPr>
              <w:pStyle w:val="TABLE-cell"/>
              <w:jc w:val="center"/>
            </w:pPr>
            <w:r w:rsidRPr="00160D58">
              <w:rPr>
                <w:highlight w:val="yellow"/>
              </w:rPr>
              <w:t>0</w:t>
            </w:r>
          </w:p>
        </w:tc>
        <w:tc>
          <w:tcPr>
            <w:tcW w:w="537" w:type="dxa"/>
            <w:tcBorders>
              <w:top w:val="dashed" w:sz="4" w:space="0" w:color="auto"/>
              <w:bottom w:val="dashed" w:sz="4" w:space="0" w:color="auto"/>
            </w:tcBorders>
          </w:tcPr>
          <w:p w14:paraId="6692D841" w14:textId="1E9E98C9" w:rsidR="000D46A3" w:rsidRPr="00D948E6" w:rsidRDefault="000D46A3" w:rsidP="000D46A3">
            <w:pPr>
              <w:pStyle w:val="TABLE-cell"/>
              <w:jc w:val="center"/>
            </w:pPr>
            <w:r w:rsidRPr="00160D58">
              <w:rPr>
                <w:highlight w:val="yellow"/>
              </w:rPr>
              <w:t>1</w:t>
            </w:r>
          </w:p>
        </w:tc>
        <w:tc>
          <w:tcPr>
            <w:tcW w:w="537" w:type="dxa"/>
            <w:tcBorders>
              <w:top w:val="dashed" w:sz="4" w:space="0" w:color="auto"/>
              <w:bottom w:val="dashed" w:sz="4" w:space="0" w:color="auto"/>
            </w:tcBorders>
          </w:tcPr>
          <w:p w14:paraId="2A7F2BED" w14:textId="4558210D" w:rsidR="000D46A3" w:rsidRPr="00D948E6" w:rsidRDefault="000D46A3" w:rsidP="000D46A3">
            <w:pPr>
              <w:pStyle w:val="TABLE-cell"/>
              <w:jc w:val="center"/>
            </w:pPr>
            <w:r w:rsidRPr="00160D58">
              <w:rPr>
                <w:highlight w:val="yellow"/>
              </w:rPr>
              <w:t>0</w:t>
            </w:r>
          </w:p>
        </w:tc>
        <w:tc>
          <w:tcPr>
            <w:tcW w:w="537" w:type="dxa"/>
            <w:tcBorders>
              <w:top w:val="dashed" w:sz="4" w:space="0" w:color="auto"/>
              <w:bottom w:val="dashed" w:sz="4" w:space="0" w:color="auto"/>
              <w:right w:val="double" w:sz="4" w:space="0" w:color="auto"/>
            </w:tcBorders>
            <w:shd w:val="pct12" w:color="auto" w:fill="FFFFFF"/>
          </w:tcPr>
          <w:p w14:paraId="6BC4F5AB" w14:textId="60F8CBE2" w:rsidR="000D46A3" w:rsidRPr="00D948E6" w:rsidRDefault="000D46A3" w:rsidP="000D46A3">
            <w:pPr>
              <w:pStyle w:val="TABLE-cell"/>
              <w:jc w:val="center"/>
              <w:rPr>
                <w:shd w:val="pct15" w:color="000000" w:fill="auto"/>
              </w:rPr>
            </w:pPr>
            <w:r w:rsidRPr="00160D58">
              <w:rPr>
                <w:highlight w:val="yellow"/>
                <w:shd w:val="pct15" w:color="000000" w:fill="auto"/>
              </w:rPr>
              <w:t>101-125</w:t>
            </w:r>
          </w:p>
        </w:tc>
      </w:tr>
      <w:tr w:rsidR="000D46A3" w:rsidRPr="00D948E6" w14:paraId="4F3A5950" w14:textId="77777777" w:rsidTr="000B5899">
        <w:trPr>
          <w:gridAfter w:val="1"/>
          <w:wAfter w:w="86" w:type="dxa"/>
          <w:cantSplit/>
          <w:jc w:val="center"/>
        </w:trPr>
        <w:tc>
          <w:tcPr>
            <w:tcW w:w="5848" w:type="dxa"/>
            <w:tcBorders>
              <w:top w:val="dashed" w:sz="4" w:space="0" w:color="auto"/>
              <w:left w:val="double" w:sz="4" w:space="0" w:color="auto"/>
              <w:bottom w:val="single" w:sz="4" w:space="0" w:color="auto"/>
            </w:tcBorders>
          </w:tcPr>
          <w:p w14:paraId="04B66A6B" w14:textId="16F24651" w:rsidR="000D46A3" w:rsidRPr="00D948E6" w:rsidRDefault="000D46A3" w:rsidP="000D46A3">
            <w:pPr>
              <w:pStyle w:val="TABLE-cell"/>
            </w:pPr>
            <w:r>
              <w:rPr>
                <w:highlight w:val="yellow"/>
              </w:rPr>
              <w:t>Billing period counters (1) in unspecified number of recent billing periods</w:t>
            </w:r>
          </w:p>
        </w:tc>
        <w:tc>
          <w:tcPr>
            <w:tcW w:w="537" w:type="dxa"/>
            <w:tcBorders>
              <w:top w:val="dashed" w:sz="4" w:space="0" w:color="auto"/>
              <w:bottom w:val="single" w:sz="4" w:space="0" w:color="auto"/>
            </w:tcBorders>
          </w:tcPr>
          <w:p w14:paraId="651D33DB" w14:textId="67804D97" w:rsidR="000D46A3" w:rsidRPr="00D948E6" w:rsidRDefault="000D46A3" w:rsidP="000D46A3">
            <w:pPr>
              <w:pStyle w:val="TABLE-cell"/>
              <w:jc w:val="center"/>
            </w:pPr>
            <w:r w:rsidRPr="00160D58">
              <w:rPr>
                <w:highlight w:val="yellow"/>
              </w:rPr>
              <w:t>0</w:t>
            </w:r>
          </w:p>
        </w:tc>
        <w:tc>
          <w:tcPr>
            <w:tcW w:w="537" w:type="dxa"/>
            <w:tcBorders>
              <w:top w:val="dashed" w:sz="4" w:space="0" w:color="auto"/>
              <w:bottom w:val="single" w:sz="4" w:space="0" w:color="auto"/>
            </w:tcBorders>
          </w:tcPr>
          <w:p w14:paraId="2C5B401C" w14:textId="402D9497" w:rsidR="000D46A3" w:rsidRPr="00D948E6" w:rsidRDefault="000D46A3" w:rsidP="000D46A3">
            <w:pPr>
              <w:pStyle w:val="TABLE-cell"/>
              <w:jc w:val="center"/>
              <w:rPr>
                <w:i/>
                <w:iCs/>
              </w:rPr>
            </w:pPr>
            <w:r w:rsidRPr="00160D58">
              <w:rPr>
                <w:i/>
                <w:iCs/>
                <w:highlight w:val="yellow"/>
              </w:rPr>
              <w:t>b</w:t>
            </w:r>
          </w:p>
        </w:tc>
        <w:tc>
          <w:tcPr>
            <w:tcW w:w="537" w:type="dxa"/>
            <w:tcBorders>
              <w:top w:val="dashed" w:sz="4" w:space="0" w:color="auto"/>
              <w:bottom w:val="single" w:sz="4" w:space="0" w:color="auto"/>
            </w:tcBorders>
          </w:tcPr>
          <w:p w14:paraId="43B74D0F" w14:textId="2FAA2C90" w:rsidR="000D46A3" w:rsidRPr="00D948E6" w:rsidRDefault="000D46A3" w:rsidP="000D46A3">
            <w:pPr>
              <w:pStyle w:val="TABLE-cell"/>
              <w:jc w:val="center"/>
            </w:pPr>
            <w:r w:rsidRPr="00160D58">
              <w:rPr>
                <w:highlight w:val="yellow"/>
              </w:rPr>
              <w:t>0</w:t>
            </w:r>
          </w:p>
        </w:tc>
        <w:tc>
          <w:tcPr>
            <w:tcW w:w="537" w:type="dxa"/>
            <w:tcBorders>
              <w:top w:val="dashed" w:sz="4" w:space="0" w:color="auto"/>
              <w:bottom w:val="single" w:sz="4" w:space="0" w:color="auto"/>
            </w:tcBorders>
          </w:tcPr>
          <w:p w14:paraId="6A141EF3" w14:textId="2E7C63A2" w:rsidR="000D46A3" w:rsidRPr="00D948E6" w:rsidRDefault="000D46A3" w:rsidP="000D46A3">
            <w:pPr>
              <w:pStyle w:val="TABLE-cell"/>
              <w:jc w:val="center"/>
            </w:pPr>
            <w:r w:rsidRPr="00160D58">
              <w:rPr>
                <w:highlight w:val="yellow"/>
              </w:rPr>
              <w:t>1</w:t>
            </w:r>
          </w:p>
        </w:tc>
        <w:tc>
          <w:tcPr>
            <w:tcW w:w="537" w:type="dxa"/>
            <w:tcBorders>
              <w:top w:val="dashed" w:sz="4" w:space="0" w:color="auto"/>
              <w:bottom w:val="single" w:sz="4" w:space="0" w:color="auto"/>
            </w:tcBorders>
          </w:tcPr>
          <w:p w14:paraId="20F43CB3" w14:textId="75071717" w:rsidR="000D46A3" w:rsidRPr="00D948E6" w:rsidRDefault="000D46A3" w:rsidP="000D46A3">
            <w:pPr>
              <w:pStyle w:val="TABLE-cell"/>
              <w:jc w:val="center"/>
            </w:pPr>
            <w:r>
              <w:rPr>
                <w:highlight w:val="yellow"/>
              </w:rPr>
              <w:t>0</w:t>
            </w:r>
          </w:p>
        </w:tc>
        <w:tc>
          <w:tcPr>
            <w:tcW w:w="537" w:type="dxa"/>
            <w:tcBorders>
              <w:top w:val="dashed" w:sz="4" w:space="0" w:color="auto"/>
              <w:bottom w:val="single" w:sz="4" w:space="0" w:color="auto"/>
              <w:right w:val="double" w:sz="4" w:space="0" w:color="auto"/>
            </w:tcBorders>
            <w:shd w:val="pct12" w:color="auto" w:fill="FFFFFF"/>
          </w:tcPr>
          <w:p w14:paraId="54C9727F" w14:textId="2C0DB402" w:rsidR="000D46A3" w:rsidRPr="00D948E6" w:rsidRDefault="000D46A3" w:rsidP="000D46A3">
            <w:pPr>
              <w:pStyle w:val="TABLE-cell"/>
              <w:jc w:val="center"/>
            </w:pPr>
            <w:r w:rsidRPr="00160D58">
              <w:rPr>
                <w:highlight w:val="yellow"/>
                <w:shd w:val="pct15" w:color="000000" w:fill="auto"/>
              </w:rPr>
              <w:t>126</w:t>
            </w:r>
          </w:p>
        </w:tc>
      </w:tr>
      <w:tr w:rsidR="000D46A3" w:rsidRPr="00D948E6" w14:paraId="5DB871C9" w14:textId="77777777" w:rsidTr="00270820">
        <w:trPr>
          <w:gridAfter w:val="1"/>
          <w:wAfter w:w="86" w:type="dxa"/>
          <w:cantSplit/>
          <w:jc w:val="center"/>
        </w:trPr>
        <w:tc>
          <w:tcPr>
            <w:tcW w:w="5848" w:type="dxa"/>
            <w:tcBorders>
              <w:top w:val="nil"/>
              <w:left w:val="double" w:sz="4" w:space="0" w:color="auto"/>
              <w:bottom w:val="nil"/>
            </w:tcBorders>
          </w:tcPr>
          <w:p w14:paraId="5DB871C2" w14:textId="77777777" w:rsidR="000D46A3" w:rsidRPr="00D948E6" w:rsidRDefault="000D46A3" w:rsidP="000D46A3">
            <w:pPr>
              <w:pStyle w:val="TABLE-cell"/>
            </w:pPr>
            <w:r w:rsidRPr="00D948E6">
              <w:t>Number of available billing periods (1)</w:t>
            </w:r>
          </w:p>
        </w:tc>
        <w:tc>
          <w:tcPr>
            <w:tcW w:w="537" w:type="dxa"/>
            <w:tcBorders>
              <w:top w:val="nil"/>
              <w:bottom w:val="nil"/>
            </w:tcBorders>
          </w:tcPr>
          <w:p w14:paraId="5DB871C3" w14:textId="77777777" w:rsidR="000D46A3" w:rsidRPr="00D948E6" w:rsidRDefault="000D46A3" w:rsidP="000D46A3">
            <w:pPr>
              <w:pStyle w:val="TABLE-cell"/>
              <w:jc w:val="center"/>
            </w:pPr>
            <w:r w:rsidRPr="00D948E6">
              <w:t>0</w:t>
            </w:r>
          </w:p>
        </w:tc>
        <w:tc>
          <w:tcPr>
            <w:tcW w:w="537" w:type="dxa"/>
            <w:tcBorders>
              <w:top w:val="nil"/>
              <w:bottom w:val="nil"/>
            </w:tcBorders>
          </w:tcPr>
          <w:p w14:paraId="5DB871C4" w14:textId="77777777" w:rsidR="000D46A3" w:rsidRPr="00D948E6" w:rsidRDefault="000D46A3" w:rsidP="000D46A3">
            <w:pPr>
              <w:pStyle w:val="TABLE-cell"/>
              <w:jc w:val="center"/>
              <w:rPr>
                <w:i/>
                <w:iCs/>
              </w:rPr>
            </w:pPr>
            <w:r w:rsidRPr="00D948E6">
              <w:rPr>
                <w:i/>
                <w:iCs/>
              </w:rPr>
              <w:t>b</w:t>
            </w:r>
          </w:p>
        </w:tc>
        <w:tc>
          <w:tcPr>
            <w:tcW w:w="537" w:type="dxa"/>
            <w:tcBorders>
              <w:top w:val="nil"/>
              <w:bottom w:val="nil"/>
            </w:tcBorders>
          </w:tcPr>
          <w:p w14:paraId="5DB871C5" w14:textId="77777777" w:rsidR="000D46A3" w:rsidRPr="00D948E6" w:rsidRDefault="000D46A3" w:rsidP="000D46A3">
            <w:pPr>
              <w:pStyle w:val="TABLE-cell"/>
              <w:jc w:val="center"/>
            </w:pPr>
            <w:r w:rsidRPr="00D948E6">
              <w:t>0</w:t>
            </w:r>
          </w:p>
        </w:tc>
        <w:tc>
          <w:tcPr>
            <w:tcW w:w="537" w:type="dxa"/>
            <w:tcBorders>
              <w:top w:val="nil"/>
              <w:bottom w:val="nil"/>
            </w:tcBorders>
          </w:tcPr>
          <w:p w14:paraId="5DB871C6" w14:textId="77777777" w:rsidR="000D46A3" w:rsidRPr="00D948E6" w:rsidRDefault="000D46A3" w:rsidP="000D46A3">
            <w:pPr>
              <w:pStyle w:val="TABLE-cell"/>
              <w:jc w:val="center"/>
            </w:pPr>
            <w:r w:rsidRPr="00D948E6">
              <w:t>1</w:t>
            </w:r>
          </w:p>
        </w:tc>
        <w:tc>
          <w:tcPr>
            <w:tcW w:w="537" w:type="dxa"/>
            <w:tcBorders>
              <w:top w:val="nil"/>
              <w:bottom w:val="nil"/>
            </w:tcBorders>
          </w:tcPr>
          <w:p w14:paraId="5DB871C7" w14:textId="77777777" w:rsidR="000D46A3" w:rsidRPr="00D948E6" w:rsidRDefault="000D46A3" w:rsidP="000D46A3">
            <w:pPr>
              <w:pStyle w:val="TABLE-cell"/>
              <w:jc w:val="center"/>
            </w:pPr>
            <w:r w:rsidRPr="00D948E6">
              <w:t>1</w:t>
            </w:r>
          </w:p>
        </w:tc>
        <w:tc>
          <w:tcPr>
            <w:tcW w:w="537" w:type="dxa"/>
            <w:tcBorders>
              <w:top w:val="nil"/>
              <w:bottom w:val="nil"/>
              <w:right w:val="double" w:sz="4" w:space="0" w:color="auto"/>
            </w:tcBorders>
            <w:shd w:val="pct12" w:color="auto" w:fill="FFFFFF"/>
          </w:tcPr>
          <w:p w14:paraId="5DB871C8" w14:textId="77777777" w:rsidR="000D46A3" w:rsidRPr="00D948E6" w:rsidRDefault="000D46A3" w:rsidP="000D46A3">
            <w:pPr>
              <w:pStyle w:val="TABLE-cell"/>
              <w:jc w:val="center"/>
            </w:pPr>
          </w:p>
        </w:tc>
      </w:tr>
      <w:tr w:rsidR="000D46A3" w:rsidRPr="00D948E6" w14:paraId="5DB871D1" w14:textId="77777777" w:rsidTr="00270820">
        <w:trPr>
          <w:gridAfter w:val="1"/>
          <w:wAfter w:w="86" w:type="dxa"/>
          <w:cantSplit/>
          <w:jc w:val="center"/>
        </w:trPr>
        <w:tc>
          <w:tcPr>
            <w:tcW w:w="5848" w:type="dxa"/>
            <w:tcBorders>
              <w:top w:val="nil"/>
              <w:left w:val="double" w:sz="4" w:space="0" w:color="auto"/>
              <w:bottom w:val="nil"/>
            </w:tcBorders>
          </w:tcPr>
          <w:p w14:paraId="5DB871CA" w14:textId="77777777" w:rsidR="000D46A3" w:rsidRPr="00D948E6" w:rsidRDefault="000D46A3" w:rsidP="000D46A3">
            <w:pPr>
              <w:pStyle w:val="TABLE-cell"/>
            </w:pPr>
            <w:r w:rsidRPr="00D948E6">
              <w:t>Time stamp of the most recent billing period (1)</w:t>
            </w:r>
          </w:p>
        </w:tc>
        <w:tc>
          <w:tcPr>
            <w:tcW w:w="537" w:type="dxa"/>
            <w:tcBorders>
              <w:top w:val="nil"/>
              <w:bottom w:val="nil"/>
            </w:tcBorders>
          </w:tcPr>
          <w:p w14:paraId="5DB871CB" w14:textId="77777777" w:rsidR="000D46A3" w:rsidRPr="00D948E6" w:rsidRDefault="000D46A3" w:rsidP="000D46A3">
            <w:pPr>
              <w:pStyle w:val="TABLE-cell"/>
              <w:jc w:val="center"/>
            </w:pPr>
            <w:r w:rsidRPr="00D948E6">
              <w:t>0</w:t>
            </w:r>
          </w:p>
        </w:tc>
        <w:tc>
          <w:tcPr>
            <w:tcW w:w="537" w:type="dxa"/>
            <w:tcBorders>
              <w:top w:val="nil"/>
              <w:bottom w:val="nil"/>
            </w:tcBorders>
          </w:tcPr>
          <w:p w14:paraId="5DB871CC" w14:textId="77777777" w:rsidR="000D46A3" w:rsidRPr="00D948E6" w:rsidRDefault="000D46A3" w:rsidP="000D46A3">
            <w:pPr>
              <w:pStyle w:val="TABLE-cell"/>
              <w:jc w:val="center"/>
              <w:rPr>
                <w:i/>
                <w:iCs/>
              </w:rPr>
            </w:pPr>
            <w:r w:rsidRPr="00D948E6">
              <w:rPr>
                <w:i/>
                <w:iCs/>
              </w:rPr>
              <w:t>b</w:t>
            </w:r>
          </w:p>
        </w:tc>
        <w:tc>
          <w:tcPr>
            <w:tcW w:w="537" w:type="dxa"/>
            <w:tcBorders>
              <w:top w:val="nil"/>
              <w:bottom w:val="nil"/>
            </w:tcBorders>
          </w:tcPr>
          <w:p w14:paraId="5DB871CD" w14:textId="77777777" w:rsidR="000D46A3" w:rsidRPr="00D948E6" w:rsidRDefault="000D46A3" w:rsidP="000D46A3">
            <w:pPr>
              <w:pStyle w:val="TABLE-cell"/>
              <w:jc w:val="center"/>
            </w:pPr>
            <w:r w:rsidRPr="00D948E6">
              <w:t>0</w:t>
            </w:r>
          </w:p>
        </w:tc>
        <w:tc>
          <w:tcPr>
            <w:tcW w:w="537" w:type="dxa"/>
            <w:tcBorders>
              <w:top w:val="nil"/>
              <w:bottom w:val="nil"/>
            </w:tcBorders>
          </w:tcPr>
          <w:p w14:paraId="5DB871CE" w14:textId="77777777" w:rsidR="000D46A3" w:rsidRPr="00D948E6" w:rsidRDefault="000D46A3" w:rsidP="000D46A3">
            <w:pPr>
              <w:pStyle w:val="TABLE-cell"/>
              <w:jc w:val="center"/>
            </w:pPr>
            <w:r w:rsidRPr="00D948E6">
              <w:t>1</w:t>
            </w:r>
          </w:p>
        </w:tc>
        <w:tc>
          <w:tcPr>
            <w:tcW w:w="537" w:type="dxa"/>
            <w:tcBorders>
              <w:top w:val="nil"/>
              <w:bottom w:val="nil"/>
            </w:tcBorders>
          </w:tcPr>
          <w:p w14:paraId="5DB871CF" w14:textId="77777777" w:rsidR="000D46A3" w:rsidRPr="00D948E6" w:rsidRDefault="000D46A3" w:rsidP="000D46A3">
            <w:pPr>
              <w:pStyle w:val="TABLE-cell"/>
              <w:jc w:val="center"/>
            </w:pPr>
            <w:r w:rsidRPr="00D948E6">
              <w:t>2</w:t>
            </w:r>
          </w:p>
        </w:tc>
        <w:tc>
          <w:tcPr>
            <w:tcW w:w="537" w:type="dxa"/>
            <w:tcBorders>
              <w:top w:val="nil"/>
              <w:bottom w:val="nil"/>
              <w:right w:val="double" w:sz="4" w:space="0" w:color="auto"/>
            </w:tcBorders>
            <w:shd w:val="pct12" w:color="auto" w:fill="FFFFFF"/>
          </w:tcPr>
          <w:p w14:paraId="5DB871D0" w14:textId="77777777" w:rsidR="000D46A3" w:rsidRPr="00D948E6" w:rsidRDefault="000D46A3" w:rsidP="000D46A3">
            <w:pPr>
              <w:pStyle w:val="TABLE-cell"/>
              <w:jc w:val="center"/>
            </w:pPr>
          </w:p>
        </w:tc>
      </w:tr>
      <w:tr w:rsidR="000D46A3" w:rsidRPr="00D948E6" w14:paraId="5DB871D9" w14:textId="77777777" w:rsidTr="00270820">
        <w:trPr>
          <w:gridAfter w:val="1"/>
          <w:wAfter w:w="86" w:type="dxa"/>
          <w:cantSplit/>
          <w:jc w:val="center"/>
        </w:trPr>
        <w:tc>
          <w:tcPr>
            <w:tcW w:w="5848" w:type="dxa"/>
            <w:tcBorders>
              <w:top w:val="nil"/>
              <w:left w:val="double" w:sz="4" w:space="0" w:color="auto"/>
              <w:bottom w:val="nil"/>
            </w:tcBorders>
          </w:tcPr>
          <w:p w14:paraId="5DB871D2" w14:textId="77777777" w:rsidR="000D46A3" w:rsidRPr="00D948E6" w:rsidRDefault="000D46A3" w:rsidP="000D46A3">
            <w:pPr>
              <w:pStyle w:val="TABLE-cell"/>
            </w:pPr>
            <w:r w:rsidRPr="00D948E6">
              <w:t>Time stamp</w:t>
            </w:r>
            <w:r w:rsidRPr="00D948E6">
              <w:fldChar w:fldCharType="begin"/>
            </w:r>
            <w:r w:rsidRPr="00D948E6">
              <w:instrText xml:space="preserve"> XE "Time stamp" </w:instrText>
            </w:r>
            <w:r w:rsidRPr="00D948E6">
              <w:fldChar w:fldCharType="end"/>
            </w:r>
            <w:r w:rsidRPr="00D948E6">
              <w:t xml:space="preserve"> of the billing period (1) VZ (last reset)</w:t>
            </w:r>
          </w:p>
        </w:tc>
        <w:tc>
          <w:tcPr>
            <w:tcW w:w="537" w:type="dxa"/>
            <w:tcBorders>
              <w:top w:val="nil"/>
              <w:bottom w:val="nil"/>
            </w:tcBorders>
          </w:tcPr>
          <w:p w14:paraId="5DB871D3" w14:textId="77777777" w:rsidR="000D46A3" w:rsidRPr="00D948E6" w:rsidRDefault="000D46A3" w:rsidP="000D46A3">
            <w:pPr>
              <w:pStyle w:val="TABLE-cell"/>
              <w:jc w:val="center"/>
            </w:pPr>
            <w:r w:rsidRPr="00D948E6">
              <w:t>0</w:t>
            </w:r>
          </w:p>
        </w:tc>
        <w:tc>
          <w:tcPr>
            <w:tcW w:w="537" w:type="dxa"/>
            <w:tcBorders>
              <w:top w:val="nil"/>
              <w:bottom w:val="nil"/>
            </w:tcBorders>
          </w:tcPr>
          <w:p w14:paraId="5DB871D4" w14:textId="77777777" w:rsidR="000D46A3" w:rsidRPr="00D948E6" w:rsidRDefault="000D46A3" w:rsidP="000D46A3">
            <w:pPr>
              <w:pStyle w:val="TABLE-cell"/>
              <w:jc w:val="center"/>
              <w:rPr>
                <w:i/>
                <w:iCs/>
              </w:rPr>
            </w:pPr>
            <w:r w:rsidRPr="00D948E6">
              <w:rPr>
                <w:i/>
                <w:iCs/>
              </w:rPr>
              <w:t>b</w:t>
            </w:r>
          </w:p>
        </w:tc>
        <w:tc>
          <w:tcPr>
            <w:tcW w:w="537" w:type="dxa"/>
            <w:tcBorders>
              <w:top w:val="nil"/>
              <w:bottom w:val="nil"/>
            </w:tcBorders>
          </w:tcPr>
          <w:p w14:paraId="5DB871D5" w14:textId="77777777" w:rsidR="000D46A3" w:rsidRPr="00D948E6" w:rsidRDefault="000D46A3" w:rsidP="000D46A3">
            <w:pPr>
              <w:pStyle w:val="TABLE-cell"/>
              <w:jc w:val="center"/>
            </w:pPr>
            <w:r w:rsidRPr="00D948E6">
              <w:t>0</w:t>
            </w:r>
          </w:p>
        </w:tc>
        <w:tc>
          <w:tcPr>
            <w:tcW w:w="537" w:type="dxa"/>
            <w:tcBorders>
              <w:top w:val="nil"/>
              <w:bottom w:val="nil"/>
            </w:tcBorders>
          </w:tcPr>
          <w:p w14:paraId="5DB871D6" w14:textId="77777777" w:rsidR="000D46A3" w:rsidRPr="00D948E6" w:rsidRDefault="000D46A3" w:rsidP="000D46A3">
            <w:pPr>
              <w:pStyle w:val="TABLE-cell"/>
              <w:jc w:val="center"/>
            </w:pPr>
            <w:r w:rsidRPr="00D948E6">
              <w:t>1</w:t>
            </w:r>
          </w:p>
        </w:tc>
        <w:tc>
          <w:tcPr>
            <w:tcW w:w="537" w:type="dxa"/>
            <w:tcBorders>
              <w:top w:val="nil"/>
              <w:bottom w:val="nil"/>
            </w:tcBorders>
          </w:tcPr>
          <w:p w14:paraId="5DB871D7" w14:textId="77777777" w:rsidR="000D46A3" w:rsidRPr="00D948E6" w:rsidRDefault="000D46A3" w:rsidP="000D46A3">
            <w:pPr>
              <w:pStyle w:val="TABLE-cell"/>
              <w:jc w:val="center"/>
            </w:pPr>
            <w:r w:rsidRPr="00D948E6">
              <w:t>2</w:t>
            </w:r>
          </w:p>
        </w:tc>
        <w:tc>
          <w:tcPr>
            <w:tcW w:w="537" w:type="dxa"/>
            <w:tcBorders>
              <w:top w:val="nil"/>
              <w:bottom w:val="nil"/>
              <w:right w:val="double" w:sz="4" w:space="0" w:color="auto"/>
            </w:tcBorders>
            <w:shd w:val="pct12" w:color="auto" w:fill="FFFFFF"/>
          </w:tcPr>
          <w:p w14:paraId="5DB871D8" w14:textId="77777777" w:rsidR="000D46A3" w:rsidRPr="00D948E6" w:rsidRDefault="000D46A3" w:rsidP="000D46A3">
            <w:pPr>
              <w:pStyle w:val="TABLE-cell"/>
              <w:jc w:val="center"/>
            </w:pPr>
            <w:r w:rsidRPr="00D948E6">
              <w:t>VZ</w:t>
            </w:r>
          </w:p>
        </w:tc>
      </w:tr>
      <w:tr w:rsidR="000D46A3" w:rsidRPr="00D948E6" w14:paraId="5DB871E1" w14:textId="77777777" w:rsidTr="00270820">
        <w:trPr>
          <w:gridAfter w:val="1"/>
          <w:wAfter w:w="86" w:type="dxa"/>
          <w:cantSplit/>
          <w:jc w:val="center"/>
        </w:trPr>
        <w:tc>
          <w:tcPr>
            <w:tcW w:w="5848" w:type="dxa"/>
            <w:tcBorders>
              <w:top w:val="nil"/>
              <w:left w:val="double" w:sz="4" w:space="0" w:color="auto"/>
              <w:bottom w:val="nil"/>
            </w:tcBorders>
          </w:tcPr>
          <w:p w14:paraId="5DB871DA" w14:textId="77777777" w:rsidR="000D46A3" w:rsidRPr="00D948E6" w:rsidRDefault="000D46A3" w:rsidP="000D46A3">
            <w:pPr>
              <w:pStyle w:val="TABLE-cell"/>
            </w:pPr>
            <w:r w:rsidRPr="00D948E6">
              <w:t>Time stamp of the billing period (1)</w:t>
            </w:r>
            <w:r w:rsidRPr="00D948E6">
              <w:fldChar w:fldCharType="begin"/>
            </w:r>
            <w:r w:rsidRPr="00D948E6">
              <w:instrText xml:space="preserve"> XE "</w:instrText>
            </w:r>
            <w:r w:rsidRPr="00D948E6">
              <w:rPr>
                <w:color w:val="000000"/>
                <w:kern w:val="28"/>
              </w:rPr>
              <w:instrText>Billing period</w:instrText>
            </w:r>
            <w:r w:rsidRPr="00D948E6">
              <w:instrText xml:space="preserve">" </w:instrText>
            </w:r>
            <w:r w:rsidRPr="00D948E6">
              <w:fldChar w:fldCharType="end"/>
            </w:r>
            <w:r w:rsidRPr="00D948E6">
              <w:t xml:space="preserve"> VZ</w:t>
            </w:r>
            <w:r w:rsidRPr="00932EFC">
              <w:rPr>
                <w:rStyle w:val="SUBscript-small"/>
              </w:rPr>
              <w:t xml:space="preserve">-1 </w:t>
            </w:r>
          </w:p>
        </w:tc>
        <w:tc>
          <w:tcPr>
            <w:tcW w:w="537" w:type="dxa"/>
            <w:tcBorders>
              <w:top w:val="nil"/>
              <w:bottom w:val="nil"/>
            </w:tcBorders>
          </w:tcPr>
          <w:p w14:paraId="5DB871DB" w14:textId="77777777" w:rsidR="000D46A3" w:rsidRPr="00D948E6" w:rsidRDefault="000D46A3" w:rsidP="000D46A3">
            <w:pPr>
              <w:pStyle w:val="TABLE-cell"/>
              <w:jc w:val="center"/>
            </w:pPr>
            <w:r w:rsidRPr="00D948E6">
              <w:t>0</w:t>
            </w:r>
          </w:p>
        </w:tc>
        <w:tc>
          <w:tcPr>
            <w:tcW w:w="537" w:type="dxa"/>
            <w:tcBorders>
              <w:top w:val="nil"/>
              <w:bottom w:val="nil"/>
            </w:tcBorders>
          </w:tcPr>
          <w:p w14:paraId="5DB871DC" w14:textId="77777777" w:rsidR="000D46A3" w:rsidRPr="00D948E6" w:rsidRDefault="000D46A3" w:rsidP="000D46A3">
            <w:pPr>
              <w:pStyle w:val="TABLE-cell"/>
              <w:jc w:val="center"/>
              <w:rPr>
                <w:i/>
                <w:iCs/>
              </w:rPr>
            </w:pPr>
            <w:r w:rsidRPr="00D948E6">
              <w:rPr>
                <w:i/>
                <w:iCs/>
              </w:rPr>
              <w:t>b</w:t>
            </w:r>
          </w:p>
        </w:tc>
        <w:tc>
          <w:tcPr>
            <w:tcW w:w="537" w:type="dxa"/>
            <w:tcBorders>
              <w:top w:val="nil"/>
              <w:bottom w:val="nil"/>
            </w:tcBorders>
          </w:tcPr>
          <w:p w14:paraId="5DB871DD" w14:textId="77777777" w:rsidR="000D46A3" w:rsidRPr="00D948E6" w:rsidRDefault="000D46A3" w:rsidP="000D46A3">
            <w:pPr>
              <w:pStyle w:val="TABLE-cell"/>
              <w:jc w:val="center"/>
            </w:pPr>
            <w:r w:rsidRPr="00D948E6">
              <w:t>0</w:t>
            </w:r>
          </w:p>
        </w:tc>
        <w:tc>
          <w:tcPr>
            <w:tcW w:w="537" w:type="dxa"/>
            <w:tcBorders>
              <w:top w:val="nil"/>
              <w:bottom w:val="nil"/>
            </w:tcBorders>
          </w:tcPr>
          <w:p w14:paraId="5DB871DE" w14:textId="77777777" w:rsidR="000D46A3" w:rsidRPr="00D948E6" w:rsidRDefault="000D46A3" w:rsidP="000D46A3">
            <w:pPr>
              <w:pStyle w:val="TABLE-cell"/>
              <w:jc w:val="center"/>
            </w:pPr>
            <w:r w:rsidRPr="00D948E6">
              <w:t>1</w:t>
            </w:r>
          </w:p>
        </w:tc>
        <w:tc>
          <w:tcPr>
            <w:tcW w:w="537" w:type="dxa"/>
            <w:tcBorders>
              <w:top w:val="nil"/>
              <w:bottom w:val="nil"/>
            </w:tcBorders>
          </w:tcPr>
          <w:p w14:paraId="5DB871DF" w14:textId="77777777" w:rsidR="000D46A3" w:rsidRPr="00D948E6" w:rsidRDefault="000D46A3" w:rsidP="000D46A3">
            <w:pPr>
              <w:pStyle w:val="TABLE-cell"/>
              <w:jc w:val="center"/>
            </w:pPr>
            <w:r w:rsidRPr="00D948E6">
              <w:t>2</w:t>
            </w:r>
          </w:p>
        </w:tc>
        <w:tc>
          <w:tcPr>
            <w:tcW w:w="537" w:type="dxa"/>
            <w:tcBorders>
              <w:top w:val="nil"/>
              <w:bottom w:val="nil"/>
              <w:right w:val="double" w:sz="4" w:space="0" w:color="auto"/>
            </w:tcBorders>
            <w:shd w:val="pct12" w:color="auto" w:fill="FFFFFF"/>
          </w:tcPr>
          <w:p w14:paraId="5DB871E0" w14:textId="77777777" w:rsidR="000D46A3" w:rsidRPr="00D948E6" w:rsidRDefault="000D46A3" w:rsidP="000D46A3">
            <w:pPr>
              <w:pStyle w:val="TABLE-cell"/>
              <w:jc w:val="center"/>
            </w:pPr>
            <w:r w:rsidRPr="00D948E6">
              <w:t>VZ</w:t>
            </w:r>
            <w:r w:rsidRPr="00932EFC">
              <w:rPr>
                <w:rStyle w:val="SUBscript-small"/>
              </w:rPr>
              <w:t>-1</w:t>
            </w:r>
          </w:p>
        </w:tc>
      </w:tr>
      <w:tr w:rsidR="000D46A3" w:rsidRPr="00D948E6" w14:paraId="5DB871E9" w14:textId="77777777" w:rsidTr="00270820">
        <w:trPr>
          <w:gridAfter w:val="1"/>
          <w:wAfter w:w="86" w:type="dxa"/>
          <w:cantSplit/>
          <w:jc w:val="center"/>
        </w:trPr>
        <w:tc>
          <w:tcPr>
            <w:tcW w:w="5848" w:type="dxa"/>
            <w:tcBorders>
              <w:top w:val="nil"/>
              <w:left w:val="double" w:sz="4" w:space="0" w:color="auto"/>
              <w:bottom w:val="nil"/>
            </w:tcBorders>
          </w:tcPr>
          <w:p w14:paraId="5DB871E2" w14:textId="77777777" w:rsidR="000D46A3" w:rsidRPr="00D948E6" w:rsidRDefault="000D46A3" w:rsidP="000D46A3">
            <w:pPr>
              <w:pStyle w:val="TABLE-cell"/>
            </w:pPr>
            <w:r w:rsidRPr="00D948E6">
              <w:t>…</w:t>
            </w:r>
          </w:p>
        </w:tc>
        <w:tc>
          <w:tcPr>
            <w:tcW w:w="537" w:type="dxa"/>
            <w:tcBorders>
              <w:top w:val="nil"/>
              <w:bottom w:val="nil"/>
            </w:tcBorders>
          </w:tcPr>
          <w:p w14:paraId="5DB871E3" w14:textId="77777777" w:rsidR="000D46A3" w:rsidRPr="00D948E6" w:rsidRDefault="000D46A3" w:rsidP="000D46A3">
            <w:pPr>
              <w:pStyle w:val="TABLE-cell"/>
              <w:jc w:val="center"/>
            </w:pPr>
            <w:r w:rsidRPr="00D948E6">
              <w:t>…</w:t>
            </w:r>
          </w:p>
        </w:tc>
        <w:tc>
          <w:tcPr>
            <w:tcW w:w="537" w:type="dxa"/>
            <w:tcBorders>
              <w:top w:val="nil"/>
              <w:bottom w:val="nil"/>
            </w:tcBorders>
          </w:tcPr>
          <w:p w14:paraId="5DB871E4" w14:textId="77777777" w:rsidR="000D46A3" w:rsidRPr="00D948E6" w:rsidRDefault="000D46A3" w:rsidP="000D46A3">
            <w:pPr>
              <w:pStyle w:val="TABLE-cell"/>
              <w:jc w:val="center"/>
              <w:rPr>
                <w:i/>
                <w:iCs/>
              </w:rPr>
            </w:pPr>
            <w:r w:rsidRPr="00D948E6">
              <w:rPr>
                <w:i/>
                <w:iCs/>
              </w:rPr>
              <w:t>…</w:t>
            </w:r>
          </w:p>
        </w:tc>
        <w:tc>
          <w:tcPr>
            <w:tcW w:w="537" w:type="dxa"/>
            <w:tcBorders>
              <w:top w:val="nil"/>
              <w:bottom w:val="nil"/>
            </w:tcBorders>
          </w:tcPr>
          <w:p w14:paraId="5DB871E5" w14:textId="77777777" w:rsidR="000D46A3" w:rsidRPr="00D948E6" w:rsidRDefault="000D46A3" w:rsidP="000D46A3">
            <w:pPr>
              <w:pStyle w:val="TABLE-cell"/>
              <w:jc w:val="center"/>
            </w:pPr>
            <w:r w:rsidRPr="00D948E6">
              <w:t>…</w:t>
            </w:r>
          </w:p>
        </w:tc>
        <w:tc>
          <w:tcPr>
            <w:tcW w:w="537" w:type="dxa"/>
            <w:tcBorders>
              <w:top w:val="nil"/>
              <w:bottom w:val="nil"/>
            </w:tcBorders>
          </w:tcPr>
          <w:p w14:paraId="5DB871E6" w14:textId="77777777" w:rsidR="000D46A3" w:rsidRPr="00D948E6" w:rsidRDefault="000D46A3" w:rsidP="000D46A3">
            <w:pPr>
              <w:pStyle w:val="TABLE-cell"/>
              <w:jc w:val="center"/>
            </w:pPr>
            <w:r w:rsidRPr="00D948E6">
              <w:t>…</w:t>
            </w:r>
          </w:p>
        </w:tc>
        <w:tc>
          <w:tcPr>
            <w:tcW w:w="537" w:type="dxa"/>
            <w:tcBorders>
              <w:top w:val="nil"/>
              <w:bottom w:val="nil"/>
            </w:tcBorders>
          </w:tcPr>
          <w:p w14:paraId="5DB871E7" w14:textId="77777777" w:rsidR="000D46A3" w:rsidRPr="00D948E6" w:rsidRDefault="000D46A3" w:rsidP="000D46A3">
            <w:pPr>
              <w:pStyle w:val="TABLE-cell"/>
              <w:jc w:val="center"/>
            </w:pPr>
            <w:r w:rsidRPr="00D948E6">
              <w:t>…</w:t>
            </w:r>
          </w:p>
        </w:tc>
        <w:tc>
          <w:tcPr>
            <w:tcW w:w="537" w:type="dxa"/>
            <w:tcBorders>
              <w:top w:val="nil"/>
              <w:bottom w:val="nil"/>
              <w:right w:val="double" w:sz="4" w:space="0" w:color="auto"/>
            </w:tcBorders>
            <w:shd w:val="pct12" w:color="auto" w:fill="FFFFFF"/>
          </w:tcPr>
          <w:p w14:paraId="5DB871E8" w14:textId="77777777" w:rsidR="000D46A3" w:rsidRPr="00D948E6" w:rsidRDefault="000D46A3" w:rsidP="000D46A3">
            <w:pPr>
              <w:pStyle w:val="TABLE-cell"/>
              <w:jc w:val="center"/>
            </w:pPr>
            <w:r w:rsidRPr="00D948E6">
              <w:t>...</w:t>
            </w:r>
          </w:p>
        </w:tc>
      </w:tr>
      <w:tr w:rsidR="000D46A3" w:rsidRPr="00D948E6" w14:paraId="5DB871F1" w14:textId="77777777" w:rsidTr="00270820">
        <w:trPr>
          <w:gridAfter w:val="1"/>
          <w:wAfter w:w="86" w:type="dxa"/>
          <w:cantSplit/>
          <w:jc w:val="center"/>
        </w:trPr>
        <w:tc>
          <w:tcPr>
            <w:tcW w:w="5848" w:type="dxa"/>
            <w:tcBorders>
              <w:top w:val="nil"/>
              <w:left w:val="double" w:sz="4" w:space="0" w:color="auto"/>
              <w:bottom w:val="dashed" w:sz="4" w:space="0" w:color="auto"/>
            </w:tcBorders>
          </w:tcPr>
          <w:p w14:paraId="5DB871EA" w14:textId="77777777" w:rsidR="000D46A3" w:rsidRPr="00D948E6" w:rsidRDefault="000D46A3" w:rsidP="000D46A3">
            <w:pPr>
              <w:pStyle w:val="TABLE-cell"/>
            </w:pPr>
            <w:r w:rsidRPr="00D948E6">
              <w:t>Time stamp of the billing period (1) VZ</w:t>
            </w:r>
            <w:r w:rsidRPr="00932EFC">
              <w:rPr>
                <w:rStyle w:val="SUBscript-small"/>
              </w:rPr>
              <w:t>-n</w:t>
            </w:r>
          </w:p>
        </w:tc>
        <w:tc>
          <w:tcPr>
            <w:tcW w:w="537" w:type="dxa"/>
            <w:tcBorders>
              <w:top w:val="nil"/>
              <w:bottom w:val="dashed" w:sz="4" w:space="0" w:color="auto"/>
            </w:tcBorders>
          </w:tcPr>
          <w:p w14:paraId="5DB871EB" w14:textId="77777777" w:rsidR="000D46A3" w:rsidRPr="00D948E6" w:rsidRDefault="000D46A3" w:rsidP="000D46A3">
            <w:pPr>
              <w:pStyle w:val="TABLE-cell"/>
              <w:jc w:val="center"/>
            </w:pPr>
            <w:r w:rsidRPr="00D948E6">
              <w:t>0</w:t>
            </w:r>
          </w:p>
        </w:tc>
        <w:tc>
          <w:tcPr>
            <w:tcW w:w="537" w:type="dxa"/>
            <w:tcBorders>
              <w:top w:val="nil"/>
              <w:bottom w:val="dashed" w:sz="4" w:space="0" w:color="auto"/>
            </w:tcBorders>
          </w:tcPr>
          <w:p w14:paraId="5DB871EC" w14:textId="77777777" w:rsidR="000D46A3" w:rsidRPr="00D948E6" w:rsidRDefault="000D46A3" w:rsidP="000D46A3">
            <w:pPr>
              <w:pStyle w:val="TABLE-cell"/>
              <w:jc w:val="center"/>
              <w:rPr>
                <w:i/>
                <w:iCs/>
              </w:rPr>
            </w:pPr>
            <w:r w:rsidRPr="00D948E6">
              <w:rPr>
                <w:i/>
                <w:iCs/>
              </w:rPr>
              <w:t>b</w:t>
            </w:r>
          </w:p>
        </w:tc>
        <w:tc>
          <w:tcPr>
            <w:tcW w:w="537" w:type="dxa"/>
            <w:tcBorders>
              <w:top w:val="nil"/>
              <w:bottom w:val="dashed" w:sz="4" w:space="0" w:color="auto"/>
            </w:tcBorders>
          </w:tcPr>
          <w:p w14:paraId="5DB871ED" w14:textId="77777777" w:rsidR="000D46A3" w:rsidRPr="00D948E6" w:rsidRDefault="000D46A3" w:rsidP="000D46A3">
            <w:pPr>
              <w:pStyle w:val="TABLE-cell"/>
              <w:jc w:val="center"/>
            </w:pPr>
            <w:r w:rsidRPr="00D948E6">
              <w:t>0</w:t>
            </w:r>
          </w:p>
        </w:tc>
        <w:tc>
          <w:tcPr>
            <w:tcW w:w="537" w:type="dxa"/>
            <w:tcBorders>
              <w:top w:val="nil"/>
              <w:bottom w:val="dashed" w:sz="4" w:space="0" w:color="auto"/>
            </w:tcBorders>
          </w:tcPr>
          <w:p w14:paraId="5DB871EE" w14:textId="77777777" w:rsidR="000D46A3" w:rsidRPr="00D948E6" w:rsidRDefault="000D46A3" w:rsidP="000D46A3">
            <w:pPr>
              <w:pStyle w:val="TABLE-cell"/>
              <w:jc w:val="center"/>
            </w:pPr>
            <w:r w:rsidRPr="00D948E6">
              <w:t>1</w:t>
            </w:r>
          </w:p>
        </w:tc>
        <w:tc>
          <w:tcPr>
            <w:tcW w:w="537" w:type="dxa"/>
            <w:tcBorders>
              <w:top w:val="nil"/>
              <w:bottom w:val="dashed" w:sz="4" w:space="0" w:color="auto"/>
            </w:tcBorders>
          </w:tcPr>
          <w:p w14:paraId="5DB871EF" w14:textId="77777777" w:rsidR="000D46A3" w:rsidRPr="00D948E6" w:rsidRDefault="000D46A3" w:rsidP="000D46A3">
            <w:pPr>
              <w:pStyle w:val="TABLE-cell"/>
              <w:jc w:val="center"/>
            </w:pPr>
            <w:r w:rsidRPr="00D948E6">
              <w:t>2</w:t>
            </w:r>
          </w:p>
        </w:tc>
        <w:tc>
          <w:tcPr>
            <w:tcW w:w="537" w:type="dxa"/>
            <w:tcBorders>
              <w:top w:val="nil"/>
              <w:bottom w:val="dashed" w:sz="4" w:space="0" w:color="auto"/>
              <w:right w:val="double" w:sz="4" w:space="0" w:color="auto"/>
            </w:tcBorders>
            <w:shd w:val="pct12" w:color="auto" w:fill="FFFFFF"/>
          </w:tcPr>
          <w:p w14:paraId="5DB871F0" w14:textId="77777777" w:rsidR="000D46A3" w:rsidRPr="00D948E6" w:rsidRDefault="000D46A3" w:rsidP="000D46A3">
            <w:pPr>
              <w:pStyle w:val="TABLE-cell"/>
              <w:jc w:val="center"/>
            </w:pPr>
            <w:r w:rsidRPr="00D948E6">
              <w:t>VZ</w:t>
            </w:r>
            <w:r w:rsidRPr="00932EFC">
              <w:rPr>
                <w:rStyle w:val="SUBscript-small"/>
              </w:rPr>
              <w:t>-n</w:t>
            </w:r>
          </w:p>
        </w:tc>
      </w:tr>
      <w:tr w:rsidR="000D46A3" w:rsidRPr="00D948E6" w14:paraId="2955E7C5" w14:textId="77777777" w:rsidTr="00270820">
        <w:trPr>
          <w:gridAfter w:val="1"/>
          <w:wAfter w:w="86" w:type="dxa"/>
          <w:cantSplit/>
          <w:jc w:val="center"/>
        </w:trPr>
        <w:tc>
          <w:tcPr>
            <w:tcW w:w="5848" w:type="dxa"/>
            <w:tcBorders>
              <w:top w:val="nil"/>
              <w:left w:val="double" w:sz="4" w:space="0" w:color="auto"/>
              <w:bottom w:val="dashed" w:sz="4" w:space="0" w:color="auto"/>
            </w:tcBorders>
          </w:tcPr>
          <w:p w14:paraId="07B96CE4" w14:textId="7732377B" w:rsidR="000D46A3" w:rsidRPr="00D948E6" w:rsidRDefault="000D46A3" w:rsidP="000D46A3">
            <w:pPr>
              <w:pStyle w:val="TABLE-cell"/>
            </w:pPr>
            <w:r>
              <w:rPr>
                <w:highlight w:val="yellow"/>
              </w:rPr>
              <w:t>Time stamp of the billing period (1) in a recent billing period</w:t>
            </w:r>
          </w:p>
        </w:tc>
        <w:tc>
          <w:tcPr>
            <w:tcW w:w="537" w:type="dxa"/>
            <w:tcBorders>
              <w:top w:val="nil"/>
              <w:bottom w:val="dashed" w:sz="4" w:space="0" w:color="auto"/>
            </w:tcBorders>
          </w:tcPr>
          <w:p w14:paraId="6F931D60" w14:textId="5C875369" w:rsidR="000D46A3" w:rsidRPr="00D948E6" w:rsidRDefault="000D46A3" w:rsidP="000D46A3">
            <w:pPr>
              <w:pStyle w:val="TABLE-cell"/>
              <w:jc w:val="center"/>
            </w:pPr>
            <w:r w:rsidRPr="00160D58">
              <w:rPr>
                <w:highlight w:val="yellow"/>
              </w:rPr>
              <w:t>0</w:t>
            </w:r>
          </w:p>
        </w:tc>
        <w:tc>
          <w:tcPr>
            <w:tcW w:w="537" w:type="dxa"/>
            <w:tcBorders>
              <w:top w:val="nil"/>
              <w:bottom w:val="dashed" w:sz="4" w:space="0" w:color="auto"/>
            </w:tcBorders>
          </w:tcPr>
          <w:p w14:paraId="79DACEB4" w14:textId="4E97B8F0" w:rsidR="000D46A3" w:rsidRPr="00D948E6" w:rsidRDefault="000D46A3" w:rsidP="000D46A3">
            <w:pPr>
              <w:pStyle w:val="TABLE-cell"/>
              <w:jc w:val="center"/>
              <w:rPr>
                <w:i/>
                <w:iCs/>
              </w:rPr>
            </w:pPr>
            <w:r w:rsidRPr="00160D58">
              <w:rPr>
                <w:i/>
                <w:iCs/>
                <w:highlight w:val="yellow"/>
              </w:rPr>
              <w:t>b</w:t>
            </w:r>
          </w:p>
        </w:tc>
        <w:tc>
          <w:tcPr>
            <w:tcW w:w="537" w:type="dxa"/>
            <w:tcBorders>
              <w:top w:val="nil"/>
              <w:bottom w:val="dashed" w:sz="4" w:space="0" w:color="auto"/>
            </w:tcBorders>
          </w:tcPr>
          <w:p w14:paraId="5A38BFB5" w14:textId="2D9EA834" w:rsidR="000D46A3" w:rsidRPr="00D948E6" w:rsidRDefault="000D46A3" w:rsidP="000D46A3">
            <w:pPr>
              <w:pStyle w:val="TABLE-cell"/>
              <w:jc w:val="center"/>
            </w:pPr>
            <w:r w:rsidRPr="00160D58">
              <w:rPr>
                <w:highlight w:val="yellow"/>
              </w:rPr>
              <w:t>0</w:t>
            </w:r>
          </w:p>
        </w:tc>
        <w:tc>
          <w:tcPr>
            <w:tcW w:w="537" w:type="dxa"/>
            <w:tcBorders>
              <w:top w:val="nil"/>
              <w:bottom w:val="dashed" w:sz="4" w:space="0" w:color="auto"/>
            </w:tcBorders>
          </w:tcPr>
          <w:p w14:paraId="4E1F6762" w14:textId="3AA7A4A3" w:rsidR="000D46A3" w:rsidRPr="00D948E6" w:rsidRDefault="000D46A3" w:rsidP="000D46A3">
            <w:pPr>
              <w:pStyle w:val="TABLE-cell"/>
              <w:jc w:val="center"/>
            </w:pPr>
            <w:r w:rsidRPr="00160D58">
              <w:rPr>
                <w:highlight w:val="yellow"/>
              </w:rPr>
              <w:t>1</w:t>
            </w:r>
          </w:p>
        </w:tc>
        <w:tc>
          <w:tcPr>
            <w:tcW w:w="537" w:type="dxa"/>
            <w:tcBorders>
              <w:top w:val="nil"/>
              <w:bottom w:val="dashed" w:sz="4" w:space="0" w:color="auto"/>
            </w:tcBorders>
          </w:tcPr>
          <w:p w14:paraId="25CDF245" w14:textId="4C63E192" w:rsidR="000D46A3" w:rsidRPr="00D948E6" w:rsidRDefault="000D46A3" w:rsidP="000D46A3">
            <w:pPr>
              <w:pStyle w:val="TABLE-cell"/>
              <w:jc w:val="center"/>
            </w:pPr>
            <w:r w:rsidRPr="00160D58">
              <w:rPr>
                <w:highlight w:val="yellow"/>
              </w:rPr>
              <w:t>2</w:t>
            </w:r>
          </w:p>
        </w:tc>
        <w:tc>
          <w:tcPr>
            <w:tcW w:w="537" w:type="dxa"/>
            <w:tcBorders>
              <w:top w:val="nil"/>
              <w:bottom w:val="dashed" w:sz="4" w:space="0" w:color="auto"/>
              <w:right w:val="double" w:sz="4" w:space="0" w:color="auto"/>
            </w:tcBorders>
            <w:shd w:val="pct12" w:color="auto" w:fill="FFFFFF"/>
          </w:tcPr>
          <w:p w14:paraId="68D40879" w14:textId="2ED18E82" w:rsidR="000D46A3" w:rsidRPr="00D948E6" w:rsidRDefault="000D46A3" w:rsidP="000D46A3">
            <w:pPr>
              <w:pStyle w:val="TABLE-cell"/>
              <w:jc w:val="center"/>
            </w:pPr>
            <w:r w:rsidRPr="00160D58">
              <w:rPr>
                <w:highlight w:val="yellow"/>
              </w:rPr>
              <w:t>101-125</w:t>
            </w:r>
          </w:p>
        </w:tc>
      </w:tr>
      <w:tr w:rsidR="000D46A3" w:rsidRPr="00D948E6" w14:paraId="4AF5AAAE" w14:textId="77777777" w:rsidTr="000B5899">
        <w:trPr>
          <w:gridAfter w:val="1"/>
          <w:wAfter w:w="86" w:type="dxa"/>
          <w:cantSplit/>
          <w:jc w:val="center"/>
        </w:trPr>
        <w:tc>
          <w:tcPr>
            <w:tcW w:w="5848" w:type="dxa"/>
            <w:tcBorders>
              <w:top w:val="dashed" w:sz="4" w:space="0" w:color="auto"/>
              <w:left w:val="double" w:sz="4" w:space="0" w:color="auto"/>
              <w:bottom w:val="single" w:sz="4" w:space="0" w:color="auto"/>
            </w:tcBorders>
          </w:tcPr>
          <w:p w14:paraId="6BFFE4B5" w14:textId="2DAE7551" w:rsidR="000D46A3" w:rsidRDefault="000D46A3" w:rsidP="000D46A3">
            <w:pPr>
              <w:pStyle w:val="TABLE-cell"/>
              <w:rPr>
                <w:highlight w:val="yellow"/>
              </w:rPr>
            </w:pPr>
            <w:r>
              <w:rPr>
                <w:highlight w:val="yellow"/>
              </w:rPr>
              <w:t>Time stamp of the billing period (1) in unspecified number of recent billing periods</w:t>
            </w:r>
          </w:p>
        </w:tc>
        <w:tc>
          <w:tcPr>
            <w:tcW w:w="537" w:type="dxa"/>
            <w:tcBorders>
              <w:top w:val="dashed" w:sz="4" w:space="0" w:color="auto"/>
              <w:bottom w:val="single" w:sz="4" w:space="0" w:color="auto"/>
            </w:tcBorders>
          </w:tcPr>
          <w:p w14:paraId="52F5F24F" w14:textId="18D77A4C" w:rsidR="000D46A3" w:rsidRPr="00160D58" w:rsidRDefault="000D46A3" w:rsidP="000D46A3">
            <w:pPr>
              <w:pStyle w:val="TABLE-cell"/>
              <w:jc w:val="center"/>
              <w:rPr>
                <w:highlight w:val="yellow"/>
              </w:rPr>
            </w:pPr>
            <w:r>
              <w:rPr>
                <w:highlight w:val="yellow"/>
              </w:rPr>
              <w:t>0</w:t>
            </w:r>
          </w:p>
        </w:tc>
        <w:tc>
          <w:tcPr>
            <w:tcW w:w="537" w:type="dxa"/>
            <w:tcBorders>
              <w:top w:val="dashed" w:sz="4" w:space="0" w:color="auto"/>
              <w:bottom w:val="single" w:sz="4" w:space="0" w:color="auto"/>
            </w:tcBorders>
          </w:tcPr>
          <w:p w14:paraId="405D9299" w14:textId="1D7B6F3B" w:rsidR="000D46A3" w:rsidRPr="00160D58" w:rsidRDefault="000D46A3" w:rsidP="000D46A3">
            <w:pPr>
              <w:pStyle w:val="TABLE-cell"/>
              <w:jc w:val="center"/>
              <w:rPr>
                <w:i/>
                <w:iCs/>
                <w:highlight w:val="yellow"/>
              </w:rPr>
            </w:pPr>
            <w:r>
              <w:rPr>
                <w:i/>
                <w:iCs/>
                <w:highlight w:val="yellow"/>
              </w:rPr>
              <w:t>b</w:t>
            </w:r>
          </w:p>
        </w:tc>
        <w:tc>
          <w:tcPr>
            <w:tcW w:w="537" w:type="dxa"/>
            <w:tcBorders>
              <w:top w:val="dashed" w:sz="4" w:space="0" w:color="auto"/>
              <w:bottom w:val="single" w:sz="4" w:space="0" w:color="auto"/>
            </w:tcBorders>
          </w:tcPr>
          <w:p w14:paraId="60CDBF83" w14:textId="2366F810" w:rsidR="000D46A3" w:rsidRPr="00160D58" w:rsidRDefault="000D46A3" w:rsidP="000D46A3">
            <w:pPr>
              <w:pStyle w:val="TABLE-cell"/>
              <w:jc w:val="center"/>
              <w:rPr>
                <w:highlight w:val="yellow"/>
              </w:rPr>
            </w:pPr>
            <w:r>
              <w:rPr>
                <w:highlight w:val="yellow"/>
              </w:rPr>
              <w:t>0</w:t>
            </w:r>
          </w:p>
        </w:tc>
        <w:tc>
          <w:tcPr>
            <w:tcW w:w="537" w:type="dxa"/>
            <w:tcBorders>
              <w:top w:val="dashed" w:sz="4" w:space="0" w:color="auto"/>
              <w:bottom w:val="single" w:sz="4" w:space="0" w:color="auto"/>
            </w:tcBorders>
          </w:tcPr>
          <w:p w14:paraId="5038ECD0" w14:textId="4047382F" w:rsidR="000D46A3" w:rsidRPr="00160D58" w:rsidRDefault="000D46A3" w:rsidP="000D46A3">
            <w:pPr>
              <w:pStyle w:val="TABLE-cell"/>
              <w:jc w:val="center"/>
              <w:rPr>
                <w:highlight w:val="yellow"/>
              </w:rPr>
            </w:pPr>
            <w:r>
              <w:rPr>
                <w:highlight w:val="yellow"/>
              </w:rPr>
              <w:t>1</w:t>
            </w:r>
          </w:p>
        </w:tc>
        <w:tc>
          <w:tcPr>
            <w:tcW w:w="537" w:type="dxa"/>
            <w:tcBorders>
              <w:top w:val="dashed" w:sz="4" w:space="0" w:color="auto"/>
              <w:bottom w:val="single" w:sz="4" w:space="0" w:color="auto"/>
            </w:tcBorders>
          </w:tcPr>
          <w:p w14:paraId="32E1DACE" w14:textId="074329A9" w:rsidR="000D46A3" w:rsidRPr="00160D58" w:rsidRDefault="000D46A3" w:rsidP="000D46A3">
            <w:pPr>
              <w:pStyle w:val="TABLE-cell"/>
              <w:jc w:val="center"/>
              <w:rPr>
                <w:highlight w:val="yellow"/>
              </w:rPr>
            </w:pPr>
            <w:r>
              <w:rPr>
                <w:highlight w:val="yellow"/>
              </w:rPr>
              <w:t>2</w:t>
            </w:r>
          </w:p>
        </w:tc>
        <w:tc>
          <w:tcPr>
            <w:tcW w:w="537" w:type="dxa"/>
            <w:tcBorders>
              <w:top w:val="dashed" w:sz="4" w:space="0" w:color="auto"/>
              <w:bottom w:val="single" w:sz="4" w:space="0" w:color="auto"/>
              <w:right w:val="double" w:sz="4" w:space="0" w:color="auto"/>
            </w:tcBorders>
            <w:shd w:val="pct12" w:color="auto" w:fill="FFFFFF"/>
          </w:tcPr>
          <w:p w14:paraId="1D93D240" w14:textId="36A1EFEB" w:rsidR="000D46A3" w:rsidRPr="00160D58" w:rsidRDefault="000D46A3" w:rsidP="000D46A3">
            <w:pPr>
              <w:pStyle w:val="TABLE-cell"/>
              <w:jc w:val="center"/>
              <w:rPr>
                <w:highlight w:val="yellow"/>
              </w:rPr>
            </w:pPr>
            <w:r>
              <w:rPr>
                <w:highlight w:val="yellow"/>
              </w:rPr>
              <w:t>126</w:t>
            </w:r>
          </w:p>
        </w:tc>
      </w:tr>
      <w:tr w:rsidR="000D46A3" w:rsidRPr="00D948E6" w14:paraId="5DB871FA" w14:textId="77777777" w:rsidTr="00270820">
        <w:trPr>
          <w:gridAfter w:val="1"/>
          <w:wAfter w:w="86" w:type="dxa"/>
          <w:cantSplit/>
          <w:jc w:val="center"/>
        </w:trPr>
        <w:tc>
          <w:tcPr>
            <w:tcW w:w="5848" w:type="dxa"/>
            <w:tcBorders>
              <w:top w:val="dashed" w:sz="4" w:space="0" w:color="auto"/>
              <w:left w:val="double" w:sz="4" w:space="0" w:color="auto"/>
              <w:bottom w:val="dashed" w:sz="4" w:space="0" w:color="auto"/>
            </w:tcBorders>
          </w:tcPr>
          <w:p w14:paraId="5DB871F2" w14:textId="77777777" w:rsidR="000D46A3" w:rsidRPr="00D948E6" w:rsidRDefault="000D46A3" w:rsidP="000D46A3">
            <w:pPr>
              <w:pStyle w:val="TABLE-cell"/>
            </w:pPr>
            <w:r w:rsidRPr="00D948E6">
              <w:t>Billing period</w:t>
            </w:r>
            <w:r w:rsidRPr="00D948E6">
              <w:fldChar w:fldCharType="begin"/>
            </w:r>
            <w:r w:rsidRPr="00D948E6">
              <w:instrText xml:space="preserve"> XE "Billing period" </w:instrText>
            </w:r>
            <w:r w:rsidRPr="00D948E6">
              <w:fldChar w:fldCharType="end"/>
            </w:r>
            <w:r w:rsidRPr="00D948E6">
              <w:t xml:space="preserve"> values/reset counter entries</w:t>
            </w:r>
          </w:p>
          <w:p w14:paraId="5DB871F3" w14:textId="77777777" w:rsidR="000D46A3" w:rsidRPr="00D948E6" w:rsidRDefault="000D46A3" w:rsidP="000D46A3">
            <w:pPr>
              <w:pStyle w:val="TABLE-cell"/>
            </w:pPr>
            <w:r w:rsidRPr="00D948E6">
              <w:t>(Second billing period scheme)</w:t>
            </w:r>
          </w:p>
        </w:tc>
        <w:tc>
          <w:tcPr>
            <w:tcW w:w="537" w:type="dxa"/>
            <w:tcBorders>
              <w:top w:val="dashed" w:sz="4" w:space="0" w:color="auto"/>
              <w:bottom w:val="dashed" w:sz="4" w:space="0" w:color="auto"/>
            </w:tcBorders>
            <w:vAlign w:val="center"/>
          </w:tcPr>
          <w:p w14:paraId="5DB871F4" w14:textId="77777777" w:rsidR="000D46A3" w:rsidRPr="00D948E6" w:rsidRDefault="000D46A3" w:rsidP="000D46A3">
            <w:pPr>
              <w:pStyle w:val="TABLE-cell"/>
              <w:jc w:val="center"/>
            </w:pPr>
          </w:p>
        </w:tc>
        <w:tc>
          <w:tcPr>
            <w:tcW w:w="537" w:type="dxa"/>
            <w:tcBorders>
              <w:top w:val="dashed" w:sz="4" w:space="0" w:color="auto"/>
              <w:bottom w:val="dashed" w:sz="4" w:space="0" w:color="auto"/>
            </w:tcBorders>
            <w:vAlign w:val="center"/>
          </w:tcPr>
          <w:p w14:paraId="5DB871F5" w14:textId="77777777" w:rsidR="000D46A3" w:rsidRPr="00D948E6" w:rsidRDefault="000D46A3" w:rsidP="000D46A3">
            <w:pPr>
              <w:pStyle w:val="TABLE-cell"/>
              <w:jc w:val="center"/>
              <w:rPr>
                <w:i/>
                <w:iCs/>
              </w:rPr>
            </w:pPr>
          </w:p>
        </w:tc>
        <w:tc>
          <w:tcPr>
            <w:tcW w:w="537" w:type="dxa"/>
            <w:tcBorders>
              <w:top w:val="dashed" w:sz="4" w:space="0" w:color="auto"/>
              <w:bottom w:val="dashed" w:sz="4" w:space="0" w:color="auto"/>
            </w:tcBorders>
            <w:vAlign w:val="center"/>
          </w:tcPr>
          <w:p w14:paraId="5DB871F6" w14:textId="77777777" w:rsidR="000D46A3" w:rsidRPr="00D948E6" w:rsidRDefault="000D46A3" w:rsidP="000D46A3">
            <w:pPr>
              <w:pStyle w:val="TABLE-cell"/>
              <w:jc w:val="center"/>
            </w:pPr>
          </w:p>
        </w:tc>
        <w:tc>
          <w:tcPr>
            <w:tcW w:w="537" w:type="dxa"/>
            <w:tcBorders>
              <w:top w:val="dashed" w:sz="4" w:space="0" w:color="auto"/>
              <w:bottom w:val="dashed" w:sz="4" w:space="0" w:color="auto"/>
            </w:tcBorders>
            <w:vAlign w:val="center"/>
          </w:tcPr>
          <w:p w14:paraId="5DB871F7" w14:textId="77777777" w:rsidR="000D46A3" w:rsidRPr="00D948E6" w:rsidRDefault="000D46A3" w:rsidP="000D46A3">
            <w:pPr>
              <w:pStyle w:val="TABLE-cell"/>
              <w:jc w:val="center"/>
            </w:pPr>
          </w:p>
        </w:tc>
        <w:tc>
          <w:tcPr>
            <w:tcW w:w="537" w:type="dxa"/>
            <w:tcBorders>
              <w:top w:val="dashed" w:sz="4" w:space="0" w:color="auto"/>
              <w:bottom w:val="dashed" w:sz="4" w:space="0" w:color="auto"/>
            </w:tcBorders>
            <w:vAlign w:val="center"/>
          </w:tcPr>
          <w:p w14:paraId="5DB871F8" w14:textId="77777777" w:rsidR="000D46A3" w:rsidRPr="00D948E6" w:rsidRDefault="000D46A3" w:rsidP="000D46A3">
            <w:pPr>
              <w:pStyle w:val="TABLE-cell"/>
              <w:jc w:val="center"/>
            </w:pPr>
          </w:p>
        </w:tc>
        <w:tc>
          <w:tcPr>
            <w:tcW w:w="537" w:type="dxa"/>
            <w:tcBorders>
              <w:top w:val="dashed" w:sz="4" w:space="0" w:color="auto"/>
              <w:bottom w:val="dashed" w:sz="4" w:space="0" w:color="auto"/>
              <w:right w:val="double" w:sz="4" w:space="0" w:color="auto"/>
            </w:tcBorders>
            <w:shd w:val="pct12" w:color="auto" w:fill="FFFFFF"/>
            <w:vAlign w:val="center"/>
          </w:tcPr>
          <w:p w14:paraId="5DB871F9" w14:textId="77777777" w:rsidR="000D46A3" w:rsidRPr="00D948E6" w:rsidRDefault="000D46A3" w:rsidP="000D46A3">
            <w:pPr>
              <w:pStyle w:val="TABLE-cell"/>
              <w:jc w:val="center"/>
            </w:pPr>
          </w:p>
        </w:tc>
      </w:tr>
      <w:tr w:rsidR="000D46A3" w:rsidRPr="00D948E6" w14:paraId="5DB87202" w14:textId="77777777" w:rsidTr="00270820">
        <w:trPr>
          <w:gridAfter w:val="1"/>
          <w:wAfter w:w="86" w:type="dxa"/>
          <w:cantSplit/>
          <w:jc w:val="center"/>
        </w:trPr>
        <w:tc>
          <w:tcPr>
            <w:tcW w:w="5848" w:type="dxa"/>
            <w:tcBorders>
              <w:top w:val="dashed" w:sz="4" w:space="0" w:color="auto"/>
              <w:left w:val="double" w:sz="4" w:space="0" w:color="auto"/>
              <w:bottom w:val="nil"/>
            </w:tcBorders>
          </w:tcPr>
          <w:p w14:paraId="5DB871FB" w14:textId="77777777" w:rsidR="000D46A3" w:rsidRPr="00D948E6" w:rsidRDefault="000D46A3" w:rsidP="000D46A3">
            <w:pPr>
              <w:pStyle w:val="TABLE-cell"/>
            </w:pPr>
            <w:r w:rsidRPr="00D948E6">
              <w:t>Billing period counter (2)</w:t>
            </w:r>
          </w:p>
        </w:tc>
        <w:tc>
          <w:tcPr>
            <w:tcW w:w="537" w:type="dxa"/>
            <w:tcBorders>
              <w:top w:val="dashed" w:sz="4" w:space="0" w:color="auto"/>
              <w:bottom w:val="nil"/>
            </w:tcBorders>
          </w:tcPr>
          <w:p w14:paraId="5DB871FC" w14:textId="77777777" w:rsidR="000D46A3" w:rsidRPr="00D948E6" w:rsidRDefault="000D46A3" w:rsidP="000D46A3">
            <w:pPr>
              <w:pStyle w:val="TABLE-cell"/>
              <w:jc w:val="center"/>
            </w:pPr>
            <w:r w:rsidRPr="00D948E6">
              <w:t>0</w:t>
            </w:r>
          </w:p>
        </w:tc>
        <w:tc>
          <w:tcPr>
            <w:tcW w:w="537" w:type="dxa"/>
            <w:tcBorders>
              <w:top w:val="dashed" w:sz="4" w:space="0" w:color="auto"/>
              <w:bottom w:val="nil"/>
            </w:tcBorders>
          </w:tcPr>
          <w:p w14:paraId="5DB871FD" w14:textId="77777777" w:rsidR="000D46A3" w:rsidRPr="00D948E6" w:rsidRDefault="000D46A3" w:rsidP="000D46A3">
            <w:pPr>
              <w:pStyle w:val="TABLE-cell"/>
              <w:jc w:val="center"/>
              <w:rPr>
                <w:i/>
                <w:iCs/>
              </w:rPr>
            </w:pPr>
            <w:r w:rsidRPr="00D948E6">
              <w:rPr>
                <w:i/>
                <w:iCs/>
              </w:rPr>
              <w:t>b</w:t>
            </w:r>
          </w:p>
        </w:tc>
        <w:tc>
          <w:tcPr>
            <w:tcW w:w="537" w:type="dxa"/>
            <w:tcBorders>
              <w:top w:val="dashed" w:sz="4" w:space="0" w:color="auto"/>
              <w:bottom w:val="nil"/>
            </w:tcBorders>
          </w:tcPr>
          <w:p w14:paraId="5DB871FE" w14:textId="77777777" w:rsidR="000D46A3" w:rsidRPr="00D948E6" w:rsidRDefault="000D46A3" w:rsidP="000D46A3">
            <w:pPr>
              <w:pStyle w:val="TABLE-cell"/>
              <w:jc w:val="center"/>
            </w:pPr>
            <w:r w:rsidRPr="00D948E6">
              <w:t>0</w:t>
            </w:r>
          </w:p>
        </w:tc>
        <w:tc>
          <w:tcPr>
            <w:tcW w:w="537" w:type="dxa"/>
            <w:tcBorders>
              <w:top w:val="dashed" w:sz="4" w:space="0" w:color="auto"/>
              <w:bottom w:val="nil"/>
            </w:tcBorders>
          </w:tcPr>
          <w:p w14:paraId="5DB871FF" w14:textId="77777777" w:rsidR="000D46A3" w:rsidRPr="00D948E6" w:rsidRDefault="000D46A3" w:rsidP="000D46A3">
            <w:pPr>
              <w:pStyle w:val="TABLE-cell"/>
              <w:jc w:val="center"/>
            </w:pPr>
            <w:r w:rsidRPr="00D948E6">
              <w:t>1</w:t>
            </w:r>
          </w:p>
        </w:tc>
        <w:tc>
          <w:tcPr>
            <w:tcW w:w="537" w:type="dxa"/>
            <w:tcBorders>
              <w:top w:val="dashed" w:sz="4" w:space="0" w:color="auto"/>
              <w:bottom w:val="nil"/>
            </w:tcBorders>
          </w:tcPr>
          <w:p w14:paraId="5DB87200" w14:textId="77777777" w:rsidR="000D46A3" w:rsidRPr="00D948E6" w:rsidRDefault="000D46A3" w:rsidP="000D46A3">
            <w:pPr>
              <w:pStyle w:val="TABLE-cell"/>
              <w:jc w:val="center"/>
            </w:pPr>
            <w:r w:rsidRPr="00D948E6">
              <w:t>3</w:t>
            </w:r>
          </w:p>
        </w:tc>
        <w:tc>
          <w:tcPr>
            <w:tcW w:w="537" w:type="dxa"/>
            <w:tcBorders>
              <w:top w:val="dashed" w:sz="4" w:space="0" w:color="auto"/>
              <w:bottom w:val="nil"/>
              <w:right w:val="double" w:sz="4" w:space="0" w:color="auto"/>
            </w:tcBorders>
            <w:shd w:val="pct12" w:color="auto" w:fill="FFFFFF"/>
          </w:tcPr>
          <w:p w14:paraId="5DB87201" w14:textId="77777777" w:rsidR="000D46A3" w:rsidRPr="00D948E6" w:rsidRDefault="000D46A3" w:rsidP="000D46A3">
            <w:pPr>
              <w:pStyle w:val="TABLE-cell"/>
              <w:jc w:val="center"/>
            </w:pPr>
            <w:r w:rsidRPr="00D948E6">
              <w:rPr>
                <w:shd w:val="pct15" w:color="000000" w:fill="auto"/>
              </w:rPr>
              <w:t>VZ or 255</w:t>
            </w:r>
          </w:p>
        </w:tc>
      </w:tr>
      <w:tr w:rsidR="006D2146" w:rsidRPr="00D948E6" w14:paraId="26C3A6EA" w14:textId="77777777" w:rsidTr="000B5899">
        <w:trPr>
          <w:gridAfter w:val="1"/>
          <w:wAfter w:w="86" w:type="dxa"/>
          <w:cantSplit/>
          <w:jc w:val="center"/>
        </w:trPr>
        <w:tc>
          <w:tcPr>
            <w:tcW w:w="5848" w:type="dxa"/>
            <w:tcBorders>
              <w:top w:val="dashed" w:sz="4" w:space="0" w:color="auto"/>
              <w:left w:val="double" w:sz="4" w:space="0" w:color="auto"/>
              <w:bottom w:val="dashed" w:sz="4" w:space="0" w:color="auto"/>
            </w:tcBorders>
          </w:tcPr>
          <w:p w14:paraId="12B3DBBF" w14:textId="1F1C4F69" w:rsidR="006D2146" w:rsidRPr="00D948E6" w:rsidRDefault="006D2146" w:rsidP="006D2146">
            <w:pPr>
              <w:pStyle w:val="TABLE-cell"/>
            </w:pPr>
            <w:r>
              <w:rPr>
                <w:highlight w:val="yellow"/>
              </w:rPr>
              <w:t>Billing period counter (2) in a recent billing period</w:t>
            </w:r>
          </w:p>
        </w:tc>
        <w:tc>
          <w:tcPr>
            <w:tcW w:w="537" w:type="dxa"/>
            <w:tcBorders>
              <w:top w:val="dashed" w:sz="4" w:space="0" w:color="auto"/>
              <w:bottom w:val="dashed" w:sz="4" w:space="0" w:color="auto"/>
            </w:tcBorders>
          </w:tcPr>
          <w:p w14:paraId="1901F918" w14:textId="1C1F43E4" w:rsidR="006D2146" w:rsidRPr="00D948E6" w:rsidRDefault="006D2146" w:rsidP="006D2146">
            <w:pPr>
              <w:pStyle w:val="TABLE-cell"/>
              <w:jc w:val="center"/>
            </w:pPr>
            <w:r w:rsidRPr="00160D58">
              <w:rPr>
                <w:highlight w:val="yellow"/>
              </w:rPr>
              <w:t>0</w:t>
            </w:r>
          </w:p>
        </w:tc>
        <w:tc>
          <w:tcPr>
            <w:tcW w:w="537" w:type="dxa"/>
            <w:tcBorders>
              <w:top w:val="dashed" w:sz="4" w:space="0" w:color="auto"/>
              <w:bottom w:val="dashed" w:sz="4" w:space="0" w:color="auto"/>
            </w:tcBorders>
          </w:tcPr>
          <w:p w14:paraId="7BBDC4DD" w14:textId="767C4603" w:rsidR="006D2146" w:rsidRPr="00D948E6" w:rsidRDefault="006D2146" w:rsidP="006D2146">
            <w:pPr>
              <w:pStyle w:val="TABLE-cell"/>
              <w:jc w:val="center"/>
              <w:rPr>
                <w:i/>
                <w:iCs/>
              </w:rPr>
            </w:pPr>
            <w:r w:rsidRPr="00160D58">
              <w:rPr>
                <w:i/>
                <w:iCs/>
                <w:highlight w:val="yellow"/>
              </w:rPr>
              <w:t>b</w:t>
            </w:r>
          </w:p>
        </w:tc>
        <w:tc>
          <w:tcPr>
            <w:tcW w:w="537" w:type="dxa"/>
            <w:tcBorders>
              <w:top w:val="dashed" w:sz="4" w:space="0" w:color="auto"/>
              <w:bottom w:val="dashed" w:sz="4" w:space="0" w:color="auto"/>
            </w:tcBorders>
          </w:tcPr>
          <w:p w14:paraId="3A364680" w14:textId="1896C62C" w:rsidR="006D2146" w:rsidRPr="00D948E6" w:rsidRDefault="006D2146" w:rsidP="006D2146">
            <w:pPr>
              <w:pStyle w:val="TABLE-cell"/>
              <w:jc w:val="center"/>
            </w:pPr>
            <w:r w:rsidRPr="00160D58">
              <w:rPr>
                <w:highlight w:val="yellow"/>
              </w:rPr>
              <w:t>0</w:t>
            </w:r>
          </w:p>
        </w:tc>
        <w:tc>
          <w:tcPr>
            <w:tcW w:w="537" w:type="dxa"/>
            <w:tcBorders>
              <w:top w:val="dashed" w:sz="4" w:space="0" w:color="auto"/>
              <w:bottom w:val="dashed" w:sz="4" w:space="0" w:color="auto"/>
            </w:tcBorders>
          </w:tcPr>
          <w:p w14:paraId="4F3B6BD9" w14:textId="6B3D3ACE" w:rsidR="006D2146" w:rsidRPr="00D948E6" w:rsidRDefault="006D2146" w:rsidP="006D2146">
            <w:pPr>
              <w:pStyle w:val="TABLE-cell"/>
              <w:jc w:val="center"/>
            </w:pPr>
            <w:r w:rsidRPr="00160D58">
              <w:rPr>
                <w:highlight w:val="yellow"/>
              </w:rPr>
              <w:t>1</w:t>
            </w:r>
          </w:p>
        </w:tc>
        <w:tc>
          <w:tcPr>
            <w:tcW w:w="537" w:type="dxa"/>
            <w:tcBorders>
              <w:top w:val="dashed" w:sz="4" w:space="0" w:color="auto"/>
              <w:bottom w:val="dashed" w:sz="4" w:space="0" w:color="auto"/>
            </w:tcBorders>
          </w:tcPr>
          <w:p w14:paraId="35A54B62" w14:textId="2705F337" w:rsidR="006D2146" w:rsidRPr="00D948E6" w:rsidRDefault="006D2146" w:rsidP="006D2146">
            <w:pPr>
              <w:pStyle w:val="TABLE-cell"/>
              <w:jc w:val="center"/>
            </w:pPr>
            <w:r w:rsidRPr="00160D58">
              <w:rPr>
                <w:highlight w:val="yellow"/>
              </w:rPr>
              <w:t>3</w:t>
            </w:r>
          </w:p>
        </w:tc>
        <w:tc>
          <w:tcPr>
            <w:tcW w:w="537" w:type="dxa"/>
            <w:tcBorders>
              <w:top w:val="dashed" w:sz="4" w:space="0" w:color="auto"/>
              <w:bottom w:val="dashed" w:sz="4" w:space="0" w:color="auto"/>
              <w:right w:val="double" w:sz="4" w:space="0" w:color="auto"/>
            </w:tcBorders>
            <w:shd w:val="pct12" w:color="auto" w:fill="FFFFFF"/>
          </w:tcPr>
          <w:p w14:paraId="2149C97E" w14:textId="2A503A8E" w:rsidR="006D2146" w:rsidRPr="00D948E6" w:rsidRDefault="006D2146" w:rsidP="006D2146">
            <w:pPr>
              <w:pStyle w:val="TABLE-cell"/>
              <w:jc w:val="center"/>
              <w:rPr>
                <w:shd w:val="pct15" w:color="000000" w:fill="auto"/>
              </w:rPr>
            </w:pPr>
            <w:r w:rsidRPr="00160D58">
              <w:rPr>
                <w:highlight w:val="yellow"/>
                <w:shd w:val="pct15" w:color="000000" w:fill="auto"/>
              </w:rPr>
              <w:t>101-125</w:t>
            </w:r>
          </w:p>
        </w:tc>
      </w:tr>
      <w:tr w:rsidR="006D2146" w:rsidRPr="00D948E6" w14:paraId="4DA78169" w14:textId="77777777" w:rsidTr="000B5899">
        <w:trPr>
          <w:gridAfter w:val="1"/>
          <w:wAfter w:w="86" w:type="dxa"/>
          <w:cantSplit/>
          <w:jc w:val="center"/>
        </w:trPr>
        <w:tc>
          <w:tcPr>
            <w:tcW w:w="5848" w:type="dxa"/>
            <w:tcBorders>
              <w:top w:val="dashed" w:sz="4" w:space="0" w:color="auto"/>
              <w:left w:val="double" w:sz="4" w:space="0" w:color="auto"/>
              <w:bottom w:val="single" w:sz="4" w:space="0" w:color="auto"/>
            </w:tcBorders>
          </w:tcPr>
          <w:p w14:paraId="4EC87A82" w14:textId="62E32E8E" w:rsidR="006D2146" w:rsidRPr="00D948E6" w:rsidRDefault="006D2146" w:rsidP="006D2146">
            <w:pPr>
              <w:pStyle w:val="TABLE-cell"/>
            </w:pPr>
            <w:r>
              <w:rPr>
                <w:highlight w:val="yellow"/>
              </w:rPr>
              <w:t>Billing period counters (2) in unspecified number of recent billing periods</w:t>
            </w:r>
          </w:p>
        </w:tc>
        <w:tc>
          <w:tcPr>
            <w:tcW w:w="537" w:type="dxa"/>
            <w:tcBorders>
              <w:top w:val="dashed" w:sz="4" w:space="0" w:color="auto"/>
              <w:bottom w:val="single" w:sz="4" w:space="0" w:color="auto"/>
            </w:tcBorders>
          </w:tcPr>
          <w:p w14:paraId="7C10A244" w14:textId="407DD6AD" w:rsidR="006D2146" w:rsidRPr="00D948E6" w:rsidRDefault="006D2146" w:rsidP="006D2146">
            <w:pPr>
              <w:pStyle w:val="TABLE-cell"/>
              <w:jc w:val="center"/>
            </w:pPr>
            <w:r>
              <w:rPr>
                <w:highlight w:val="yellow"/>
              </w:rPr>
              <w:t>0</w:t>
            </w:r>
          </w:p>
        </w:tc>
        <w:tc>
          <w:tcPr>
            <w:tcW w:w="537" w:type="dxa"/>
            <w:tcBorders>
              <w:top w:val="dashed" w:sz="4" w:space="0" w:color="auto"/>
              <w:bottom w:val="single" w:sz="4" w:space="0" w:color="auto"/>
            </w:tcBorders>
          </w:tcPr>
          <w:p w14:paraId="252E1120" w14:textId="36A18390" w:rsidR="006D2146" w:rsidRPr="00D948E6" w:rsidRDefault="006D2146" w:rsidP="006D2146">
            <w:pPr>
              <w:pStyle w:val="TABLE-cell"/>
              <w:jc w:val="center"/>
              <w:rPr>
                <w:i/>
                <w:iCs/>
              </w:rPr>
            </w:pPr>
            <w:r>
              <w:rPr>
                <w:i/>
                <w:iCs/>
                <w:highlight w:val="yellow"/>
              </w:rPr>
              <w:t>b</w:t>
            </w:r>
          </w:p>
        </w:tc>
        <w:tc>
          <w:tcPr>
            <w:tcW w:w="537" w:type="dxa"/>
            <w:tcBorders>
              <w:top w:val="dashed" w:sz="4" w:space="0" w:color="auto"/>
              <w:bottom w:val="single" w:sz="4" w:space="0" w:color="auto"/>
            </w:tcBorders>
          </w:tcPr>
          <w:p w14:paraId="7353CD5E" w14:textId="6D41078C" w:rsidR="006D2146" w:rsidRPr="00D948E6" w:rsidRDefault="006D2146" w:rsidP="006D2146">
            <w:pPr>
              <w:pStyle w:val="TABLE-cell"/>
              <w:jc w:val="center"/>
            </w:pPr>
            <w:r>
              <w:rPr>
                <w:highlight w:val="yellow"/>
              </w:rPr>
              <w:t>0</w:t>
            </w:r>
          </w:p>
        </w:tc>
        <w:tc>
          <w:tcPr>
            <w:tcW w:w="537" w:type="dxa"/>
            <w:tcBorders>
              <w:top w:val="dashed" w:sz="4" w:space="0" w:color="auto"/>
              <w:bottom w:val="single" w:sz="4" w:space="0" w:color="auto"/>
            </w:tcBorders>
          </w:tcPr>
          <w:p w14:paraId="70FA79B2" w14:textId="72CB76B3" w:rsidR="006D2146" w:rsidRPr="00D948E6" w:rsidRDefault="006D2146" w:rsidP="006D2146">
            <w:pPr>
              <w:pStyle w:val="TABLE-cell"/>
              <w:jc w:val="center"/>
            </w:pPr>
            <w:r>
              <w:rPr>
                <w:highlight w:val="yellow"/>
              </w:rPr>
              <w:t>1</w:t>
            </w:r>
          </w:p>
        </w:tc>
        <w:tc>
          <w:tcPr>
            <w:tcW w:w="537" w:type="dxa"/>
            <w:tcBorders>
              <w:top w:val="dashed" w:sz="4" w:space="0" w:color="auto"/>
              <w:bottom w:val="single" w:sz="4" w:space="0" w:color="auto"/>
            </w:tcBorders>
          </w:tcPr>
          <w:p w14:paraId="541B86E4" w14:textId="0295A026" w:rsidR="006D2146" w:rsidRPr="00D948E6" w:rsidRDefault="006D2146" w:rsidP="006D2146">
            <w:pPr>
              <w:pStyle w:val="TABLE-cell"/>
              <w:jc w:val="center"/>
            </w:pPr>
            <w:r>
              <w:rPr>
                <w:highlight w:val="yellow"/>
              </w:rPr>
              <w:t>3</w:t>
            </w:r>
          </w:p>
        </w:tc>
        <w:tc>
          <w:tcPr>
            <w:tcW w:w="537" w:type="dxa"/>
            <w:tcBorders>
              <w:top w:val="dashed" w:sz="4" w:space="0" w:color="auto"/>
              <w:bottom w:val="single" w:sz="4" w:space="0" w:color="auto"/>
              <w:right w:val="double" w:sz="4" w:space="0" w:color="auto"/>
            </w:tcBorders>
            <w:shd w:val="pct12" w:color="auto" w:fill="FFFFFF"/>
          </w:tcPr>
          <w:p w14:paraId="3F12C1F4" w14:textId="412D93AB" w:rsidR="006D2146" w:rsidRPr="00D948E6" w:rsidRDefault="006D2146" w:rsidP="006D2146">
            <w:pPr>
              <w:pStyle w:val="TABLE-cell"/>
              <w:jc w:val="center"/>
              <w:rPr>
                <w:shd w:val="pct15" w:color="000000" w:fill="auto"/>
              </w:rPr>
            </w:pPr>
            <w:r>
              <w:rPr>
                <w:highlight w:val="yellow"/>
                <w:shd w:val="pct15" w:color="000000" w:fill="auto"/>
              </w:rPr>
              <w:t>126</w:t>
            </w:r>
          </w:p>
        </w:tc>
      </w:tr>
      <w:tr w:rsidR="006D2146" w:rsidRPr="00D948E6" w14:paraId="5DB8720A" w14:textId="77777777" w:rsidTr="00270820">
        <w:trPr>
          <w:gridAfter w:val="1"/>
          <w:wAfter w:w="86" w:type="dxa"/>
          <w:cantSplit/>
          <w:jc w:val="center"/>
        </w:trPr>
        <w:tc>
          <w:tcPr>
            <w:tcW w:w="5848" w:type="dxa"/>
            <w:tcBorders>
              <w:top w:val="nil"/>
              <w:left w:val="double" w:sz="4" w:space="0" w:color="auto"/>
              <w:bottom w:val="nil"/>
            </w:tcBorders>
          </w:tcPr>
          <w:p w14:paraId="5DB87203" w14:textId="77777777" w:rsidR="006D2146" w:rsidRPr="00D948E6" w:rsidRDefault="006D2146" w:rsidP="006D2146">
            <w:pPr>
              <w:pStyle w:val="TABLE-cell"/>
            </w:pPr>
            <w:r w:rsidRPr="00D948E6">
              <w:t>Number of available billing periods (2)</w:t>
            </w:r>
          </w:p>
        </w:tc>
        <w:tc>
          <w:tcPr>
            <w:tcW w:w="537" w:type="dxa"/>
            <w:tcBorders>
              <w:top w:val="nil"/>
              <w:bottom w:val="nil"/>
            </w:tcBorders>
          </w:tcPr>
          <w:p w14:paraId="5DB87204" w14:textId="77777777" w:rsidR="006D2146" w:rsidRPr="00D948E6" w:rsidRDefault="006D2146" w:rsidP="006D2146">
            <w:pPr>
              <w:pStyle w:val="TABLE-cell"/>
              <w:jc w:val="center"/>
            </w:pPr>
            <w:r w:rsidRPr="00D948E6">
              <w:t>0</w:t>
            </w:r>
          </w:p>
        </w:tc>
        <w:tc>
          <w:tcPr>
            <w:tcW w:w="537" w:type="dxa"/>
            <w:tcBorders>
              <w:top w:val="nil"/>
              <w:bottom w:val="nil"/>
            </w:tcBorders>
          </w:tcPr>
          <w:p w14:paraId="5DB87205" w14:textId="77777777" w:rsidR="006D2146" w:rsidRPr="00D948E6" w:rsidRDefault="006D2146" w:rsidP="006D2146">
            <w:pPr>
              <w:pStyle w:val="TABLE-cell"/>
              <w:jc w:val="center"/>
              <w:rPr>
                <w:i/>
                <w:iCs/>
              </w:rPr>
            </w:pPr>
            <w:r w:rsidRPr="00D948E6">
              <w:rPr>
                <w:i/>
                <w:iCs/>
              </w:rPr>
              <w:t>b</w:t>
            </w:r>
          </w:p>
        </w:tc>
        <w:tc>
          <w:tcPr>
            <w:tcW w:w="537" w:type="dxa"/>
            <w:tcBorders>
              <w:top w:val="nil"/>
              <w:bottom w:val="nil"/>
            </w:tcBorders>
          </w:tcPr>
          <w:p w14:paraId="5DB87206" w14:textId="77777777" w:rsidR="006D2146" w:rsidRPr="00D948E6" w:rsidRDefault="006D2146" w:rsidP="006D2146">
            <w:pPr>
              <w:pStyle w:val="TABLE-cell"/>
              <w:jc w:val="center"/>
            </w:pPr>
            <w:r w:rsidRPr="00D948E6">
              <w:t>0</w:t>
            </w:r>
          </w:p>
        </w:tc>
        <w:tc>
          <w:tcPr>
            <w:tcW w:w="537" w:type="dxa"/>
            <w:tcBorders>
              <w:top w:val="nil"/>
              <w:bottom w:val="nil"/>
            </w:tcBorders>
          </w:tcPr>
          <w:p w14:paraId="5DB87207" w14:textId="77777777" w:rsidR="006D2146" w:rsidRPr="00D948E6" w:rsidRDefault="006D2146" w:rsidP="006D2146">
            <w:pPr>
              <w:pStyle w:val="TABLE-cell"/>
              <w:jc w:val="center"/>
            </w:pPr>
            <w:r w:rsidRPr="00D948E6">
              <w:t>1</w:t>
            </w:r>
          </w:p>
        </w:tc>
        <w:tc>
          <w:tcPr>
            <w:tcW w:w="537" w:type="dxa"/>
            <w:tcBorders>
              <w:top w:val="nil"/>
              <w:bottom w:val="nil"/>
            </w:tcBorders>
          </w:tcPr>
          <w:p w14:paraId="5DB87208" w14:textId="77777777" w:rsidR="006D2146" w:rsidRPr="00D948E6" w:rsidRDefault="006D2146" w:rsidP="006D2146">
            <w:pPr>
              <w:pStyle w:val="TABLE-cell"/>
              <w:jc w:val="center"/>
            </w:pPr>
            <w:r w:rsidRPr="00D948E6">
              <w:t>4</w:t>
            </w:r>
          </w:p>
        </w:tc>
        <w:tc>
          <w:tcPr>
            <w:tcW w:w="537" w:type="dxa"/>
            <w:tcBorders>
              <w:top w:val="nil"/>
              <w:bottom w:val="nil"/>
              <w:right w:val="double" w:sz="4" w:space="0" w:color="auto"/>
            </w:tcBorders>
            <w:shd w:val="pct12" w:color="auto" w:fill="FFFFFF"/>
          </w:tcPr>
          <w:p w14:paraId="5DB87209" w14:textId="77777777" w:rsidR="006D2146" w:rsidRPr="00D948E6" w:rsidRDefault="006D2146" w:rsidP="006D2146">
            <w:pPr>
              <w:pStyle w:val="TABLE-cell"/>
              <w:jc w:val="center"/>
            </w:pPr>
          </w:p>
        </w:tc>
      </w:tr>
      <w:tr w:rsidR="006D2146" w:rsidRPr="00D948E6" w14:paraId="5DB87212" w14:textId="77777777" w:rsidTr="00270820">
        <w:trPr>
          <w:gridAfter w:val="1"/>
          <w:wAfter w:w="86" w:type="dxa"/>
          <w:cantSplit/>
          <w:jc w:val="center"/>
        </w:trPr>
        <w:tc>
          <w:tcPr>
            <w:tcW w:w="5848" w:type="dxa"/>
            <w:tcBorders>
              <w:top w:val="nil"/>
              <w:left w:val="double" w:sz="4" w:space="0" w:color="auto"/>
              <w:bottom w:val="nil"/>
            </w:tcBorders>
          </w:tcPr>
          <w:p w14:paraId="5DB8720B" w14:textId="77777777" w:rsidR="006D2146" w:rsidRPr="00D948E6" w:rsidRDefault="006D2146" w:rsidP="006D2146">
            <w:pPr>
              <w:pStyle w:val="TABLE-cell"/>
            </w:pPr>
            <w:r w:rsidRPr="00D948E6">
              <w:t>Time stamp of the most recent billing period (2)</w:t>
            </w:r>
          </w:p>
        </w:tc>
        <w:tc>
          <w:tcPr>
            <w:tcW w:w="537" w:type="dxa"/>
            <w:tcBorders>
              <w:top w:val="nil"/>
              <w:bottom w:val="nil"/>
            </w:tcBorders>
          </w:tcPr>
          <w:p w14:paraId="5DB8720C" w14:textId="77777777" w:rsidR="006D2146" w:rsidRPr="00D948E6" w:rsidRDefault="006D2146" w:rsidP="006D2146">
            <w:pPr>
              <w:pStyle w:val="TABLE-cell"/>
              <w:jc w:val="center"/>
            </w:pPr>
            <w:r w:rsidRPr="00D948E6">
              <w:t>0</w:t>
            </w:r>
          </w:p>
        </w:tc>
        <w:tc>
          <w:tcPr>
            <w:tcW w:w="537" w:type="dxa"/>
            <w:tcBorders>
              <w:top w:val="nil"/>
              <w:bottom w:val="nil"/>
            </w:tcBorders>
          </w:tcPr>
          <w:p w14:paraId="5DB8720D" w14:textId="77777777" w:rsidR="006D2146" w:rsidRPr="00D948E6" w:rsidRDefault="006D2146" w:rsidP="006D2146">
            <w:pPr>
              <w:pStyle w:val="TABLE-cell"/>
              <w:jc w:val="center"/>
              <w:rPr>
                <w:i/>
                <w:iCs/>
              </w:rPr>
            </w:pPr>
            <w:r w:rsidRPr="00D948E6">
              <w:rPr>
                <w:i/>
                <w:iCs/>
              </w:rPr>
              <w:t>b</w:t>
            </w:r>
          </w:p>
        </w:tc>
        <w:tc>
          <w:tcPr>
            <w:tcW w:w="537" w:type="dxa"/>
            <w:tcBorders>
              <w:top w:val="nil"/>
              <w:bottom w:val="nil"/>
            </w:tcBorders>
          </w:tcPr>
          <w:p w14:paraId="5DB8720E" w14:textId="77777777" w:rsidR="006D2146" w:rsidRPr="00D948E6" w:rsidRDefault="006D2146" w:rsidP="006D2146">
            <w:pPr>
              <w:pStyle w:val="TABLE-cell"/>
              <w:jc w:val="center"/>
            </w:pPr>
            <w:r w:rsidRPr="00D948E6">
              <w:t>0</w:t>
            </w:r>
          </w:p>
        </w:tc>
        <w:tc>
          <w:tcPr>
            <w:tcW w:w="537" w:type="dxa"/>
            <w:tcBorders>
              <w:top w:val="nil"/>
              <w:bottom w:val="nil"/>
            </w:tcBorders>
          </w:tcPr>
          <w:p w14:paraId="5DB8720F" w14:textId="77777777" w:rsidR="006D2146" w:rsidRPr="00D948E6" w:rsidRDefault="006D2146" w:rsidP="006D2146">
            <w:pPr>
              <w:pStyle w:val="TABLE-cell"/>
              <w:jc w:val="center"/>
            </w:pPr>
            <w:r w:rsidRPr="00D948E6">
              <w:t>1</w:t>
            </w:r>
          </w:p>
        </w:tc>
        <w:tc>
          <w:tcPr>
            <w:tcW w:w="537" w:type="dxa"/>
            <w:tcBorders>
              <w:top w:val="nil"/>
              <w:bottom w:val="nil"/>
            </w:tcBorders>
          </w:tcPr>
          <w:p w14:paraId="5DB87210" w14:textId="77777777" w:rsidR="006D2146" w:rsidRPr="00D948E6" w:rsidRDefault="006D2146" w:rsidP="006D2146">
            <w:pPr>
              <w:pStyle w:val="TABLE-cell"/>
              <w:jc w:val="center"/>
            </w:pPr>
            <w:r w:rsidRPr="00D948E6">
              <w:t>5</w:t>
            </w:r>
          </w:p>
        </w:tc>
        <w:tc>
          <w:tcPr>
            <w:tcW w:w="537" w:type="dxa"/>
            <w:tcBorders>
              <w:top w:val="nil"/>
              <w:bottom w:val="nil"/>
              <w:right w:val="double" w:sz="4" w:space="0" w:color="auto"/>
            </w:tcBorders>
            <w:shd w:val="pct12" w:color="auto" w:fill="FFFFFF"/>
          </w:tcPr>
          <w:p w14:paraId="5DB87211" w14:textId="77777777" w:rsidR="006D2146" w:rsidRPr="00D948E6" w:rsidRDefault="006D2146" w:rsidP="006D2146">
            <w:pPr>
              <w:pStyle w:val="TABLE-cell"/>
              <w:jc w:val="center"/>
            </w:pPr>
          </w:p>
        </w:tc>
      </w:tr>
      <w:tr w:rsidR="006D2146" w:rsidRPr="00D948E6" w14:paraId="5DB8721A" w14:textId="77777777" w:rsidTr="00270820">
        <w:trPr>
          <w:gridAfter w:val="1"/>
          <w:wAfter w:w="86" w:type="dxa"/>
          <w:cantSplit/>
          <w:jc w:val="center"/>
        </w:trPr>
        <w:tc>
          <w:tcPr>
            <w:tcW w:w="5848" w:type="dxa"/>
            <w:tcBorders>
              <w:top w:val="nil"/>
              <w:left w:val="double" w:sz="4" w:space="0" w:color="auto"/>
              <w:bottom w:val="nil"/>
            </w:tcBorders>
          </w:tcPr>
          <w:p w14:paraId="5DB87213" w14:textId="77777777" w:rsidR="006D2146" w:rsidRPr="00D948E6" w:rsidRDefault="006D2146" w:rsidP="006D2146">
            <w:pPr>
              <w:pStyle w:val="TABLE-cell"/>
            </w:pPr>
            <w:r w:rsidRPr="00D948E6">
              <w:lastRenderedPageBreak/>
              <w:t>Time stamp of the billing period (2) VZ (last reset)</w:t>
            </w:r>
          </w:p>
        </w:tc>
        <w:tc>
          <w:tcPr>
            <w:tcW w:w="537" w:type="dxa"/>
            <w:tcBorders>
              <w:top w:val="nil"/>
              <w:bottom w:val="nil"/>
            </w:tcBorders>
          </w:tcPr>
          <w:p w14:paraId="5DB87214" w14:textId="77777777" w:rsidR="006D2146" w:rsidRPr="00D948E6" w:rsidRDefault="006D2146" w:rsidP="006D2146">
            <w:pPr>
              <w:pStyle w:val="TABLE-cell"/>
              <w:jc w:val="center"/>
            </w:pPr>
            <w:r w:rsidRPr="00D948E6">
              <w:t>0</w:t>
            </w:r>
          </w:p>
        </w:tc>
        <w:tc>
          <w:tcPr>
            <w:tcW w:w="537" w:type="dxa"/>
            <w:tcBorders>
              <w:top w:val="nil"/>
              <w:bottom w:val="nil"/>
            </w:tcBorders>
          </w:tcPr>
          <w:p w14:paraId="5DB87215" w14:textId="77777777" w:rsidR="006D2146" w:rsidRPr="00D948E6" w:rsidRDefault="006D2146" w:rsidP="006D2146">
            <w:pPr>
              <w:pStyle w:val="TABLE-cell"/>
              <w:jc w:val="center"/>
              <w:rPr>
                <w:i/>
                <w:iCs/>
              </w:rPr>
            </w:pPr>
            <w:r w:rsidRPr="00D948E6">
              <w:rPr>
                <w:i/>
                <w:iCs/>
              </w:rPr>
              <w:t>b</w:t>
            </w:r>
          </w:p>
        </w:tc>
        <w:tc>
          <w:tcPr>
            <w:tcW w:w="537" w:type="dxa"/>
            <w:tcBorders>
              <w:top w:val="nil"/>
              <w:bottom w:val="nil"/>
            </w:tcBorders>
          </w:tcPr>
          <w:p w14:paraId="5DB87216" w14:textId="77777777" w:rsidR="006D2146" w:rsidRPr="00D948E6" w:rsidRDefault="006D2146" w:rsidP="006D2146">
            <w:pPr>
              <w:pStyle w:val="TABLE-cell"/>
              <w:jc w:val="center"/>
            </w:pPr>
            <w:r w:rsidRPr="00D948E6">
              <w:t>0</w:t>
            </w:r>
          </w:p>
        </w:tc>
        <w:tc>
          <w:tcPr>
            <w:tcW w:w="537" w:type="dxa"/>
            <w:tcBorders>
              <w:top w:val="nil"/>
              <w:bottom w:val="nil"/>
            </w:tcBorders>
          </w:tcPr>
          <w:p w14:paraId="5DB87217" w14:textId="77777777" w:rsidR="006D2146" w:rsidRPr="00D948E6" w:rsidRDefault="006D2146" w:rsidP="006D2146">
            <w:pPr>
              <w:pStyle w:val="TABLE-cell"/>
              <w:jc w:val="center"/>
            </w:pPr>
            <w:r w:rsidRPr="00D948E6">
              <w:t>1</w:t>
            </w:r>
          </w:p>
        </w:tc>
        <w:tc>
          <w:tcPr>
            <w:tcW w:w="537" w:type="dxa"/>
            <w:tcBorders>
              <w:top w:val="nil"/>
              <w:bottom w:val="nil"/>
            </w:tcBorders>
          </w:tcPr>
          <w:p w14:paraId="5DB87218" w14:textId="77777777" w:rsidR="006D2146" w:rsidRPr="00D948E6" w:rsidRDefault="006D2146" w:rsidP="006D2146">
            <w:pPr>
              <w:pStyle w:val="TABLE-cell"/>
              <w:jc w:val="center"/>
            </w:pPr>
            <w:r w:rsidRPr="00D948E6">
              <w:t>5</w:t>
            </w:r>
          </w:p>
        </w:tc>
        <w:tc>
          <w:tcPr>
            <w:tcW w:w="537" w:type="dxa"/>
            <w:tcBorders>
              <w:top w:val="nil"/>
              <w:bottom w:val="nil"/>
              <w:right w:val="double" w:sz="4" w:space="0" w:color="auto"/>
            </w:tcBorders>
            <w:shd w:val="pct12" w:color="auto" w:fill="FFFFFF"/>
          </w:tcPr>
          <w:p w14:paraId="5DB87219" w14:textId="77777777" w:rsidR="006D2146" w:rsidRPr="00D948E6" w:rsidRDefault="006D2146" w:rsidP="006D2146">
            <w:pPr>
              <w:pStyle w:val="TABLE-cell"/>
              <w:jc w:val="center"/>
            </w:pPr>
            <w:r w:rsidRPr="00D948E6">
              <w:t>VZ</w:t>
            </w:r>
          </w:p>
        </w:tc>
      </w:tr>
      <w:tr w:rsidR="006D2146" w:rsidRPr="00D948E6" w14:paraId="5DB87222" w14:textId="77777777" w:rsidTr="00270820">
        <w:trPr>
          <w:gridAfter w:val="1"/>
          <w:wAfter w:w="86" w:type="dxa"/>
          <w:cantSplit/>
          <w:jc w:val="center"/>
        </w:trPr>
        <w:tc>
          <w:tcPr>
            <w:tcW w:w="5848" w:type="dxa"/>
            <w:tcBorders>
              <w:top w:val="nil"/>
              <w:left w:val="double" w:sz="4" w:space="0" w:color="auto"/>
              <w:bottom w:val="nil"/>
            </w:tcBorders>
          </w:tcPr>
          <w:p w14:paraId="5DB8721B" w14:textId="77777777" w:rsidR="006D2146" w:rsidRPr="00D948E6" w:rsidRDefault="006D2146" w:rsidP="006D2146">
            <w:pPr>
              <w:pStyle w:val="TABLE-cell"/>
            </w:pPr>
            <w:r w:rsidRPr="00D948E6">
              <w:t>Time stamp of the billing period (2) VZ</w:t>
            </w:r>
            <w:r w:rsidRPr="00932EFC">
              <w:rPr>
                <w:rStyle w:val="SUBscript-small"/>
              </w:rPr>
              <w:t>-1</w:t>
            </w:r>
          </w:p>
        </w:tc>
        <w:tc>
          <w:tcPr>
            <w:tcW w:w="537" w:type="dxa"/>
            <w:tcBorders>
              <w:top w:val="nil"/>
              <w:bottom w:val="nil"/>
            </w:tcBorders>
          </w:tcPr>
          <w:p w14:paraId="5DB8721C" w14:textId="77777777" w:rsidR="006D2146" w:rsidRPr="00D948E6" w:rsidRDefault="006D2146" w:rsidP="006D2146">
            <w:pPr>
              <w:pStyle w:val="TABLE-cell"/>
              <w:jc w:val="center"/>
            </w:pPr>
            <w:r w:rsidRPr="00D948E6">
              <w:t>0</w:t>
            </w:r>
          </w:p>
        </w:tc>
        <w:tc>
          <w:tcPr>
            <w:tcW w:w="537" w:type="dxa"/>
            <w:tcBorders>
              <w:top w:val="nil"/>
              <w:bottom w:val="nil"/>
            </w:tcBorders>
          </w:tcPr>
          <w:p w14:paraId="5DB8721D" w14:textId="77777777" w:rsidR="006D2146" w:rsidRPr="00D948E6" w:rsidRDefault="006D2146" w:rsidP="006D2146">
            <w:pPr>
              <w:pStyle w:val="TABLE-cell"/>
              <w:jc w:val="center"/>
              <w:rPr>
                <w:i/>
                <w:iCs/>
              </w:rPr>
            </w:pPr>
            <w:r w:rsidRPr="00D948E6">
              <w:rPr>
                <w:i/>
                <w:iCs/>
              </w:rPr>
              <w:t>b</w:t>
            </w:r>
          </w:p>
        </w:tc>
        <w:tc>
          <w:tcPr>
            <w:tcW w:w="537" w:type="dxa"/>
            <w:tcBorders>
              <w:top w:val="nil"/>
              <w:bottom w:val="nil"/>
            </w:tcBorders>
          </w:tcPr>
          <w:p w14:paraId="5DB8721E" w14:textId="77777777" w:rsidR="006D2146" w:rsidRPr="00D948E6" w:rsidRDefault="006D2146" w:rsidP="006D2146">
            <w:pPr>
              <w:pStyle w:val="TABLE-cell"/>
              <w:jc w:val="center"/>
            </w:pPr>
            <w:r w:rsidRPr="00D948E6">
              <w:t>0</w:t>
            </w:r>
          </w:p>
        </w:tc>
        <w:tc>
          <w:tcPr>
            <w:tcW w:w="537" w:type="dxa"/>
            <w:tcBorders>
              <w:top w:val="nil"/>
              <w:bottom w:val="nil"/>
            </w:tcBorders>
          </w:tcPr>
          <w:p w14:paraId="5DB8721F" w14:textId="77777777" w:rsidR="006D2146" w:rsidRPr="00D948E6" w:rsidRDefault="006D2146" w:rsidP="006D2146">
            <w:pPr>
              <w:pStyle w:val="TABLE-cell"/>
              <w:jc w:val="center"/>
            </w:pPr>
            <w:r w:rsidRPr="00D948E6">
              <w:t>1</w:t>
            </w:r>
          </w:p>
        </w:tc>
        <w:tc>
          <w:tcPr>
            <w:tcW w:w="537" w:type="dxa"/>
            <w:tcBorders>
              <w:top w:val="nil"/>
              <w:bottom w:val="nil"/>
            </w:tcBorders>
          </w:tcPr>
          <w:p w14:paraId="5DB87220" w14:textId="77777777" w:rsidR="006D2146" w:rsidRPr="00D948E6" w:rsidRDefault="006D2146" w:rsidP="006D2146">
            <w:pPr>
              <w:pStyle w:val="TABLE-cell"/>
              <w:jc w:val="center"/>
            </w:pPr>
            <w:r w:rsidRPr="00D948E6">
              <w:t>5</w:t>
            </w:r>
          </w:p>
        </w:tc>
        <w:tc>
          <w:tcPr>
            <w:tcW w:w="537" w:type="dxa"/>
            <w:tcBorders>
              <w:top w:val="nil"/>
              <w:bottom w:val="nil"/>
              <w:right w:val="double" w:sz="4" w:space="0" w:color="auto"/>
            </w:tcBorders>
            <w:shd w:val="pct12" w:color="auto" w:fill="FFFFFF"/>
          </w:tcPr>
          <w:p w14:paraId="5DB87221" w14:textId="77777777" w:rsidR="006D2146" w:rsidRPr="00D948E6" w:rsidRDefault="006D2146" w:rsidP="006D2146">
            <w:pPr>
              <w:pStyle w:val="TABLE-cell"/>
              <w:jc w:val="center"/>
            </w:pPr>
            <w:r w:rsidRPr="00D948E6">
              <w:t>VZ</w:t>
            </w:r>
            <w:r w:rsidRPr="00932EFC">
              <w:rPr>
                <w:rStyle w:val="SUBscript-small"/>
              </w:rPr>
              <w:t>-1</w:t>
            </w:r>
          </w:p>
        </w:tc>
      </w:tr>
      <w:tr w:rsidR="006D2146" w:rsidRPr="00D948E6" w14:paraId="5DB8722A" w14:textId="77777777" w:rsidTr="00070142">
        <w:trPr>
          <w:gridAfter w:val="1"/>
          <w:wAfter w:w="86" w:type="dxa"/>
          <w:cantSplit/>
          <w:jc w:val="center"/>
        </w:trPr>
        <w:tc>
          <w:tcPr>
            <w:tcW w:w="5848" w:type="dxa"/>
            <w:tcBorders>
              <w:top w:val="nil"/>
              <w:left w:val="double" w:sz="4" w:space="0" w:color="auto"/>
              <w:bottom w:val="nil"/>
            </w:tcBorders>
          </w:tcPr>
          <w:p w14:paraId="5DB87223" w14:textId="77777777" w:rsidR="006D2146" w:rsidRPr="00D948E6" w:rsidRDefault="006D2146" w:rsidP="006D2146">
            <w:pPr>
              <w:pStyle w:val="TABLE-cell"/>
            </w:pPr>
            <w:r w:rsidRPr="00D948E6">
              <w:t>...</w:t>
            </w:r>
          </w:p>
        </w:tc>
        <w:tc>
          <w:tcPr>
            <w:tcW w:w="537" w:type="dxa"/>
            <w:tcBorders>
              <w:top w:val="nil"/>
              <w:bottom w:val="nil"/>
            </w:tcBorders>
          </w:tcPr>
          <w:p w14:paraId="5DB87224" w14:textId="77777777" w:rsidR="006D2146" w:rsidRPr="00D948E6" w:rsidRDefault="006D2146" w:rsidP="006D2146">
            <w:pPr>
              <w:pStyle w:val="TABLE-cell"/>
              <w:jc w:val="center"/>
            </w:pPr>
            <w:r w:rsidRPr="00D948E6">
              <w:t>…</w:t>
            </w:r>
          </w:p>
        </w:tc>
        <w:tc>
          <w:tcPr>
            <w:tcW w:w="537" w:type="dxa"/>
            <w:tcBorders>
              <w:top w:val="nil"/>
              <w:bottom w:val="nil"/>
            </w:tcBorders>
          </w:tcPr>
          <w:p w14:paraId="5DB87225" w14:textId="77777777" w:rsidR="006D2146" w:rsidRPr="00D948E6" w:rsidRDefault="006D2146" w:rsidP="006D2146">
            <w:pPr>
              <w:pStyle w:val="TABLE-cell"/>
              <w:jc w:val="center"/>
              <w:rPr>
                <w:i/>
                <w:iCs/>
              </w:rPr>
            </w:pPr>
            <w:r w:rsidRPr="00D948E6">
              <w:rPr>
                <w:i/>
                <w:iCs/>
              </w:rPr>
              <w:t>…</w:t>
            </w:r>
          </w:p>
        </w:tc>
        <w:tc>
          <w:tcPr>
            <w:tcW w:w="537" w:type="dxa"/>
            <w:tcBorders>
              <w:top w:val="nil"/>
              <w:bottom w:val="nil"/>
            </w:tcBorders>
          </w:tcPr>
          <w:p w14:paraId="5DB87226" w14:textId="77777777" w:rsidR="006D2146" w:rsidRPr="00D948E6" w:rsidRDefault="006D2146" w:rsidP="006D2146">
            <w:pPr>
              <w:pStyle w:val="TABLE-cell"/>
              <w:jc w:val="center"/>
            </w:pPr>
            <w:r w:rsidRPr="00D948E6">
              <w:t>…</w:t>
            </w:r>
          </w:p>
        </w:tc>
        <w:tc>
          <w:tcPr>
            <w:tcW w:w="537" w:type="dxa"/>
            <w:tcBorders>
              <w:top w:val="nil"/>
              <w:bottom w:val="nil"/>
            </w:tcBorders>
          </w:tcPr>
          <w:p w14:paraId="5DB87227" w14:textId="77777777" w:rsidR="006D2146" w:rsidRPr="00D948E6" w:rsidRDefault="006D2146" w:rsidP="006D2146">
            <w:pPr>
              <w:pStyle w:val="TABLE-cell"/>
              <w:jc w:val="center"/>
            </w:pPr>
            <w:r w:rsidRPr="00D948E6">
              <w:t>…</w:t>
            </w:r>
          </w:p>
        </w:tc>
        <w:tc>
          <w:tcPr>
            <w:tcW w:w="537" w:type="dxa"/>
            <w:tcBorders>
              <w:top w:val="nil"/>
              <w:bottom w:val="nil"/>
            </w:tcBorders>
          </w:tcPr>
          <w:p w14:paraId="5DB87228" w14:textId="77777777" w:rsidR="006D2146" w:rsidRPr="00D948E6" w:rsidRDefault="006D2146" w:rsidP="006D2146">
            <w:pPr>
              <w:pStyle w:val="TABLE-cell"/>
              <w:jc w:val="center"/>
            </w:pPr>
            <w:r w:rsidRPr="00D948E6">
              <w:t>…</w:t>
            </w:r>
          </w:p>
        </w:tc>
        <w:tc>
          <w:tcPr>
            <w:tcW w:w="537" w:type="dxa"/>
            <w:tcBorders>
              <w:top w:val="nil"/>
              <w:bottom w:val="nil"/>
              <w:right w:val="double" w:sz="4" w:space="0" w:color="auto"/>
            </w:tcBorders>
            <w:shd w:val="pct12" w:color="auto" w:fill="FFFFFF"/>
          </w:tcPr>
          <w:p w14:paraId="5DB87229" w14:textId="77777777" w:rsidR="006D2146" w:rsidRPr="00D948E6" w:rsidRDefault="006D2146" w:rsidP="006D2146">
            <w:pPr>
              <w:pStyle w:val="TABLE-cell"/>
              <w:jc w:val="center"/>
            </w:pPr>
            <w:r w:rsidRPr="00D948E6">
              <w:t>...</w:t>
            </w:r>
          </w:p>
        </w:tc>
      </w:tr>
      <w:tr w:rsidR="006D2146" w:rsidRPr="00D948E6" w14:paraId="5DB87232" w14:textId="77777777" w:rsidTr="00070142">
        <w:trPr>
          <w:gridAfter w:val="1"/>
          <w:wAfter w:w="86" w:type="dxa"/>
          <w:cantSplit/>
          <w:jc w:val="center"/>
        </w:trPr>
        <w:tc>
          <w:tcPr>
            <w:tcW w:w="5848" w:type="dxa"/>
            <w:tcBorders>
              <w:top w:val="nil"/>
              <w:left w:val="double" w:sz="4" w:space="0" w:color="auto"/>
              <w:bottom w:val="dashed" w:sz="4" w:space="0" w:color="auto"/>
            </w:tcBorders>
          </w:tcPr>
          <w:p w14:paraId="5DB8722B" w14:textId="77777777" w:rsidR="006D2146" w:rsidRPr="00D948E6" w:rsidRDefault="006D2146" w:rsidP="006D2146">
            <w:pPr>
              <w:pStyle w:val="TABLE-cell"/>
            </w:pPr>
            <w:r w:rsidRPr="00D948E6">
              <w:t>Time stamp of the billing period (2) VZ</w:t>
            </w:r>
            <w:r w:rsidRPr="00932EFC">
              <w:rPr>
                <w:rStyle w:val="SUBscript-small"/>
              </w:rPr>
              <w:t>-n</w:t>
            </w:r>
          </w:p>
        </w:tc>
        <w:tc>
          <w:tcPr>
            <w:tcW w:w="537" w:type="dxa"/>
            <w:tcBorders>
              <w:top w:val="nil"/>
              <w:bottom w:val="dashed" w:sz="4" w:space="0" w:color="auto"/>
            </w:tcBorders>
          </w:tcPr>
          <w:p w14:paraId="5DB8722C" w14:textId="77777777" w:rsidR="006D2146" w:rsidRPr="00D948E6" w:rsidRDefault="006D2146" w:rsidP="006D2146">
            <w:pPr>
              <w:pStyle w:val="TABLE-cell"/>
              <w:jc w:val="center"/>
            </w:pPr>
            <w:r w:rsidRPr="00D948E6">
              <w:t>0</w:t>
            </w:r>
          </w:p>
        </w:tc>
        <w:tc>
          <w:tcPr>
            <w:tcW w:w="537" w:type="dxa"/>
            <w:tcBorders>
              <w:top w:val="nil"/>
              <w:bottom w:val="dashed" w:sz="4" w:space="0" w:color="auto"/>
            </w:tcBorders>
          </w:tcPr>
          <w:p w14:paraId="5DB8722D" w14:textId="77777777" w:rsidR="006D2146" w:rsidRPr="00D948E6" w:rsidRDefault="006D2146" w:rsidP="006D2146">
            <w:pPr>
              <w:pStyle w:val="TABLE-cell"/>
              <w:jc w:val="center"/>
              <w:rPr>
                <w:i/>
                <w:iCs/>
              </w:rPr>
            </w:pPr>
            <w:r w:rsidRPr="00D948E6">
              <w:rPr>
                <w:i/>
                <w:iCs/>
              </w:rPr>
              <w:t>b</w:t>
            </w:r>
          </w:p>
        </w:tc>
        <w:tc>
          <w:tcPr>
            <w:tcW w:w="537" w:type="dxa"/>
            <w:tcBorders>
              <w:top w:val="nil"/>
              <w:bottom w:val="dashed" w:sz="4" w:space="0" w:color="auto"/>
            </w:tcBorders>
          </w:tcPr>
          <w:p w14:paraId="5DB8722E" w14:textId="77777777" w:rsidR="006D2146" w:rsidRPr="00D948E6" w:rsidRDefault="006D2146" w:rsidP="006D2146">
            <w:pPr>
              <w:pStyle w:val="TABLE-cell"/>
              <w:jc w:val="center"/>
            </w:pPr>
            <w:r w:rsidRPr="00D948E6">
              <w:t>0</w:t>
            </w:r>
          </w:p>
        </w:tc>
        <w:tc>
          <w:tcPr>
            <w:tcW w:w="537" w:type="dxa"/>
            <w:tcBorders>
              <w:top w:val="nil"/>
              <w:bottom w:val="dashed" w:sz="4" w:space="0" w:color="auto"/>
            </w:tcBorders>
          </w:tcPr>
          <w:p w14:paraId="5DB8722F" w14:textId="77777777" w:rsidR="006D2146" w:rsidRPr="00D948E6" w:rsidRDefault="006D2146" w:rsidP="006D2146">
            <w:pPr>
              <w:pStyle w:val="TABLE-cell"/>
              <w:jc w:val="center"/>
            </w:pPr>
            <w:r w:rsidRPr="00D948E6">
              <w:t>1</w:t>
            </w:r>
          </w:p>
        </w:tc>
        <w:tc>
          <w:tcPr>
            <w:tcW w:w="537" w:type="dxa"/>
            <w:tcBorders>
              <w:top w:val="nil"/>
              <w:bottom w:val="dashed" w:sz="4" w:space="0" w:color="auto"/>
            </w:tcBorders>
          </w:tcPr>
          <w:p w14:paraId="5DB87230" w14:textId="77777777" w:rsidR="006D2146" w:rsidRPr="00D948E6" w:rsidRDefault="006D2146" w:rsidP="006D2146">
            <w:pPr>
              <w:pStyle w:val="TABLE-cell"/>
              <w:jc w:val="center"/>
            </w:pPr>
            <w:r w:rsidRPr="00D948E6">
              <w:t>5</w:t>
            </w:r>
          </w:p>
        </w:tc>
        <w:tc>
          <w:tcPr>
            <w:tcW w:w="537" w:type="dxa"/>
            <w:tcBorders>
              <w:top w:val="nil"/>
              <w:bottom w:val="dashed" w:sz="4" w:space="0" w:color="auto"/>
              <w:right w:val="double" w:sz="4" w:space="0" w:color="auto"/>
            </w:tcBorders>
            <w:shd w:val="pct12" w:color="auto" w:fill="FFFFFF"/>
          </w:tcPr>
          <w:p w14:paraId="5DB87231" w14:textId="77777777" w:rsidR="006D2146" w:rsidRPr="00D948E6" w:rsidRDefault="006D2146" w:rsidP="006D2146">
            <w:pPr>
              <w:pStyle w:val="TABLE-cell"/>
              <w:jc w:val="center"/>
            </w:pPr>
            <w:r w:rsidRPr="00D948E6">
              <w:t>VZ</w:t>
            </w:r>
            <w:r w:rsidRPr="00932EFC">
              <w:rPr>
                <w:rStyle w:val="SUBscript-small"/>
              </w:rPr>
              <w:t>-n</w:t>
            </w:r>
          </w:p>
        </w:tc>
      </w:tr>
      <w:tr w:rsidR="00BA06CF" w:rsidRPr="00D948E6" w14:paraId="7490DF3C" w14:textId="77777777" w:rsidTr="000B5899">
        <w:trPr>
          <w:cantSplit/>
          <w:jc w:val="center"/>
        </w:trPr>
        <w:tc>
          <w:tcPr>
            <w:tcW w:w="5848" w:type="dxa"/>
            <w:tcBorders>
              <w:top w:val="dashed" w:sz="4" w:space="0" w:color="auto"/>
              <w:left w:val="double" w:sz="4" w:space="0" w:color="auto"/>
              <w:bottom w:val="dashed" w:sz="4" w:space="0" w:color="auto"/>
            </w:tcBorders>
          </w:tcPr>
          <w:p w14:paraId="71ABE736" w14:textId="77777777" w:rsidR="00B94089" w:rsidRDefault="00B94089" w:rsidP="00B94089">
            <w:pPr>
              <w:pStyle w:val="TABLE-cell"/>
              <w:spacing w:before="40" w:after="40" w:line="276" w:lineRule="auto"/>
            </w:pPr>
            <w:r>
              <w:rPr>
                <w:highlight w:val="yellow"/>
              </w:rPr>
              <w:t>Time stamp of the billing period (2) in a recent billing period</w:t>
            </w:r>
          </w:p>
          <w:p w14:paraId="2AF83E18" w14:textId="77777777" w:rsidR="00B94089" w:rsidRPr="00D948E6" w:rsidRDefault="00B94089" w:rsidP="00B94089">
            <w:pPr>
              <w:pStyle w:val="TABLE-cell"/>
            </w:pPr>
          </w:p>
        </w:tc>
        <w:tc>
          <w:tcPr>
            <w:tcW w:w="537" w:type="dxa"/>
            <w:tcBorders>
              <w:top w:val="dashed" w:sz="4" w:space="0" w:color="auto"/>
              <w:bottom w:val="dashed" w:sz="4" w:space="0" w:color="auto"/>
            </w:tcBorders>
          </w:tcPr>
          <w:p w14:paraId="1072E501" w14:textId="6AD1E6DE" w:rsidR="00B94089" w:rsidRPr="00D948E6" w:rsidRDefault="00B94089" w:rsidP="00B94089">
            <w:pPr>
              <w:pStyle w:val="TABLE-cell"/>
              <w:jc w:val="center"/>
            </w:pPr>
            <w:r w:rsidRPr="00160D58">
              <w:rPr>
                <w:highlight w:val="yellow"/>
              </w:rPr>
              <w:t>0</w:t>
            </w:r>
          </w:p>
        </w:tc>
        <w:tc>
          <w:tcPr>
            <w:tcW w:w="537" w:type="dxa"/>
            <w:tcBorders>
              <w:top w:val="dashed" w:sz="4" w:space="0" w:color="auto"/>
              <w:bottom w:val="dashed" w:sz="4" w:space="0" w:color="auto"/>
            </w:tcBorders>
          </w:tcPr>
          <w:p w14:paraId="22C81961" w14:textId="1192D45A" w:rsidR="00B94089" w:rsidRPr="00D948E6" w:rsidRDefault="00B94089" w:rsidP="00B94089">
            <w:pPr>
              <w:pStyle w:val="TABLE-cell"/>
              <w:jc w:val="center"/>
              <w:rPr>
                <w:i/>
                <w:iCs/>
              </w:rPr>
            </w:pPr>
            <w:r w:rsidRPr="00160D58">
              <w:rPr>
                <w:i/>
                <w:iCs/>
                <w:highlight w:val="yellow"/>
              </w:rPr>
              <w:t>b</w:t>
            </w:r>
          </w:p>
        </w:tc>
        <w:tc>
          <w:tcPr>
            <w:tcW w:w="537" w:type="dxa"/>
            <w:tcBorders>
              <w:top w:val="dashed" w:sz="4" w:space="0" w:color="auto"/>
              <w:bottom w:val="dashed" w:sz="4" w:space="0" w:color="auto"/>
            </w:tcBorders>
          </w:tcPr>
          <w:p w14:paraId="718252AF" w14:textId="48E9445B" w:rsidR="00B94089" w:rsidRPr="00D948E6" w:rsidRDefault="00B94089" w:rsidP="00B94089">
            <w:pPr>
              <w:pStyle w:val="TABLE-cell"/>
              <w:jc w:val="center"/>
            </w:pPr>
            <w:r w:rsidRPr="00160D58">
              <w:rPr>
                <w:highlight w:val="yellow"/>
              </w:rPr>
              <w:t>0</w:t>
            </w:r>
          </w:p>
        </w:tc>
        <w:tc>
          <w:tcPr>
            <w:tcW w:w="537" w:type="dxa"/>
            <w:tcBorders>
              <w:top w:val="dashed" w:sz="4" w:space="0" w:color="auto"/>
              <w:bottom w:val="dashed" w:sz="4" w:space="0" w:color="auto"/>
            </w:tcBorders>
          </w:tcPr>
          <w:p w14:paraId="2FAB0979" w14:textId="37F031B9" w:rsidR="00B94089" w:rsidRPr="00D948E6" w:rsidRDefault="00B94089" w:rsidP="00B94089">
            <w:pPr>
              <w:pStyle w:val="TABLE-cell"/>
              <w:jc w:val="center"/>
            </w:pPr>
            <w:r w:rsidRPr="00160D58">
              <w:rPr>
                <w:highlight w:val="yellow"/>
              </w:rPr>
              <w:t>1</w:t>
            </w:r>
          </w:p>
        </w:tc>
        <w:tc>
          <w:tcPr>
            <w:tcW w:w="537" w:type="dxa"/>
            <w:tcBorders>
              <w:top w:val="dashed" w:sz="4" w:space="0" w:color="auto"/>
              <w:bottom w:val="dashed" w:sz="4" w:space="0" w:color="auto"/>
            </w:tcBorders>
          </w:tcPr>
          <w:p w14:paraId="4F973136" w14:textId="14B057CF" w:rsidR="00B94089" w:rsidRPr="00D948E6" w:rsidRDefault="00B94089" w:rsidP="00B94089">
            <w:pPr>
              <w:pStyle w:val="TABLE-cell"/>
              <w:jc w:val="center"/>
            </w:pPr>
            <w:r w:rsidRPr="00160D58">
              <w:rPr>
                <w:highlight w:val="yellow"/>
              </w:rPr>
              <w:t>5</w:t>
            </w:r>
          </w:p>
        </w:tc>
        <w:tc>
          <w:tcPr>
            <w:tcW w:w="537" w:type="dxa"/>
            <w:gridSpan w:val="2"/>
            <w:tcBorders>
              <w:top w:val="dashed" w:sz="4" w:space="0" w:color="auto"/>
              <w:bottom w:val="dashed" w:sz="4" w:space="0" w:color="auto"/>
              <w:right w:val="double" w:sz="4" w:space="0" w:color="auto"/>
            </w:tcBorders>
            <w:shd w:val="pct12" w:color="auto" w:fill="FFFFFF"/>
          </w:tcPr>
          <w:p w14:paraId="7647BEAE" w14:textId="4C254C42" w:rsidR="00B94089" w:rsidRPr="00D948E6" w:rsidRDefault="00B94089" w:rsidP="00B94089">
            <w:pPr>
              <w:pStyle w:val="TABLE-cell"/>
              <w:jc w:val="center"/>
            </w:pPr>
            <w:r w:rsidRPr="00160D58">
              <w:rPr>
                <w:highlight w:val="yellow"/>
              </w:rPr>
              <w:t>101-125</w:t>
            </w:r>
          </w:p>
        </w:tc>
      </w:tr>
      <w:tr w:rsidR="00BA06CF" w:rsidRPr="00D948E6" w14:paraId="76768500" w14:textId="77777777" w:rsidTr="000B5899">
        <w:trPr>
          <w:cantSplit/>
          <w:jc w:val="center"/>
        </w:trPr>
        <w:tc>
          <w:tcPr>
            <w:tcW w:w="5848" w:type="dxa"/>
            <w:tcBorders>
              <w:top w:val="dashed" w:sz="4" w:space="0" w:color="auto"/>
              <w:left w:val="double" w:sz="4" w:space="0" w:color="auto"/>
              <w:bottom w:val="single" w:sz="4" w:space="0" w:color="auto"/>
            </w:tcBorders>
          </w:tcPr>
          <w:p w14:paraId="404868CB" w14:textId="4DEB5252" w:rsidR="00B94089" w:rsidRPr="00D948E6" w:rsidRDefault="00B94089" w:rsidP="00B94089">
            <w:pPr>
              <w:pStyle w:val="TABLE-cell"/>
            </w:pPr>
            <w:r>
              <w:rPr>
                <w:highlight w:val="yellow"/>
              </w:rPr>
              <w:t>Time stamp of the billing period (2) in unspecified number of recent billing periods</w:t>
            </w:r>
          </w:p>
        </w:tc>
        <w:tc>
          <w:tcPr>
            <w:tcW w:w="537" w:type="dxa"/>
            <w:tcBorders>
              <w:top w:val="dashed" w:sz="4" w:space="0" w:color="auto"/>
              <w:bottom w:val="single" w:sz="4" w:space="0" w:color="auto"/>
            </w:tcBorders>
          </w:tcPr>
          <w:p w14:paraId="34E8F96E" w14:textId="57C20587" w:rsidR="00B94089" w:rsidRPr="00D948E6" w:rsidRDefault="00B94089" w:rsidP="00B94089">
            <w:pPr>
              <w:pStyle w:val="TABLE-cell"/>
              <w:jc w:val="center"/>
            </w:pPr>
            <w:r>
              <w:rPr>
                <w:highlight w:val="yellow"/>
              </w:rPr>
              <w:t>0</w:t>
            </w:r>
          </w:p>
        </w:tc>
        <w:tc>
          <w:tcPr>
            <w:tcW w:w="537" w:type="dxa"/>
            <w:tcBorders>
              <w:top w:val="dashed" w:sz="4" w:space="0" w:color="auto"/>
              <w:bottom w:val="single" w:sz="4" w:space="0" w:color="auto"/>
            </w:tcBorders>
          </w:tcPr>
          <w:p w14:paraId="68B5C7F3" w14:textId="495B01E8" w:rsidR="00B94089" w:rsidRPr="00D948E6" w:rsidRDefault="00B94089" w:rsidP="00B94089">
            <w:pPr>
              <w:pStyle w:val="TABLE-cell"/>
              <w:jc w:val="center"/>
              <w:rPr>
                <w:i/>
                <w:iCs/>
              </w:rPr>
            </w:pPr>
            <w:r>
              <w:rPr>
                <w:i/>
                <w:iCs/>
                <w:highlight w:val="yellow"/>
              </w:rPr>
              <w:t>b</w:t>
            </w:r>
          </w:p>
        </w:tc>
        <w:tc>
          <w:tcPr>
            <w:tcW w:w="537" w:type="dxa"/>
            <w:tcBorders>
              <w:top w:val="dashed" w:sz="4" w:space="0" w:color="auto"/>
              <w:bottom w:val="single" w:sz="4" w:space="0" w:color="auto"/>
            </w:tcBorders>
          </w:tcPr>
          <w:p w14:paraId="20C4B110" w14:textId="4364F068" w:rsidR="00B94089" w:rsidRPr="00D948E6" w:rsidRDefault="00B94089" w:rsidP="00B94089">
            <w:pPr>
              <w:pStyle w:val="TABLE-cell"/>
              <w:jc w:val="center"/>
            </w:pPr>
            <w:r>
              <w:rPr>
                <w:highlight w:val="yellow"/>
              </w:rPr>
              <w:t>0</w:t>
            </w:r>
          </w:p>
        </w:tc>
        <w:tc>
          <w:tcPr>
            <w:tcW w:w="537" w:type="dxa"/>
            <w:tcBorders>
              <w:top w:val="dashed" w:sz="4" w:space="0" w:color="auto"/>
              <w:bottom w:val="single" w:sz="4" w:space="0" w:color="auto"/>
            </w:tcBorders>
          </w:tcPr>
          <w:p w14:paraId="34C968FD" w14:textId="1267986E" w:rsidR="00B94089" w:rsidRPr="00D948E6" w:rsidRDefault="00B94089" w:rsidP="00B94089">
            <w:pPr>
              <w:pStyle w:val="TABLE-cell"/>
              <w:jc w:val="center"/>
            </w:pPr>
            <w:r>
              <w:rPr>
                <w:highlight w:val="yellow"/>
              </w:rPr>
              <w:t>1</w:t>
            </w:r>
          </w:p>
        </w:tc>
        <w:tc>
          <w:tcPr>
            <w:tcW w:w="537" w:type="dxa"/>
            <w:tcBorders>
              <w:top w:val="dashed" w:sz="4" w:space="0" w:color="auto"/>
              <w:bottom w:val="single" w:sz="4" w:space="0" w:color="auto"/>
            </w:tcBorders>
          </w:tcPr>
          <w:p w14:paraId="2DCD71E6" w14:textId="2B4F74DA" w:rsidR="00B94089" w:rsidRPr="00D948E6" w:rsidRDefault="00B94089" w:rsidP="00B94089">
            <w:pPr>
              <w:pStyle w:val="TABLE-cell"/>
              <w:jc w:val="center"/>
            </w:pPr>
            <w:r>
              <w:rPr>
                <w:highlight w:val="yellow"/>
              </w:rPr>
              <w:t>5</w:t>
            </w:r>
          </w:p>
        </w:tc>
        <w:tc>
          <w:tcPr>
            <w:tcW w:w="537" w:type="dxa"/>
            <w:gridSpan w:val="2"/>
            <w:tcBorders>
              <w:top w:val="dashed" w:sz="4" w:space="0" w:color="auto"/>
              <w:bottom w:val="single" w:sz="4" w:space="0" w:color="auto"/>
              <w:right w:val="double" w:sz="4" w:space="0" w:color="auto"/>
            </w:tcBorders>
            <w:shd w:val="pct12" w:color="auto" w:fill="FFFFFF"/>
          </w:tcPr>
          <w:p w14:paraId="3D97630A" w14:textId="22428E36" w:rsidR="00B94089" w:rsidRPr="00D948E6" w:rsidRDefault="00B94089" w:rsidP="00B94089">
            <w:pPr>
              <w:pStyle w:val="TABLE-cell"/>
              <w:jc w:val="center"/>
            </w:pPr>
            <w:r>
              <w:rPr>
                <w:highlight w:val="yellow"/>
              </w:rPr>
              <w:t>126</w:t>
            </w:r>
          </w:p>
        </w:tc>
      </w:tr>
      <w:tr w:rsidR="00B94089" w:rsidRPr="00D948E6" w14:paraId="5DB8723A" w14:textId="77777777" w:rsidTr="00270820">
        <w:trPr>
          <w:gridAfter w:val="1"/>
          <w:wAfter w:w="86" w:type="dxa"/>
          <w:cantSplit/>
          <w:jc w:val="center"/>
        </w:trPr>
        <w:tc>
          <w:tcPr>
            <w:tcW w:w="5848" w:type="dxa"/>
            <w:tcBorders>
              <w:top w:val="nil"/>
              <w:left w:val="double" w:sz="4" w:space="0" w:color="auto"/>
              <w:bottom w:val="dashed" w:sz="4" w:space="0" w:color="auto"/>
            </w:tcBorders>
          </w:tcPr>
          <w:p w14:paraId="5DB87233" w14:textId="77777777" w:rsidR="00B94089" w:rsidRPr="004F26FE" w:rsidRDefault="00B94089" w:rsidP="00B94089">
            <w:pPr>
              <w:pStyle w:val="TABLE-cell"/>
              <w:rPr>
                <w:rStyle w:val="Strong"/>
              </w:rPr>
            </w:pPr>
            <w:r w:rsidRPr="004F26FE">
              <w:rPr>
                <w:rStyle w:val="Strong"/>
              </w:rPr>
              <w:t>Program entries</w:t>
            </w:r>
            <w:r w:rsidRPr="004F26FE">
              <w:rPr>
                <w:rStyle w:val="Strong"/>
              </w:rPr>
              <w:fldChar w:fldCharType="begin"/>
            </w:r>
            <w:r w:rsidRPr="004F26FE">
              <w:rPr>
                <w:rStyle w:val="Strong"/>
              </w:rPr>
              <w:instrText xml:space="preserve"> XE "Program entries" </w:instrText>
            </w:r>
            <w:r w:rsidRPr="004F26FE">
              <w:rPr>
                <w:rStyle w:val="Strong"/>
              </w:rPr>
              <w:fldChar w:fldCharType="end"/>
            </w:r>
          </w:p>
        </w:tc>
        <w:tc>
          <w:tcPr>
            <w:tcW w:w="537" w:type="dxa"/>
            <w:tcBorders>
              <w:top w:val="nil"/>
              <w:bottom w:val="dashed" w:sz="4" w:space="0" w:color="auto"/>
            </w:tcBorders>
          </w:tcPr>
          <w:p w14:paraId="5DB87234" w14:textId="77777777" w:rsidR="00B94089" w:rsidRPr="00D948E6" w:rsidRDefault="00B94089" w:rsidP="00B94089">
            <w:pPr>
              <w:pStyle w:val="TABLE-cell"/>
              <w:jc w:val="center"/>
            </w:pPr>
          </w:p>
        </w:tc>
        <w:tc>
          <w:tcPr>
            <w:tcW w:w="537" w:type="dxa"/>
            <w:tcBorders>
              <w:top w:val="nil"/>
              <w:bottom w:val="dashed" w:sz="4" w:space="0" w:color="auto"/>
            </w:tcBorders>
          </w:tcPr>
          <w:p w14:paraId="5DB87235" w14:textId="77777777" w:rsidR="00B94089" w:rsidRPr="00D948E6" w:rsidRDefault="00B94089" w:rsidP="00B94089">
            <w:pPr>
              <w:pStyle w:val="TABLE-cell"/>
              <w:jc w:val="center"/>
              <w:rPr>
                <w:i/>
                <w:iCs/>
              </w:rPr>
            </w:pPr>
          </w:p>
        </w:tc>
        <w:tc>
          <w:tcPr>
            <w:tcW w:w="537" w:type="dxa"/>
            <w:tcBorders>
              <w:top w:val="nil"/>
              <w:bottom w:val="dashed" w:sz="4" w:space="0" w:color="auto"/>
            </w:tcBorders>
          </w:tcPr>
          <w:p w14:paraId="5DB87236" w14:textId="77777777" w:rsidR="00B94089" w:rsidRPr="00D948E6" w:rsidRDefault="00B94089" w:rsidP="00B94089">
            <w:pPr>
              <w:pStyle w:val="TABLE-cell"/>
              <w:jc w:val="center"/>
            </w:pPr>
          </w:p>
        </w:tc>
        <w:tc>
          <w:tcPr>
            <w:tcW w:w="537" w:type="dxa"/>
            <w:tcBorders>
              <w:top w:val="nil"/>
              <w:bottom w:val="dashed" w:sz="4" w:space="0" w:color="auto"/>
            </w:tcBorders>
          </w:tcPr>
          <w:p w14:paraId="5DB87237" w14:textId="77777777" w:rsidR="00B94089" w:rsidRPr="00D948E6" w:rsidRDefault="00B94089" w:rsidP="00B94089">
            <w:pPr>
              <w:pStyle w:val="TABLE-cell"/>
              <w:jc w:val="center"/>
            </w:pPr>
          </w:p>
        </w:tc>
        <w:tc>
          <w:tcPr>
            <w:tcW w:w="537" w:type="dxa"/>
            <w:tcBorders>
              <w:top w:val="nil"/>
              <w:bottom w:val="dashed" w:sz="4" w:space="0" w:color="auto"/>
            </w:tcBorders>
          </w:tcPr>
          <w:p w14:paraId="5DB87238" w14:textId="77777777" w:rsidR="00B94089" w:rsidRPr="00D948E6" w:rsidRDefault="00B94089" w:rsidP="00B94089">
            <w:pPr>
              <w:pStyle w:val="TABLE-cell"/>
              <w:jc w:val="center"/>
            </w:pPr>
          </w:p>
        </w:tc>
        <w:tc>
          <w:tcPr>
            <w:tcW w:w="537" w:type="dxa"/>
            <w:tcBorders>
              <w:top w:val="nil"/>
              <w:bottom w:val="dashed" w:sz="4" w:space="0" w:color="auto"/>
              <w:right w:val="double" w:sz="4" w:space="0" w:color="auto"/>
            </w:tcBorders>
            <w:shd w:val="pct12" w:color="auto" w:fill="FFFFFF"/>
          </w:tcPr>
          <w:p w14:paraId="5DB87239" w14:textId="77777777" w:rsidR="00B94089" w:rsidRPr="00D948E6" w:rsidRDefault="00B94089" w:rsidP="00B94089">
            <w:pPr>
              <w:pStyle w:val="TABLE-cell"/>
              <w:jc w:val="center"/>
            </w:pPr>
          </w:p>
        </w:tc>
      </w:tr>
      <w:tr w:rsidR="00B94089" w:rsidRPr="00D948E6" w14:paraId="5DB87242" w14:textId="77777777" w:rsidTr="00270820">
        <w:trPr>
          <w:gridAfter w:val="1"/>
          <w:wAfter w:w="86" w:type="dxa"/>
          <w:cantSplit/>
          <w:jc w:val="center"/>
        </w:trPr>
        <w:tc>
          <w:tcPr>
            <w:tcW w:w="5848" w:type="dxa"/>
            <w:tcBorders>
              <w:top w:val="dashed" w:sz="4" w:space="0" w:color="auto"/>
              <w:left w:val="double" w:sz="4" w:space="0" w:color="auto"/>
              <w:bottom w:val="single" w:sz="4" w:space="0" w:color="auto"/>
            </w:tcBorders>
          </w:tcPr>
          <w:p w14:paraId="5DB8723B" w14:textId="77777777" w:rsidR="00B94089" w:rsidRPr="00D948E6" w:rsidRDefault="00B94089" w:rsidP="00B94089">
            <w:pPr>
              <w:pStyle w:val="TABLE-cell"/>
            </w:pPr>
            <w:r w:rsidRPr="00D948E6">
              <w:t>Active firmware identifier</w:t>
            </w:r>
            <w:r w:rsidRPr="00D948E6">
              <w:fldChar w:fldCharType="begin"/>
            </w:r>
            <w:r w:rsidRPr="00D948E6">
              <w:instrText xml:space="preserve"> XE "Firmware identifier" </w:instrText>
            </w:r>
            <w:r w:rsidRPr="00D948E6">
              <w:fldChar w:fldCharType="end"/>
            </w:r>
          </w:p>
        </w:tc>
        <w:tc>
          <w:tcPr>
            <w:tcW w:w="537" w:type="dxa"/>
            <w:tcBorders>
              <w:top w:val="dashed" w:sz="4" w:space="0" w:color="auto"/>
              <w:bottom w:val="single" w:sz="4" w:space="0" w:color="auto"/>
            </w:tcBorders>
            <w:vAlign w:val="center"/>
          </w:tcPr>
          <w:p w14:paraId="5DB8723C" w14:textId="77777777" w:rsidR="00B94089" w:rsidRPr="00D948E6" w:rsidRDefault="00B94089" w:rsidP="00B94089">
            <w:pPr>
              <w:pStyle w:val="TABLE-cell"/>
              <w:jc w:val="center"/>
            </w:pPr>
            <w:r w:rsidRPr="00D948E6">
              <w:t>0</w:t>
            </w:r>
          </w:p>
        </w:tc>
        <w:tc>
          <w:tcPr>
            <w:tcW w:w="537" w:type="dxa"/>
            <w:tcBorders>
              <w:top w:val="dashed" w:sz="4" w:space="0" w:color="auto"/>
              <w:bottom w:val="single" w:sz="4" w:space="0" w:color="auto"/>
            </w:tcBorders>
            <w:vAlign w:val="center"/>
          </w:tcPr>
          <w:p w14:paraId="5DB8723D" w14:textId="77777777" w:rsidR="00B94089" w:rsidRPr="00D948E6" w:rsidRDefault="00B94089" w:rsidP="00B94089">
            <w:pPr>
              <w:pStyle w:val="TABLE-cell"/>
              <w:jc w:val="center"/>
              <w:rPr>
                <w:i/>
                <w:iCs/>
              </w:rPr>
            </w:pPr>
            <w:r w:rsidRPr="00D948E6">
              <w:rPr>
                <w:i/>
                <w:iCs/>
              </w:rPr>
              <w:t>b</w:t>
            </w:r>
          </w:p>
        </w:tc>
        <w:tc>
          <w:tcPr>
            <w:tcW w:w="537" w:type="dxa"/>
            <w:tcBorders>
              <w:top w:val="dashed" w:sz="4" w:space="0" w:color="auto"/>
              <w:bottom w:val="single" w:sz="4" w:space="0" w:color="auto"/>
            </w:tcBorders>
            <w:vAlign w:val="center"/>
          </w:tcPr>
          <w:p w14:paraId="5DB8723E" w14:textId="77777777" w:rsidR="00B94089" w:rsidRPr="00D948E6" w:rsidRDefault="00B94089" w:rsidP="00B94089">
            <w:pPr>
              <w:pStyle w:val="TABLE-cell"/>
              <w:jc w:val="center"/>
            </w:pPr>
            <w:r w:rsidRPr="00D948E6">
              <w:t>0</w:t>
            </w:r>
          </w:p>
        </w:tc>
        <w:tc>
          <w:tcPr>
            <w:tcW w:w="537" w:type="dxa"/>
            <w:tcBorders>
              <w:top w:val="dashed" w:sz="4" w:space="0" w:color="auto"/>
              <w:bottom w:val="single" w:sz="4" w:space="0" w:color="auto"/>
            </w:tcBorders>
            <w:vAlign w:val="center"/>
          </w:tcPr>
          <w:p w14:paraId="5DB8723F" w14:textId="77777777" w:rsidR="00B94089" w:rsidRPr="00D948E6" w:rsidRDefault="00B94089" w:rsidP="00B94089">
            <w:pPr>
              <w:pStyle w:val="TABLE-cell"/>
              <w:jc w:val="center"/>
            </w:pPr>
            <w:r w:rsidRPr="00D948E6">
              <w:t>2</w:t>
            </w:r>
          </w:p>
        </w:tc>
        <w:tc>
          <w:tcPr>
            <w:tcW w:w="537" w:type="dxa"/>
            <w:tcBorders>
              <w:top w:val="dashed" w:sz="4" w:space="0" w:color="auto"/>
              <w:bottom w:val="single" w:sz="4" w:space="0" w:color="auto"/>
            </w:tcBorders>
            <w:vAlign w:val="center"/>
          </w:tcPr>
          <w:p w14:paraId="5DB87240" w14:textId="77777777" w:rsidR="00B94089" w:rsidRPr="00D948E6" w:rsidRDefault="00B94089" w:rsidP="00B94089">
            <w:pPr>
              <w:pStyle w:val="TABLE-cell"/>
              <w:jc w:val="center"/>
            </w:pPr>
            <w:r w:rsidRPr="00D948E6">
              <w:t>0</w:t>
            </w:r>
          </w:p>
        </w:tc>
        <w:tc>
          <w:tcPr>
            <w:tcW w:w="537" w:type="dxa"/>
            <w:tcBorders>
              <w:top w:val="dashed" w:sz="4" w:space="0" w:color="auto"/>
              <w:bottom w:val="single" w:sz="4" w:space="0" w:color="auto"/>
              <w:right w:val="double" w:sz="4" w:space="0" w:color="auto"/>
            </w:tcBorders>
            <w:shd w:val="pct12" w:color="auto" w:fill="FFFFFF"/>
          </w:tcPr>
          <w:p w14:paraId="5DB87241" w14:textId="77777777" w:rsidR="00B94089" w:rsidRPr="00D948E6" w:rsidRDefault="00B94089" w:rsidP="00B94089">
            <w:pPr>
              <w:pStyle w:val="TABLE-cell"/>
              <w:jc w:val="center"/>
            </w:pPr>
          </w:p>
        </w:tc>
      </w:tr>
      <w:tr w:rsidR="00B94089" w:rsidRPr="00D948E6" w14:paraId="5DB8724A" w14:textId="77777777" w:rsidTr="00270820">
        <w:trPr>
          <w:gridAfter w:val="1"/>
          <w:wAfter w:w="86" w:type="dxa"/>
          <w:cantSplit/>
          <w:jc w:val="center"/>
        </w:trPr>
        <w:tc>
          <w:tcPr>
            <w:tcW w:w="5848" w:type="dxa"/>
            <w:tcBorders>
              <w:top w:val="nil"/>
              <w:left w:val="double" w:sz="4" w:space="0" w:color="auto"/>
              <w:bottom w:val="single" w:sz="4" w:space="0" w:color="auto"/>
            </w:tcBorders>
          </w:tcPr>
          <w:p w14:paraId="5DB87243" w14:textId="77777777" w:rsidR="00B94089" w:rsidRPr="00D948E6" w:rsidRDefault="00B94089" w:rsidP="00B94089">
            <w:pPr>
              <w:pStyle w:val="TABLE-cell"/>
            </w:pPr>
            <w:r w:rsidRPr="00D948E6">
              <w:t>Active firmware version</w:t>
            </w:r>
            <w:r w:rsidRPr="00D948E6">
              <w:fldChar w:fldCharType="begin"/>
            </w:r>
            <w:r w:rsidRPr="00D948E6">
              <w:instrText xml:space="preserve"> XE "Firmware version" </w:instrText>
            </w:r>
            <w:r w:rsidRPr="00D948E6">
              <w:fldChar w:fldCharType="end"/>
            </w:r>
          </w:p>
        </w:tc>
        <w:tc>
          <w:tcPr>
            <w:tcW w:w="537" w:type="dxa"/>
            <w:tcBorders>
              <w:top w:val="nil"/>
              <w:bottom w:val="single" w:sz="4" w:space="0" w:color="auto"/>
            </w:tcBorders>
            <w:vAlign w:val="center"/>
          </w:tcPr>
          <w:p w14:paraId="5DB87244" w14:textId="77777777" w:rsidR="00B94089" w:rsidRPr="00D948E6" w:rsidRDefault="00B94089" w:rsidP="00B94089">
            <w:pPr>
              <w:pStyle w:val="TABLE-cell"/>
              <w:jc w:val="center"/>
            </w:pPr>
            <w:r w:rsidRPr="00D948E6">
              <w:t>0</w:t>
            </w:r>
          </w:p>
        </w:tc>
        <w:tc>
          <w:tcPr>
            <w:tcW w:w="537" w:type="dxa"/>
            <w:tcBorders>
              <w:top w:val="nil"/>
              <w:bottom w:val="single" w:sz="4" w:space="0" w:color="auto"/>
            </w:tcBorders>
            <w:vAlign w:val="center"/>
          </w:tcPr>
          <w:p w14:paraId="5DB87245" w14:textId="77777777" w:rsidR="00B94089" w:rsidRPr="00D948E6" w:rsidRDefault="00B94089" w:rsidP="00B94089">
            <w:pPr>
              <w:pStyle w:val="TABLE-cell"/>
              <w:jc w:val="center"/>
              <w:rPr>
                <w:i/>
                <w:iCs/>
              </w:rPr>
            </w:pPr>
            <w:r w:rsidRPr="00D948E6">
              <w:rPr>
                <w:i/>
                <w:iCs/>
              </w:rPr>
              <w:t>b</w:t>
            </w:r>
          </w:p>
        </w:tc>
        <w:tc>
          <w:tcPr>
            <w:tcW w:w="537" w:type="dxa"/>
            <w:tcBorders>
              <w:top w:val="nil"/>
              <w:bottom w:val="single" w:sz="4" w:space="0" w:color="auto"/>
            </w:tcBorders>
            <w:vAlign w:val="center"/>
          </w:tcPr>
          <w:p w14:paraId="5DB87246" w14:textId="77777777" w:rsidR="00B94089" w:rsidRPr="00D948E6" w:rsidRDefault="00B94089" w:rsidP="00B94089">
            <w:pPr>
              <w:pStyle w:val="TABLE-cell"/>
              <w:jc w:val="center"/>
            </w:pPr>
            <w:r w:rsidRPr="00D948E6">
              <w:t>0</w:t>
            </w:r>
          </w:p>
        </w:tc>
        <w:tc>
          <w:tcPr>
            <w:tcW w:w="537" w:type="dxa"/>
            <w:tcBorders>
              <w:top w:val="nil"/>
              <w:bottom w:val="single" w:sz="4" w:space="0" w:color="auto"/>
            </w:tcBorders>
            <w:vAlign w:val="center"/>
          </w:tcPr>
          <w:p w14:paraId="5DB87247" w14:textId="77777777" w:rsidR="00B94089" w:rsidRPr="00D948E6" w:rsidRDefault="00B94089" w:rsidP="00B94089">
            <w:pPr>
              <w:pStyle w:val="TABLE-cell"/>
              <w:jc w:val="center"/>
            </w:pPr>
            <w:r w:rsidRPr="00D948E6">
              <w:t>2</w:t>
            </w:r>
          </w:p>
        </w:tc>
        <w:tc>
          <w:tcPr>
            <w:tcW w:w="537" w:type="dxa"/>
            <w:tcBorders>
              <w:top w:val="nil"/>
              <w:bottom w:val="single" w:sz="4" w:space="0" w:color="auto"/>
            </w:tcBorders>
            <w:vAlign w:val="center"/>
          </w:tcPr>
          <w:p w14:paraId="5DB87248" w14:textId="77777777" w:rsidR="00B94089" w:rsidRPr="00D948E6" w:rsidRDefault="00B94089" w:rsidP="00B94089">
            <w:pPr>
              <w:pStyle w:val="TABLE-cell"/>
              <w:jc w:val="center"/>
            </w:pPr>
            <w:r w:rsidRPr="00D948E6">
              <w:t>1</w:t>
            </w:r>
          </w:p>
        </w:tc>
        <w:tc>
          <w:tcPr>
            <w:tcW w:w="537" w:type="dxa"/>
            <w:tcBorders>
              <w:top w:val="nil"/>
              <w:bottom w:val="single" w:sz="4" w:space="0" w:color="auto"/>
              <w:right w:val="double" w:sz="4" w:space="0" w:color="auto"/>
            </w:tcBorders>
            <w:shd w:val="pct12" w:color="auto" w:fill="FFFFFF"/>
          </w:tcPr>
          <w:p w14:paraId="5DB87249" w14:textId="77777777" w:rsidR="00B94089" w:rsidRPr="00D948E6" w:rsidRDefault="00B94089" w:rsidP="00B94089">
            <w:pPr>
              <w:pStyle w:val="TABLE-cell"/>
              <w:jc w:val="center"/>
            </w:pPr>
          </w:p>
        </w:tc>
      </w:tr>
      <w:tr w:rsidR="00B94089" w:rsidRPr="00D948E6" w14:paraId="5DB87252" w14:textId="77777777" w:rsidTr="00270820">
        <w:trPr>
          <w:gridAfter w:val="1"/>
          <w:wAfter w:w="86" w:type="dxa"/>
          <w:cantSplit/>
          <w:jc w:val="center"/>
        </w:trPr>
        <w:tc>
          <w:tcPr>
            <w:tcW w:w="5848" w:type="dxa"/>
            <w:tcBorders>
              <w:top w:val="nil"/>
              <w:left w:val="double" w:sz="4" w:space="0" w:color="auto"/>
              <w:bottom w:val="single" w:sz="4" w:space="0" w:color="auto"/>
            </w:tcBorders>
          </w:tcPr>
          <w:p w14:paraId="5DB8724B" w14:textId="77777777" w:rsidR="00B94089" w:rsidRPr="00D948E6" w:rsidRDefault="00B94089" w:rsidP="00B94089">
            <w:pPr>
              <w:pStyle w:val="TABLE-cell"/>
            </w:pPr>
            <w:r w:rsidRPr="00D948E6">
              <w:t>Active firmware signature</w:t>
            </w:r>
            <w:r w:rsidRPr="00D948E6">
              <w:fldChar w:fldCharType="begin"/>
            </w:r>
            <w:r w:rsidRPr="00D948E6">
              <w:instrText xml:space="preserve"> XE "Firmware signature" </w:instrText>
            </w:r>
            <w:r w:rsidRPr="00D948E6">
              <w:fldChar w:fldCharType="end"/>
            </w:r>
          </w:p>
        </w:tc>
        <w:tc>
          <w:tcPr>
            <w:tcW w:w="537" w:type="dxa"/>
            <w:tcBorders>
              <w:top w:val="nil"/>
              <w:bottom w:val="single" w:sz="4" w:space="0" w:color="auto"/>
            </w:tcBorders>
            <w:vAlign w:val="center"/>
          </w:tcPr>
          <w:p w14:paraId="5DB8724C" w14:textId="77777777" w:rsidR="00B94089" w:rsidRPr="00D948E6" w:rsidRDefault="00B94089" w:rsidP="00B94089">
            <w:pPr>
              <w:pStyle w:val="TABLE-cell"/>
              <w:jc w:val="center"/>
            </w:pPr>
            <w:r w:rsidRPr="00D948E6">
              <w:t>0</w:t>
            </w:r>
          </w:p>
        </w:tc>
        <w:tc>
          <w:tcPr>
            <w:tcW w:w="537" w:type="dxa"/>
            <w:tcBorders>
              <w:top w:val="nil"/>
              <w:bottom w:val="single" w:sz="4" w:space="0" w:color="auto"/>
            </w:tcBorders>
            <w:vAlign w:val="center"/>
          </w:tcPr>
          <w:p w14:paraId="5DB8724D" w14:textId="77777777" w:rsidR="00B94089" w:rsidRPr="00D948E6" w:rsidRDefault="00B94089" w:rsidP="00B94089">
            <w:pPr>
              <w:pStyle w:val="TABLE-cell"/>
              <w:jc w:val="center"/>
              <w:rPr>
                <w:i/>
                <w:iCs/>
              </w:rPr>
            </w:pPr>
            <w:r w:rsidRPr="00D948E6">
              <w:rPr>
                <w:i/>
                <w:iCs/>
              </w:rPr>
              <w:t>b</w:t>
            </w:r>
          </w:p>
        </w:tc>
        <w:tc>
          <w:tcPr>
            <w:tcW w:w="537" w:type="dxa"/>
            <w:tcBorders>
              <w:top w:val="nil"/>
              <w:bottom w:val="single" w:sz="4" w:space="0" w:color="auto"/>
            </w:tcBorders>
            <w:vAlign w:val="center"/>
          </w:tcPr>
          <w:p w14:paraId="5DB8724E" w14:textId="77777777" w:rsidR="00B94089" w:rsidRPr="00D948E6" w:rsidRDefault="00B94089" w:rsidP="00B94089">
            <w:pPr>
              <w:pStyle w:val="TABLE-cell"/>
              <w:jc w:val="center"/>
            </w:pPr>
            <w:r w:rsidRPr="00D948E6">
              <w:t>0</w:t>
            </w:r>
          </w:p>
        </w:tc>
        <w:tc>
          <w:tcPr>
            <w:tcW w:w="537" w:type="dxa"/>
            <w:tcBorders>
              <w:top w:val="nil"/>
              <w:bottom w:val="single" w:sz="4" w:space="0" w:color="auto"/>
            </w:tcBorders>
            <w:vAlign w:val="center"/>
          </w:tcPr>
          <w:p w14:paraId="5DB8724F" w14:textId="77777777" w:rsidR="00B94089" w:rsidRPr="00D948E6" w:rsidRDefault="00B94089" w:rsidP="00B94089">
            <w:pPr>
              <w:pStyle w:val="TABLE-cell"/>
              <w:jc w:val="center"/>
            </w:pPr>
            <w:r w:rsidRPr="00D948E6">
              <w:t>2</w:t>
            </w:r>
          </w:p>
        </w:tc>
        <w:tc>
          <w:tcPr>
            <w:tcW w:w="537" w:type="dxa"/>
            <w:tcBorders>
              <w:top w:val="nil"/>
              <w:bottom w:val="single" w:sz="4" w:space="0" w:color="auto"/>
            </w:tcBorders>
            <w:vAlign w:val="center"/>
          </w:tcPr>
          <w:p w14:paraId="5DB87250" w14:textId="77777777" w:rsidR="00B94089" w:rsidRPr="00D948E6" w:rsidRDefault="00B94089" w:rsidP="00B94089">
            <w:pPr>
              <w:pStyle w:val="TABLE-cell"/>
              <w:jc w:val="center"/>
            </w:pPr>
            <w:r w:rsidRPr="00D948E6">
              <w:t>8</w:t>
            </w:r>
          </w:p>
        </w:tc>
        <w:tc>
          <w:tcPr>
            <w:tcW w:w="537" w:type="dxa"/>
            <w:tcBorders>
              <w:top w:val="nil"/>
              <w:bottom w:val="single" w:sz="4" w:space="0" w:color="auto"/>
              <w:right w:val="double" w:sz="4" w:space="0" w:color="auto"/>
            </w:tcBorders>
            <w:shd w:val="pct12" w:color="auto" w:fill="FFFFFF"/>
          </w:tcPr>
          <w:p w14:paraId="5DB87251" w14:textId="77777777" w:rsidR="00B94089" w:rsidRPr="00D948E6" w:rsidRDefault="00B94089" w:rsidP="00B94089">
            <w:pPr>
              <w:pStyle w:val="TABLE-cell"/>
              <w:jc w:val="center"/>
            </w:pPr>
          </w:p>
        </w:tc>
      </w:tr>
      <w:tr w:rsidR="00B94089" w:rsidRPr="00D948E6" w14:paraId="5DB8725A" w14:textId="77777777" w:rsidTr="00270820">
        <w:trPr>
          <w:gridAfter w:val="1"/>
          <w:wAfter w:w="86" w:type="dxa"/>
          <w:cantSplit/>
          <w:jc w:val="center"/>
        </w:trPr>
        <w:tc>
          <w:tcPr>
            <w:tcW w:w="5848" w:type="dxa"/>
            <w:tcBorders>
              <w:top w:val="single" w:sz="4" w:space="0" w:color="auto"/>
              <w:left w:val="double" w:sz="4" w:space="0" w:color="auto"/>
              <w:bottom w:val="dashed" w:sz="4" w:space="0" w:color="auto"/>
            </w:tcBorders>
          </w:tcPr>
          <w:p w14:paraId="5DB87253" w14:textId="77777777" w:rsidR="00B94089" w:rsidRPr="004F26FE" w:rsidRDefault="00B94089" w:rsidP="00B94089">
            <w:pPr>
              <w:pStyle w:val="TABLE-cell"/>
              <w:rPr>
                <w:rStyle w:val="Strong"/>
              </w:rPr>
            </w:pPr>
            <w:r w:rsidRPr="004F26FE">
              <w:rPr>
                <w:rStyle w:val="Strong"/>
              </w:rPr>
              <w:t>Time entries</w:t>
            </w:r>
            <w:r w:rsidRPr="004F26FE">
              <w:rPr>
                <w:rStyle w:val="Strong"/>
              </w:rPr>
              <w:fldChar w:fldCharType="begin"/>
            </w:r>
            <w:r w:rsidRPr="004F26FE">
              <w:rPr>
                <w:rStyle w:val="Strong"/>
              </w:rPr>
              <w:instrText xml:space="preserve"> XE "Time entries" </w:instrText>
            </w:r>
            <w:r w:rsidRPr="004F26FE">
              <w:rPr>
                <w:rStyle w:val="Strong"/>
              </w:rPr>
              <w:fldChar w:fldCharType="end"/>
            </w:r>
          </w:p>
        </w:tc>
        <w:tc>
          <w:tcPr>
            <w:tcW w:w="537" w:type="dxa"/>
            <w:tcBorders>
              <w:top w:val="single" w:sz="4" w:space="0" w:color="auto"/>
              <w:bottom w:val="dashed" w:sz="4" w:space="0" w:color="auto"/>
            </w:tcBorders>
          </w:tcPr>
          <w:p w14:paraId="5DB87254" w14:textId="77777777" w:rsidR="00B94089" w:rsidRPr="00D948E6" w:rsidRDefault="00B94089" w:rsidP="00B94089">
            <w:pPr>
              <w:pStyle w:val="TABLE-cell"/>
              <w:jc w:val="center"/>
            </w:pPr>
          </w:p>
        </w:tc>
        <w:tc>
          <w:tcPr>
            <w:tcW w:w="537" w:type="dxa"/>
            <w:tcBorders>
              <w:top w:val="single" w:sz="4" w:space="0" w:color="auto"/>
              <w:bottom w:val="dashed" w:sz="4" w:space="0" w:color="auto"/>
            </w:tcBorders>
          </w:tcPr>
          <w:p w14:paraId="5DB87255" w14:textId="77777777" w:rsidR="00B94089" w:rsidRPr="00D948E6" w:rsidRDefault="00B94089" w:rsidP="00B94089">
            <w:pPr>
              <w:pStyle w:val="TABLE-cell"/>
              <w:jc w:val="center"/>
            </w:pPr>
          </w:p>
        </w:tc>
        <w:tc>
          <w:tcPr>
            <w:tcW w:w="537" w:type="dxa"/>
            <w:tcBorders>
              <w:top w:val="single" w:sz="4" w:space="0" w:color="auto"/>
              <w:bottom w:val="dashed" w:sz="4" w:space="0" w:color="auto"/>
            </w:tcBorders>
          </w:tcPr>
          <w:p w14:paraId="5DB87256" w14:textId="77777777" w:rsidR="00B94089" w:rsidRPr="00D948E6" w:rsidRDefault="00B94089" w:rsidP="00B94089">
            <w:pPr>
              <w:pStyle w:val="TABLE-cell"/>
              <w:jc w:val="center"/>
            </w:pPr>
          </w:p>
        </w:tc>
        <w:tc>
          <w:tcPr>
            <w:tcW w:w="537" w:type="dxa"/>
            <w:tcBorders>
              <w:top w:val="single" w:sz="4" w:space="0" w:color="auto"/>
              <w:bottom w:val="dashed" w:sz="4" w:space="0" w:color="auto"/>
            </w:tcBorders>
          </w:tcPr>
          <w:p w14:paraId="5DB87257" w14:textId="77777777" w:rsidR="00B94089" w:rsidRPr="00D948E6" w:rsidRDefault="00B94089" w:rsidP="00B94089">
            <w:pPr>
              <w:pStyle w:val="TABLE-cell"/>
              <w:jc w:val="center"/>
            </w:pPr>
          </w:p>
        </w:tc>
        <w:tc>
          <w:tcPr>
            <w:tcW w:w="537" w:type="dxa"/>
            <w:tcBorders>
              <w:top w:val="single" w:sz="4" w:space="0" w:color="auto"/>
              <w:bottom w:val="dashed" w:sz="4" w:space="0" w:color="auto"/>
            </w:tcBorders>
          </w:tcPr>
          <w:p w14:paraId="5DB87258" w14:textId="77777777" w:rsidR="00B94089" w:rsidRPr="00D948E6" w:rsidRDefault="00B94089" w:rsidP="00B94089">
            <w:pPr>
              <w:pStyle w:val="TABLE-cell"/>
              <w:jc w:val="center"/>
            </w:pPr>
          </w:p>
        </w:tc>
        <w:tc>
          <w:tcPr>
            <w:tcW w:w="537" w:type="dxa"/>
            <w:tcBorders>
              <w:top w:val="single" w:sz="4" w:space="0" w:color="auto"/>
              <w:bottom w:val="dashed" w:sz="4" w:space="0" w:color="auto"/>
              <w:right w:val="double" w:sz="4" w:space="0" w:color="auto"/>
            </w:tcBorders>
            <w:shd w:val="pct12" w:color="auto" w:fill="FFFFFF"/>
          </w:tcPr>
          <w:p w14:paraId="5DB87259" w14:textId="77777777" w:rsidR="00B94089" w:rsidRPr="00D948E6" w:rsidRDefault="00B94089" w:rsidP="00B94089">
            <w:pPr>
              <w:pStyle w:val="TABLE-cell"/>
              <w:jc w:val="center"/>
            </w:pPr>
          </w:p>
        </w:tc>
      </w:tr>
      <w:tr w:rsidR="00B94089" w:rsidRPr="00D948E6" w14:paraId="5DB87262" w14:textId="77777777" w:rsidTr="00270820">
        <w:trPr>
          <w:gridAfter w:val="1"/>
          <w:wAfter w:w="86" w:type="dxa"/>
          <w:cantSplit/>
          <w:jc w:val="center"/>
        </w:trPr>
        <w:tc>
          <w:tcPr>
            <w:tcW w:w="5848" w:type="dxa"/>
            <w:tcBorders>
              <w:top w:val="dashed" w:sz="4" w:space="0" w:color="auto"/>
              <w:left w:val="double" w:sz="4" w:space="0" w:color="auto"/>
              <w:bottom w:val="nil"/>
            </w:tcBorders>
          </w:tcPr>
          <w:p w14:paraId="5DB8725B" w14:textId="77777777" w:rsidR="00B94089" w:rsidRPr="00D948E6" w:rsidRDefault="00B94089" w:rsidP="00B94089">
            <w:pPr>
              <w:pStyle w:val="TABLE-cell"/>
            </w:pPr>
            <w:r w:rsidRPr="00D948E6">
              <w:t>Local time</w:t>
            </w:r>
            <w:r w:rsidRPr="00D948E6">
              <w:fldChar w:fldCharType="begin"/>
            </w:r>
            <w:r w:rsidRPr="00D948E6">
              <w:instrText xml:space="preserve"> XE "Local time" </w:instrText>
            </w:r>
            <w:r w:rsidRPr="00D948E6">
              <w:fldChar w:fldCharType="end"/>
            </w:r>
          </w:p>
        </w:tc>
        <w:tc>
          <w:tcPr>
            <w:tcW w:w="537" w:type="dxa"/>
            <w:tcBorders>
              <w:top w:val="dashed" w:sz="4" w:space="0" w:color="auto"/>
              <w:bottom w:val="nil"/>
            </w:tcBorders>
          </w:tcPr>
          <w:p w14:paraId="5DB8725C" w14:textId="77777777" w:rsidR="00B94089" w:rsidRPr="00D948E6" w:rsidRDefault="00B94089" w:rsidP="00B94089">
            <w:pPr>
              <w:pStyle w:val="TABLE-cell"/>
              <w:jc w:val="center"/>
            </w:pPr>
            <w:r w:rsidRPr="00D948E6">
              <w:t>0</w:t>
            </w:r>
          </w:p>
        </w:tc>
        <w:tc>
          <w:tcPr>
            <w:tcW w:w="537" w:type="dxa"/>
            <w:tcBorders>
              <w:top w:val="dashed" w:sz="4" w:space="0" w:color="auto"/>
              <w:bottom w:val="nil"/>
            </w:tcBorders>
          </w:tcPr>
          <w:p w14:paraId="5DB8725D" w14:textId="77777777" w:rsidR="00B94089" w:rsidRPr="00D948E6" w:rsidRDefault="00B94089" w:rsidP="00B94089">
            <w:pPr>
              <w:pStyle w:val="TABLE-cell"/>
              <w:jc w:val="center"/>
              <w:rPr>
                <w:i/>
                <w:iCs/>
              </w:rPr>
            </w:pPr>
            <w:r w:rsidRPr="00D948E6">
              <w:rPr>
                <w:i/>
                <w:iCs/>
              </w:rPr>
              <w:t>b</w:t>
            </w:r>
          </w:p>
        </w:tc>
        <w:tc>
          <w:tcPr>
            <w:tcW w:w="537" w:type="dxa"/>
            <w:tcBorders>
              <w:top w:val="dashed" w:sz="4" w:space="0" w:color="auto"/>
              <w:bottom w:val="nil"/>
            </w:tcBorders>
          </w:tcPr>
          <w:p w14:paraId="5DB8725E" w14:textId="77777777" w:rsidR="00B94089" w:rsidRPr="00D948E6" w:rsidRDefault="00B94089" w:rsidP="00B94089">
            <w:pPr>
              <w:pStyle w:val="TABLE-cell"/>
              <w:jc w:val="center"/>
            </w:pPr>
            <w:r w:rsidRPr="00D948E6">
              <w:t>0</w:t>
            </w:r>
          </w:p>
        </w:tc>
        <w:tc>
          <w:tcPr>
            <w:tcW w:w="537" w:type="dxa"/>
            <w:tcBorders>
              <w:top w:val="dashed" w:sz="4" w:space="0" w:color="auto"/>
              <w:bottom w:val="nil"/>
            </w:tcBorders>
          </w:tcPr>
          <w:p w14:paraId="5DB8725F" w14:textId="77777777" w:rsidR="00B94089" w:rsidRPr="00D948E6" w:rsidRDefault="00B94089" w:rsidP="00B94089">
            <w:pPr>
              <w:pStyle w:val="TABLE-cell"/>
              <w:jc w:val="center"/>
            </w:pPr>
            <w:r w:rsidRPr="00D948E6">
              <w:t>9</w:t>
            </w:r>
          </w:p>
        </w:tc>
        <w:tc>
          <w:tcPr>
            <w:tcW w:w="537" w:type="dxa"/>
            <w:tcBorders>
              <w:top w:val="dashed" w:sz="4" w:space="0" w:color="auto"/>
              <w:bottom w:val="nil"/>
            </w:tcBorders>
          </w:tcPr>
          <w:p w14:paraId="5DB87260" w14:textId="77777777" w:rsidR="00B94089" w:rsidRPr="00D948E6" w:rsidRDefault="00B94089" w:rsidP="00B94089">
            <w:pPr>
              <w:pStyle w:val="TABLE-cell"/>
              <w:jc w:val="center"/>
            </w:pPr>
            <w:r w:rsidRPr="00D948E6">
              <w:t>1</w:t>
            </w:r>
          </w:p>
        </w:tc>
        <w:tc>
          <w:tcPr>
            <w:tcW w:w="537" w:type="dxa"/>
            <w:tcBorders>
              <w:top w:val="dashed" w:sz="4" w:space="0" w:color="auto"/>
              <w:bottom w:val="nil"/>
              <w:right w:val="double" w:sz="4" w:space="0" w:color="auto"/>
            </w:tcBorders>
            <w:shd w:val="pct12" w:color="auto" w:fill="FFFFFF"/>
          </w:tcPr>
          <w:p w14:paraId="5DB87261" w14:textId="77777777" w:rsidR="00B94089" w:rsidRPr="00D948E6" w:rsidRDefault="00B94089" w:rsidP="00B94089">
            <w:pPr>
              <w:pStyle w:val="TABLE-cell"/>
              <w:jc w:val="center"/>
            </w:pPr>
          </w:p>
        </w:tc>
      </w:tr>
      <w:tr w:rsidR="00B94089" w:rsidRPr="00D948E6" w14:paraId="5DB8726A" w14:textId="77777777" w:rsidTr="00270820">
        <w:trPr>
          <w:gridAfter w:val="1"/>
          <w:wAfter w:w="86" w:type="dxa"/>
          <w:cantSplit/>
          <w:jc w:val="center"/>
        </w:trPr>
        <w:tc>
          <w:tcPr>
            <w:tcW w:w="5848" w:type="dxa"/>
            <w:tcBorders>
              <w:top w:val="nil"/>
              <w:left w:val="double" w:sz="4" w:space="0" w:color="auto"/>
              <w:bottom w:val="single" w:sz="4" w:space="0" w:color="auto"/>
            </w:tcBorders>
          </w:tcPr>
          <w:p w14:paraId="5DB87263" w14:textId="77777777" w:rsidR="00B94089" w:rsidRPr="00D948E6" w:rsidRDefault="00B94089" w:rsidP="00B94089">
            <w:pPr>
              <w:pStyle w:val="TABLE-cell"/>
            </w:pPr>
            <w:r w:rsidRPr="00D948E6">
              <w:t>Local date</w:t>
            </w:r>
            <w:r w:rsidRPr="00D948E6">
              <w:fldChar w:fldCharType="begin"/>
            </w:r>
            <w:r w:rsidRPr="00D948E6">
              <w:instrText xml:space="preserve"> XE "Local date" </w:instrText>
            </w:r>
            <w:r w:rsidRPr="00D948E6">
              <w:fldChar w:fldCharType="end"/>
            </w:r>
          </w:p>
        </w:tc>
        <w:tc>
          <w:tcPr>
            <w:tcW w:w="537" w:type="dxa"/>
            <w:tcBorders>
              <w:top w:val="nil"/>
              <w:bottom w:val="single" w:sz="4" w:space="0" w:color="auto"/>
            </w:tcBorders>
          </w:tcPr>
          <w:p w14:paraId="5DB87264" w14:textId="77777777" w:rsidR="00B94089" w:rsidRPr="00D948E6" w:rsidRDefault="00B94089" w:rsidP="00B94089">
            <w:pPr>
              <w:pStyle w:val="TABLE-cell"/>
              <w:jc w:val="center"/>
            </w:pPr>
            <w:r w:rsidRPr="00D948E6">
              <w:t>0</w:t>
            </w:r>
          </w:p>
        </w:tc>
        <w:tc>
          <w:tcPr>
            <w:tcW w:w="537" w:type="dxa"/>
            <w:tcBorders>
              <w:top w:val="nil"/>
              <w:bottom w:val="single" w:sz="4" w:space="0" w:color="auto"/>
            </w:tcBorders>
          </w:tcPr>
          <w:p w14:paraId="5DB87265" w14:textId="77777777" w:rsidR="00B94089" w:rsidRPr="00D948E6" w:rsidRDefault="00B94089" w:rsidP="00B94089">
            <w:pPr>
              <w:pStyle w:val="TABLE-cell"/>
              <w:jc w:val="center"/>
              <w:rPr>
                <w:i/>
                <w:iCs/>
              </w:rPr>
            </w:pPr>
            <w:r w:rsidRPr="00D948E6">
              <w:rPr>
                <w:i/>
                <w:iCs/>
              </w:rPr>
              <w:t>b</w:t>
            </w:r>
          </w:p>
        </w:tc>
        <w:tc>
          <w:tcPr>
            <w:tcW w:w="537" w:type="dxa"/>
            <w:tcBorders>
              <w:top w:val="nil"/>
              <w:bottom w:val="single" w:sz="4" w:space="0" w:color="auto"/>
            </w:tcBorders>
          </w:tcPr>
          <w:p w14:paraId="5DB87266" w14:textId="77777777" w:rsidR="00B94089" w:rsidRPr="00D948E6" w:rsidRDefault="00B94089" w:rsidP="00B94089">
            <w:pPr>
              <w:pStyle w:val="TABLE-cell"/>
              <w:jc w:val="center"/>
            </w:pPr>
            <w:r w:rsidRPr="00D948E6">
              <w:t>0</w:t>
            </w:r>
          </w:p>
        </w:tc>
        <w:tc>
          <w:tcPr>
            <w:tcW w:w="537" w:type="dxa"/>
            <w:tcBorders>
              <w:top w:val="nil"/>
              <w:bottom w:val="single" w:sz="4" w:space="0" w:color="auto"/>
            </w:tcBorders>
          </w:tcPr>
          <w:p w14:paraId="5DB87267" w14:textId="77777777" w:rsidR="00B94089" w:rsidRPr="00D948E6" w:rsidRDefault="00B94089" w:rsidP="00B94089">
            <w:pPr>
              <w:pStyle w:val="TABLE-cell"/>
              <w:jc w:val="center"/>
            </w:pPr>
            <w:r w:rsidRPr="00D948E6">
              <w:t>9</w:t>
            </w:r>
          </w:p>
        </w:tc>
        <w:tc>
          <w:tcPr>
            <w:tcW w:w="537" w:type="dxa"/>
            <w:tcBorders>
              <w:top w:val="nil"/>
              <w:bottom w:val="single" w:sz="4" w:space="0" w:color="auto"/>
            </w:tcBorders>
          </w:tcPr>
          <w:p w14:paraId="5DB87268" w14:textId="77777777" w:rsidR="00B94089" w:rsidRPr="00D948E6" w:rsidRDefault="00B94089" w:rsidP="00B94089">
            <w:pPr>
              <w:pStyle w:val="TABLE-cell"/>
              <w:jc w:val="center"/>
            </w:pPr>
            <w:r w:rsidRPr="00D948E6">
              <w:t>2</w:t>
            </w:r>
          </w:p>
        </w:tc>
        <w:tc>
          <w:tcPr>
            <w:tcW w:w="537" w:type="dxa"/>
            <w:tcBorders>
              <w:top w:val="nil"/>
              <w:bottom w:val="single" w:sz="4" w:space="0" w:color="auto"/>
              <w:right w:val="double" w:sz="4" w:space="0" w:color="auto"/>
            </w:tcBorders>
            <w:shd w:val="pct12" w:color="auto" w:fill="FFFFFF"/>
          </w:tcPr>
          <w:p w14:paraId="5DB87269" w14:textId="77777777" w:rsidR="00B94089" w:rsidRPr="00D948E6" w:rsidRDefault="00B94089" w:rsidP="00B94089">
            <w:pPr>
              <w:pStyle w:val="TABLE-cell"/>
              <w:jc w:val="center"/>
            </w:pPr>
          </w:p>
        </w:tc>
      </w:tr>
      <w:tr w:rsidR="00B94089" w:rsidRPr="00D948E6" w14:paraId="5DB87272" w14:textId="77777777" w:rsidTr="00270820">
        <w:trPr>
          <w:gridAfter w:val="1"/>
          <w:wAfter w:w="86" w:type="dxa"/>
          <w:cantSplit/>
          <w:jc w:val="center"/>
        </w:trPr>
        <w:tc>
          <w:tcPr>
            <w:tcW w:w="5848" w:type="dxa"/>
            <w:tcBorders>
              <w:top w:val="nil"/>
              <w:left w:val="double" w:sz="4" w:space="0" w:color="auto"/>
              <w:bottom w:val="dashed" w:sz="4" w:space="0" w:color="auto"/>
            </w:tcBorders>
          </w:tcPr>
          <w:p w14:paraId="5DB8726B" w14:textId="77777777" w:rsidR="00B94089" w:rsidRPr="004F26FE" w:rsidRDefault="00B94089" w:rsidP="00B94089">
            <w:pPr>
              <w:pStyle w:val="TABLE-cell"/>
              <w:rPr>
                <w:rStyle w:val="Strong"/>
              </w:rPr>
            </w:pPr>
            <w:r w:rsidRPr="004F26FE">
              <w:rPr>
                <w:rStyle w:val="Strong"/>
              </w:rPr>
              <w:t>Device IDs</w:t>
            </w:r>
            <w:r w:rsidRPr="004F26FE">
              <w:rPr>
                <w:rStyle w:val="Strong"/>
              </w:rPr>
              <w:fldChar w:fldCharType="begin"/>
            </w:r>
            <w:r w:rsidRPr="004F26FE">
              <w:rPr>
                <w:rStyle w:val="Strong"/>
              </w:rPr>
              <w:instrText xml:space="preserve"> XE "Device ID" </w:instrText>
            </w:r>
            <w:r w:rsidRPr="004F26FE">
              <w:rPr>
                <w:rStyle w:val="Strong"/>
              </w:rPr>
              <w:fldChar w:fldCharType="end"/>
            </w:r>
          </w:p>
        </w:tc>
        <w:tc>
          <w:tcPr>
            <w:tcW w:w="537" w:type="dxa"/>
            <w:tcBorders>
              <w:top w:val="nil"/>
              <w:bottom w:val="dashed" w:sz="4" w:space="0" w:color="auto"/>
            </w:tcBorders>
          </w:tcPr>
          <w:p w14:paraId="5DB8726C" w14:textId="77777777" w:rsidR="00B94089" w:rsidRPr="00D948E6" w:rsidRDefault="00B94089" w:rsidP="00B94089">
            <w:pPr>
              <w:pStyle w:val="TABLE-cell"/>
              <w:jc w:val="center"/>
            </w:pPr>
          </w:p>
        </w:tc>
        <w:tc>
          <w:tcPr>
            <w:tcW w:w="537" w:type="dxa"/>
            <w:tcBorders>
              <w:top w:val="nil"/>
              <w:bottom w:val="dashed" w:sz="4" w:space="0" w:color="auto"/>
            </w:tcBorders>
          </w:tcPr>
          <w:p w14:paraId="5DB8726D" w14:textId="77777777" w:rsidR="00B94089" w:rsidRPr="00D948E6" w:rsidRDefault="00B94089" w:rsidP="00B94089">
            <w:pPr>
              <w:pStyle w:val="TABLE-cell"/>
              <w:jc w:val="center"/>
              <w:rPr>
                <w:i/>
                <w:iCs/>
              </w:rPr>
            </w:pPr>
          </w:p>
        </w:tc>
        <w:tc>
          <w:tcPr>
            <w:tcW w:w="537" w:type="dxa"/>
            <w:tcBorders>
              <w:top w:val="nil"/>
              <w:bottom w:val="dashed" w:sz="4" w:space="0" w:color="auto"/>
            </w:tcBorders>
          </w:tcPr>
          <w:p w14:paraId="5DB8726E" w14:textId="77777777" w:rsidR="00B94089" w:rsidRPr="00D948E6" w:rsidRDefault="00B94089" w:rsidP="00B94089">
            <w:pPr>
              <w:pStyle w:val="TABLE-cell"/>
              <w:jc w:val="center"/>
            </w:pPr>
          </w:p>
        </w:tc>
        <w:tc>
          <w:tcPr>
            <w:tcW w:w="537" w:type="dxa"/>
            <w:tcBorders>
              <w:top w:val="nil"/>
              <w:bottom w:val="dashed" w:sz="4" w:space="0" w:color="auto"/>
            </w:tcBorders>
          </w:tcPr>
          <w:p w14:paraId="5DB8726F" w14:textId="77777777" w:rsidR="00B94089" w:rsidRPr="00D948E6" w:rsidRDefault="00B94089" w:rsidP="00B94089">
            <w:pPr>
              <w:pStyle w:val="TABLE-cell"/>
              <w:jc w:val="center"/>
            </w:pPr>
          </w:p>
        </w:tc>
        <w:tc>
          <w:tcPr>
            <w:tcW w:w="537" w:type="dxa"/>
            <w:tcBorders>
              <w:top w:val="nil"/>
              <w:bottom w:val="dashed" w:sz="4" w:space="0" w:color="auto"/>
            </w:tcBorders>
          </w:tcPr>
          <w:p w14:paraId="5DB87270" w14:textId="77777777" w:rsidR="00B94089" w:rsidRPr="00D948E6" w:rsidRDefault="00B94089" w:rsidP="00B94089">
            <w:pPr>
              <w:pStyle w:val="TABLE-cell"/>
              <w:jc w:val="center"/>
            </w:pPr>
          </w:p>
        </w:tc>
        <w:tc>
          <w:tcPr>
            <w:tcW w:w="537" w:type="dxa"/>
            <w:tcBorders>
              <w:top w:val="nil"/>
              <w:bottom w:val="dashed" w:sz="4" w:space="0" w:color="auto"/>
              <w:right w:val="double" w:sz="4" w:space="0" w:color="auto"/>
            </w:tcBorders>
            <w:shd w:val="pct12" w:color="auto" w:fill="FFFFFF"/>
          </w:tcPr>
          <w:p w14:paraId="5DB87271" w14:textId="77777777" w:rsidR="00B94089" w:rsidRPr="00D948E6" w:rsidRDefault="00B94089" w:rsidP="00B94089">
            <w:pPr>
              <w:pStyle w:val="TABLE-cell"/>
              <w:jc w:val="center"/>
            </w:pPr>
          </w:p>
        </w:tc>
      </w:tr>
      <w:tr w:rsidR="00B94089" w:rsidRPr="00D948E6" w14:paraId="5DB8727A" w14:textId="77777777" w:rsidTr="00270820">
        <w:trPr>
          <w:gridAfter w:val="1"/>
          <w:wAfter w:w="86" w:type="dxa"/>
          <w:cantSplit/>
          <w:jc w:val="center"/>
        </w:trPr>
        <w:tc>
          <w:tcPr>
            <w:tcW w:w="5848" w:type="dxa"/>
            <w:tcBorders>
              <w:top w:val="dashed" w:sz="4" w:space="0" w:color="auto"/>
              <w:left w:val="double" w:sz="4" w:space="0" w:color="auto"/>
              <w:bottom w:val="nil"/>
            </w:tcBorders>
          </w:tcPr>
          <w:p w14:paraId="5DB87273" w14:textId="77777777" w:rsidR="00B94089" w:rsidRPr="00D948E6" w:rsidRDefault="00B94089" w:rsidP="00B94089">
            <w:pPr>
              <w:pStyle w:val="TABLE-cell"/>
            </w:pPr>
            <w:r w:rsidRPr="00D948E6">
              <w:t>Complete device ID</w:t>
            </w:r>
          </w:p>
        </w:tc>
        <w:tc>
          <w:tcPr>
            <w:tcW w:w="537" w:type="dxa"/>
            <w:tcBorders>
              <w:top w:val="dashed" w:sz="4" w:space="0" w:color="auto"/>
              <w:bottom w:val="nil"/>
            </w:tcBorders>
          </w:tcPr>
          <w:p w14:paraId="5DB87274" w14:textId="77777777" w:rsidR="00B94089" w:rsidRPr="00D948E6" w:rsidRDefault="00B94089" w:rsidP="00B94089">
            <w:pPr>
              <w:pStyle w:val="TABLE-cell"/>
              <w:jc w:val="center"/>
            </w:pPr>
            <w:r w:rsidRPr="00D948E6">
              <w:t>0</w:t>
            </w:r>
          </w:p>
        </w:tc>
        <w:tc>
          <w:tcPr>
            <w:tcW w:w="537" w:type="dxa"/>
            <w:tcBorders>
              <w:top w:val="dashed" w:sz="4" w:space="0" w:color="auto"/>
              <w:bottom w:val="nil"/>
            </w:tcBorders>
          </w:tcPr>
          <w:p w14:paraId="5DB87275" w14:textId="77777777" w:rsidR="00B94089" w:rsidRPr="00D948E6" w:rsidRDefault="00B94089" w:rsidP="00B94089">
            <w:pPr>
              <w:pStyle w:val="TABLE-cell"/>
              <w:jc w:val="center"/>
              <w:rPr>
                <w:i/>
              </w:rPr>
            </w:pPr>
            <w:r w:rsidRPr="00D948E6">
              <w:rPr>
                <w:i/>
              </w:rPr>
              <w:t>b</w:t>
            </w:r>
          </w:p>
        </w:tc>
        <w:tc>
          <w:tcPr>
            <w:tcW w:w="537" w:type="dxa"/>
            <w:tcBorders>
              <w:top w:val="dashed" w:sz="4" w:space="0" w:color="auto"/>
              <w:bottom w:val="nil"/>
            </w:tcBorders>
          </w:tcPr>
          <w:p w14:paraId="5DB87276" w14:textId="77777777" w:rsidR="00B94089" w:rsidRPr="00D948E6" w:rsidRDefault="00B94089" w:rsidP="00B94089">
            <w:pPr>
              <w:pStyle w:val="TABLE-cell"/>
              <w:jc w:val="center"/>
            </w:pPr>
            <w:r w:rsidRPr="00D948E6">
              <w:t>96</w:t>
            </w:r>
          </w:p>
        </w:tc>
        <w:tc>
          <w:tcPr>
            <w:tcW w:w="537" w:type="dxa"/>
            <w:tcBorders>
              <w:top w:val="dashed" w:sz="4" w:space="0" w:color="auto"/>
              <w:bottom w:val="nil"/>
            </w:tcBorders>
          </w:tcPr>
          <w:p w14:paraId="5DB87277" w14:textId="77777777" w:rsidR="00B94089" w:rsidRPr="00D948E6" w:rsidRDefault="00B94089" w:rsidP="00B94089">
            <w:pPr>
              <w:pStyle w:val="TABLE-cell"/>
              <w:jc w:val="center"/>
            </w:pPr>
            <w:r w:rsidRPr="00D948E6">
              <w:t>1</w:t>
            </w:r>
          </w:p>
        </w:tc>
        <w:tc>
          <w:tcPr>
            <w:tcW w:w="537" w:type="dxa"/>
            <w:tcBorders>
              <w:top w:val="dashed" w:sz="4" w:space="0" w:color="auto"/>
              <w:bottom w:val="nil"/>
            </w:tcBorders>
            <w:shd w:val="pct12" w:color="auto" w:fill="FFFFFF"/>
          </w:tcPr>
          <w:p w14:paraId="5DB87278" w14:textId="77777777" w:rsidR="00B94089" w:rsidRPr="00D948E6" w:rsidRDefault="00B94089" w:rsidP="00B94089">
            <w:pPr>
              <w:pStyle w:val="TABLE-cell"/>
              <w:jc w:val="center"/>
            </w:pPr>
          </w:p>
        </w:tc>
        <w:tc>
          <w:tcPr>
            <w:tcW w:w="537" w:type="dxa"/>
            <w:tcBorders>
              <w:top w:val="dashed" w:sz="4" w:space="0" w:color="auto"/>
              <w:bottom w:val="nil"/>
              <w:right w:val="double" w:sz="4" w:space="0" w:color="auto"/>
            </w:tcBorders>
            <w:shd w:val="pct12" w:color="auto" w:fill="FFFFFF"/>
          </w:tcPr>
          <w:p w14:paraId="5DB87279" w14:textId="77777777" w:rsidR="00B94089" w:rsidRPr="00D948E6" w:rsidRDefault="00B94089" w:rsidP="00B94089">
            <w:pPr>
              <w:pStyle w:val="TABLE-cell"/>
              <w:jc w:val="center"/>
            </w:pPr>
          </w:p>
        </w:tc>
      </w:tr>
      <w:tr w:rsidR="00B94089" w:rsidRPr="00D948E6" w14:paraId="5DB8728E" w14:textId="77777777" w:rsidTr="00270820">
        <w:trPr>
          <w:gridAfter w:val="1"/>
          <w:wAfter w:w="86" w:type="dxa"/>
          <w:cantSplit/>
          <w:jc w:val="center"/>
        </w:trPr>
        <w:tc>
          <w:tcPr>
            <w:tcW w:w="5848" w:type="dxa"/>
            <w:tcBorders>
              <w:top w:val="nil"/>
              <w:left w:val="double" w:sz="4" w:space="0" w:color="auto"/>
              <w:bottom w:val="nil"/>
            </w:tcBorders>
          </w:tcPr>
          <w:p w14:paraId="5DB8727B" w14:textId="77777777" w:rsidR="00B94089" w:rsidRPr="00D948E6" w:rsidRDefault="00B94089" w:rsidP="00B94089">
            <w:pPr>
              <w:pStyle w:val="TABLE-cell"/>
            </w:pPr>
            <w:r w:rsidRPr="00D948E6">
              <w:t>Device ID # 1 (manufacturing number</w:t>
            </w:r>
            <w:r w:rsidRPr="00D948E6">
              <w:fldChar w:fldCharType="begin"/>
            </w:r>
            <w:r w:rsidRPr="00D948E6">
              <w:instrText xml:space="preserve"> XE “Manufacturing number” </w:instrText>
            </w:r>
            <w:r w:rsidRPr="00D948E6">
              <w:fldChar w:fldCharType="end"/>
            </w:r>
            <w:r w:rsidRPr="00D948E6">
              <w:t>)</w:t>
            </w:r>
          </w:p>
          <w:p w14:paraId="5DB8727C" w14:textId="77777777" w:rsidR="00B94089" w:rsidRPr="00D948E6" w:rsidRDefault="00B94089" w:rsidP="00B94089">
            <w:pPr>
              <w:pStyle w:val="TABLE-cell"/>
            </w:pPr>
            <w:r>
              <w:t>…</w:t>
            </w:r>
          </w:p>
          <w:p w14:paraId="5DB8727D" w14:textId="77777777" w:rsidR="00B94089" w:rsidRPr="00D948E6" w:rsidRDefault="00B94089" w:rsidP="00B94089">
            <w:pPr>
              <w:pStyle w:val="TABLE-cell"/>
            </w:pPr>
            <w:r w:rsidRPr="00D948E6">
              <w:t>Device ID # 10</w:t>
            </w:r>
          </w:p>
        </w:tc>
        <w:tc>
          <w:tcPr>
            <w:tcW w:w="537" w:type="dxa"/>
            <w:tcBorders>
              <w:top w:val="nil"/>
              <w:bottom w:val="nil"/>
            </w:tcBorders>
          </w:tcPr>
          <w:p w14:paraId="5DB8727E" w14:textId="77777777" w:rsidR="00B94089" w:rsidRPr="00D948E6" w:rsidRDefault="00B94089" w:rsidP="00B94089">
            <w:pPr>
              <w:pStyle w:val="TABLE-cell"/>
              <w:jc w:val="center"/>
            </w:pPr>
            <w:r w:rsidRPr="00D948E6">
              <w:t>0</w:t>
            </w:r>
          </w:p>
          <w:p w14:paraId="5DB8727F" w14:textId="77777777" w:rsidR="00B94089" w:rsidRPr="00D948E6" w:rsidRDefault="00B94089" w:rsidP="00B94089">
            <w:pPr>
              <w:pStyle w:val="TABLE-cell"/>
              <w:jc w:val="center"/>
            </w:pPr>
          </w:p>
          <w:p w14:paraId="5DB87280" w14:textId="77777777" w:rsidR="00B94089" w:rsidRPr="00D948E6" w:rsidRDefault="00B94089" w:rsidP="00B94089">
            <w:pPr>
              <w:pStyle w:val="TABLE-cell"/>
              <w:jc w:val="center"/>
            </w:pPr>
            <w:r w:rsidRPr="00D948E6">
              <w:t>0</w:t>
            </w:r>
          </w:p>
        </w:tc>
        <w:tc>
          <w:tcPr>
            <w:tcW w:w="537" w:type="dxa"/>
            <w:tcBorders>
              <w:top w:val="nil"/>
              <w:bottom w:val="nil"/>
            </w:tcBorders>
          </w:tcPr>
          <w:p w14:paraId="5DB87281" w14:textId="77777777" w:rsidR="00B94089" w:rsidRPr="00D948E6" w:rsidRDefault="00B94089" w:rsidP="00B94089">
            <w:pPr>
              <w:pStyle w:val="TABLE-cell"/>
              <w:jc w:val="center"/>
              <w:rPr>
                <w:i/>
              </w:rPr>
            </w:pPr>
            <w:r w:rsidRPr="00D948E6">
              <w:rPr>
                <w:i/>
              </w:rPr>
              <w:t>b</w:t>
            </w:r>
          </w:p>
          <w:p w14:paraId="5DB87282" w14:textId="77777777" w:rsidR="00B94089" w:rsidRPr="00D948E6" w:rsidRDefault="00B94089" w:rsidP="00B94089">
            <w:pPr>
              <w:pStyle w:val="TABLE-cell"/>
              <w:jc w:val="center"/>
              <w:rPr>
                <w:i/>
              </w:rPr>
            </w:pPr>
          </w:p>
          <w:p w14:paraId="5DB87283" w14:textId="77777777" w:rsidR="00B94089" w:rsidRPr="00D948E6" w:rsidRDefault="00B94089" w:rsidP="00B94089">
            <w:pPr>
              <w:pStyle w:val="TABLE-cell"/>
              <w:jc w:val="center"/>
              <w:rPr>
                <w:i/>
              </w:rPr>
            </w:pPr>
            <w:r w:rsidRPr="00D948E6">
              <w:rPr>
                <w:i/>
              </w:rPr>
              <w:t>b</w:t>
            </w:r>
          </w:p>
        </w:tc>
        <w:tc>
          <w:tcPr>
            <w:tcW w:w="537" w:type="dxa"/>
            <w:tcBorders>
              <w:top w:val="nil"/>
              <w:bottom w:val="nil"/>
            </w:tcBorders>
          </w:tcPr>
          <w:p w14:paraId="5DB87284" w14:textId="77777777" w:rsidR="00B94089" w:rsidRPr="00D948E6" w:rsidRDefault="00B94089" w:rsidP="00B94089">
            <w:pPr>
              <w:pStyle w:val="TABLE-cell"/>
              <w:jc w:val="center"/>
            </w:pPr>
            <w:r w:rsidRPr="00D948E6">
              <w:t>96</w:t>
            </w:r>
          </w:p>
          <w:p w14:paraId="5DB87285" w14:textId="77777777" w:rsidR="00B94089" w:rsidRPr="00D948E6" w:rsidRDefault="00B94089" w:rsidP="00B94089">
            <w:pPr>
              <w:pStyle w:val="TABLE-cell"/>
              <w:jc w:val="center"/>
            </w:pPr>
            <w:r w:rsidRPr="00D948E6">
              <w:t>…</w:t>
            </w:r>
          </w:p>
          <w:p w14:paraId="5DB87286" w14:textId="77777777" w:rsidR="00B94089" w:rsidRPr="00D948E6" w:rsidRDefault="00B94089" w:rsidP="00B94089">
            <w:pPr>
              <w:pStyle w:val="TABLE-cell"/>
              <w:jc w:val="center"/>
            </w:pPr>
            <w:r w:rsidRPr="00D948E6">
              <w:t>96</w:t>
            </w:r>
          </w:p>
        </w:tc>
        <w:tc>
          <w:tcPr>
            <w:tcW w:w="537" w:type="dxa"/>
            <w:tcBorders>
              <w:top w:val="nil"/>
              <w:bottom w:val="nil"/>
            </w:tcBorders>
          </w:tcPr>
          <w:p w14:paraId="5DB87287" w14:textId="77777777" w:rsidR="00B94089" w:rsidRPr="00D948E6" w:rsidRDefault="00B94089" w:rsidP="00B94089">
            <w:pPr>
              <w:pStyle w:val="TABLE-cell"/>
              <w:jc w:val="center"/>
            </w:pPr>
            <w:r w:rsidRPr="00D948E6">
              <w:t>1</w:t>
            </w:r>
          </w:p>
          <w:p w14:paraId="5DB87288" w14:textId="77777777" w:rsidR="00B94089" w:rsidRPr="00D948E6" w:rsidRDefault="00B94089" w:rsidP="00B94089">
            <w:pPr>
              <w:pStyle w:val="TABLE-cell"/>
              <w:jc w:val="center"/>
            </w:pPr>
            <w:r w:rsidRPr="00D948E6">
              <w:t>…</w:t>
            </w:r>
          </w:p>
          <w:p w14:paraId="5DB87289" w14:textId="77777777" w:rsidR="00B94089" w:rsidRPr="00D948E6" w:rsidRDefault="00B94089" w:rsidP="00B94089">
            <w:pPr>
              <w:pStyle w:val="TABLE-cell"/>
              <w:jc w:val="center"/>
            </w:pPr>
            <w:r w:rsidRPr="00D948E6">
              <w:t>1</w:t>
            </w:r>
          </w:p>
        </w:tc>
        <w:tc>
          <w:tcPr>
            <w:tcW w:w="537" w:type="dxa"/>
            <w:tcBorders>
              <w:top w:val="nil"/>
              <w:bottom w:val="nil"/>
            </w:tcBorders>
          </w:tcPr>
          <w:p w14:paraId="5DB8728A" w14:textId="77777777" w:rsidR="00B94089" w:rsidRPr="00D948E6" w:rsidRDefault="00B94089" w:rsidP="00B94089">
            <w:pPr>
              <w:pStyle w:val="TABLE-cell"/>
              <w:jc w:val="center"/>
            </w:pPr>
            <w:r w:rsidRPr="00D948E6">
              <w:t>0</w:t>
            </w:r>
          </w:p>
          <w:p w14:paraId="5DB8728B" w14:textId="77777777" w:rsidR="00B94089" w:rsidRPr="00D948E6" w:rsidRDefault="00B94089" w:rsidP="00B94089">
            <w:pPr>
              <w:pStyle w:val="TABLE-cell"/>
              <w:jc w:val="center"/>
            </w:pPr>
            <w:r w:rsidRPr="00D948E6">
              <w:t>…</w:t>
            </w:r>
          </w:p>
          <w:p w14:paraId="5DB8728C" w14:textId="77777777" w:rsidR="00B94089" w:rsidRPr="00D948E6" w:rsidRDefault="00B94089" w:rsidP="00B94089">
            <w:pPr>
              <w:pStyle w:val="TABLE-cell"/>
              <w:jc w:val="center"/>
            </w:pPr>
            <w:r w:rsidRPr="00D948E6">
              <w:t>9</w:t>
            </w:r>
          </w:p>
        </w:tc>
        <w:tc>
          <w:tcPr>
            <w:tcW w:w="537" w:type="dxa"/>
            <w:tcBorders>
              <w:top w:val="nil"/>
              <w:bottom w:val="nil"/>
              <w:right w:val="double" w:sz="4" w:space="0" w:color="auto"/>
            </w:tcBorders>
            <w:shd w:val="pct12" w:color="auto" w:fill="FFFFFF"/>
          </w:tcPr>
          <w:p w14:paraId="5DB8728D" w14:textId="77777777" w:rsidR="00B94089" w:rsidRPr="00D948E6" w:rsidRDefault="00B94089" w:rsidP="00B94089">
            <w:pPr>
              <w:pStyle w:val="TABLE-cell"/>
              <w:jc w:val="center"/>
            </w:pPr>
          </w:p>
        </w:tc>
      </w:tr>
      <w:tr w:rsidR="00B94089" w:rsidRPr="00D948E6" w14:paraId="5DB87296" w14:textId="77777777" w:rsidTr="00270820">
        <w:trPr>
          <w:gridAfter w:val="1"/>
          <w:wAfter w:w="86" w:type="dxa"/>
          <w:cantSplit/>
          <w:jc w:val="center"/>
        </w:trPr>
        <w:tc>
          <w:tcPr>
            <w:tcW w:w="5848" w:type="dxa"/>
            <w:tcBorders>
              <w:top w:val="single" w:sz="6" w:space="0" w:color="auto"/>
              <w:left w:val="double" w:sz="4" w:space="0" w:color="auto"/>
              <w:bottom w:val="dotted" w:sz="4" w:space="0" w:color="auto"/>
            </w:tcBorders>
          </w:tcPr>
          <w:p w14:paraId="5DB8728F" w14:textId="77777777" w:rsidR="00B94089" w:rsidRPr="00D948E6" w:rsidRDefault="00B94089" w:rsidP="00B94089">
            <w:pPr>
              <w:pStyle w:val="TABLE-cell"/>
            </w:pPr>
            <w:r w:rsidRPr="00D948E6">
              <w:t>Metering point ID (abstract)</w:t>
            </w:r>
            <w:r w:rsidRPr="00D948E6">
              <w:fldChar w:fldCharType="begin"/>
            </w:r>
            <w:r w:rsidRPr="00D948E6">
              <w:instrText xml:space="preserve"> XE “Metering point ID (abstract)” </w:instrText>
            </w:r>
            <w:r w:rsidRPr="00D948E6">
              <w:fldChar w:fldCharType="end"/>
            </w:r>
          </w:p>
        </w:tc>
        <w:tc>
          <w:tcPr>
            <w:tcW w:w="537" w:type="dxa"/>
            <w:tcBorders>
              <w:top w:val="single" w:sz="6" w:space="0" w:color="auto"/>
              <w:bottom w:val="dotted" w:sz="4" w:space="0" w:color="auto"/>
            </w:tcBorders>
          </w:tcPr>
          <w:p w14:paraId="5DB87290" w14:textId="77777777" w:rsidR="00B94089" w:rsidRPr="00D948E6" w:rsidRDefault="00B94089" w:rsidP="00B94089">
            <w:pPr>
              <w:pStyle w:val="TABLE-cell"/>
              <w:jc w:val="center"/>
            </w:pPr>
            <w:r w:rsidRPr="00D948E6">
              <w:t>0</w:t>
            </w:r>
          </w:p>
        </w:tc>
        <w:tc>
          <w:tcPr>
            <w:tcW w:w="537" w:type="dxa"/>
            <w:tcBorders>
              <w:top w:val="single" w:sz="6" w:space="0" w:color="auto"/>
              <w:bottom w:val="dotted" w:sz="4" w:space="0" w:color="auto"/>
            </w:tcBorders>
          </w:tcPr>
          <w:p w14:paraId="5DB87291" w14:textId="77777777" w:rsidR="00B94089" w:rsidRPr="00D948E6" w:rsidRDefault="00B94089" w:rsidP="00B94089">
            <w:pPr>
              <w:pStyle w:val="TABLE-cell"/>
              <w:jc w:val="center"/>
            </w:pPr>
            <w:r w:rsidRPr="00D948E6">
              <w:t>0</w:t>
            </w:r>
          </w:p>
        </w:tc>
        <w:tc>
          <w:tcPr>
            <w:tcW w:w="537" w:type="dxa"/>
            <w:tcBorders>
              <w:top w:val="single" w:sz="6" w:space="0" w:color="auto"/>
              <w:bottom w:val="dotted" w:sz="4" w:space="0" w:color="auto"/>
            </w:tcBorders>
          </w:tcPr>
          <w:p w14:paraId="5DB87292" w14:textId="77777777" w:rsidR="00B94089" w:rsidRPr="00D948E6" w:rsidRDefault="00B94089" w:rsidP="00B94089">
            <w:pPr>
              <w:pStyle w:val="TABLE-cell"/>
              <w:jc w:val="center"/>
            </w:pPr>
            <w:r w:rsidRPr="00D948E6">
              <w:t>96</w:t>
            </w:r>
          </w:p>
        </w:tc>
        <w:tc>
          <w:tcPr>
            <w:tcW w:w="537" w:type="dxa"/>
            <w:tcBorders>
              <w:top w:val="single" w:sz="6" w:space="0" w:color="auto"/>
              <w:bottom w:val="dotted" w:sz="4" w:space="0" w:color="auto"/>
            </w:tcBorders>
          </w:tcPr>
          <w:p w14:paraId="5DB87293" w14:textId="77777777" w:rsidR="00B94089" w:rsidRPr="00D948E6" w:rsidRDefault="00B94089" w:rsidP="00B94089">
            <w:pPr>
              <w:pStyle w:val="TABLE-cell"/>
              <w:jc w:val="center"/>
            </w:pPr>
            <w:r w:rsidRPr="00D948E6">
              <w:t>1</w:t>
            </w:r>
          </w:p>
        </w:tc>
        <w:tc>
          <w:tcPr>
            <w:tcW w:w="537" w:type="dxa"/>
            <w:tcBorders>
              <w:top w:val="single" w:sz="6" w:space="0" w:color="auto"/>
              <w:bottom w:val="dotted" w:sz="4" w:space="0" w:color="auto"/>
            </w:tcBorders>
          </w:tcPr>
          <w:p w14:paraId="5DB87294" w14:textId="77777777" w:rsidR="00B94089" w:rsidRPr="00D948E6" w:rsidRDefault="00B94089" w:rsidP="00B94089">
            <w:pPr>
              <w:pStyle w:val="TABLE-cell"/>
              <w:jc w:val="center"/>
            </w:pPr>
            <w:r w:rsidRPr="00D948E6">
              <w:t>10</w:t>
            </w:r>
          </w:p>
        </w:tc>
        <w:tc>
          <w:tcPr>
            <w:tcW w:w="537" w:type="dxa"/>
            <w:tcBorders>
              <w:top w:val="single" w:sz="6" w:space="0" w:color="auto"/>
              <w:bottom w:val="dotted" w:sz="4" w:space="0" w:color="auto"/>
              <w:right w:val="double" w:sz="4" w:space="0" w:color="auto"/>
            </w:tcBorders>
            <w:shd w:val="pct12" w:color="auto" w:fill="FFFFFF"/>
          </w:tcPr>
          <w:p w14:paraId="5DB87295" w14:textId="77777777" w:rsidR="00B94089" w:rsidRPr="00D948E6" w:rsidRDefault="00B94089" w:rsidP="00B94089">
            <w:pPr>
              <w:pStyle w:val="TABLE-cell"/>
              <w:jc w:val="center"/>
            </w:pPr>
          </w:p>
        </w:tc>
      </w:tr>
      <w:tr w:rsidR="00B94089" w:rsidRPr="00D948E6" w14:paraId="5DB8729E" w14:textId="77777777" w:rsidTr="00270820">
        <w:trPr>
          <w:gridAfter w:val="1"/>
          <w:wAfter w:w="86" w:type="dxa"/>
          <w:cantSplit/>
          <w:jc w:val="center"/>
        </w:trPr>
        <w:tc>
          <w:tcPr>
            <w:tcW w:w="5848" w:type="dxa"/>
            <w:tcBorders>
              <w:top w:val="single" w:sz="6" w:space="0" w:color="auto"/>
              <w:left w:val="double" w:sz="4" w:space="0" w:color="auto"/>
              <w:bottom w:val="dashed" w:sz="4" w:space="0" w:color="auto"/>
            </w:tcBorders>
          </w:tcPr>
          <w:p w14:paraId="5DB87297" w14:textId="77777777" w:rsidR="00B94089" w:rsidRPr="004F26FE" w:rsidRDefault="00B94089" w:rsidP="00B94089">
            <w:pPr>
              <w:pStyle w:val="TABLE-cell"/>
              <w:rPr>
                <w:rStyle w:val="Strong"/>
              </w:rPr>
            </w:pPr>
            <w:r w:rsidRPr="004F26FE">
              <w:rPr>
                <w:rStyle w:val="Strong"/>
              </w:rPr>
              <w:t>Parameter</w:t>
            </w:r>
            <w:r w:rsidRPr="004F26FE">
              <w:rPr>
                <w:rStyle w:val="Strong"/>
              </w:rPr>
              <w:fldChar w:fldCharType="begin"/>
            </w:r>
            <w:r w:rsidRPr="004F26FE">
              <w:rPr>
                <w:rStyle w:val="Strong"/>
              </w:rPr>
              <w:instrText xml:space="preserve"> XE “Parameter” </w:instrText>
            </w:r>
            <w:r w:rsidRPr="004F26FE">
              <w:rPr>
                <w:rStyle w:val="Strong"/>
              </w:rPr>
              <w:fldChar w:fldCharType="end"/>
            </w:r>
            <w:r w:rsidRPr="004F26FE">
              <w:rPr>
                <w:rStyle w:val="Strong"/>
              </w:rPr>
              <w:t xml:space="preserve"> changes, calibration</w:t>
            </w:r>
            <w:r w:rsidRPr="004F26FE">
              <w:rPr>
                <w:rStyle w:val="Strong"/>
              </w:rPr>
              <w:fldChar w:fldCharType="begin"/>
            </w:r>
            <w:r w:rsidRPr="004F26FE">
              <w:rPr>
                <w:rStyle w:val="Strong"/>
              </w:rPr>
              <w:instrText xml:space="preserve"> XE “Calibration” </w:instrText>
            </w:r>
            <w:r w:rsidRPr="004F26FE">
              <w:rPr>
                <w:rStyle w:val="Strong"/>
              </w:rPr>
              <w:fldChar w:fldCharType="end"/>
            </w:r>
            <w:r w:rsidRPr="004F26FE">
              <w:rPr>
                <w:rStyle w:val="Strong"/>
              </w:rPr>
              <w:t xml:space="preserve"> and access</w:t>
            </w:r>
            <w:r w:rsidRPr="004F26FE">
              <w:rPr>
                <w:rStyle w:val="Strong"/>
              </w:rPr>
              <w:fldChar w:fldCharType="begin"/>
            </w:r>
            <w:r w:rsidRPr="004F26FE">
              <w:rPr>
                <w:rStyle w:val="Strong"/>
              </w:rPr>
              <w:instrText xml:space="preserve"> XE “Access” </w:instrText>
            </w:r>
            <w:r w:rsidRPr="004F26FE">
              <w:rPr>
                <w:rStyle w:val="Strong"/>
              </w:rPr>
              <w:fldChar w:fldCharType="end"/>
            </w:r>
          </w:p>
        </w:tc>
        <w:tc>
          <w:tcPr>
            <w:tcW w:w="537" w:type="dxa"/>
            <w:tcBorders>
              <w:top w:val="single" w:sz="6" w:space="0" w:color="auto"/>
              <w:bottom w:val="dashed" w:sz="4" w:space="0" w:color="auto"/>
            </w:tcBorders>
          </w:tcPr>
          <w:p w14:paraId="5DB87298" w14:textId="77777777" w:rsidR="00B94089" w:rsidRPr="00D948E6" w:rsidRDefault="00B94089" w:rsidP="00B94089">
            <w:pPr>
              <w:pStyle w:val="TABLE-cell"/>
              <w:jc w:val="center"/>
            </w:pPr>
          </w:p>
        </w:tc>
        <w:tc>
          <w:tcPr>
            <w:tcW w:w="537" w:type="dxa"/>
            <w:tcBorders>
              <w:top w:val="single" w:sz="6" w:space="0" w:color="auto"/>
              <w:bottom w:val="dashed" w:sz="4" w:space="0" w:color="auto"/>
            </w:tcBorders>
          </w:tcPr>
          <w:p w14:paraId="5DB87299" w14:textId="77777777" w:rsidR="00B94089" w:rsidRPr="00D948E6" w:rsidRDefault="00B94089" w:rsidP="00B94089">
            <w:pPr>
              <w:pStyle w:val="TABLE-cell"/>
              <w:jc w:val="center"/>
            </w:pPr>
          </w:p>
        </w:tc>
        <w:tc>
          <w:tcPr>
            <w:tcW w:w="537" w:type="dxa"/>
            <w:tcBorders>
              <w:top w:val="single" w:sz="6" w:space="0" w:color="auto"/>
              <w:bottom w:val="dashed" w:sz="4" w:space="0" w:color="auto"/>
            </w:tcBorders>
          </w:tcPr>
          <w:p w14:paraId="5DB8729A" w14:textId="77777777" w:rsidR="00B94089" w:rsidRPr="00D948E6" w:rsidRDefault="00B94089" w:rsidP="00B94089">
            <w:pPr>
              <w:pStyle w:val="TABLE-cell"/>
              <w:jc w:val="center"/>
            </w:pPr>
          </w:p>
        </w:tc>
        <w:tc>
          <w:tcPr>
            <w:tcW w:w="537" w:type="dxa"/>
            <w:tcBorders>
              <w:top w:val="single" w:sz="6" w:space="0" w:color="auto"/>
              <w:bottom w:val="dashed" w:sz="4" w:space="0" w:color="auto"/>
            </w:tcBorders>
          </w:tcPr>
          <w:p w14:paraId="5DB8729B" w14:textId="77777777" w:rsidR="00B94089" w:rsidRPr="00D948E6" w:rsidRDefault="00B94089" w:rsidP="00B94089">
            <w:pPr>
              <w:pStyle w:val="TABLE-cell"/>
              <w:jc w:val="center"/>
            </w:pPr>
          </w:p>
        </w:tc>
        <w:tc>
          <w:tcPr>
            <w:tcW w:w="537" w:type="dxa"/>
            <w:tcBorders>
              <w:top w:val="single" w:sz="6" w:space="0" w:color="auto"/>
              <w:bottom w:val="dashed" w:sz="4" w:space="0" w:color="auto"/>
            </w:tcBorders>
          </w:tcPr>
          <w:p w14:paraId="5DB8729C" w14:textId="77777777" w:rsidR="00B94089" w:rsidRPr="00D948E6" w:rsidRDefault="00B94089" w:rsidP="00B94089">
            <w:pPr>
              <w:pStyle w:val="TABLE-cell"/>
              <w:jc w:val="center"/>
            </w:pPr>
          </w:p>
        </w:tc>
        <w:tc>
          <w:tcPr>
            <w:tcW w:w="537" w:type="dxa"/>
            <w:tcBorders>
              <w:top w:val="single" w:sz="6" w:space="0" w:color="auto"/>
              <w:bottom w:val="dashed" w:sz="4" w:space="0" w:color="auto"/>
              <w:right w:val="double" w:sz="4" w:space="0" w:color="auto"/>
            </w:tcBorders>
            <w:shd w:val="pct12" w:color="auto" w:fill="FFFFFF"/>
          </w:tcPr>
          <w:p w14:paraId="5DB8729D" w14:textId="77777777" w:rsidR="00B94089" w:rsidRPr="00D948E6" w:rsidRDefault="00B94089" w:rsidP="00B94089">
            <w:pPr>
              <w:pStyle w:val="TABLE-cell"/>
              <w:jc w:val="center"/>
            </w:pPr>
          </w:p>
        </w:tc>
      </w:tr>
      <w:tr w:rsidR="00B94089" w:rsidRPr="00D948E6" w14:paraId="5DB872A6" w14:textId="77777777" w:rsidTr="00270820">
        <w:trPr>
          <w:gridAfter w:val="1"/>
          <w:wAfter w:w="86" w:type="dxa"/>
          <w:cantSplit/>
          <w:jc w:val="center"/>
        </w:trPr>
        <w:tc>
          <w:tcPr>
            <w:tcW w:w="5848" w:type="dxa"/>
            <w:tcBorders>
              <w:top w:val="dashed" w:sz="4" w:space="0" w:color="auto"/>
              <w:left w:val="double" w:sz="4" w:space="0" w:color="auto"/>
              <w:bottom w:val="nil"/>
            </w:tcBorders>
          </w:tcPr>
          <w:p w14:paraId="5DB8729F" w14:textId="77777777" w:rsidR="00B94089" w:rsidRPr="00D948E6" w:rsidRDefault="00B94089" w:rsidP="00B94089">
            <w:pPr>
              <w:pStyle w:val="TABLE-cell"/>
            </w:pPr>
            <w:r w:rsidRPr="00D948E6">
              <w:t>Number of configuration program</w:t>
            </w:r>
            <w:r w:rsidRPr="00D948E6">
              <w:fldChar w:fldCharType="begin"/>
            </w:r>
            <w:r w:rsidRPr="00D948E6">
              <w:instrText xml:space="preserve"> XE “Configuration program” </w:instrText>
            </w:r>
            <w:r w:rsidRPr="00D948E6">
              <w:fldChar w:fldCharType="end"/>
            </w:r>
            <w:r w:rsidRPr="00D948E6">
              <w:t xml:space="preserve"> changes</w:t>
            </w:r>
          </w:p>
        </w:tc>
        <w:tc>
          <w:tcPr>
            <w:tcW w:w="537" w:type="dxa"/>
            <w:tcBorders>
              <w:top w:val="dashed" w:sz="4" w:space="0" w:color="auto"/>
              <w:bottom w:val="nil"/>
            </w:tcBorders>
          </w:tcPr>
          <w:p w14:paraId="5DB872A0" w14:textId="77777777" w:rsidR="00B94089" w:rsidRPr="00D948E6" w:rsidRDefault="00B94089" w:rsidP="00B94089">
            <w:pPr>
              <w:pStyle w:val="TABLE-cell"/>
              <w:jc w:val="center"/>
            </w:pPr>
            <w:r w:rsidRPr="00D948E6">
              <w:t>0</w:t>
            </w:r>
          </w:p>
        </w:tc>
        <w:tc>
          <w:tcPr>
            <w:tcW w:w="537" w:type="dxa"/>
            <w:tcBorders>
              <w:top w:val="dashed" w:sz="4" w:space="0" w:color="auto"/>
              <w:bottom w:val="nil"/>
            </w:tcBorders>
          </w:tcPr>
          <w:p w14:paraId="5DB872A1" w14:textId="77777777" w:rsidR="00B94089" w:rsidRPr="00D948E6" w:rsidRDefault="00B94089" w:rsidP="00B94089">
            <w:pPr>
              <w:pStyle w:val="TABLE-cell"/>
              <w:jc w:val="center"/>
              <w:rPr>
                <w:i/>
                <w:iCs/>
              </w:rPr>
            </w:pPr>
            <w:r w:rsidRPr="00D948E6">
              <w:rPr>
                <w:i/>
                <w:iCs/>
              </w:rPr>
              <w:t>b</w:t>
            </w:r>
          </w:p>
        </w:tc>
        <w:tc>
          <w:tcPr>
            <w:tcW w:w="537" w:type="dxa"/>
            <w:tcBorders>
              <w:top w:val="dashed" w:sz="4" w:space="0" w:color="auto"/>
              <w:bottom w:val="nil"/>
            </w:tcBorders>
          </w:tcPr>
          <w:p w14:paraId="5DB872A2" w14:textId="77777777" w:rsidR="00B94089" w:rsidRPr="00D948E6" w:rsidRDefault="00B94089" w:rsidP="00B94089">
            <w:pPr>
              <w:pStyle w:val="TABLE-cell"/>
              <w:jc w:val="center"/>
            </w:pPr>
            <w:r w:rsidRPr="00D948E6">
              <w:t>96</w:t>
            </w:r>
          </w:p>
        </w:tc>
        <w:tc>
          <w:tcPr>
            <w:tcW w:w="537" w:type="dxa"/>
            <w:tcBorders>
              <w:top w:val="dashed" w:sz="4" w:space="0" w:color="auto"/>
              <w:bottom w:val="nil"/>
            </w:tcBorders>
          </w:tcPr>
          <w:p w14:paraId="5DB872A3" w14:textId="77777777" w:rsidR="00B94089" w:rsidRPr="00D948E6" w:rsidRDefault="00B94089" w:rsidP="00B94089">
            <w:pPr>
              <w:pStyle w:val="TABLE-cell"/>
              <w:jc w:val="center"/>
            </w:pPr>
            <w:r w:rsidRPr="00D948E6">
              <w:t>2</w:t>
            </w:r>
          </w:p>
        </w:tc>
        <w:tc>
          <w:tcPr>
            <w:tcW w:w="537" w:type="dxa"/>
            <w:tcBorders>
              <w:top w:val="dashed" w:sz="4" w:space="0" w:color="auto"/>
              <w:bottom w:val="nil"/>
            </w:tcBorders>
          </w:tcPr>
          <w:p w14:paraId="5DB872A4" w14:textId="77777777" w:rsidR="00B94089" w:rsidRPr="00D948E6" w:rsidRDefault="00B94089" w:rsidP="00B94089">
            <w:pPr>
              <w:pStyle w:val="TABLE-cell"/>
              <w:jc w:val="center"/>
            </w:pPr>
            <w:r w:rsidRPr="00D948E6">
              <w:t>0</w:t>
            </w:r>
          </w:p>
        </w:tc>
        <w:tc>
          <w:tcPr>
            <w:tcW w:w="537" w:type="dxa"/>
            <w:tcBorders>
              <w:top w:val="dashed" w:sz="4" w:space="0" w:color="auto"/>
              <w:bottom w:val="nil"/>
              <w:right w:val="double" w:sz="4" w:space="0" w:color="auto"/>
            </w:tcBorders>
            <w:shd w:val="pct12" w:color="auto" w:fill="FFFFFF"/>
          </w:tcPr>
          <w:p w14:paraId="5DB872A5" w14:textId="77777777" w:rsidR="00B94089" w:rsidRPr="00D948E6" w:rsidRDefault="00B94089" w:rsidP="00B94089">
            <w:pPr>
              <w:pStyle w:val="TABLE-cell"/>
              <w:jc w:val="center"/>
            </w:pPr>
          </w:p>
        </w:tc>
      </w:tr>
      <w:tr w:rsidR="00B94089" w:rsidRPr="00D948E6" w14:paraId="5DB872AE" w14:textId="77777777" w:rsidTr="00270820">
        <w:trPr>
          <w:gridAfter w:val="1"/>
          <w:wAfter w:w="86" w:type="dxa"/>
          <w:cantSplit/>
          <w:jc w:val="center"/>
        </w:trPr>
        <w:tc>
          <w:tcPr>
            <w:tcW w:w="5848" w:type="dxa"/>
            <w:tcBorders>
              <w:top w:val="nil"/>
              <w:left w:val="double" w:sz="4" w:space="0" w:color="auto"/>
              <w:bottom w:val="nil"/>
            </w:tcBorders>
          </w:tcPr>
          <w:p w14:paraId="5DB872A7" w14:textId="77777777" w:rsidR="00B94089" w:rsidRPr="00D948E6" w:rsidRDefault="00B94089" w:rsidP="00B94089">
            <w:pPr>
              <w:pStyle w:val="TABLE-cell"/>
            </w:pPr>
            <w:r w:rsidRPr="00D948E6">
              <w:t>Date</w:t>
            </w:r>
            <w:r w:rsidRPr="00C373E3">
              <w:rPr>
                <w:rStyle w:val="SUPerscript-small"/>
              </w:rPr>
              <w:t xml:space="preserve"> a</w:t>
            </w:r>
            <w:r w:rsidRPr="00D948E6">
              <w:t xml:space="preserve"> of last configuration program change</w:t>
            </w:r>
          </w:p>
        </w:tc>
        <w:tc>
          <w:tcPr>
            <w:tcW w:w="537" w:type="dxa"/>
            <w:tcBorders>
              <w:top w:val="nil"/>
              <w:bottom w:val="nil"/>
            </w:tcBorders>
          </w:tcPr>
          <w:p w14:paraId="5DB872A8" w14:textId="77777777" w:rsidR="00B94089" w:rsidRPr="00D948E6" w:rsidRDefault="00B94089" w:rsidP="00B94089">
            <w:pPr>
              <w:pStyle w:val="TABLE-cell"/>
              <w:jc w:val="center"/>
            </w:pPr>
            <w:r w:rsidRPr="00D948E6">
              <w:t>0</w:t>
            </w:r>
          </w:p>
        </w:tc>
        <w:tc>
          <w:tcPr>
            <w:tcW w:w="537" w:type="dxa"/>
            <w:tcBorders>
              <w:top w:val="nil"/>
              <w:bottom w:val="nil"/>
            </w:tcBorders>
          </w:tcPr>
          <w:p w14:paraId="5DB872A9" w14:textId="77777777" w:rsidR="00B94089" w:rsidRPr="00D948E6" w:rsidRDefault="00B94089" w:rsidP="00B94089">
            <w:pPr>
              <w:pStyle w:val="TABLE-cell"/>
              <w:jc w:val="center"/>
              <w:rPr>
                <w:i/>
                <w:iCs/>
              </w:rPr>
            </w:pPr>
            <w:r w:rsidRPr="00D948E6">
              <w:rPr>
                <w:i/>
                <w:iCs/>
              </w:rPr>
              <w:t>b</w:t>
            </w:r>
          </w:p>
        </w:tc>
        <w:tc>
          <w:tcPr>
            <w:tcW w:w="537" w:type="dxa"/>
            <w:tcBorders>
              <w:top w:val="nil"/>
              <w:bottom w:val="nil"/>
            </w:tcBorders>
          </w:tcPr>
          <w:p w14:paraId="5DB872AA" w14:textId="77777777" w:rsidR="00B94089" w:rsidRPr="00D948E6" w:rsidRDefault="00B94089" w:rsidP="00B94089">
            <w:pPr>
              <w:pStyle w:val="TABLE-cell"/>
              <w:jc w:val="center"/>
            </w:pPr>
            <w:r w:rsidRPr="00D948E6">
              <w:t>96</w:t>
            </w:r>
          </w:p>
        </w:tc>
        <w:tc>
          <w:tcPr>
            <w:tcW w:w="537" w:type="dxa"/>
            <w:tcBorders>
              <w:top w:val="nil"/>
              <w:bottom w:val="nil"/>
            </w:tcBorders>
          </w:tcPr>
          <w:p w14:paraId="5DB872AB" w14:textId="77777777" w:rsidR="00B94089" w:rsidRPr="00D948E6" w:rsidRDefault="00B94089" w:rsidP="00B94089">
            <w:pPr>
              <w:pStyle w:val="TABLE-cell"/>
              <w:jc w:val="center"/>
            </w:pPr>
            <w:r w:rsidRPr="00D948E6">
              <w:t>2</w:t>
            </w:r>
          </w:p>
        </w:tc>
        <w:tc>
          <w:tcPr>
            <w:tcW w:w="537" w:type="dxa"/>
            <w:tcBorders>
              <w:top w:val="nil"/>
              <w:bottom w:val="nil"/>
            </w:tcBorders>
          </w:tcPr>
          <w:p w14:paraId="5DB872AC" w14:textId="77777777" w:rsidR="00B94089" w:rsidRPr="00D948E6" w:rsidRDefault="00B94089" w:rsidP="00B94089">
            <w:pPr>
              <w:pStyle w:val="TABLE-cell"/>
              <w:jc w:val="center"/>
            </w:pPr>
            <w:r w:rsidRPr="00D948E6">
              <w:t>1</w:t>
            </w:r>
          </w:p>
        </w:tc>
        <w:tc>
          <w:tcPr>
            <w:tcW w:w="537" w:type="dxa"/>
            <w:tcBorders>
              <w:top w:val="nil"/>
              <w:bottom w:val="nil"/>
              <w:right w:val="double" w:sz="4" w:space="0" w:color="auto"/>
            </w:tcBorders>
            <w:shd w:val="pct12" w:color="auto" w:fill="FFFFFF"/>
          </w:tcPr>
          <w:p w14:paraId="5DB872AD" w14:textId="77777777" w:rsidR="00B94089" w:rsidRPr="00D948E6" w:rsidRDefault="00B94089" w:rsidP="00B94089">
            <w:pPr>
              <w:pStyle w:val="TABLE-cell"/>
              <w:jc w:val="center"/>
            </w:pPr>
          </w:p>
        </w:tc>
      </w:tr>
      <w:tr w:rsidR="00B94089" w:rsidRPr="00D948E6" w14:paraId="5DB872B6" w14:textId="77777777" w:rsidTr="00270820">
        <w:trPr>
          <w:gridAfter w:val="1"/>
          <w:wAfter w:w="86" w:type="dxa"/>
          <w:cantSplit/>
          <w:jc w:val="center"/>
        </w:trPr>
        <w:tc>
          <w:tcPr>
            <w:tcW w:w="5848" w:type="dxa"/>
            <w:tcBorders>
              <w:top w:val="nil"/>
              <w:left w:val="double" w:sz="4" w:space="0" w:color="auto"/>
              <w:bottom w:val="nil"/>
            </w:tcBorders>
          </w:tcPr>
          <w:p w14:paraId="5DB872AF" w14:textId="77777777" w:rsidR="00B94089" w:rsidRPr="00D948E6" w:rsidRDefault="00B94089" w:rsidP="00B94089">
            <w:pPr>
              <w:pStyle w:val="TABLE-cell"/>
            </w:pPr>
            <w:r w:rsidRPr="00D948E6">
              <w:t>Date</w:t>
            </w:r>
            <w:r w:rsidRPr="00C373E3">
              <w:rPr>
                <w:rStyle w:val="SUPerscript-small"/>
              </w:rPr>
              <w:t xml:space="preserve"> a</w:t>
            </w:r>
            <w:r w:rsidRPr="00D948E6">
              <w:t xml:space="preserve"> of last time switch program</w:t>
            </w:r>
            <w:r w:rsidRPr="00D948E6">
              <w:fldChar w:fldCharType="begin"/>
            </w:r>
            <w:r w:rsidRPr="00D948E6">
              <w:instrText xml:space="preserve"> XE “Time switch program” </w:instrText>
            </w:r>
            <w:r w:rsidRPr="00D948E6">
              <w:fldChar w:fldCharType="end"/>
            </w:r>
            <w:r w:rsidRPr="00D948E6">
              <w:t xml:space="preserve"> change</w:t>
            </w:r>
          </w:p>
        </w:tc>
        <w:tc>
          <w:tcPr>
            <w:tcW w:w="537" w:type="dxa"/>
            <w:tcBorders>
              <w:top w:val="nil"/>
              <w:bottom w:val="nil"/>
            </w:tcBorders>
          </w:tcPr>
          <w:p w14:paraId="5DB872B0" w14:textId="77777777" w:rsidR="00B94089" w:rsidRPr="00D948E6" w:rsidRDefault="00B94089" w:rsidP="00B94089">
            <w:pPr>
              <w:pStyle w:val="TABLE-cell"/>
              <w:jc w:val="center"/>
            </w:pPr>
            <w:r w:rsidRPr="00D948E6">
              <w:t>0</w:t>
            </w:r>
          </w:p>
        </w:tc>
        <w:tc>
          <w:tcPr>
            <w:tcW w:w="537" w:type="dxa"/>
            <w:tcBorders>
              <w:top w:val="nil"/>
              <w:bottom w:val="nil"/>
            </w:tcBorders>
          </w:tcPr>
          <w:p w14:paraId="5DB872B1" w14:textId="77777777" w:rsidR="00B94089" w:rsidRPr="00D948E6" w:rsidRDefault="00B94089" w:rsidP="00B94089">
            <w:pPr>
              <w:pStyle w:val="TABLE-cell"/>
              <w:jc w:val="center"/>
              <w:rPr>
                <w:i/>
                <w:iCs/>
              </w:rPr>
            </w:pPr>
            <w:r w:rsidRPr="00D948E6">
              <w:rPr>
                <w:i/>
                <w:iCs/>
              </w:rPr>
              <w:t>b</w:t>
            </w:r>
          </w:p>
        </w:tc>
        <w:tc>
          <w:tcPr>
            <w:tcW w:w="537" w:type="dxa"/>
            <w:tcBorders>
              <w:top w:val="nil"/>
              <w:bottom w:val="nil"/>
            </w:tcBorders>
          </w:tcPr>
          <w:p w14:paraId="5DB872B2" w14:textId="77777777" w:rsidR="00B94089" w:rsidRPr="00D948E6" w:rsidRDefault="00B94089" w:rsidP="00B94089">
            <w:pPr>
              <w:pStyle w:val="TABLE-cell"/>
              <w:jc w:val="center"/>
            </w:pPr>
            <w:r w:rsidRPr="00D948E6">
              <w:t>96</w:t>
            </w:r>
          </w:p>
        </w:tc>
        <w:tc>
          <w:tcPr>
            <w:tcW w:w="537" w:type="dxa"/>
            <w:tcBorders>
              <w:top w:val="nil"/>
              <w:bottom w:val="nil"/>
            </w:tcBorders>
          </w:tcPr>
          <w:p w14:paraId="5DB872B3" w14:textId="77777777" w:rsidR="00B94089" w:rsidRPr="00D948E6" w:rsidRDefault="00B94089" w:rsidP="00B94089">
            <w:pPr>
              <w:pStyle w:val="TABLE-cell"/>
              <w:jc w:val="center"/>
            </w:pPr>
            <w:r w:rsidRPr="00D948E6">
              <w:t>2</w:t>
            </w:r>
          </w:p>
        </w:tc>
        <w:tc>
          <w:tcPr>
            <w:tcW w:w="537" w:type="dxa"/>
            <w:tcBorders>
              <w:top w:val="nil"/>
              <w:bottom w:val="nil"/>
            </w:tcBorders>
          </w:tcPr>
          <w:p w14:paraId="5DB872B4" w14:textId="77777777" w:rsidR="00B94089" w:rsidRPr="00D948E6" w:rsidRDefault="00B94089" w:rsidP="00B94089">
            <w:pPr>
              <w:pStyle w:val="TABLE-cell"/>
              <w:jc w:val="center"/>
            </w:pPr>
            <w:r w:rsidRPr="00D948E6">
              <w:t>2</w:t>
            </w:r>
          </w:p>
        </w:tc>
        <w:tc>
          <w:tcPr>
            <w:tcW w:w="537" w:type="dxa"/>
            <w:tcBorders>
              <w:top w:val="nil"/>
              <w:bottom w:val="nil"/>
              <w:right w:val="double" w:sz="4" w:space="0" w:color="auto"/>
            </w:tcBorders>
            <w:shd w:val="pct12" w:color="auto" w:fill="FFFFFF"/>
          </w:tcPr>
          <w:p w14:paraId="5DB872B5" w14:textId="77777777" w:rsidR="00B94089" w:rsidRPr="00D948E6" w:rsidRDefault="00B94089" w:rsidP="00B94089">
            <w:pPr>
              <w:pStyle w:val="TABLE-cell"/>
              <w:jc w:val="center"/>
            </w:pPr>
          </w:p>
        </w:tc>
      </w:tr>
      <w:tr w:rsidR="00B94089" w:rsidRPr="00D948E6" w14:paraId="5DB872BE" w14:textId="77777777" w:rsidTr="00270820">
        <w:trPr>
          <w:gridAfter w:val="1"/>
          <w:wAfter w:w="86" w:type="dxa"/>
          <w:cantSplit/>
          <w:jc w:val="center"/>
        </w:trPr>
        <w:tc>
          <w:tcPr>
            <w:tcW w:w="5848" w:type="dxa"/>
            <w:tcBorders>
              <w:top w:val="nil"/>
              <w:left w:val="double" w:sz="4" w:space="0" w:color="auto"/>
              <w:bottom w:val="nil"/>
            </w:tcBorders>
          </w:tcPr>
          <w:p w14:paraId="5DB872B7" w14:textId="77777777" w:rsidR="00B94089" w:rsidRPr="00D948E6" w:rsidRDefault="00B94089" w:rsidP="00B94089">
            <w:pPr>
              <w:pStyle w:val="TABLE-cell"/>
            </w:pPr>
            <w:r w:rsidRPr="00D948E6">
              <w:t>Date</w:t>
            </w:r>
            <w:r w:rsidRPr="00C373E3">
              <w:rPr>
                <w:rStyle w:val="SUPerscript-small"/>
              </w:rPr>
              <w:t xml:space="preserve"> a</w:t>
            </w:r>
            <w:r w:rsidRPr="00D948E6">
              <w:t xml:space="preserve"> of last ripple control receiver program</w:t>
            </w:r>
            <w:r w:rsidRPr="00D948E6">
              <w:fldChar w:fldCharType="begin"/>
            </w:r>
            <w:r w:rsidRPr="00D948E6">
              <w:instrText xml:space="preserve"> XE “Ripple control receiver program” </w:instrText>
            </w:r>
            <w:r w:rsidRPr="00D948E6">
              <w:fldChar w:fldCharType="end"/>
            </w:r>
            <w:r w:rsidRPr="00D948E6">
              <w:t xml:space="preserve"> change</w:t>
            </w:r>
          </w:p>
        </w:tc>
        <w:tc>
          <w:tcPr>
            <w:tcW w:w="537" w:type="dxa"/>
            <w:tcBorders>
              <w:top w:val="nil"/>
              <w:bottom w:val="nil"/>
            </w:tcBorders>
          </w:tcPr>
          <w:p w14:paraId="5DB872B8" w14:textId="77777777" w:rsidR="00B94089" w:rsidRPr="00D948E6" w:rsidRDefault="00B94089" w:rsidP="00B94089">
            <w:pPr>
              <w:pStyle w:val="TABLE-cell"/>
              <w:jc w:val="center"/>
            </w:pPr>
            <w:r w:rsidRPr="00D948E6">
              <w:t>0</w:t>
            </w:r>
          </w:p>
        </w:tc>
        <w:tc>
          <w:tcPr>
            <w:tcW w:w="537" w:type="dxa"/>
            <w:tcBorders>
              <w:top w:val="nil"/>
              <w:bottom w:val="nil"/>
            </w:tcBorders>
          </w:tcPr>
          <w:p w14:paraId="5DB872B9" w14:textId="77777777" w:rsidR="00B94089" w:rsidRPr="00D948E6" w:rsidRDefault="00B94089" w:rsidP="00B94089">
            <w:pPr>
              <w:pStyle w:val="TABLE-cell"/>
              <w:jc w:val="center"/>
              <w:rPr>
                <w:i/>
                <w:iCs/>
              </w:rPr>
            </w:pPr>
            <w:r w:rsidRPr="00D948E6">
              <w:rPr>
                <w:i/>
                <w:iCs/>
              </w:rPr>
              <w:t>b</w:t>
            </w:r>
          </w:p>
        </w:tc>
        <w:tc>
          <w:tcPr>
            <w:tcW w:w="537" w:type="dxa"/>
            <w:tcBorders>
              <w:top w:val="nil"/>
              <w:bottom w:val="nil"/>
            </w:tcBorders>
          </w:tcPr>
          <w:p w14:paraId="5DB872BA" w14:textId="77777777" w:rsidR="00B94089" w:rsidRPr="00D948E6" w:rsidRDefault="00B94089" w:rsidP="00B94089">
            <w:pPr>
              <w:pStyle w:val="TABLE-cell"/>
              <w:jc w:val="center"/>
            </w:pPr>
            <w:r w:rsidRPr="00D948E6">
              <w:t>96</w:t>
            </w:r>
          </w:p>
        </w:tc>
        <w:tc>
          <w:tcPr>
            <w:tcW w:w="537" w:type="dxa"/>
            <w:tcBorders>
              <w:top w:val="nil"/>
              <w:bottom w:val="nil"/>
            </w:tcBorders>
          </w:tcPr>
          <w:p w14:paraId="5DB872BB" w14:textId="77777777" w:rsidR="00B94089" w:rsidRPr="00D948E6" w:rsidRDefault="00B94089" w:rsidP="00B94089">
            <w:pPr>
              <w:pStyle w:val="TABLE-cell"/>
              <w:jc w:val="center"/>
            </w:pPr>
            <w:r w:rsidRPr="00D948E6">
              <w:t>2</w:t>
            </w:r>
          </w:p>
        </w:tc>
        <w:tc>
          <w:tcPr>
            <w:tcW w:w="537" w:type="dxa"/>
            <w:tcBorders>
              <w:top w:val="nil"/>
              <w:bottom w:val="nil"/>
            </w:tcBorders>
          </w:tcPr>
          <w:p w14:paraId="5DB872BC" w14:textId="77777777" w:rsidR="00B94089" w:rsidRPr="00D948E6" w:rsidRDefault="00B94089" w:rsidP="00B94089">
            <w:pPr>
              <w:pStyle w:val="TABLE-cell"/>
              <w:jc w:val="center"/>
            </w:pPr>
            <w:r w:rsidRPr="00D948E6">
              <w:t>3</w:t>
            </w:r>
          </w:p>
        </w:tc>
        <w:tc>
          <w:tcPr>
            <w:tcW w:w="537" w:type="dxa"/>
            <w:tcBorders>
              <w:top w:val="nil"/>
              <w:bottom w:val="nil"/>
              <w:right w:val="double" w:sz="4" w:space="0" w:color="auto"/>
            </w:tcBorders>
            <w:shd w:val="pct12" w:color="auto" w:fill="FFFFFF"/>
          </w:tcPr>
          <w:p w14:paraId="5DB872BD" w14:textId="77777777" w:rsidR="00B94089" w:rsidRPr="00D948E6" w:rsidRDefault="00B94089" w:rsidP="00B94089">
            <w:pPr>
              <w:pStyle w:val="TABLE-cell"/>
              <w:jc w:val="center"/>
            </w:pPr>
          </w:p>
        </w:tc>
      </w:tr>
      <w:tr w:rsidR="00B94089" w:rsidRPr="00D948E6" w14:paraId="5DB872C6" w14:textId="77777777" w:rsidTr="00270820">
        <w:trPr>
          <w:gridAfter w:val="1"/>
          <w:wAfter w:w="86" w:type="dxa"/>
          <w:cantSplit/>
          <w:jc w:val="center"/>
        </w:trPr>
        <w:tc>
          <w:tcPr>
            <w:tcW w:w="5848" w:type="dxa"/>
            <w:tcBorders>
              <w:top w:val="nil"/>
              <w:left w:val="double" w:sz="4" w:space="0" w:color="auto"/>
              <w:bottom w:val="nil"/>
            </w:tcBorders>
          </w:tcPr>
          <w:p w14:paraId="5DB872BF" w14:textId="77777777" w:rsidR="00B94089" w:rsidRPr="00D948E6" w:rsidRDefault="00B94089" w:rsidP="00B94089">
            <w:pPr>
              <w:pStyle w:val="TABLE-cell"/>
            </w:pPr>
            <w:r w:rsidRPr="00D948E6">
              <w:t>Status of security switches</w:t>
            </w:r>
            <w:r w:rsidRPr="00D948E6">
              <w:fldChar w:fldCharType="begin"/>
            </w:r>
            <w:r w:rsidRPr="00D948E6">
              <w:instrText xml:space="preserve"> XE “Security switches” </w:instrText>
            </w:r>
            <w:r w:rsidRPr="00D948E6">
              <w:fldChar w:fldCharType="end"/>
            </w:r>
          </w:p>
        </w:tc>
        <w:tc>
          <w:tcPr>
            <w:tcW w:w="537" w:type="dxa"/>
            <w:tcBorders>
              <w:top w:val="nil"/>
              <w:bottom w:val="nil"/>
            </w:tcBorders>
          </w:tcPr>
          <w:p w14:paraId="5DB872C0" w14:textId="77777777" w:rsidR="00B94089" w:rsidRPr="00D948E6" w:rsidRDefault="00B94089" w:rsidP="00B94089">
            <w:pPr>
              <w:pStyle w:val="TABLE-cell"/>
              <w:jc w:val="center"/>
            </w:pPr>
            <w:r w:rsidRPr="00D948E6">
              <w:t>0</w:t>
            </w:r>
          </w:p>
        </w:tc>
        <w:tc>
          <w:tcPr>
            <w:tcW w:w="537" w:type="dxa"/>
            <w:tcBorders>
              <w:top w:val="nil"/>
              <w:bottom w:val="nil"/>
            </w:tcBorders>
          </w:tcPr>
          <w:p w14:paraId="5DB872C1" w14:textId="77777777" w:rsidR="00B94089" w:rsidRPr="00D948E6" w:rsidRDefault="00B94089" w:rsidP="00B94089">
            <w:pPr>
              <w:pStyle w:val="TABLE-cell"/>
              <w:jc w:val="center"/>
              <w:rPr>
                <w:i/>
                <w:iCs/>
              </w:rPr>
            </w:pPr>
            <w:r w:rsidRPr="00D948E6">
              <w:rPr>
                <w:i/>
                <w:iCs/>
              </w:rPr>
              <w:t>b</w:t>
            </w:r>
          </w:p>
        </w:tc>
        <w:tc>
          <w:tcPr>
            <w:tcW w:w="537" w:type="dxa"/>
            <w:tcBorders>
              <w:top w:val="nil"/>
              <w:bottom w:val="nil"/>
            </w:tcBorders>
          </w:tcPr>
          <w:p w14:paraId="5DB872C2" w14:textId="77777777" w:rsidR="00B94089" w:rsidRPr="00D948E6" w:rsidRDefault="00B94089" w:rsidP="00B94089">
            <w:pPr>
              <w:pStyle w:val="TABLE-cell"/>
              <w:jc w:val="center"/>
            </w:pPr>
            <w:r w:rsidRPr="00D948E6">
              <w:t>96</w:t>
            </w:r>
          </w:p>
        </w:tc>
        <w:tc>
          <w:tcPr>
            <w:tcW w:w="537" w:type="dxa"/>
            <w:tcBorders>
              <w:top w:val="nil"/>
              <w:bottom w:val="nil"/>
            </w:tcBorders>
          </w:tcPr>
          <w:p w14:paraId="5DB872C3" w14:textId="77777777" w:rsidR="00B94089" w:rsidRPr="00D948E6" w:rsidRDefault="00B94089" w:rsidP="00B94089">
            <w:pPr>
              <w:pStyle w:val="TABLE-cell"/>
              <w:jc w:val="center"/>
            </w:pPr>
            <w:r w:rsidRPr="00D948E6">
              <w:t>2</w:t>
            </w:r>
          </w:p>
        </w:tc>
        <w:tc>
          <w:tcPr>
            <w:tcW w:w="537" w:type="dxa"/>
            <w:tcBorders>
              <w:top w:val="nil"/>
              <w:bottom w:val="nil"/>
            </w:tcBorders>
          </w:tcPr>
          <w:p w14:paraId="5DB872C4" w14:textId="77777777" w:rsidR="00B94089" w:rsidRPr="00D948E6" w:rsidRDefault="00B94089" w:rsidP="00B94089">
            <w:pPr>
              <w:pStyle w:val="TABLE-cell"/>
              <w:jc w:val="center"/>
            </w:pPr>
            <w:r w:rsidRPr="00D948E6">
              <w:t>4</w:t>
            </w:r>
          </w:p>
        </w:tc>
        <w:tc>
          <w:tcPr>
            <w:tcW w:w="537" w:type="dxa"/>
            <w:tcBorders>
              <w:top w:val="nil"/>
              <w:bottom w:val="nil"/>
              <w:right w:val="double" w:sz="4" w:space="0" w:color="auto"/>
            </w:tcBorders>
            <w:shd w:val="pct12" w:color="auto" w:fill="FFFFFF"/>
          </w:tcPr>
          <w:p w14:paraId="5DB872C5" w14:textId="77777777" w:rsidR="00B94089" w:rsidRPr="00D948E6" w:rsidRDefault="00B94089" w:rsidP="00B94089">
            <w:pPr>
              <w:pStyle w:val="TABLE-cell"/>
              <w:jc w:val="center"/>
            </w:pPr>
          </w:p>
        </w:tc>
      </w:tr>
      <w:tr w:rsidR="00B94089" w:rsidRPr="00D948E6" w14:paraId="5DB872CE" w14:textId="77777777" w:rsidTr="00270820">
        <w:trPr>
          <w:gridAfter w:val="1"/>
          <w:wAfter w:w="86" w:type="dxa"/>
          <w:cantSplit/>
          <w:jc w:val="center"/>
        </w:trPr>
        <w:tc>
          <w:tcPr>
            <w:tcW w:w="5848" w:type="dxa"/>
            <w:tcBorders>
              <w:top w:val="nil"/>
              <w:left w:val="double" w:sz="4" w:space="0" w:color="auto"/>
              <w:bottom w:val="nil"/>
            </w:tcBorders>
          </w:tcPr>
          <w:p w14:paraId="5DB872C7" w14:textId="77777777" w:rsidR="00B94089" w:rsidRPr="00D948E6" w:rsidRDefault="00B94089" w:rsidP="00B94089">
            <w:pPr>
              <w:pStyle w:val="TABLE-cell"/>
            </w:pPr>
            <w:r w:rsidRPr="00D948E6">
              <w:t>Date</w:t>
            </w:r>
            <w:r w:rsidRPr="00C373E3">
              <w:rPr>
                <w:rStyle w:val="SUPerscript-small"/>
              </w:rPr>
              <w:t xml:space="preserve"> a</w:t>
            </w:r>
            <w:r w:rsidRPr="00D948E6">
              <w:t xml:space="preserve"> of last calibration</w:t>
            </w:r>
          </w:p>
        </w:tc>
        <w:tc>
          <w:tcPr>
            <w:tcW w:w="537" w:type="dxa"/>
            <w:tcBorders>
              <w:top w:val="nil"/>
              <w:bottom w:val="nil"/>
            </w:tcBorders>
          </w:tcPr>
          <w:p w14:paraId="5DB872C8" w14:textId="77777777" w:rsidR="00B94089" w:rsidRPr="00D948E6" w:rsidRDefault="00B94089" w:rsidP="00B94089">
            <w:pPr>
              <w:pStyle w:val="TABLE-cell"/>
              <w:jc w:val="center"/>
            </w:pPr>
            <w:r w:rsidRPr="00D948E6">
              <w:t>0</w:t>
            </w:r>
          </w:p>
        </w:tc>
        <w:tc>
          <w:tcPr>
            <w:tcW w:w="537" w:type="dxa"/>
            <w:tcBorders>
              <w:top w:val="nil"/>
              <w:bottom w:val="nil"/>
            </w:tcBorders>
          </w:tcPr>
          <w:p w14:paraId="5DB872C9" w14:textId="77777777" w:rsidR="00B94089" w:rsidRPr="00D948E6" w:rsidRDefault="00B94089" w:rsidP="00B94089">
            <w:pPr>
              <w:pStyle w:val="TABLE-cell"/>
              <w:jc w:val="center"/>
              <w:rPr>
                <w:i/>
                <w:iCs/>
              </w:rPr>
            </w:pPr>
            <w:r w:rsidRPr="00D948E6">
              <w:rPr>
                <w:i/>
                <w:iCs/>
              </w:rPr>
              <w:t>b</w:t>
            </w:r>
          </w:p>
        </w:tc>
        <w:tc>
          <w:tcPr>
            <w:tcW w:w="537" w:type="dxa"/>
            <w:tcBorders>
              <w:top w:val="nil"/>
              <w:bottom w:val="nil"/>
            </w:tcBorders>
          </w:tcPr>
          <w:p w14:paraId="5DB872CA" w14:textId="77777777" w:rsidR="00B94089" w:rsidRPr="00D948E6" w:rsidRDefault="00B94089" w:rsidP="00B94089">
            <w:pPr>
              <w:pStyle w:val="TABLE-cell"/>
              <w:jc w:val="center"/>
            </w:pPr>
            <w:r w:rsidRPr="00D948E6">
              <w:t>96</w:t>
            </w:r>
          </w:p>
        </w:tc>
        <w:tc>
          <w:tcPr>
            <w:tcW w:w="537" w:type="dxa"/>
            <w:tcBorders>
              <w:top w:val="nil"/>
              <w:bottom w:val="nil"/>
            </w:tcBorders>
          </w:tcPr>
          <w:p w14:paraId="5DB872CB" w14:textId="77777777" w:rsidR="00B94089" w:rsidRPr="00D948E6" w:rsidRDefault="00B94089" w:rsidP="00B94089">
            <w:pPr>
              <w:pStyle w:val="TABLE-cell"/>
              <w:jc w:val="center"/>
            </w:pPr>
            <w:r w:rsidRPr="00D948E6">
              <w:t>2</w:t>
            </w:r>
          </w:p>
        </w:tc>
        <w:tc>
          <w:tcPr>
            <w:tcW w:w="537" w:type="dxa"/>
            <w:tcBorders>
              <w:top w:val="nil"/>
              <w:bottom w:val="nil"/>
            </w:tcBorders>
          </w:tcPr>
          <w:p w14:paraId="5DB872CC" w14:textId="77777777" w:rsidR="00B94089" w:rsidRPr="00D948E6" w:rsidRDefault="00B94089" w:rsidP="00B94089">
            <w:pPr>
              <w:pStyle w:val="TABLE-cell"/>
              <w:jc w:val="center"/>
            </w:pPr>
            <w:r w:rsidRPr="00D948E6">
              <w:t>5</w:t>
            </w:r>
          </w:p>
        </w:tc>
        <w:tc>
          <w:tcPr>
            <w:tcW w:w="537" w:type="dxa"/>
            <w:tcBorders>
              <w:top w:val="nil"/>
              <w:bottom w:val="nil"/>
              <w:right w:val="double" w:sz="4" w:space="0" w:color="auto"/>
            </w:tcBorders>
            <w:shd w:val="pct12" w:color="auto" w:fill="FFFFFF"/>
          </w:tcPr>
          <w:p w14:paraId="5DB872CD" w14:textId="77777777" w:rsidR="00B94089" w:rsidRPr="00D948E6" w:rsidRDefault="00B94089" w:rsidP="00B94089">
            <w:pPr>
              <w:pStyle w:val="TABLE-cell"/>
              <w:jc w:val="center"/>
            </w:pPr>
          </w:p>
        </w:tc>
      </w:tr>
      <w:tr w:rsidR="00B94089" w:rsidRPr="00D948E6" w14:paraId="5DB872D6" w14:textId="77777777" w:rsidTr="00270820">
        <w:trPr>
          <w:gridAfter w:val="1"/>
          <w:wAfter w:w="86" w:type="dxa"/>
          <w:cantSplit/>
          <w:jc w:val="center"/>
        </w:trPr>
        <w:tc>
          <w:tcPr>
            <w:tcW w:w="5848" w:type="dxa"/>
            <w:tcBorders>
              <w:top w:val="nil"/>
              <w:left w:val="double" w:sz="4" w:space="0" w:color="auto"/>
              <w:bottom w:val="nil"/>
            </w:tcBorders>
          </w:tcPr>
          <w:p w14:paraId="5DB872CF" w14:textId="77777777" w:rsidR="00B94089" w:rsidRPr="00D948E6" w:rsidRDefault="00B94089" w:rsidP="00B94089">
            <w:pPr>
              <w:pStyle w:val="TABLE-cell"/>
            </w:pPr>
            <w:r w:rsidRPr="00D948E6">
              <w:t>Date</w:t>
            </w:r>
            <w:r w:rsidRPr="00C373E3">
              <w:rPr>
                <w:rStyle w:val="SUPerscript-small"/>
              </w:rPr>
              <w:t xml:space="preserve"> a</w:t>
            </w:r>
            <w:r w:rsidRPr="00D948E6">
              <w:t xml:space="preserve"> of next configuration program change</w:t>
            </w:r>
          </w:p>
        </w:tc>
        <w:tc>
          <w:tcPr>
            <w:tcW w:w="537" w:type="dxa"/>
            <w:tcBorders>
              <w:top w:val="nil"/>
              <w:bottom w:val="nil"/>
            </w:tcBorders>
          </w:tcPr>
          <w:p w14:paraId="5DB872D0" w14:textId="77777777" w:rsidR="00B94089" w:rsidRPr="00D948E6" w:rsidRDefault="00B94089" w:rsidP="00B94089">
            <w:pPr>
              <w:pStyle w:val="TABLE-cell"/>
              <w:jc w:val="center"/>
            </w:pPr>
            <w:r w:rsidRPr="00D948E6">
              <w:t>0</w:t>
            </w:r>
          </w:p>
        </w:tc>
        <w:tc>
          <w:tcPr>
            <w:tcW w:w="537" w:type="dxa"/>
            <w:tcBorders>
              <w:top w:val="nil"/>
              <w:bottom w:val="nil"/>
            </w:tcBorders>
          </w:tcPr>
          <w:p w14:paraId="5DB872D1" w14:textId="77777777" w:rsidR="00B94089" w:rsidRPr="00D948E6" w:rsidRDefault="00B94089" w:rsidP="00B94089">
            <w:pPr>
              <w:pStyle w:val="TABLE-cell"/>
              <w:jc w:val="center"/>
              <w:rPr>
                <w:i/>
                <w:iCs/>
              </w:rPr>
            </w:pPr>
            <w:r w:rsidRPr="00D948E6">
              <w:rPr>
                <w:i/>
                <w:iCs/>
              </w:rPr>
              <w:t>b</w:t>
            </w:r>
          </w:p>
        </w:tc>
        <w:tc>
          <w:tcPr>
            <w:tcW w:w="537" w:type="dxa"/>
            <w:tcBorders>
              <w:top w:val="nil"/>
              <w:bottom w:val="nil"/>
            </w:tcBorders>
          </w:tcPr>
          <w:p w14:paraId="5DB872D2" w14:textId="77777777" w:rsidR="00B94089" w:rsidRPr="00D948E6" w:rsidRDefault="00B94089" w:rsidP="00B94089">
            <w:pPr>
              <w:pStyle w:val="TABLE-cell"/>
              <w:jc w:val="center"/>
            </w:pPr>
            <w:r w:rsidRPr="00D948E6">
              <w:t>96</w:t>
            </w:r>
          </w:p>
        </w:tc>
        <w:tc>
          <w:tcPr>
            <w:tcW w:w="537" w:type="dxa"/>
            <w:tcBorders>
              <w:top w:val="nil"/>
              <w:bottom w:val="nil"/>
            </w:tcBorders>
          </w:tcPr>
          <w:p w14:paraId="5DB872D3" w14:textId="77777777" w:rsidR="00B94089" w:rsidRPr="00D948E6" w:rsidRDefault="00B94089" w:rsidP="00B94089">
            <w:pPr>
              <w:pStyle w:val="TABLE-cell"/>
              <w:jc w:val="center"/>
            </w:pPr>
            <w:r w:rsidRPr="00D948E6">
              <w:t>2</w:t>
            </w:r>
          </w:p>
        </w:tc>
        <w:tc>
          <w:tcPr>
            <w:tcW w:w="537" w:type="dxa"/>
            <w:tcBorders>
              <w:top w:val="nil"/>
              <w:bottom w:val="nil"/>
            </w:tcBorders>
          </w:tcPr>
          <w:p w14:paraId="5DB872D4" w14:textId="77777777" w:rsidR="00B94089" w:rsidRPr="00D948E6" w:rsidRDefault="00B94089" w:rsidP="00B94089">
            <w:pPr>
              <w:pStyle w:val="TABLE-cell"/>
              <w:jc w:val="center"/>
            </w:pPr>
            <w:r w:rsidRPr="00D948E6">
              <w:t>6</w:t>
            </w:r>
          </w:p>
        </w:tc>
        <w:tc>
          <w:tcPr>
            <w:tcW w:w="537" w:type="dxa"/>
            <w:tcBorders>
              <w:top w:val="nil"/>
              <w:bottom w:val="nil"/>
              <w:right w:val="double" w:sz="4" w:space="0" w:color="auto"/>
            </w:tcBorders>
            <w:shd w:val="pct12" w:color="auto" w:fill="FFFFFF"/>
          </w:tcPr>
          <w:p w14:paraId="5DB872D5" w14:textId="77777777" w:rsidR="00B94089" w:rsidRPr="00D948E6" w:rsidRDefault="00B94089" w:rsidP="00B94089">
            <w:pPr>
              <w:pStyle w:val="TABLE-cell"/>
              <w:jc w:val="center"/>
            </w:pPr>
          </w:p>
        </w:tc>
      </w:tr>
      <w:tr w:rsidR="00B94089" w:rsidRPr="00D948E6" w14:paraId="5DB872DE" w14:textId="77777777" w:rsidTr="00270820">
        <w:trPr>
          <w:gridAfter w:val="1"/>
          <w:wAfter w:w="86" w:type="dxa"/>
          <w:cantSplit/>
          <w:jc w:val="center"/>
        </w:trPr>
        <w:tc>
          <w:tcPr>
            <w:tcW w:w="5848" w:type="dxa"/>
            <w:tcBorders>
              <w:top w:val="nil"/>
              <w:left w:val="double" w:sz="4" w:space="0" w:color="auto"/>
              <w:bottom w:val="nil"/>
            </w:tcBorders>
          </w:tcPr>
          <w:p w14:paraId="5DB872D7" w14:textId="77777777" w:rsidR="00B94089" w:rsidRPr="00D948E6" w:rsidRDefault="00B94089" w:rsidP="00B94089">
            <w:pPr>
              <w:pStyle w:val="TABLE-cell"/>
            </w:pPr>
            <w:r w:rsidRPr="00D948E6">
              <w:t xml:space="preserve">Date </w:t>
            </w:r>
            <w:r w:rsidRPr="00C373E3">
              <w:rPr>
                <w:rStyle w:val="SUPerscript-small"/>
              </w:rPr>
              <w:t>a</w:t>
            </w:r>
            <w:r w:rsidRPr="00D948E6">
              <w:t xml:space="preserve"> of activation of the passive calendar</w:t>
            </w:r>
          </w:p>
        </w:tc>
        <w:tc>
          <w:tcPr>
            <w:tcW w:w="537" w:type="dxa"/>
            <w:tcBorders>
              <w:top w:val="nil"/>
              <w:bottom w:val="nil"/>
            </w:tcBorders>
          </w:tcPr>
          <w:p w14:paraId="5DB872D8" w14:textId="77777777" w:rsidR="00B94089" w:rsidRPr="00D948E6" w:rsidRDefault="00B94089" w:rsidP="00B94089">
            <w:pPr>
              <w:pStyle w:val="TABLE-cell"/>
              <w:jc w:val="center"/>
            </w:pPr>
            <w:r w:rsidRPr="00D948E6">
              <w:t>0</w:t>
            </w:r>
          </w:p>
        </w:tc>
        <w:tc>
          <w:tcPr>
            <w:tcW w:w="537" w:type="dxa"/>
            <w:tcBorders>
              <w:top w:val="nil"/>
              <w:bottom w:val="nil"/>
            </w:tcBorders>
          </w:tcPr>
          <w:p w14:paraId="5DB872D9" w14:textId="77777777" w:rsidR="00B94089" w:rsidRPr="00D948E6" w:rsidRDefault="00B94089" w:rsidP="00B94089">
            <w:pPr>
              <w:pStyle w:val="TABLE-cell"/>
              <w:jc w:val="center"/>
              <w:rPr>
                <w:i/>
                <w:iCs/>
              </w:rPr>
            </w:pPr>
            <w:r w:rsidRPr="00D948E6">
              <w:rPr>
                <w:i/>
                <w:iCs/>
              </w:rPr>
              <w:t>b</w:t>
            </w:r>
          </w:p>
        </w:tc>
        <w:tc>
          <w:tcPr>
            <w:tcW w:w="537" w:type="dxa"/>
            <w:tcBorders>
              <w:top w:val="nil"/>
              <w:bottom w:val="nil"/>
            </w:tcBorders>
          </w:tcPr>
          <w:p w14:paraId="5DB872DA" w14:textId="77777777" w:rsidR="00B94089" w:rsidRPr="00D948E6" w:rsidRDefault="00B94089" w:rsidP="00B94089">
            <w:pPr>
              <w:pStyle w:val="TABLE-cell"/>
              <w:jc w:val="center"/>
            </w:pPr>
            <w:r w:rsidRPr="00D948E6">
              <w:t>96</w:t>
            </w:r>
          </w:p>
        </w:tc>
        <w:tc>
          <w:tcPr>
            <w:tcW w:w="537" w:type="dxa"/>
            <w:tcBorders>
              <w:top w:val="nil"/>
              <w:bottom w:val="nil"/>
            </w:tcBorders>
          </w:tcPr>
          <w:p w14:paraId="5DB872DB" w14:textId="77777777" w:rsidR="00B94089" w:rsidRPr="00D948E6" w:rsidRDefault="00B94089" w:rsidP="00B94089">
            <w:pPr>
              <w:pStyle w:val="TABLE-cell"/>
              <w:jc w:val="center"/>
            </w:pPr>
            <w:r w:rsidRPr="00D948E6">
              <w:t>2</w:t>
            </w:r>
          </w:p>
        </w:tc>
        <w:tc>
          <w:tcPr>
            <w:tcW w:w="537" w:type="dxa"/>
            <w:tcBorders>
              <w:top w:val="nil"/>
              <w:bottom w:val="nil"/>
            </w:tcBorders>
          </w:tcPr>
          <w:p w14:paraId="5DB872DC" w14:textId="77777777" w:rsidR="00B94089" w:rsidRPr="00D948E6" w:rsidRDefault="00B94089" w:rsidP="00B94089">
            <w:pPr>
              <w:pStyle w:val="TABLE-cell"/>
              <w:jc w:val="center"/>
            </w:pPr>
            <w:r w:rsidRPr="00D948E6">
              <w:t>7</w:t>
            </w:r>
          </w:p>
        </w:tc>
        <w:tc>
          <w:tcPr>
            <w:tcW w:w="537" w:type="dxa"/>
            <w:tcBorders>
              <w:top w:val="nil"/>
              <w:bottom w:val="nil"/>
              <w:right w:val="double" w:sz="4" w:space="0" w:color="auto"/>
            </w:tcBorders>
            <w:shd w:val="pct12" w:color="auto" w:fill="FFFFFF"/>
          </w:tcPr>
          <w:p w14:paraId="5DB872DD" w14:textId="77777777" w:rsidR="00B94089" w:rsidRPr="00D948E6" w:rsidRDefault="00B94089" w:rsidP="00B94089">
            <w:pPr>
              <w:pStyle w:val="TABLE-cell"/>
              <w:jc w:val="center"/>
            </w:pPr>
          </w:p>
        </w:tc>
      </w:tr>
      <w:tr w:rsidR="00B94089" w:rsidRPr="00D948E6" w14:paraId="5DB872E6" w14:textId="77777777" w:rsidTr="00270820">
        <w:trPr>
          <w:gridAfter w:val="1"/>
          <w:wAfter w:w="86" w:type="dxa"/>
          <w:cantSplit/>
          <w:jc w:val="center"/>
        </w:trPr>
        <w:tc>
          <w:tcPr>
            <w:tcW w:w="5848" w:type="dxa"/>
            <w:tcBorders>
              <w:top w:val="nil"/>
              <w:left w:val="double" w:sz="4" w:space="0" w:color="auto"/>
              <w:bottom w:val="nil"/>
            </w:tcBorders>
          </w:tcPr>
          <w:p w14:paraId="5DB872DF" w14:textId="77777777" w:rsidR="00B94089" w:rsidRPr="00D948E6" w:rsidRDefault="00B94089" w:rsidP="00B94089">
            <w:pPr>
              <w:pStyle w:val="TABLE-cell"/>
            </w:pPr>
            <w:r w:rsidRPr="00D948E6">
              <w:t xml:space="preserve">Number of protected configuration program changes </w:t>
            </w:r>
            <w:r w:rsidRPr="00C373E3">
              <w:rPr>
                <w:rStyle w:val="SUPerscript-small"/>
              </w:rPr>
              <w:t>b</w:t>
            </w:r>
          </w:p>
        </w:tc>
        <w:tc>
          <w:tcPr>
            <w:tcW w:w="537" w:type="dxa"/>
            <w:tcBorders>
              <w:top w:val="nil"/>
              <w:bottom w:val="nil"/>
            </w:tcBorders>
          </w:tcPr>
          <w:p w14:paraId="5DB872E0" w14:textId="77777777" w:rsidR="00B94089" w:rsidRPr="00D948E6" w:rsidRDefault="00B94089" w:rsidP="00B94089">
            <w:pPr>
              <w:pStyle w:val="TABLE-cell"/>
              <w:jc w:val="center"/>
            </w:pPr>
            <w:r w:rsidRPr="00D948E6">
              <w:t>0</w:t>
            </w:r>
          </w:p>
        </w:tc>
        <w:tc>
          <w:tcPr>
            <w:tcW w:w="537" w:type="dxa"/>
            <w:tcBorders>
              <w:top w:val="nil"/>
              <w:bottom w:val="nil"/>
            </w:tcBorders>
          </w:tcPr>
          <w:p w14:paraId="5DB872E1" w14:textId="77777777" w:rsidR="00B94089" w:rsidRPr="00D948E6" w:rsidRDefault="00B94089" w:rsidP="00B94089">
            <w:pPr>
              <w:pStyle w:val="TABLE-cell"/>
              <w:jc w:val="center"/>
              <w:rPr>
                <w:i/>
                <w:iCs/>
              </w:rPr>
            </w:pPr>
            <w:r w:rsidRPr="00D948E6">
              <w:rPr>
                <w:i/>
                <w:iCs/>
              </w:rPr>
              <w:t>b</w:t>
            </w:r>
          </w:p>
        </w:tc>
        <w:tc>
          <w:tcPr>
            <w:tcW w:w="537" w:type="dxa"/>
            <w:tcBorders>
              <w:top w:val="nil"/>
              <w:bottom w:val="nil"/>
            </w:tcBorders>
          </w:tcPr>
          <w:p w14:paraId="5DB872E2" w14:textId="77777777" w:rsidR="00B94089" w:rsidRPr="00D948E6" w:rsidRDefault="00B94089" w:rsidP="00B94089">
            <w:pPr>
              <w:pStyle w:val="TABLE-cell"/>
              <w:jc w:val="center"/>
            </w:pPr>
            <w:r w:rsidRPr="00D948E6">
              <w:t>96</w:t>
            </w:r>
          </w:p>
        </w:tc>
        <w:tc>
          <w:tcPr>
            <w:tcW w:w="537" w:type="dxa"/>
            <w:tcBorders>
              <w:top w:val="nil"/>
              <w:bottom w:val="nil"/>
            </w:tcBorders>
          </w:tcPr>
          <w:p w14:paraId="5DB872E3" w14:textId="77777777" w:rsidR="00B94089" w:rsidRPr="00D948E6" w:rsidRDefault="00B94089" w:rsidP="00B94089">
            <w:pPr>
              <w:pStyle w:val="TABLE-cell"/>
              <w:jc w:val="center"/>
            </w:pPr>
            <w:r w:rsidRPr="00D948E6">
              <w:t>2</w:t>
            </w:r>
          </w:p>
        </w:tc>
        <w:tc>
          <w:tcPr>
            <w:tcW w:w="537" w:type="dxa"/>
            <w:tcBorders>
              <w:top w:val="nil"/>
              <w:bottom w:val="nil"/>
            </w:tcBorders>
          </w:tcPr>
          <w:p w14:paraId="5DB872E4" w14:textId="77777777" w:rsidR="00B94089" w:rsidRPr="00D948E6" w:rsidRDefault="00B94089" w:rsidP="00B94089">
            <w:pPr>
              <w:pStyle w:val="TABLE-cell"/>
              <w:jc w:val="center"/>
            </w:pPr>
            <w:r w:rsidRPr="00D948E6">
              <w:t>10</w:t>
            </w:r>
          </w:p>
        </w:tc>
        <w:tc>
          <w:tcPr>
            <w:tcW w:w="537" w:type="dxa"/>
            <w:tcBorders>
              <w:top w:val="nil"/>
              <w:bottom w:val="nil"/>
              <w:right w:val="double" w:sz="4" w:space="0" w:color="auto"/>
            </w:tcBorders>
            <w:shd w:val="pct12" w:color="auto" w:fill="FFFFFF"/>
          </w:tcPr>
          <w:p w14:paraId="5DB872E5" w14:textId="77777777" w:rsidR="00B94089" w:rsidRPr="00D948E6" w:rsidRDefault="00B94089" w:rsidP="00B94089">
            <w:pPr>
              <w:pStyle w:val="TABLE-cell"/>
              <w:jc w:val="center"/>
            </w:pPr>
          </w:p>
        </w:tc>
      </w:tr>
      <w:tr w:rsidR="00B94089" w:rsidRPr="00D948E6" w14:paraId="5DB872EE" w14:textId="77777777" w:rsidTr="00270820">
        <w:trPr>
          <w:gridAfter w:val="1"/>
          <w:wAfter w:w="86" w:type="dxa"/>
          <w:cantSplit/>
          <w:jc w:val="center"/>
        </w:trPr>
        <w:tc>
          <w:tcPr>
            <w:tcW w:w="5848" w:type="dxa"/>
            <w:tcBorders>
              <w:top w:val="nil"/>
              <w:left w:val="double" w:sz="4" w:space="0" w:color="auto"/>
              <w:bottom w:val="nil"/>
            </w:tcBorders>
          </w:tcPr>
          <w:p w14:paraId="5DB872E7" w14:textId="77777777" w:rsidR="00B94089" w:rsidRPr="00D948E6" w:rsidRDefault="00B94089" w:rsidP="00B94089">
            <w:pPr>
              <w:pStyle w:val="TABLE-cell"/>
            </w:pPr>
            <w:r w:rsidRPr="00D948E6">
              <w:t>Date</w:t>
            </w:r>
            <w:r w:rsidRPr="00C373E3">
              <w:rPr>
                <w:rStyle w:val="SUPerscript-small"/>
              </w:rPr>
              <w:t xml:space="preserve"> a</w:t>
            </w:r>
            <w:r w:rsidRPr="00D948E6">
              <w:t xml:space="preserve"> of last protected configuration program change</w:t>
            </w:r>
            <w:r w:rsidRPr="00C373E3">
              <w:rPr>
                <w:rStyle w:val="SUPerscript-small"/>
              </w:rPr>
              <w:t xml:space="preserve"> b</w:t>
            </w:r>
          </w:p>
        </w:tc>
        <w:tc>
          <w:tcPr>
            <w:tcW w:w="537" w:type="dxa"/>
            <w:tcBorders>
              <w:top w:val="nil"/>
              <w:bottom w:val="nil"/>
            </w:tcBorders>
          </w:tcPr>
          <w:p w14:paraId="5DB872E8" w14:textId="77777777" w:rsidR="00B94089" w:rsidRPr="00D948E6" w:rsidRDefault="00B94089" w:rsidP="00B94089">
            <w:pPr>
              <w:pStyle w:val="TABLE-cell"/>
              <w:jc w:val="center"/>
            </w:pPr>
            <w:r w:rsidRPr="00D948E6">
              <w:t>0</w:t>
            </w:r>
          </w:p>
        </w:tc>
        <w:tc>
          <w:tcPr>
            <w:tcW w:w="537" w:type="dxa"/>
            <w:tcBorders>
              <w:top w:val="nil"/>
              <w:bottom w:val="nil"/>
            </w:tcBorders>
          </w:tcPr>
          <w:p w14:paraId="5DB872E9" w14:textId="77777777" w:rsidR="00B94089" w:rsidRPr="00D948E6" w:rsidRDefault="00B94089" w:rsidP="00B94089">
            <w:pPr>
              <w:pStyle w:val="TABLE-cell"/>
              <w:jc w:val="center"/>
              <w:rPr>
                <w:i/>
                <w:iCs/>
              </w:rPr>
            </w:pPr>
            <w:r w:rsidRPr="00D948E6">
              <w:rPr>
                <w:i/>
                <w:iCs/>
              </w:rPr>
              <w:t>b</w:t>
            </w:r>
          </w:p>
        </w:tc>
        <w:tc>
          <w:tcPr>
            <w:tcW w:w="537" w:type="dxa"/>
            <w:tcBorders>
              <w:top w:val="nil"/>
              <w:bottom w:val="nil"/>
            </w:tcBorders>
          </w:tcPr>
          <w:p w14:paraId="5DB872EA" w14:textId="77777777" w:rsidR="00B94089" w:rsidRPr="00D948E6" w:rsidRDefault="00B94089" w:rsidP="00B94089">
            <w:pPr>
              <w:pStyle w:val="TABLE-cell"/>
              <w:jc w:val="center"/>
            </w:pPr>
            <w:r w:rsidRPr="00D948E6">
              <w:t>96</w:t>
            </w:r>
          </w:p>
        </w:tc>
        <w:tc>
          <w:tcPr>
            <w:tcW w:w="537" w:type="dxa"/>
            <w:tcBorders>
              <w:top w:val="nil"/>
              <w:bottom w:val="nil"/>
            </w:tcBorders>
          </w:tcPr>
          <w:p w14:paraId="5DB872EB" w14:textId="77777777" w:rsidR="00B94089" w:rsidRPr="00D948E6" w:rsidRDefault="00B94089" w:rsidP="00B94089">
            <w:pPr>
              <w:pStyle w:val="TABLE-cell"/>
              <w:jc w:val="center"/>
            </w:pPr>
            <w:r w:rsidRPr="00D948E6">
              <w:t>2</w:t>
            </w:r>
          </w:p>
        </w:tc>
        <w:tc>
          <w:tcPr>
            <w:tcW w:w="537" w:type="dxa"/>
            <w:tcBorders>
              <w:top w:val="nil"/>
              <w:bottom w:val="nil"/>
            </w:tcBorders>
          </w:tcPr>
          <w:p w14:paraId="5DB872EC" w14:textId="77777777" w:rsidR="00B94089" w:rsidRPr="00D948E6" w:rsidRDefault="00B94089" w:rsidP="00B94089">
            <w:pPr>
              <w:pStyle w:val="TABLE-cell"/>
              <w:jc w:val="center"/>
            </w:pPr>
            <w:r w:rsidRPr="00D948E6">
              <w:t>11</w:t>
            </w:r>
          </w:p>
        </w:tc>
        <w:tc>
          <w:tcPr>
            <w:tcW w:w="537" w:type="dxa"/>
            <w:tcBorders>
              <w:top w:val="nil"/>
              <w:bottom w:val="nil"/>
              <w:right w:val="double" w:sz="4" w:space="0" w:color="auto"/>
            </w:tcBorders>
            <w:shd w:val="pct12" w:color="auto" w:fill="FFFFFF"/>
          </w:tcPr>
          <w:p w14:paraId="5DB872ED" w14:textId="77777777" w:rsidR="00B94089" w:rsidRPr="00D948E6" w:rsidRDefault="00B94089" w:rsidP="00B94089">
            <w:pPr>
              <w:pStyle w:val="TABLE-cell"/>
              <w:jc w:val="center"/>
            </w:pPr>
          </w:p>
        </w:tc>
      </w:tr>
      <w:tr w:rsidR="00B94089" w:rsidRPr="00D948E6" w14:paraId="5DB872F6" w14:textId="77777777" w:rsidTr="00270820">
        <w:trPr>
          <w:gridAfter w:val="1"/>
          <w:wAfter w:w="86" w:type="dxa"/>
          <w:cantSplit/>
          <w:jc w:val="center"/>
        </w:trPr>
        <w:tc>
          <w:tcPr>
            <w:tcW w:w="5848" w:type="dxa"/>
            <w:tcBorders>
              <w:top w:val="nil"/>
              <w:left w:val="double" w:sz="4" w:space="0" w:color="auto"/>
              <w:bottom w:val="nil"/>
            </w:tcBorders>
          </w:tcPr>
          <w:p w14:paraId="5DB872EF" w14:textId="77777777" w:rsidR="00B94089" w:rsidRPr="00D948E6" w:rsidRDefault="00B94089" w:rsidP="00B94089">
            <w:pPr>
              <w:pStyle w:val="TABLE-cell"/>
            </w:pPr>
            <w:r w:rsidRPr="00D948E6">
              <w:t>Date</w:t>
            </w:r>
            <w:r w:rsidRPr="00C373E3">
              <w:rPr>
                <w:rStyle w:val="SUPerscript-small"/>
              </w:rPr>
              <w:t xml:space="preserve"> a</w:t>
            </w:r>
            <w:r w:rsidRPr="00D948E6">
              <w:t xml:space="preserve"> (corrected) of last clock synchronization/setting</w:t>
            </w:r>
          </w:p>
        </w:tc>
        <w:tc>
          <w:tcPr>
            <w:tcW w:w="537" w:type="dxa"/>
            <w:tcBorders>
              <w:top w:val="nil"/>
              <w:bottom w:val="nil"/>
            </w:tcBorders>
          </w:tcPr>
          <w:p w14:paraId="5DB872F0" w14:textId="77777777" w:rsidR="00B94089" w:rsidRPr="00D948E6" w:rsidRDefault="00B94089" w:rsidP="00B94089">
            <w:pPr>
              <w:pStyle w:val="TABLE-cell"/>
              <w:jc w:val="center"/>
            </w:pPr>
            <w:r w:rsidRPr="00D948E6">
              <w:t>0</w:t>
            </w:r>
          </w:p>
        </w:tc>
        <w:tc>
          <w:tcPr>
            <w:tcW w:w="537" w:type="dxa"/>
            <w:tcBorders>
              <w:top w:val="nil"/>
              <w:bottom w:val="nil"/>
            </w:tcBorders>
          </w:tcPr>
          <w:p w14:paraId="5DB872F1" w14:textId="77777777" w:rsidR="00B94089" w:rsidRPr="00D948E6" w:rsidRDefault="00B94089" w:rsidP="00B94089">
            <w:pPr>
              <w:pStyle w:val="TABLE-cell"/>
              <w:jc w:val="center"/>
              <w:rPr>
                <w:i/>
                <w:iCs/>
              </w:rPr>
            </w:pPr>
            <w:r w:rsidRPr="00D948E6">
              <w:rPr>
                <w:i/>
                <w:iCs/>
              </w:rPr>
              <w:t>b</w:t>
            </w:r>
          </w:p>
        </w:tc>
        <w:tc>
          <w:tcPr>
            <w:tcW w:w="537" w:type="dxa"/>
            <w:tcBorders>
              <w:top w:val="nil"/>
              <w:bottom w:val="nil"/>
            </w:tcBorders>
          </w:tcPr>
          <w:p w14:paraId="5DB872F2" w14:textId="77777777" w:rsidR="00B94089" w:rsidRPr="00D948E6" w:rsidRDefault="00B94089" w:rsidP="00B94089">
            <w:pPr>
              <w:pStyle w:val="TABLE-cell"/>
              <w:jc w:val="center"/>
            </w:pPr>
            <w:r w:rsidRPr="00D948E6">
              <w:t>96</w:t>
            </w:r>
          </w:p>
        </w:tc>
        <w:tc>
          <w:tcPr>
            <w:tcW w:w="537" w:type="dxa"/>
            <w:tcBorders>
              <w:top w:val="nil"/>
              <w:bottom w:val="nil"/>
            </w:tcBorders>
          </w:tcPr>
          <w:p w14:paraId="5DB872F3" w14:textId="77777777" w:rsidR="00B94089" w:rsidRPr="00D948E6" w:rsidRDefault="00B94089" w:rsidP="00B94089">
            <w:pPr>
              <w:pStyle w:val="TABLE-cell"/>
              <w:jc w:val="center"/>
            </w:pPr>
            <w:r w:rsidRPr="00D948E6">
              <w:t>2</w:t>
            </w:r>
          </w:p>
        </w:tc>
        <w:tc>
          <w:tcPr>
            <w:tcW w:w="537" w:type="dxa"/>
            <w:tcBorders>
              <w:top w:val="nil"/>
              <w:bottom w:val="nil"/>
            </w:tcBorders>
          </w:tcPr>
          <w:p w14:paraId="5DB872F4" w14:textId="77777777" w:rsidR="00B94089" w:rsidRPr="00D948E6" w:rsidRDefault="00B94089" w:rsidP="00B94089">
            <w:pPr>
              <w:pStyle w:val="TABLE-cell"/>
              <w:jc w:val="center"/>
            </w:pPr>
            <w:r w:rsidRPr="00D948E6">
              <w:t>12</w:t>
            </w:r>
          </w:p>
        </w:tc>
        <w:tc>
          <w:tcPr>
            <w:tcW w:w="537" w:type="dxa"/>
            <w:tcBorders>
              <w:top w:val="nil"/>
              <w:bottom w:val="nil"/>
              <w:right w:val="double" w:sz="4" w:space="0" w:color="auto"/>
            </w:tcBorders>
            <w:shd w:val="pct12" w:color="auto" w:fill="FFFFFF"/>
          </w:tcPr>
          <w:p w14:paraId="5DB872F5" w14:textId="77777777" w:rsidR="00B94089" w:rsidRPr="00D948E6" w:rsidRDefault="00B94089" w:rsidP="00B94089">
            <w:pPr>
              <w:pStyle w:val="TABLE-cell"/>
              <w:jc w:val="center"/>
            </w:pPr>
          </w:p>
        </w:tc>
      </w:tr>
      <w:tr w:rsidR="00B94089" w:rsidRPr="00D948E6" w14:paraId="5DB872FE" w14:textId="77777777" w:rsidTr="00270820">
        <w:trPr>
          <w:gridAfter w:val="1"/>
          <w:wAfter w:w="86" w:type="dxa"/>
          <w:cantSplit/>
          <w:jc w:val="center"/>
        </w:trPr>
        <w:tc>
          <w:tcPr>
            <w:tcW w:w="5848" w:type="dxa"/>
            <w:tcBorders>
              <w:top w:val="nil"/>
              <w:left w:val="double" w:sz="4" w:space="0" w:color="auto"/>
              <w:bottom w:val="single" w:sz="4" w:space="0" w:color="auto"/>
            </w:tcBorders>
          </w:tcPr>
          <w:p w14:paraId="5DB872F7" w14:textId="77777777" w:rsidR="00B94089" w:rsidRPr="00D948E6" w:rsidRDefault="00B94089" w:rsidP="00B94089">
            <w:pPr>
              <w:pStyle w:val="TABLE-cell"/>
            </w:pPr>
            <w:r w:rsidRPr="00D948E6">
              <w:t>Date of last firmware activation</w:t>
            </w:r>
          </w:p>
        </w:tc>
        <w:tc>
          <w:tcPr>
            <w:tcW w:w="537" w:type="dxa"/>
            <w:tcBorders>
              <w:top w:val="nil"/>
              <w:bottom w:val="single" w:sz="4" w:space="0" w:color="auto"/>
            </w:tcBorders>
          </w:tcPr>
          <w:p w14:paraId="5DB872F8" w14:textId="77777777" w:rsidR="00B94089" w:rsidRPr="00D948E6" w:rsidRDefault="00B94089" w:rsidP="00B94089">
            <w:pPr>
              <w:pStyle w:val="TABLE-cell"/>
              <w:jc w:val="center"/>
            </w:pPr>
            <w:r w:rsidRPr="00D948E6">
              <w:t>0</w:t>
            </w:r>
          </w:p>
        </w:tc>
        <w:tc>
          <w:tcPr>
            <w:tcW w:w="537" w:type="dxa"/>
            <w:tcBorders>
              <w:top w:val="nil"/>
              <w:bottom w:val="single" w:sz="4" w:space="0" w:color="auto"/>
            </w:tcBorders>
          </w:tcPr>
          <w:p w14:paraId="5DB872F9" w14:textId="77777777" w:rsidR="00B94089" w:rsidRPr="00D948E6" w:rsidRDefault="00B94089" w:rsidP="00B94089">
            <w:pPr>
              <w:pStyle w:val="TABLE-cell"/>
              <w:jc w:val="center"/>
              <w:rPr>
                <w:i/>
                <w:iCs/>
              </w:rPr>
            </w:pPr>
            <w:r w:rsidRPr="00D948E6">
              <w:rPr>
                <w:i/>
                <w:iCs/>
              </w:rPr>
              <w:t>b</w:t>
            </w:r>
          </w:p>
        </w:tc>
        <w:tc>
          <w:tcPr>
            <w:tcW w:w="537" w:type="dxa"/>
            <w:tcBorders>
              <w:top w:val="nil"/>
              <w:bottom w:val="single" w:sz="4" w:space="0" w:color="auto"/>
            </w:tcBorders>
          </w:tcPr>
          <w:p w14:paraId="5DB872FA" w14:textId="77777777" w:rsidR="00B94089" w:rsidRPr="00D948E6" w:rsidRDefault="00B94089" w:rsidP="00B94089">
            <w:pPr>
              <w:pStyle w:val="TABLE-cell"/>
              <w:jc w:val="center"/>
            </w:pPr>
            <w:r w:rsidRPr="00D948E6">
              <w:t>96</w:t>
            </w:r>
          </w:p>
        </w:tc>
        <w:tc>
          <w:tcPr>
            <w:tcW w:w="537" w:type="dxa"/>
            <w:tcBorders>
              <w:top w:val="nil"/>
              <w:bottom w:val="single" w:sz="4" w:space="0" w:color="auto"/>
            </w:tcBorders>
          </w:tcPr>
          <w:p w14:paraId="5DB872FB" w14:textId="77777777" w:rsidR="00B94089" w:rsidRPr="00D948E6" w:rsidRDefault="00B94089" w:rsidP="00B94089">
            <w:pPr>
              <w:pStyle w:val="TABLE-cell"/>
              <w:jc w:val="center"/>
            </w:pPr>
            <w:r w:rsidRPr="00D948E6">
              <w:t>2</w:t>
            </w:r>
          </w:p>
        </w:tc>
        <w:tc>
          <w:tcPr>
            <w:tcW w:w="537" w:type="dxa"/>
            <w:tcBorders>
              <w:top w:val="nil"/>
              <w:bottom w:val="single" w:sz="4" w:space="0" w:color="auto"/>
            </w:tcBorders>
          </w:tcPr>
          <w:p w14:paraId="5DB872FC" w14:textId="77777777" w:rsidR="00B94089" w:rsidRPr="00D948E6" w:rsidRDefault="00B94089" w:rsidP="00B94089">
            <w:pPr>
              <w:pStyle w:val="TABLE-cell"/>
              <w:jc w:val="center"/>
            </w:pPr>
            <w:r w:rsidRPr="00D948E6">
              <w:t>13</w:t>
            </w:r>
          </w:p>
        </w:tc>
        <w:tc>
          <w:tcPr>
            <w:tcW w:w="537" w:type="dxa"/>
            <w:tcBorders>
              <w:top w:val="nil"/>
              <w:bottom w:val="single" w:sz="4" w:space="0" w:color="auto"/>
              <w:right w:val="double" w:sz="4" w:space="0" w:color="auto"/>
            </w:tcBorders>
            <w:shd w:val="pct12" w:color="auto" w:fill="FFFFFF"/>
          </w:tcPr>
          <w:p w14:paraId="5DB872FD" w14:textId="77777777" w:rsidR="00B94089" w:rsidRPr="00D948E6" w:rsidRDefault="00B94089" w:rsidP="00B94089">
            <w:pPr>
              <w:pStyle w:val="TABLE-cell"/>
              <w:jc w:val="center"/>
            </w:pPr>
          </w:p>
        </w:tc>
      </w:tr>
      <w:tr w:rsidR="00B94089" w:rsidRPr="00D948E6" w14:paraId="5DB87306" w14:textId="77777777" w:rsidTr="00270820">
        <w:trPr>
          <w:gridAfter w:val="1"/>
          <w:wAfter w:w="86" w:type="dxa"/>
          <w:cantSplit/>
          <w:jc w:val="center"/>
        </w:trPr>
        <w:tc>
          <w:tcPr>
            <w:tcW w:w="5848" w:type="dxa"/>
            <w:tcBorders>
              <w:top w:val="nil"/>
              <w:left w:val="double" w:sz="4" w:space="0" w:color="auto"/>
              <w:bottom w:val="single" w:sz="4" w:space="0" w:color="auto"/>
            </w:tcBorders>
          </w:tcPr>
          <w:p w14:paraId="5DB872FF" w14:textId="77777777" w:rsidR="00B94089" w:rsidRPr="004F26FE" w:rsidRDefault="00B94089" w:rsidP="00B94089">
            <w:pPr>
              <w:pStyle w:val="TABLE-cell"/>
              <w:rPr>
                <w:rStyle w:val="Strong"/>
              </w:rPr>
            </w:pPr>
            <w:r w:rsidRPr="004F26FE">
              <w:rPr>
                <w:rStyle w:val="Strong"/>
              </w:rPr>
              <w:t>Input/output control signals</w:t>
            </w:r>
            <w:r w:rsidRPr="004F26FE">
              <w:rPr>
                <w:rStyle w:val="Strong"/>
              </w:rPr>
              <w:fldChar w:fldCharType="begin"/>
            </w:r>
            <w:r w:rsidRPr="004F26FE">
              <w:rPr>
                <w:rStyle w:val="Strong"/>
              </w:rPr>
              <w:instrText xml:space="preserve"> XE “Input/output control signals” </w:instrText>
            </w:r>
            <w:r w:rsidRPr="004F26FE">
              <w:rPr>
                <w:rStyle w:val="Strong"/>
              </w:rPr>
              <w:fldChar w:fldCharType="end"/>
            </w:r>
          </w:p>
        </w:tc>
        <w:tc>
          <w:tcPr>
            <w:tcW w:w="537" w:type="dxa"/>
            <w:tcBorders>
              <w:top w:val="nil"/>
              <w:bottom w:val="dashed" w:sz="4" w:space="0" w:color="auto"/>
            </w:tcBorders>
          </w:tcPr>
          <w:p w14:paraId="5DB87300" w14:textId="77777777" w:rsidR="00B94089" w:rsidRPr="00D948E6" w:rsidRDefault="00B94089" w:rsidP="00B94089">
            <w:pPr>
              <w:pStyle w:val="TABLE-cell"/>
              <w:jc w:val="center"/>
            </w:pPr>
          </w:p>
        </w:tc>
        <w:tc>
          <w:tcPr>
            <w:tcW w:w="537" w:type="dxa"/>
            <w:tcBorders>
              <w:top w:val="nil"/>
              <w:bottom w:val="dashed" w:sz="4" w:space="0" w:color="auto"/>
            </w:tcBorders>
          </w:tcPr>
          <w:p w14:paraId="5DB87301" w14:textId="77777777" w:rsidR="00B94089" w:rsidRPr="00D948E6" w:rsidRDefault="00B94089" w:rsidP="00B94089">
            <w:pPr>
              <w:pStyle w:val="TABLE-cell"/>
              <w:jc w:val="center"/>
              <w:rPr>
                <w:i/>
                <w:iCs/>
              </w:rPr>
            </w:pPr>
          </w:p>
        </w:tc>
        <w:tc>
          <w:tcPr>
            <w:tcW w:w="537" w:type="dxa"/>
            <w:tcBorders>
              <w:top w:val="nil"/>
              <w:bottom w:val="dashed" w:sz="4" w:space="0" w:color="auto"/>
            </w:tcBorders>
          </w:tcPr>
          <w:p w14:paraId="5DB87302" w14:textId="77777777" w:rsidR="00B94089" w:rsidRPr="00D948E6" w:rsidRDefault="00B94089" w:rsidP="00B94089">
            <w:pPr>
              <w:pStyle w:val="TABLE-cell"/>
              <w:jc w:val="center"/>
            </w:pPr>
          </w:p>
        </w:tc>
        <w:tc>
          <w:tcPr>
            <w:tcW w:w="537" w:type="dxa"/>
            <w:tcBorders>
              <w:top w:val="nil"/>
              <w:bottom w:val="dashed" w:sz="4" w:space="0" w:color="auto"/>
            </w:tcBorders>
          </w:tcPr>
          <w:p w14:paraId="5DB87303" w14:textId="77777777" w:rsidR="00B94089" w:rsidRPr="00D948E6" w:rsidRDefault="00B94089" w:rsidP="00B94089">
            <w:pPr>
              <w:pStyle w:val="TABLE-cell"/>
              <w:jc w:val="center"/>
            </w:pPr>
          </w:p>
        </w:tc>
        <w:tc>
          <w:tcPr>
            <w:tcW w:w="537" w:type="dxa"/>
            <w:tcBorders>
              <w:top w:val="nil"/>
              <w:bottom w:val="dashed" w:sz="4" w:space="0" w:color="auto"/>
            </w:tcBorders>
          </w:tcPr>
          <w:p w14:paraId="5DB87304" w14:textId="77777777" w:rsidR="00B94089" w:rsidRPr="00D948E6" w:rsidRDefault="00B94089" w:rsidP="00B94089">
            <w:pPr>
              <w:pStyle w:val="TABLE-cell"/>
              <w:jc w:val="center"/>
            </w:pPr>
          </w:p>
        </w:tc>
        <w:tc>
          <w:tcPr>
            <w:tcW w:w="537" w:type="dxa"/>
            <w:tcBorders>
              <w:top w:val="nil"/>
              <w:bottom w:val="dashed" w:sz="4" w:space="0" w:color="auto"/>
              <w:right w:val="double" w:sz="4" w:space="0" w:color="auto"/>
            </w:tcBorders>
            <w:shd w:val="pct12" w:color="auto" w:fill="FFFFFF"/>
          </w:tcPr>
          <w:p w14:paraId="5DB87305" w14:textId="77777777" w:rsidR="00B94089" w:rsidRPr="00D948E6" w:rsidRDefault="00B94089" w:rsidP="00B94089">
            <w:pPr>
              <w:pStyle w:val="TABLE-cell"/>
              <w:jc w:val="center"/>
            </w:pPr>
          </w:p>
        </w:tc>
      </w:tr>
      <w:tr w:rsidR="00B94089" w:rsidRPr="00D948E6" w14:paraId="5DB8730E" w14:textId="77777777" w:rsidTr="00270820">
        <w:trPr>
          <w:gridAfter w:val="1"/>
          <w:wAfter w:w="86" w:type="dxa"/>
          <w:cantSplit/>
          <w:jc w:val="center"/>
        </w:trPr>
        <w:tc>
          <w:tcPr>
            <w:tcW w:w="5848" w:type="dxa"/>
            <w:tcBorders>
              <w:top w:val="single" w:sz="4" w:space="0" w:color="auto"/>
              <w:left w:val="double" w:sz="4" w:space="0" w:color="auto"/>
              <w:bottom w:val="nil"/>
            </w:tcBorders>
          </w:tcPr>
          <w:p w14:paraId="5DB87307" w14:textId="77777777" w:rsidR="00B94089" w:rsidRPr="00D948E6" w:rsidRDefault="00B94089" w:rsidP="00B94089">
            <w:pPr>
              <w:pStyle w:val="TABLE-cell"/>
            </w:pPr>
            <w:r w:rsidRPr="00D948E6">
              <w:t xml:space="preserve">State of input/output control signals, global </w:t>
            </w:r>
            <w:r w:rsidRPr="00C373E3">
              <w:rPr>
                <w:rStyle w:val="SUPerscript-small"/>
              </w:rPr>
              <w:t>c</w:t>
            </w:r>
          </w:p>
        </w:tc>
        <w:tc>
          <w:tcPr>
            <w:tcW w:w="537" w:type="dxa"/>
            <w:tcBorders>
              <w:top w:val="dashed" w:sz="4" w:space="0" w:color="auto"/>
              <w:bottom w:val="nil"/>
            </w:tcBorders>
          </w:tcPr>
          <w:p w14:paraId="5DB87308" w14:textId="77777777" w:rsidR="00B94089" w:rsidRPr="00D948E6" w:rsidRDefault="00B94089" w:rsidP="00B94089">
            <w:pPr>
              <w:pStyle w:val="TABLE-cell"/>
              <w:jc w:val="center"/>
            </w:pPr>
            <w:r w:rsidRPr="00D948E6">
              <w:t>0</w:t>
            </w:r>
          </w:p>
        </w:tc>
        <w:tc>
          <w:tcPr>
            <w:tcW w:w="537" w:type="dxa"/>
            <w:tcBorders>
              <w:top w:val="dashed" w:sz="4" w:space="0" w:color="auto"/>
              <w:bottom w:val="nil"/>
            </w:tcBorders>
          </w:tcPr>
          <w:p w14:paraId="5DB87309" w14:textId="77777777" w:rsidR="00B94089" w:rsidRPr="00D948E6" w:rsidRDefault="00B94089" w:rsidP="00B94089">
            <w:pPr>
              <w:pStyle w:val="TABLE-cell"/>
              <w:jc w:val="center"/>
              <w:rPr>
                <w:i/>
                <w:iCs/>
              </w:rPr>
            </w:pPr>
            <w:r w:rsidRPr="00D948E6">
              <w:rPr>
                <w:i/>
                <w:iCs/>
              </w:rPr>
              <w:t>b</w:t>
            </w:r>
          </w:p>
        </w:tc>
        <w:tc>
          <w:tcPr>
            <w:tcW w:w="537" w:type="dxa"/>
            <w:tcBorders>
              <w:top w:val="dashed" w:sz="4" w:space="0" w:color="auto"/>
              <w:bottom w:val="nil"/>
            </w:tcBorders>
          </w:tcPr>
          <w:p w14:paraId="5DB8730A" w14:textId="77777777" w:rsidR="00B94089" w:rsidRPr="00D948E6" w:rsidRDefault="00B94089" w:rsidP="00B94089">
            <w:pPr>
              <w:pStyle w:val="TABLE-cell"/>
              <w:jc w:val="center"/>
            </w:pPr>
            <w:r w:rsidRPr="00D948E6">
              <w:t>96</w:t>
            </w:r>
          </w:p>
        </w:tc>
        <w:tc>
          <w:tcPr>
            <w:tcW w:w="537" w:type="dxa"/>
            <w:tcBorders>
              <w:top w:val="dashed" w:sz="4" w:space="0" w:color="auto"/>
              <w:bottom w:val="nil"/>
            </w:tcBorders>
          </w:tcPr>
          <w:p w14:paraId="5DB8730B" w14:textId="77777777" w:rsidR="00B94089" w:rsidRPr="00D948E6" w:rsidRDefault="00B94089" w:rsidP="00B94089">
            <w:pPr>
              <w:pStyle w:val="TABLE-cell"/>
              <w:jc w:val="center"/>
            </w:pPr>
            <w:r w:rsidRPr="00D948E6">
              <w:t>3</w:t>
            </w:r>
          </w:p>
        </w:tc>
        <w:tc>
          <w:tcPr>
            <w:tcW w:w="537" w:type="dxa"/>
            <w:tcBorders>
              <w:top w:val="dashed" w:sz="4" w:space="0" w:color="auto"/>
              <w:bottom w:val="nil"/>
            </w:tcBorders>
          </w:tcPr>
          <w:p w14:paraId="5DB8730C" w14:textId="77777777" w:rsidR="00B94089" w:rsidRPr="00D948E6" w:rsidRDefault="00B94089" w:rsidP="00B94089">
            <w:pPr>
              <w:pStyle w:val="TABLE-cell"/>
              <w:jc w:val="center"/>
            </w:pPr>
            <w:r w:rsidRPr="00D948E6">
              <w:t>0</w:t>
            </w:r>
          </w:p>
        </w:tc>
        <w:tc>
          <w:tcPr>
            <w:tcW w:w="537" w:type="dxa"/>
            <w:tcBorders>
              <w:top w:val="dashed" w:sz="4" w:space="0" w:color="auto"/>
              <w:bottom w:val="nil"/>
              <w:right w:val="double" w:sz="4" w:space="0" w:color="auto"/>
            </w:tcBorders>
            <w:shd w:val="pct12" w:color="auto" w:fill="FFFFFF"/>
          </w:tcPr>
          <w:p w14:paraId="5DB8730D" w14:textId="77777777" w:rsidR="00B94089" w:rsidRPr="00D948E6" w:rsidRDefault="00B94089" w:rsidP="00B94089">
            <w:pPr>
              <w:pStyle w:val="TABLE-cell"/>
              <w:jc w:val="center"/>
            </w:pPr>
          </w:p>
        </w:tc>
      </w:tr>
      <w:tr w:rsidR="00B94089" w:rsidRPr="00D948E6" w14:paraId="5DB87316" w14:textId="77777777" w:rsidTr="00270820">
        <w:trPr>
          <w:gridAfter w:val="1"/>
          <w:wAfter w:w="86" w:type="dxa"/>
          <w:cantSplit/>
          <w:jc w:val="center"/>
        </w:trPr>
        <w:tc>
          <w:tcPr>
            <w:tcW w:w="5848" w:type="dxa"/>
            <w:tcBorders>
              <w:top w:val="nil"/>
              <w:left w:val="double" w:sz="4" w:space="0" w:color="auto"/>
              <w:bottom w:val="nil"/>
            </w:tcBorders>
          </w:tcPr>
          <w:p w14:paraId="5DB8730F" w14:textId="77777777" w:rsidR="00B94089" w:rsidRPr="00D948E6" w:rsidRDefault="00B94089" w:rsidP="00B94089">
            <w:pPr>
              <w:pStyle w:val="TABLE-cell"/>
            </w:pPr>
            <w:r w:rsidRPr="00D948E6">
              <w:t>State of input control signals</w:t>
            </w:r>
            <w:r w:rsidRPr="00D948E6">
              <w:fldChar w:fldCharType="begin"/>
            </w:r>
            <w:r w:rsidRPr="00D948E6">
              <w:instrText xml:space="preserve"> XE “Input control signals” </w:instrText>
            </w:r>
            <w:r w:rsidRPr="00D948E6">
              <w:fldChar w:fldCharType="end"/>
            </w:r>
            <w:r w:rsidRPr="00D948E6">
              <w:t xml:space="preserve"> (status word 1)</w:t>
            </w:r>
          </w:p>
        </w:tc>
        <w:tc>
          <w:tcPr>
            <w:tcW w:w="537" w:type="dxa"/>
            <w:tcBorders>
              <w:top w:val="nil"/>
              <w:bottom w:val="nil"/>
            </w:tcBorders>
          </w:tcPr>
          <w:p w14:paraId="5DB87310" w14:textId="77777777" w:rsidR="00B94089" w:rsidRPr="00D948E6" w:rsidRDefault="00B94089" w:rsidP="00B94089">
            <w:pPr>
              <w:pStyle w:val="TABLE-cell"/>
              <w:jc w:val="center"/>
            </w:pPr>
            <w:r w:rsidRPr="00D948E6">
              <w:t>0</w:t>
            </w:r>
          </w:p>
        </w:tc>
        <w:tc>
          <w:tcPr>
            <w:tcW w:w="537" w:type="dxa"/>
            <w:tcBorders>
              <w:top w:val="nil"/>
              <w:bottom w:val="nil"/>
            </w:tcBorders>
          </w:tcPr>
          <w:p w14:paraId="5DB87311" w14:textId="77777777" w:rsidR="00B94089" w:rsidRPr="00D948E6" w:rsidRDefault="00B94089" w:rsidP="00B94089">
            <w:pPr>
              <w:pStyle w:val="TABLE-cell"/>
              <w:jc w:val="center"/>
              <w:rPr>
                <w:i/>
                <w:iCs/>
              </w:rPr>
            </w:pPr>
            <w:r w:rsidRPr="00D948E6">
              <w:rPr>
                <w:i/>
                <w:iCs/>
              </w:rPr>
              <w:t>b</w:t>
            </w:r>
          </w:p>
        </w:tc>
        <w:tc>
          <w:tcPr>
            <w:tcW w:w="537" w:type="dxa"/>
            <w:tcBorders>
              <w:top w:val="nil"/>
              <w:bottom w:val="nil"/>
            </w:tcBorders>
          </w:tcPr>
          <w:p w14:paraId="5DB87312" w14:textId="77777777" w:rsidR="00B94089" w:rsidRPr="00D948E6" w:rsidRDefault="00B94089" w:rsidP="00B94089">
            <w:pPr>
              <w:pStyle w:val="TABLE-cell"/>
              <w:jc w:val="center"/>
            </w:pPr>
            <w:r w:rsidRPr="00D948E6">
              <w:t>96</w:t>
            </w:r>
          </w:p>
        </w:tc>
        <w:tc>
          <w:tcPr>
            <w:tcW w:w="537" w:type="dxa"/>
            <w:tcBorders>
              <w:top w:val="nil"/>
              <w:bottom w:val="nil"/>
            </w:tcBorders>
          </w:tcPr>
          <w:p w14:paraId="5DB87313" w14:textId="77777777" w:rsidR="00B94089" w:rsidRPr="00D948E6" w:rsidRDefault="00B94089" w:rsidP="00B94089">
            <w:pPr>
              <w:pStyle w:val="TABLE-cell"/>
              <w:jc w:val="center"/>
            </w:pPr>
            <w:r w:rsidRPr="00D948E6">
              <w:t>3</w:t>
            </w:r>
          </w:p>
        </w:tc>
        <w:tc>
          <w:tcPr>
            <w:tcW w:w="537" w:type="dxa"/>
            <w:tcBorders>
              <w:top w:val="nil"/>
              <w:bottom w:val="nil"/>
            </w:tcBorders>
          </w:tcPr>
          <w:p w14:paraId="5DB87314" w14:textId="77777777" w:rsidR="00B94089" w:rsidRPr="00D948E6" w:rsidRDefault="00B94089" w:rsidP="00B94089">
            <w:pPr>
              <w:pStyle w:val="TABLE-cell"/>
              <w:jc w:val="center"/>
            </w:pPr>
            <w:r w:rsidRPr="00D948E6">
              <w:t>1</w:t>
            </w:r>
          </w:p>
        </w:tc>
        <w:tc>
          <w:tcPr>
            <w:tcW w:w="537" w:type="dxa"/>
            <w:tcBorders>
              <w:top w:val="nil"/>
              <w:bottom w:val="nil"/>
              <w:right w:val="double" w:sz="4" w:space="0" w:color="auto"/>
            </w:tcBorders>
            <w:shd w:val="pct12" w:color="auto" w:fill="FFFFFF"/>
          </w:tcPr>
          <w:p w14:paraId="5DB87315" w14:textId="77777777" w:rsidR="00B94089" w:rsidRPr="00D948E6" w:rsidRDefault="00B94089" w:rsidP="00B94089">
            <w:pPr>
              <w:pStyle w:val="TABLE-cell"/>
              <w:jc w:val="center"/>
            </w:pPr>
          </w:p>
        </w:tc>
      </w:tr>
      <w:tr w:rsidR="00B94089" w:rsidRPr="00D948E6" w14:paraId="5DB8731E" w14:textId="77777777" w:rsidTr="00270820">
        <w:trPr>
          <w:gridAfter w:val="1"/>
          <w:wAfter w:w="86" w:type="dxa"/>
          <w:cantSplit/>
          <w:jc w:val="center"/>
        </w:trPr>
        <w:tc>
          <w:tcPr>
            <w:tcW w:w="5848" w:type="dxa"/>
            <w:tcBorders>
              <w:top w:val="nil"/>
              <w:left w:val="double" w:sz="4" w:space="0" w:color="auto"/>
              <w:bottom w:val="nil"/>
            </w:tcBorders>
          </w:tcPr>
          <w:p w14:paraId="5DB87317" w14:textId="77777777" w:rsidR="00B94089" w:rsidRPr="00D948E6" w:rsidRDefault="00B94089" w:rsidP="00B94089">
            <w:pPr>
              <w:pStyle w:val="TABLE-cell"/>
            </w:pPr>
            <w:r w:rsidRPr="00D948E6">
              <w:t>State of output control signals</w:t>
            </w:r>
            <w:r w:rsidRPr="00D948E6">
              <w:fldChar w:fldCharType="begin"/>
            </w:r>
            <w:r w:rsidRPr="00D948E6">
              <w:instrText xml:space="preserve"> XE “Output control signals” </w:instrText>
            </w:r>
            <w:r w:rsidRPr="00D948E6">
              <w:fldChar w:fldCharType="end"/>
            </w:r>
            <w:r w:rsidRPr="00D948E6">
              <w:t xml:space="preserve"> (status word 2)</w:t>
            </w:r>
          </w:p>
        </w:tc>
        <w:tc>
          <w:tcPr>
            <w:tcW w:w="537" w:type="dxa"/>
            <w:tcBorders>
              <w:top w:val="nil"/>
              <w:bottom w:val="nil"/>
            </w:tcBorders>
          </w:tcPr>
          <w:p w14:paraId="5DB87318" w14:textId="77777777" w:rsidR="00B94089" w:rsidRPr="00D948E6" w:rsidRDefault="00B94089" w:rsidP="00B94089">
            <w:pPr>
              <w:pStyle w:val="TABLE-cell"/>
              <w:jc w:val="center"/>
            </w:pPr>
            <w:r w:rsidRPr="00D948E6">
              <w:t>0</w:t>
            </w:r>
          </w:p>
        </w:tc>
        <w:tc>
          <w:tcPr>
            <w:tcW w:w="537" w:type="dxa"/>
            <w:tcBorders>
              <w:top w:val="nil"/>
              <w:bottom w:val="nil"/>
            </w:tcBorders>
          </w:tcPr>
          <w:p w14:paraId="5DB87319" w14:textId="77777777" w:rsidR="00B94089" w:rsidRPr="00D948E6" w:rsidRDefault="00B94089" w:rsidP="00B94089">
            <w:pPr>
              <w:pStyle w:val="TABLE-cell"/>
              <w:jc w:val="center"/>
              <w:rPr>
                <w:i/>
                <w:iCs/>
              </w:rPr>
            </w:pPr>
            <w:r w:rsidRPr="00D948E6">
              <w:rPr>
                <w:i/>
                <w:iCs/>
              </w:rPr>
              <w:t>b</w:t>
            </w:r>
          </w:p>
        </w:tc>
        <w:tc>
          <w:tcPr>
            <w:tcW w:w="537" w:type="dxa"/>
            <w:tcBorders>
              <w:top w:val="nil"/>
              <w:bottom w:val="nil"/>
            </w:tcBorders>
          </w:tcPr>
          <w:p w14:paraId="5DB8731A" w14:textId="77777777" w:rsidR="00B94089" w:rsidRPr="00D948E6" w:rsidRDefault="00B94089" w:rsidP="00B94089">
            <w:pPr>
              <w:pStyle w:val="TABLE-cell"/>
              <w:jc w:val="center"/>
            </w:pPr>
            <w:r w:rsidRPr="00D948E6">
              <w:t>96</w:t>
            </w:r>
          </w:p>
        </w:tc>
        <w:tc>
          <w:tcPr>
            <w:tcW w:w="537" w:type="dxa"/>
            <w:tcBorders>
              <w:top w:val="nil"/>
              <w:bottom w:val="nil"/>
            </w:tcBorders>
          </w:tcPr>
          <w:p w14:paraId="5DB8731B" w14:textId="77777777" w:rsidR="00B94089" w:rsidRPr="00D948E6" w:rsidRDefault="00B94089" w:rsidP="00B94089">
            <w:pPr>
              <w:pStyle w:val="TABLE-cell"/>
              <w:jc w:val="center"/>
            </w:pPr>
            <w:r w:rsidRPr="00D948E6">
              <w:t>3</w:t>
            </w:r>
          </w:p>
        </w:tc>
        <w:tc>
          <w:tcPr>
            <w:tcW w:w="537" w:type="dxa"/>
            <w:tcBorders>
              <w:top w:val="nil"/>
              <w:bottom w:val="nil"/>
            </w:tcBorders>
          </w:tcPr>
          <w:p w14:paraId="5DB8731C" w14:textId="77777777" w:rsidR="00B94089" w:rsidRPr="00D948E6" w:rsidRDefault="00B94089" w:rsidP="00B94089">
            <w:pPr>
              <w:pStyle w:val="TABLE-cell"/>
              <w:jc w:val="center"/>
            </w:pPr>
            <w:r w:rsidRPr="00D948E6">
              <w:t>2</w:t>
            </w:r>
          </w:p>
        </w:tc>
        <w:tc>
          <w:tcPr>
            <w:tcW w:w="537" w:type="dxa"/>
            <w:tcBorders>
              <w:top w:val="nil"/>
              <w:bottom w:val="nil"/>
              <w:right w:val="double" w:sz="4" w:space="0" w:color="auto"/>
            </w:tcBorders>
            <w:shd w:val="pct12" w:color="auto" w:fill="FFFFFF"/>
          </w:tcPr>
          <w:p w14:paraId="5DB8731D" w14:textId="77777777" w:rsidR="00B94089" w:rsidRPr="00D948E6" w:rsidRDefault="00B94089" w:rsidP="00B94089">
            <w:pPr>
              <w:pStyle w:val="TABLE-cell"/>
              <w:jc w:val="center"/>
            </w:pPr>
          </w:p>
        </w:tc>
      </w:tr>
      <w:tr w:rsidR="00B94089" w:rsidRPr="00D948E6" w14:paraId="5DB87326" w14:textId="77777777" w:rsidTr="00270820">
        <w:trPr>
          <w:gridAfter w:val="1"/>
          <w:wAfter w:w="86" w:type="dxa"/>
          <w:cantSplit/>
          <w:jc w:val="center"/>
        </w:trPr>
        <w:tc>
          <w:tcPr>
            <w:tcW w:w="5848" w:type="dxa"/>
            <w:tcBorders>
              <w:top w:val="nil"/>
              <w:left w:val="double" w:sz="4" w:space="0" w:color="auto"/>
              <w:bottom w:val="nil"/>
            </w:tcBorders>
          </w:tcPr>
          <w:p w14:paraId="5DB8731F" w14:textId="77777777" w:rsidR="00B94089" w:rsidRPr="00D948E6" w:rsidRDefault="00B94089" w:rsidP="00B94089">
            <w:pPr>
              <w:pStyle w:val="TABLE-cell"/>
            </w:pPr>
            <w:r w:rsidRPr="00D948E6">
              <w:t>State of input/output control signals (status word 3)</w:t>
            </w:r>
          </w:p>
        </w:tc>
        <w:tc>
          <w:tcPr>
            <w:tcW w:w="537" w:type="dxa"/>
            <w:tcBorders>
              <w:top w:val="nil"/>
              <w:bottom w:val="nil"/>
            </w:tcBorders>
          </w:tcPr>
          <w:p w14:paraId="5DB87320" w14:textId="77777777" w:rsidR="00B94089" w:rsidRPr="00D948E6" w:rsidRDefault="00B94089" w:rsidP="00B94089">
            <w:pPr>
              <w:pStyle w:val="TABLE-cell"/>
              <w:jc w:val="center"/>
            </w:pPr>
            <w:r w:rsidRPr="00D948E6">
              <w:t>0</w:t>
            </w:r>
          </w:p>
        </w:tc>
        <w:tc>
          <w:tcPr>
            <w:tcW w:w="537" w:type="dxa"/>
            <w:tcBorders>
              <w:top w:val="nil"/>
              <w:bottom w:val="nil"/>
            </w:tcBorders>
          </w:tcPr>
          <w:p w14:paraId="5DB87321" w14:textId="77777777" w:rsidR="00B94089" w:rsidRPr="00D948E6" w:rsidRDefault="00B94089" w:rsidP="00B94089">
            <w:pPr>
              <w:pStyle w:val="TABLE-cell"/>
              <w:jc w:val="center"/>
              <w:rPr>
                <w:i/>
                <w:iCs/>
              </w:rPr>
            </w:pPr>
            <w:r w:rsidRPr="00D948E6">
              <w:rPr>
                <w:i/>
                <w:iCs/>
              </w:rPr>
              <w:t>b</w:t>
            </w:r>
          </w:p>
        </w:tc>
        <w:tc>
          <w:tcPr>
            <w:tcW w:w="537" w:type="dxa"/>
            <w:tcBorders>
              <w:top w:val="nil"/>
              <w:bottom w:val="nil"/>
            </w:tcBorders>
          </w:tcPr>
          <w:p w14:paraId="5DB87322" w14:textId="77777777" w:rsidR="00B94089" w:rsidRPr="00D948E6" w:rsidRDefault="00B94089" w:rsidP="00B94089">
            <w:pPr>
              <w:pStyle w:val="TABLE-cell"/>
              <w:jc w:val="center"/>
            </w:pPr>
            <w:r w:rsidRPr="00D948E6">
              <w:t>96</w:t>
            </w:r>
          </w:p>
        </w:tc>
        <w:tc>
          <w:tcPr>
            <w:tcW w:w="537" w:type="dxa"/>
            <w:tcBorders>
              <w:top w:val="nil"/>
              <w:bottom w:val="nil"/>
            </w:tcBorders>
          </w:tcPr>
          <w:p w14:paraId="5DB87323" w14:textId="77777777" w:rsidR="00B94089" w:rsidRPr="00D948E6" w:rsidRDefault="00B94089" w:rsidP="00B94089">
            <w:pPr>
              <w:pStyle w:val="TABLE-cell"/>
              <w:jc w:val="center"/>
            </w:pPr>
            <w:r w:rsidRPr="00D948E6">
              <w:t>3</w:t>
            </w:r>
          </w:p>
        </w:tc>
        <w:tc>
          <w:tcPr>
            <w:tcW w:w="537" w:type="dxa"/>
            <w:tcBorders>
              <w:top w:val="nil"/>
              <w:bottom w:val="nil"/>
            </w:tcBorders>
          </w:tcPr>
          <w:p w14:paraId="5DB87324" w14:textId="77777777" w:rsidR="00B94089" w:rsidRPr="00D948E6" w:rsidRDefault="00B94089" w:rsidP="00B94089">
            <w:pPr>
              <w:pStyle w:val="TABLE-cell"/>
              <w:jc w:val="center"/>
            </w:pPr>
            <w:r w:rsidRPr="00D948E6">
              <w:t>3</w:t>
            </w:r>
          </w:p>
        </w:tc>
        <w:tc>
          <w:tcPr>
            <w:tcW w:w="537" w:type="dxa"/>
            <w:tcBorders>
              <w:top w:val="nil"/>
              <w:bottom w:val="nil"/>
              <w:right w:val="double" w:sz="4" w:space="0" w:color="auto"/>
            </w:tcBorders>
            <w:shd w:val="pct12" w:color="auto" w:fill="FFFFFF"/>
          </w:tcPr>
          <w:p w14:paraId="5DB87325" w14:textId="77777777" w:rsidR="00B94089" w:rsidRPr="00D948E6" w:rsidRDefault="00B94089" w:rsidP="00B94089">
            <w:pPr>
              <w:pStyle w:val="TABLE-cell"/>
              <w:jc w:val="center"/>
            </w:pPr>
          </w:p>
        </w:tc>
      </w:tr>
      <w:tr w:rsidR="00B94089" w:rsidRPr="00D948E6" w14:paraId="5DB8732E" w14:textId="77777777" w:rsidTr="00270820">
        <w:trPr>
          <w:gridAfter w:val="1"/>
          <w:wAfter w:w="86" w:type="dxa"/>
          <w:cantSplit/>
          <w:jc w:val="center"/>
        </w:trPr>
        <w:tc>
          <w:tcPr>
            <w:tcW w:w="5848" w:type="dxa"/>
            <w:tcBorders>
              <w:top w:val="nil"/>
              <w:left w:val="double" w:sz="4" w:space="0" w:color="auto"/>
              <w:bottom w:val="nil"/>
            </w:tcBorders>
          </w:tcPr>
          <w:p w14:paraId="5DB87327" w14:textId="77777777" w:rsidR="00B94089" w:rsidRPr="00D948E6" w:rsidRDefault="00B94089" w:rsidP="00B94089">
            <w:pPr>
              <w:pStyle w:val="TABLE-cell"/>
            </w:pPr>
            <w:r w:rsidRPr="00D948E6">
              <w:t>State of input/output control signals (status word 4)</w:t>
            </w:r>
          </w:p>
        </w:tc>
        <w:tc>
          <w:tcPr>
            <w:tcW w:w="537" w:type="dxa"/>
            <w:tcBorders>
              <w:top w:val="nil"/>
              <w:bottom w:val="nil"/>
            </w:tcBorders>
          </w:tcPr>
          <w:p w14:paraId="5DB87328" w14:textId="77777777" w:rsidR="00B94089" w:rsidRPr="00D948E6" w:rsidRDefault="00B94089" w:rsidP="00B94089">
            <w:pPr>
              <w:pStyle w:val="TABLE-cell"/>
              <w:jc w:val="center"/>
            </w:pPr>
            <w:r w:rsidRPr="00D948E6">
              <w:t>0</w:t>
            </w:r>
          </w:p>
        </w:tc>
        <w:tc>
          <w:tcPr>
            <w:tcW w:w="537" w:type="dxa"/>
            <w:tcBorders>
              <w:top w:val="nil"/>
              <w:bottom w:val="nil"/>
            </w:tcBorders>
          </w:tcPr>
          <w:p w14:paraId="5DB87329" w14:textId="77777777" w:rsidR="00B94089" w:rsidRPr="00D948E6" w:rsidRDefault="00B94089" w:rsidP="00B94089">
            <w:pPr>
              <w:pStyle w:val="TABLE-cell"/>
              <w:jc w:val="center"/>
              <w:rPr>
                <w:i/>
                <w:iCs/>
              </w:rPr>
            </w:pPr>
            <w:r w:rsidRPr="00D948E6">
              <w:rPr>
                <w:i/>
                <w:iCs/>
              </w:rPr>
              <w:t>b</w:t>
            </w:r>
          </w:p>
        </w:tc>
        <w:tc>
          <w:tcPr>
            <w:tcW w:w="537" w:type="dxa"/>
            <w:tcBorders>
              <w:top w:val="nil"/>
              <w:bottom w:val="nil"/>
            </w:tcBorders>
          </w:tcPr>
          <w:p w14:paraId="5DB8732A" w14:textId="77777777" w:rsidR="00B94089" w:rsidRPr="00D948E6" w:rsidRDefault="00B94089" w:rsidP="00B94089">
            <w:pPr>
              <w:pStyle w:val="TABLE-cell"/>
              <w:jc w:val="center"/>
            </w:pPr>
            <w:r w:rsidRPr="00D948E6">
              <w:t>96</w:t>
            </w:r>
          </w:p>
        </w:tc>
        <w:tc>
          <w:tcPr>
            <w:tcW w:w="537" w:type="dxa"/>
            <w:tcBorders>
              <w:top w:val="nil"/>
              <w:bottom w:val="nil"/>
            </w:tcBorders>
          </w:tcPr>
          <w:p w14:paraId="5DB8732B" w14:textId="77777777" w:rsidR="00B94089" w:rsidRPr="00D948E6" w:rsidRDefault="00B94089" w:rsidP="00B94089">
            <w:pPr>
              <w:pStyle w:val="TABLE-cell"/>
              <w:jc w:val="center"/>
            </w:pPr>
            <w:r w:rsidRPr="00D948E6">
              <w:t>3</w:t>
            </w:r>
          </w:p>
        </w:tc>
        <w:tc>
          <w:tcPr>
            <w:tcW w:w="537" w:type="dxa"/>
            <w:tcBorders>
              <w:top w:val="nil"/>
              <w:bottom w:val="nil"/>
            </w:tcBorders>
          </w:tcPr>
          <w:p w14:paraId="5DB8732C" w14:textId="77777777" w:rsidR="00B94089" w:rsidRPr="00D948E6" w:rsidRDefault="00B94089" w:rsidP="00B94089">
            <w:pPr>
              <w:pStyle w:val="TABLE-cell"/>
              <w:jc w:val="center"/>
            </w:pPr>
            <w:r w:rsidRPr="00D948E6">
              <w:t>4</w:t>
            </w:r>
          </w:p>
        </w:tc>
        <w:tc>
          <w:tcPr>
            <w:tcW w:w="537" w:type="dxa"/>
            <w:tcBorders>
              <w:top w:val="nil"/>
              <w:bottom w:val="nil"/>
              <w:right w:val="double" w:sz="4" w:space="0" w:color="auto"/>
            </w:tcBorders>
            <w:shd w:val="pct12" w:color="auto" w:fill="FFFFFF"/>
          </w:tcPr>
          <w:p w14:paraId="5DB8732D" w14:textId="77777777" w:rsidR="00B94089" w:rsidRPr="00D948E6" w:rsidRDefault="00B94089" w:rsidP="00B94089">
            <w:pPr>
              <w:pStyle w:val="TABLE-cell"/>
              <w:jc w:val="center"/>
            </w:pPr>
          </w:p>
        </w:tc>
      </w:tr>
      <w:tr w:rsidR="00B94089" w:rsidRPr="00D948E6" w14:paraId="5DB87336" w14:textId="77777777" w:rsidTr="00270820">
        <w:trPr>
          <w:gridAfter w:val="1"/>
          <w:wAfter w:w="86" w:type="dxa"/>
          <w:cantSplit/>
          <w:jc w:val="center"/>
        </w:trPr>
        <w:tc>
          <w:tcPr>
            <w:tcW w:w="5848" w:type="dxa"/>
            <w:tcBorders>
              <w:top w:val="nil"/>
              <w:left w:val="double" w:sz="4" w:space="0" w:color="auto"/>
              <w:bottom w:val="nil"/>
            </w:tcBorders>
          </w:tcPr>
          <w:p w14:paraId="5DB8732F" w14:textId="77777777" w:rsidR="00B94089" w:rsidRPr="00D948E6" w:rsidRDefault="00B94089" w:rsidP="00B94089">
            <w:pPr>
              <w:pStyle w:val="TABLE-cell"/>
            </w:pPr>
            <w:r w:rsidRPr="00D948E6">
              <w:t>Disconnect control</w:t>
            </w:r>
          </w:p>
        </w:tc>
        <w:tc>
          <w:tcPr>
            <w:tcW w:w="537" w:type="dxa"/>
            <w:tcBorders>
              <w:top w:val="nil"/>
              <w:bottom w:val="nil"/>
            </w:tcBorders>
          </w:tcPr>
          <w:p w14:paraId="5DB87330" w14:textId="77777777" w:rsidR="00B94089" w:rsidRPr="00D948E6" w:rsidRDefault="00B94089" w:rsidP="00B94089">
            <w:pPr>
              <w:pStyle w:val="TABLE-cell"/>
              <w:jc w:val="center"/>
            </w:pPr>
            <w:r w:rsidRPr="00D948E6">
              <w:t>0</w:t>
            </w:r>
          </w:p>
        </w:tc>
        <w:tc>
          <w:tcPr>
            <w:tcW w:w="537" w:type="dxa"/>
            <w:tcBorders>
              <w:top w:val="nil"/>
              <w:bottom w:val="nil"/>
            </w:tcBorders>
          </w:tcPr>
          <w:p w14:paraId="5DB87331" w14:textId="77777777" w:rsidR="00B94089" w:rsidRPr="00D948E6" w:rsidRDefault="00B94089" w:rsidP="00B94089">
            <w:pPr>
              <w:pStyle w:val="TABLE-cell"/>
              <w:jc w:val="center"/>
              <w:rPr>
                <w:i/>
                <w:iCs/>
              </w:rPr>
            </w:pPr>
            <w:r w:rsidRPr="00D948E6">
              <w:rPr>
                <w:i/>
                <w:iCs/>
              </w:rPr>
              <w:t>b</w:t>
            </w:r>
          </w:p>
        </w:tc>
        <w:tc>
          <w:tcPr>
            <w:tcW w:w="537" w:type="dxa"/>
            <w:tcBorders>
              <w:top w:val="nil"/>
              <w:bottom w:val="nil"/>
            </w:tcBorders>
          </w:tcPr>
          <w:p w14:paraId="5DB87332" w14:textId="77777777" w:rsidR="00B94089" w:rsidRPr="00D948E6" w:rsidRDefault="00B94089" w:rsidP="00B94089">
            <w:pPr>
              <w:pStyle w:val="TABLE-cell"/>
              <w:jc w:val="center"/>
            </w:pPr>
            <w:r w:rsidRPr="00D948E6">
              <w:t>96</w:t>
            </w:r>
          </w:p>
        </w:tc>
        <w:tc>
          <w:tcPr>
            <w:tcW w:w="537" w:type="dxa"/>
            <w:tcBorders>
              <w:top w:val="nil"/>
              <w:bottom w:val="nil"/>
            </w:tcBorders>
          </w:tcPr>
          <w:p w14:paraId="5DB87333" w14:textId="77777777" w:rsidR="00B94089" w:rsidRPr="00D948E6" w:rsidRDefault="00B94089" w:rsidP="00B94089">
            <w:pPr>
              <w:pStyle w:val="TABLE-cell"/>
              <w:jc w:val="center"/>
            </w:pPr>
            <w:r w:rsidRPr="00D948E6">
              <w:t>3</w:t>
            </w:r>
          </w:p>
        </w:tc>
        <w:tc>
          <w:tcPr>
            <w:tcW w:w="537" w:type="dxa"/>
            <w:tcBorders>
              <w:top w:val="nil"/>
              <w:bottom w:val="nil"/>
            </w:tcBorders>
          </w:tcPr>
          <w:p w14:paraId="5DB87334" w14:textId="77777777" w:rsidR="00B94089" w:rsidRPr="00D948E6" w:rsidRDefault="00B94089" w:rsidP="00B94089">
            <w:pPr>
              <w:pStyle w:val="TABLE-cell"/>
              <w:jc w:val="center"/>
            </w:pPr>
            <w:r w:rsidRPr="00D948E6">
              <w:t>10</w:t>
            </w:r>
          </w:p>
        </w:tc>
        <w:tc>
          <w:tcPr>
            <w:tcW w:w="537" w:type="dxa"/>
            <w:tcBorders>
              <w:top w:val="nil"/>
              <w:bottom w:val="nil"/>
              <w:right w:val="double" w:sz="4" w:space="0" w:color="auto"/>
            </w:tcBorders>
            <w:shd w:val="pct12" w:color="auto" w:fill="FFFFFF"/>
          </w:tcPr>
          <w:p w14:paraId="5DB87335" w14:textId="77777777" w:rsidR="00B94089" w:rsidRPr="00D948E6" w:rsidRDefault="00B94089" w:rsidP="00B94089">
            <w:pPr>
              <w:pStyle w:val="TABLE-cell"/>
              <w:jc w:val="center"/>
            </w:pPr>
          </w:p>
        </w:tc>
      </w:tr>
      <w:tr w:rsidR="00B94089" w:rsidRPr="00D948E6" w14:paraId="5DB8733E" w14:textId="77777777" w:rsidTr="00270820">
        <w:trPr>
          <w:gridAfter w:val="1"/>
          <w:wAfter w:w="86" w:type="dxa"/>
          <w:cantSplit/>
          <w:jc w:val="center"/>
        </w:trPr>
        <w:tc>
          <w:tcPr>
            <w:tcW w:w="5848" w:type="dxa"/>
            <w:tcBorders>
              <w:top w:val="nil"/>
              <w:left w:val="double" w:sz="4" w:space="0" w:color="auto"/>
              <w:bottom w:val="nil"/>
            </w:tcBorders>
          </w:tcPr>
          <w:p w14:paraId="5DB87337" w14:textId="77777777" w:rsidR="00B94089" w:rsidRPr="00A05548" w:rsidRDefault="00B94089" w:rsidP="00B94089">
            <w:pPr>
              <w:pStyle w:val="TABLE-cell"/>
            </w:pPr>
            <w:r w:rsidRPr="00A05548">
              <w:t>Arbitrator</w:t>
            </w:r>
          </w:p>
        </w:tc>
        <w:tc>
          <w:tcPr>
            <w:tcW w:w="537" w:type="dxa"/>
            <w:tcBorders>
              <w:top w:val="nil"/>
              <w:bottom w:val="nil"/>
            </w:tcBorders>
          </w:tcPr>
          <w:p w14:paraId="5DB87338" w14:textId="77777777" w:rsidR="00B94089" w:rsidRPr="00A05548" w:rsidRDefault="00B94089" w:rsidP="00B94089">
            <w:pPr>
              <w:pStyle w:val="TABLE-cell"/>
              <w:jc w:val="center"/>
            </w:pPr>
            <w:r w:rsidRPr="00A05548">
              <w:t>0</w:t>
            </w:r>
          </w:p>
        </w:tc>
        <w:tc>
          <w:tcPr>
            <w:tcW w:w="537" w:type="dxa"/>
            <w:tcBorders>
              <w:top w:val="nil"/>
              <w:bottom w:val="nil"/>
            </w:tcBorders>
          </w:tcPr>
          <w:p w14:paraId="5DB87339" w14:textId="77777777" w:rsidR="00B94089" w:rsidRPr="00A05548" w:rsidRDefault="00B94089" w:rsidP="00B94089">
            <w:pPr>
              <w:pStyle w:val="TABLE-cell"/>
              <w:jc w:val="center"/>
              <w:rPr>
                <w:i/>
                <w:iCs/>
              </w:rPr>
            </w:pPr>
            <w:r w:rsidRPr="00A05548">
              <w:rPr>
                <w:i/>
                <w:iCs/>
              </w:rPr>
              <w:t>b</w:t>
            </w:r>
          </w:p>
        </w:tc>
        <w:tc>
          <w:tcPr>
            <w:tcW w:w="537" w:type="dxa"/>
            <w:tcBorders>
              <w:top w:val="nil"/>
              <w:bottom w:val="nil"/>
            </w:tcBorders>
          </w:tcPr>
          <w:p w14:paraId="5DB8733A" w14:textId="77777777" w:rsidR="00B94089" w:rsidRPr="00A05548" w:rsidRDefault="00B94089" w:rsidP="00B94089">
            <w:pPr>
              <w:pStyle w:val="TABLE-cell"/>
              <w:jc w:val="center"/>
            </w:pPr>
            <w:r w:rsidRPr="00A05548">
              <w:t>96</w:t>
            </w:r>
          </w:p>
        </w:tc>
        <w:tc>
          <w:tcPr>
            <w:tcW w:w="537" w:type="dxa"/>
            <w:tcBorders>
              <w:top w:val="nil"/>
              <w:bottom w:val="nil"/>
            </w:tcBorders>
          </w:tcPr>
          <w:p w14:paraId="5DB8733B" w14:textId="77777777" w:rsidR="00B94089" w:rsidRPr="00A05548" w:rsidRDefault="00B94089" w:rsidP="00B94089">
            <w:pPr>
              <w:pStyle w:val="TABLE-cell"/>
              <w:jc w:val="center"/>
            </w:pPr>
            <w:r w:rsidRPr="00A05548">
              <w:t>3</w:t>
            </w:r>
          </w:p>
        </w:tc>
        <w:tc>
          <w:tcPr>
            <w:tcW w:w="537" w:type="dxa"/>
            <w:tcBorders>
              <w:top w:val="nil"/>
              <w:bottom w:val="nil"/>
            </w:tcBorders>
          </w:tcPr>
          <w:p w14:paraId="5DB8733C" w14:textId="77777777" w:rsidR="00B94089" w:rsidRPr="00A05548" w:rsidRDefault="00B94089" w:rsidP="00B94089">
            <w:pPr>
              <w:pStyle w:val="TABLE-cell"/>
              <w:jc w:val="center"/>
            </w:pPr>
            <w:r w:rsidRPr="00A05548">
              <w:t>20..</w:t>
            </w:r>
            <w:r w:rsidRPr="00A05548">
              <w:br/>
              <w:t>29</w:t>
            </w:r>
          </w:p>
        </w:tc>
        <w:tc>
          <w:tcPr>
            <w:tcW w:w="537" w:type="dxa"/>
            <w:tcBorders>
              <w:top w:val="nil"/>
              <w:bottom w:val="nil"/>
              <w:right w:val="double" w:sz="4" w:space="0" w:color="auto"/>
            </w:tcBorders>
            <w:shd w:val="pct12" w:color="auto" w:fill="FFFFFF"/>
          </w:tcPr>
          <w:p w14:paraId="5DB8733D" w14:textId="77777777" w:rsidR="00B94089" w:rsidRPr="00D948E6" w:rsidRDefault="00B94089" w:rsidP="00B94089">
            <w:pPr>
              <w:pStyle w:val="TABLE-cell"/>
              <w:jc w:val="center"/>
            </w:pPr>
          </w:p>
        </w:tc>
      </w:tr>
      <w:tr w:rsidR="00B94089" w:rsidRPr="00D948E6" w14:paraId="5DB87346" w14:textId="77777777" w:rsidTr="00270820">
        <w:trPr>
          <w:gridAfter w:val="1"/>
          <w:wAfter w:w="86" w:type="dxa"/>
          <w:cantSplit/>
          <w:jc w:val="center"/>
        </w:trPr>
        <w:tc>
          <w:tcPr>
            <w:tcW w:w="5848" w:type="dxa"/>
            <w:tcBorders>
              <w:left w:val="double" w:sz="4" w:space="0" w:color="auto"/>
              <w:bottom w:val="dashed" w:sz="4" w:space="0" w:color="auto"/>
            </w:tcBorders>
          </w:tcPr>
          <w:p w14:paraId="5DB8733F" w14:textId="77777777" w:rsidR="00B94089" w:rsidRPr="004F26FE" w:rsidRDefault="00B94089" w:rsidP="00B94089">
            <w:pPr>
              <w:pStyle w:val="TABLE-cell"/>
              <w:rPr>
                <w:rStyle w:val="Strong"/>
              </w:rPr>
            </w:pPr>
            <w:r w:rsidRPr="004F26FE">
              <w:rPr>
                <w:rStyle w:val="Strong"/>
              </w:rPr>
              <w:t>Internal control signals</w:t>
            </w:r>
            <w:r w:rsidRPr="004F26FE">
              <w:rPr>
                <w:rStyle w:val="Strong"/>
              </w:rPr>
              <w:fldChar w:fldCharType="begin"/>
            </w:r>
            <w:r w:rsidRPr="004F26FE">
              <w:rPr>
                <w:rStyle w:val="Strong"/>
              </w:rPr>
              <w:instrText xml:space="preserve"> XE "Internal control signals" </w:instrText>
            </w:r>
            <w:r w:rsidRPr="004F26FE">
              <w:rPr>
                <w:rStyle w:val="Strong"/>
              </w:rPr>
              <w:fldChar w:fldCharType="end"/>
            </w:r>
          </w:p>
        </w:tc>
        <w:tc>
          <w:tcPr>
            <w:tcW w:w="537" w:type="dxa"/>
            <w:tcBorders>
              <w:bottom w:val="dashed" w:sz="4" w:space="0" w:color="auto"/>
            </w:tcBorders>
          </w:tcPr>
          <w:p w14:paraId="5DB87340" w14:textId="77777777" w:rsidR="00B94089" w:rsidRPr="00D948E6" w:rsidRDefault="00B94089" w:rsidP="00B94089">
            <w:pPr>
              <w:pStyle w:val="TABLE-cell"/>
              <w:jc w:val="center"/>
            </w:pPr>
          </w:p>
        </w:tc>
        <w:tc>
          <w:tcPr>
            <w:tcW w:w="537" w:type="dxa"/>
            <w:tcBorders>
              <w:bottom w:val="dashed" w:sz="4" w:space="0" w:color="auto"/>
            </w:tcBorders>
          </w:tcPr>
          <w:p w14:paraId="5DB87341" w14:textId="77777777" w:rsidR="00B94089" w:rsidRPr="00D948E6" w:rsidRDefault="00B94089" w:rsidP="00B94089">
            <w:pPr>
              <w:pStyle w:val="TABLE-cell"/>
              <w:jc w:val="center"/>
              <w:rPr>
                <w:i/>
                <w:iCs/>
              </w:rPr>
            </w:pPr>
          </w:p>
        </w:tc>
        <w:tc>
          <w:tcPr>
            <w:tcW w:w="537" w:type="dxa"/>
            <w:tcBorders>
              <w:bottom w:val="dashed" w:sz="4" w:space="0" w:color="auto"/>
            </w:tcBorders>
          </w:tcPr>
          <w:p w14:paraId="5DB87342" w14:textId="77777777" w:rsidR="00B94089" w:rsidRPr="00D948E6" w:rsidRDefault="00B94089" w:rsidP="00B94089">
            <w:pPr>
              <w:pStyle w:val="TABLE-cell"/>
              <w:jc w:val="center"/>
            </w:pPr>
          </w:p>
        </w:tc>
        <w:tc>
          <w:tcPr>
            <w:tcW w:w="537" w:type="dxa"/>
            <w:tcBorders>
              <w:bottom w:val="dashed" w:sz="4" w:space="0" w:color="auto"/>
            </w:tcBorders>
          </w:tcPr>
          <w:p w14:paraId="5DB87343" w14:textId="77777777" w:rsidR="00B94089" w:rsidRPr="00D948E6" w:rsidRDefault="00B94089" w:rsidP="00B94089">
            <w:pPr>
              <w:pStyle w:val="TABLE-cell"/>
              <w:jc w:val="center"/>
            </w:pPr>
          </w:p>
        </w:tc>
        <w:tc>
          <w:tcPr>
            <w:tcW w:w="537" w:type="dxa"/>
            <w:tcBorders>
              <w:bottom w:val="dashed" w:sz="4" w:space="0" w:color="auto"/>
            </w:tcBorders>
          </w:tcPr>
          <w:p w14:paraId="5DB87344" w14:textId="77777777" w:rsidR="00B94089" w:rsidRPr="00D948E6" w:rsidRDefault="00B94089" w:rsidP="00B94089">
            <w:pPr>
              <w:pStyle w:val="TABLE-cell"/>
              <w:jc w:val="center"/>
            </w:pPr>
          </w:p>
        </w:tc>
        <w:tc>
          <w:tcPr>
            <w:tcW w:w="537" w:type="dxa"/>
            <w:tcBorders>
              <w:top w:val="single" w:sz="6" w:space="0" w:color="auto"/>
              <w:bottom w:val="dashed" w:sz="4" w:space="0" w:color="auto"/>
              <w:right w:val="double" w:sz="4" w:space="0" w:color="auto"/>
            </w:tcBorders>
            <w:shd w:val="pct12" w:color="auto" w:fill="FFFFFF"/>
          </w:tcPr>
          <w:p w14:paraId="5DB87345" w14:textId="77777777" w:rsidR="00B94089" w:rsidRPr="00D948E6" w:rsidRDefault="00B94089" w:rsidP="00B94089">
            <w:pPr>
              <w:pStyle w:val="TABLE-cell"/>
              <w:jc w:val="center"/>
            </w:pPr>
          </w:p>
        </w:tc>
      </w:tr>
      <w:tr w:rsidR="00B94089" w:rsidRPr="00D948E6" w14:paraId="5DB8734E" w14:textId="77777777" w:rsidTr="00270820">
        <w:trPr>
          <w:gridAfter w:val="1"/>
          <w:wAfter w:w="86" w:type="dxa"/>
          <w:cantSplit/>
          <w:jc w:val="center"/>
        </w:trPr>
        <w:tc>
          <w:tcPr>
            <w:tcW w:w="5848" w:type="dxa"/>
            <w:tcBorders>
              <w:top w:val="dashed" w:sz="4" w:space="0" w:color="auto"/>
              <w:left w:val="double" w:sz="4" w:space="0" w:color="auto"/>
              <w:bottom w:val="nil"/>
            </w:tcBorders>
          </w:tcPr>
          <w:p w14:paraId="5DB87347" w14:textId="77777777" w:rsidR="00B94089" w:rsidRPr="00D948E6" w:rsidRDefault="00B94089" w:rsidP="00B94089">
            <w:pPr>
              <w:pStyle w:val="TABLE-cell"/>
            </w:pPr>
            <w:r w:rsidRPr="00D948E6">
              <w:lastRenderedPageBreak/>
              <w:t xml:space="preserve">Internal control </w:t>
            </w:r>
            <w:r w:rsidRPr="00D948E6">
              <w:rPr>
                <w:vanish/>
              </w:rPr>
              <w:t xml:space="preserve">l </w:t>
            </w:r>
            <w:r w:rsidRPr="00D948E6">
              <w:t xml:space="preserve">signals, global </w:t>
            </w:r>
            <w:r w:rsidRPr="00C373E3">
              <w:rPr>
                <w:rStyle w:val="SUPerscript-small"/>
              </w:rPr>
              <w:t>c</w:t>
            </w:r>
          </w:p>
        </w:tc>
        <w:tc>
          <w:tcPr>
            <w:tcW w:w="537" w:type="dxa"/>
            <w:tcBorders>
              <w:top w:val="dashed" w:sz="4" w:space="0" w:color="auto"/>
              <w:bottom w:val="nil"/>
            </w:tcBorders>
          </w:tcPr>
          <w:p w14:paraId="5DB87348" w14:textId="77777777" w:rsidR="00B94089" w:rsidRPr="00D948E6" w:rsidRDefault="00B94089" w:rsidP="00B94089">
            <w:pPr>
              <w:pStyle w:val="TABLE-cell"/>
              <w:jc w:val="center"/>
            </w:pPr>
            <w:r w:rsidRPr="00D948E6">
              <w:t>0</w:t>
            </w:r>
          </w:p>
        </w:tc>
        <w:tc>
          <w:tcPr>
            <w:tcW w:w="537" w:type="dxa"/>
            <w:tcBorders>
              <w:top w:val="dashed" w:sz="4" w:space="0" w:color="auto"/>
              <w:bottom w:val="nil"/>
            </w:tcBorders>
          </w:tcPr>
          <w:p w14:paraId="5DB87349" w14:textId="77777777" w:rsidR="00B94089" w:rsidRPr="00D948E6" w:rsidRDefault="00B94089" w:rsidP="00B94089">
            <w:pPr>
              <w:pStyle w:val="TABLE-cell"/>
              <w:jc w:val="center"/>
              <w:rPr>
                <w:i/>
                <w:iCs/>
              </w:rPr>
            </w:pPr>
            <w:r w:rsidRPr="00D948E6">
              <w:rPr>
                <w:i/>
                <w:iCs/>
              </w:rPr>
              <w:t>b</w:t>
            </w:r>
          </w:p>
        </w:tc>
        <w:tc>
          <w:tcPr>
            <w:tcW w:w="537" w:type="dxa"/>
            <w:tcBorders>
              <w:top w:val="dashed" w:sz="4" w:space="0" w:color="auto"/>
              <w:bottom w:val="nil"/>
            </w:tcBorders>
          </w:tcPr>
          <w:p w14:paraId="5DB8734A" w14:textId="77777777" w:rsidR="00B94089" w:rsidRPr="00D948E6" w:rsidRDefault="00B94089" w:rsidP="00B94089">
            <w:pPr>
              <w:pStyle w:val="TABLE-cell"/>
              <w:jc w:val="center"/>
            </w:pPr>
            <w:r w:rsidRPr="00D948E6">
              <w:t>96</w:t>
            </w:r>
          </w:p>
        </w:tc>
        <w:tc>
          <w:tcPr>
            <w:tcW w:w="537" w:type="dxa"/>
            <w:tcBorders>
              <w:top w:val="dashed" w:sz="4" w:space="0" w:color="auto"/>
              <w:bottom w:val="nil"/>
            </w:tcBorders>
          </w:tcPr>
          <w:p w14:paraId="5DB8734B" w14:textId="77777777" w:rsidR="00B94089" w:rsidRPr="00D948E6" w:rsidRDefault="00B94089" w:rsidP="00B94089">
            <w:pPr>
              <w:pStyle w:val="TABLE-cell"/>
              <w:jc w:val="center"/>
            </w:pPr>
            <w:r w:rsidRPr="00D948E6">
              <w:t>4</w:t>
            </w:r>
          </w:p>
        </w:tc>
        <w:tc>
          <w:tcPr>
            <w:tcW w:w="537" w:type="dxa"/>
            <w:tcBorders>
              <w:top w:val="dashed" w:sz="4" w:space="0" w:color="auto"/>
              <w:bottom w:val="nil"/>
            </w:tcBorders>
          </w:tcPr>
          <w:p w14:paraId="5DB8734C" w14:textId="77777777" w:rsidR="00B94089" w:rsidRPr="00D948E6" w:rsidRDefault="00B94089" w:rsidP="00B94089">
            <w:pPr>
              <w:pStyle w:val="TABLE-cell"/>
              <w:jc w:val="center"/>
            </w:pPr>
            <w:r w:rsidRPr="00D948E6">
              <w:t>0</w:t>
            </w:r>
          </w:p>
        </w:tc>
        <w:tc>
          <w:tcPr>
            <w:tcW w:w="537" w:type="dxa"/>
            <w:tcBorders>
              <w:top w:val="dashed" w:sz="4" w:space="0" w:color="auto"/>
              <w:bottom w:val="nil"/>
              <w:right w:val="double" w:sz="4" w:space="0" w:color="auto"/>
            </w:tcBorders>
            <w:shd w:val="pct12" w:color="auto" w:fill="FFFFFF"/>
          </w:tcPr>
          <w:p w14:paraId="5DB8734D" w14:textId="77777777" w:rsidR="00B94089" w:rsidRPr="00D948E6" w:rsidRDefault="00B94089" w:rsidP="00B94089">
            <w:pPr>
              <w:pStyle w:val="TABLE-cell"/>
              <w:jc w:val="center"/>
            </w:pPr>
          </w:p>
        </w:tc>
      </w:tr>
      <w:tr w:rsidR="00B94089" w:rsidRPr="00D948E6" w14:paraId="5DB87356" w14:textId="77777777" w:rsidTr="00270820">
        <w:trPr>
          <w:gridAfter w:val="1"/>
          <w:wAfter w:w="86" w:type="dxa"/>
          <w:cantSplit/>
          <w:jc w:val="center"/>
        </w:trPr>
        <w:tc>
          <w:tcPr>
            <w:tcW w:w="5848" w:type="dxa"/>
            <w:tcBorders>
              <w:top w:val="nil"/>
              <w:left w:val="double" w:sz="4" w:space="0" w:color="auto"/>
              <w:bottom w:val="nil"/>
            </w:tcBorders>
          </w:tcPr>
          <w:p w14:paraId="5DB8734F" w14:textId="77777777" w:rsidR="00B94089" w:rsidRPr="00D948E6" w:rsidRDefault="00B94089" w:rsidP="00B94089">
            <w:pPr>
              <w:pStyle w:val="TABLE-cell"/>
            </w:pPr>
            <w:r w:rsidRPr="00D948E6">
              <w:t>Internal control signals (status word 1)</w:t>
            </w:r>
          </w:p>
        </w:tc>
        <w:tc>
          <w:tcPr>
            <w:tcW w:w="537" w:type="dxa"/>
            <w:tcBorders>
              <w:top w:val="nil"/>
              <w:bottom w:val="nil"/>
            </w:tcBorders>
          </w:tcPr>
          <w:p w14:paraId="5DB87350" w14:textId="77777777" w:rsidR="00B94089" w:rsidRPr="00D948E6" w:rsidRDefault="00B94089" w:rsidP="00B94089">
            <w:pPr>
              <w:pStyle w:val="TABLE-cell"/>
              <w:jc w:val="center"/>
            </w:pPr>
            <w:r w:rsidRPr="00D948E6">
              <w:t>0</w:t>
            </w:r>
          </w:p>
        </w:tc>
        <w:tc>
          <w:tcPr>
            <w:tcW w:w="537" w:type="dxa"/>
            <w:tcBorders>
              <w:top w:val="nil"/>
              <w:bottom w:val="nil"/>
            </w:tcBorders>
          </w:tcPr>
          <w:p w14:paraId="5DB87351" w14:textId="77777777" w:rsidR="00B94089" w:rsidRPr="00D948E6" w:rsidRDefault="00B94089" w:rsidP="00B94089">
            <w:pPr>
              <w:pStyle w:val="TABLE-cell"/>
              <w:jc w:val="center"/>
              <w:rPr>
                <w:i/>
                <w:iCs/>
              </w:rPr>
            </w:pPr>
            <w:r w:rsidRPr="00D948E6">
              <w:rPr>
                <w:i/>
                <w:iCs/>
              </w:rPr>
              <w:t>b</w:t>
            </w:r>
          </w:p>
        </w:tc>
        <w:tc>
          <w:tcPr>
            <w:tcW w:w="537" w:type="dxa"/>
            <w:tcBorders>
              <w:top w:val="nil"/>
              <w:bottom w:val="nil"/>
            </w:tcBorders>
          </w:tcPr>
          <w:p w14:paraId="5DB87352" w14:textId="77777777" w:rsidR="00B94089" w:rsidRPr="00D948E6" w:rsidRDefault="00B94089" w:rsidP="00B94089">
            <w:pPr>
              <w:pStyle w:val="TABLE-cell"/>
              <w:jc w:val="center"/>
            </w:pPr>
            <w:r w:rsidRPr="00D948E6">
              <w:t>96</w:t>
            </w:r>
          </w:p>
        </w:tc>
        <w:tc>
          <w:tcPr>
            <w:tcW w:w="537" w:type="dxa"/>
            <w:tcBorders>
              <w:top w:val="nil"/>
              <w:bottom w:val="nil"/>
            </w:tcBorders>
          </w:tcPr>
          <w:p w14:paraId="5DB87353" w14:textId="77777777" w:rsidR="00B94089" w:rsidRPr="00D948E6" w:rsidRDefault="00B94089" w:rsidP="00B94089">
            <w:pPr>
              <w:pStyle w:val="TABLE-cell"/>
              <w:jc w:val="center"/>
            </w:pPr>
            <w:r w:rsidRPr="00D948E6">
              <w:t>4</w:t>
            </w:r>
          </w:p>
        </w:tc>
        <w:tc>
          <w:tcPr>
            <w:tcW w:w="537" w:type="dxa"/>
            <w:tcBorders>
              <w:top w:val="nil"/>
              <w:bottom w:val="nil"/>
            </w:tcBorders>
          </w:tcPr>
          <w:p w14:paraId="5DB87354" w14:textId="77777777" w:rsidR="00B94089" w:rsidRPr="00D948E6" w:rsidRDefault="00B94089" w:rsidP="00B94089">
            <w:pPr>
              <w:pStyle w:val="TABLE-cell"/>
              <w:jc w:val="center"/>
            </w:pPr>
            <w:r w:rsidRPr="00D948E6">
              <w:t>1</w:t>
            </w:r>
          </w:p>
        </w:tc>
        <w:tc>
          <w:tcPr>
            <w:tcW w:w="537" w:type="dxa"/>
            <w:tcBorders>
              <w:top w:val="nil"/>
              <w:bottom w:val="nil"/>
              <w:right w:val="double" w:sz="4" w:space="0" w:color="auto"/>
            </w:tcBorders>
            <w:shd w:val="pct12" w:color="auto" w:fill="FFFFFF"/>
          </w:tcPr>
          <w:p w14:paraId="5DB87355" w14:textId="77777777" w:rsidR="00B94089" w:rsidRPr="00D948E6" w:rsidRDefault="00B94089" w:rsidP="00B94089">
            <w:pPr>
              <w:pStyle w:val="TABLE-cell"/>
              <w:jc w:val="center"/>
            </w:pPr>
          </w:p>
        </w:tc>
      </w:tr>
      <w:tr w:rsidR="00B94089" w:rsidRPr="00D948E6" w14:paraId="5DB8735E" w14:textId="77777777" w:rsidTr="00270820">
        <w:trPr>
          <w:gridAfter w:val="1"/>
          <w:wAfter w:w="86" w:type="dxa"/>
          <w:cantSplit/>
          <w:jc w:val="center"/>
        </w:trPr>
        <w:tc>
          <w:tcPr>
            <w:tcW w:w="5848" w:type="dxa"/>
            <w:tcBorders>
              <w:top w:val="nil"/>
              <w:left w:val="double" w:sz="4" w:space="0" w:color="auto"/>
              <w:bottom w:val="nil"/>
            </w:tcBorders>
          </w:tcPr>
          <w:p w14:paraId="5DB87357" w14:textId="77777777" w:rsidR="00B94089" w:rsidRPr="00D948E6" w:rsidRDefault="00B94089" w:rsidP="00B94089">
            <w:pPr>
              <w:pStyle w:val="TABLE-cell"/>
            </w:pPr>
            <w:r w:rsidRPr="00D948E6">
              <w:t>Internal control signals (status word 2)</w:t>
            </w:r>
          </w:p>
        </w:tc>
        <w:tc>
          <w:tcPr>
            <w:tcW w:w="537" w:type="dxa"/>
            <w:tcBorders>
              <w:top w:val="nil"/>
              <w:bottom w:val="nil"/>
            </w:tcBorders>
          </w:tcPr>
          <w:p w14:paraId="5DB87358" w14:textId="77777777" w:rsidR="00B94089" w:rsidRPr="00D948E6" w:rsidRDefault="00B94089" w:rsidP="00B94089">
            <w:pPr>
              <w:pStyle w:val="TABLE-cell"/>
              <w:jc w:val="center"/>
            </w:pPr>
            <w:r w:rsidRPr="00D948E6">
              <w:t>0</w:t>
            </w:r>
          </w:p>
        </w:tc>
        <w:tc>
          <w:tcPr>
            <w:tcW w:w="537" w:type="dxa"/>
            <w:tcBorders>
              <w:top w:val="nil"/>
              <w:bottom w:val="nil"/>
            </w:tcBorders>
          </w:tcPr>
          <w:p w14:paraId="5DB87359" w14:textId="77777777" w:rsidR="00B94089" w:rsidRPr="00D948E6" w:rsidRDefault="00B94089" w:rsidP="00B94089">
            <w:pPr>
              <w:pStyle w:val="TABLE-cell"/>
              <w:jc w:val="center"/>
              <w:rPr>
                <w:i/>
                <w:iCs/>
              </w:rPr>
            </w:pPr>
            <w:r w:rsidRPr="00D948E6">
              <w:rPr>
                <w:i/>
                <w:iCs/>
              </w:rPr>
              <w:t>b</w:t>
            </w:r>
          </w:p>
        </w:tc>
        <w:tc>
          <w:tcPr>
            <w:tcW w:w="537" w:type="dxa"/>
            <w:tcBorders>
              <w:top w:val="nil"/>
              <w:bottom w:val="nil"/>
            </w:tcBorders>
          </w:tcPr>
          <w:p w14:paraId="5DB8735A" w14:textId="77777777" w:rsidR="00B94089" w:rsidRPr="00D948E6" w:rsidRDefault="00B94089" w:rsidP="00B94089">
            <w:pPr>
              <w:pStyle w:val="TABLE-cell"/>
              <w:jc w:val="center"/>
            </w:pPr>
            <w:r w:rsidRPr="00D948E6">
              <w:t>96</w:t>
            </w:r>
          </w:p>
        </w:tc>
        <w:tc>
          <w:tcPr>
            <w:tcW w:w="537" w:type="dxa"/>
            <w:tcBorders>
              <w:top w:val="nil"/>
              <w:bottom w:val="nil"/>
            </w:tcBorders>
          </w:tcPr>
          <w:p w14:paraId="5DB8735B" w14:textId="77777777" w:rsidR="00B94089" w:rsidRPr="00D948E6" w:rsidRDefault="00B94089" w:rsidP="00B94089">
            <w:pPr>
              <w:pStyle w:val="TABLE-cell"/>
              <w:jc w:val="center"/>
            </w:pPr>
            <w:r w:rsidRPr="00D948E6">
              <w:t>4</w:t>
            </w:r>
          </w:p>
        </w:tc>
        <w:tc>
          <w:tcPr>
            <w:tcW w:w="537" w:type="dxa"/>
            <w:tcBorders>
              <w:top w:val="nil"/>
              <w:bottom w:val="nil"/>
            </w:tcBorders>
          </w:tcPr>
          <w:p w14:paraId="5DB8735C" w14:textId="77777777" w:rsidR="00B94089" w:rsidRPr="00D948E6" w:rsidRDefault="00B94089" w:rsidP="00B94089">
            <w:pPr>
              <w:pStyle w:val="TABLE-cell"/>
              <w:jc w:val="center"/>
            </w:pPr>
            <w:r w:rsidRPr="00D948E6">
              <w:t>2</w:t>
            </w:r>
          </w:p>
        </w:tc>
        <w:tc>
          <w:tcPr>
            <w:tcW w:w="537" w:type="dxa"/>
            <w:tcBorders>
              <w:top w:val="nil"/>
              <w:bottom w:val="nil"/>
              <w:right w:val="double" w:sz="4" w:space="0" w:color="auto"/>
            </w:tcBorders>
            <w:shd w:val="pct12" w:color="auto" w:fill="FFFFFF"/>
          </w:tcPr>
          <w:p w14:paraId="5DB8735D" w14:textId="77777777" w:rsidR="00B94089" w:rsidRPr="00D948E6" w:rsidRDefault="00B94089" w:rsidP="00B94089">
            <w:pPr>
              <w:pStyle w:val="TABLE-cell"/>
              <w:jc w:val="center"/>
            </w:pPr>
          </w:p>
        </w:tc>
      </w:tr>
      <w:tr w:rsidR="00B94089" w:rsidRPr="00D948E6" w14:paraId="5DB87366" w14:textId="77777777" w:rsidTr="00270820">
        <w:trPr>
          <w:gridAfter w:val="1"/>
          <w:wAfter w:w="86" w:type="dxa"/>
          <w:cantSplit/>
          <w:jc w:val="center"/>
        </w:trPr>
        <w:tc>
          <w:tcPr>
            <w:tcW w:w="5848" w:type="dxa"/>
            <w:tcBorders>
              <w:top w:val="nil"/>
              <w:left w:val="double" w:sz="4" w:space="0" w:color="auto"/>
              <w:bottom w:val="nil"/>
            </w:tcBorders>
          </w:tcPr>
          <w:p w14:paraId="5DB8735F" w14:textId="77777777" w:rsidR="00B94089" w:rsidRPr="00D948E6" w:rsidRDefault="00B94089" w:rsidP="00B94089">
            <w:pPr>
              <w:pStyle w:val="TABLE-cell"/>
            </w:pPr>
            <w:r w:rsidRPr="00D948E6">
              <w:t>Internal control signals (status word 3)</w:t>
            </w:r>
          </w:p>
        </w:tc>
        <w:tc>
          <w:tcPr>
            <w:tcW w:w="537" w:type="dxa"/>
            <w:tcBorders>
              <w:top w:val="nil"/>
              <w:bottom w:val="nil"/>
            </w:tcBorders>
          </w:tcPr>
          <w:p w14:paraId="5DB87360" w14:textId="77777777" w:rsidR="00B94089" w:rsidRPr="00D948E6" w:rsidRDefault="00B94089" w:rsidP="00B94089">
            <w:pPr>
              <w:pStyle w:val="TABLE-cell"/>
              <w:jc w:val="center"/>
            </w:pPr>
            <w:r w:rsidRPr="00D948E6">
              <w:t>0</w:t>
            </w:r>
          </w:p>
        </w:tc>
        <w:tc>
          <w:tcPr>
            <w:tcW w:w="537" w:type="dxa"/>
            <w:tcBorders>
              <w:top w:val="nil"/>
              <w:bottom w:val="nil"/>
            </w:tcBorders>
          </w:tcPr>
          <w:p w14:paraId="5DB87361" w14:textId="77777777" w:rsidR="00B94089" w:rsidRPr="00D948E6" w:rsidRDefault="00B94089" w:rsidP="00B94089">
            <w:pPr>
              <w:pStyle w:val="TABLE-cell"/>
              <w:jc w:val="center"/>
              <w:rPr>
                <w:i/>
                <w:iCs/>
              </w:rPr>
            </w:pPr>
            <w:r w:rsidRPr="00D948E6">
              <w:rPr>
                <w:i/>
                <w:iCs/>
              </w:rPr>
              <w:t>b</w:t>
            </w:r>
          </w:p>
        </w:tc>
        <w:tc>
          <w:tcPr>
            <w:tcW w:w="537" w:type="dxa"/>
            <w:tcBorders>
              <w:top w:val="nil"/>
              <w:bottom w:val="nil"/>
            </w:tcBorders>
          </w:tcPr>
          <w:p w14:paraId="5DB87362" w14:textId="77777777" w:rsidR="00B94089" w:rsidRPr="00D948E6" w:rsidRDefault="00B94089" w:rsidP="00B94089">
            <w:pPr>
              <w:pStyle w:val="TABLE-cell"/>
              <w:jc w:val="center"/>
            </w:pPr>
            <w:r w:rsidRPr="00D948E6">
              <w:t>96</w:t>
            </w:r>
          </w:p>
        </w:tc>
        <w:tc>
          <w:tcPr>
            <w:tcW w:w="537" w:type="dxa"/>
            <w:tcBorders>
              <w:top w:val="nil"/>
              <w:bottom w:val="nil"/>
            </w:tcBorders>
          </w:tcPr>
          <w:p w14:paraId="5DB87363" w14:textId="77777777" w:rsidR="00B94089" w:rsidRPr="00D948E6" w:rsidRDefault="00B94089" w:rsidP="00B94089">
            <w:pPr>
              <w:pStyle w:val="TABLE-cell"/>
              <w:jc w:val="center"/>
            </w:pPr>
            <w:r w:rsidRPr="00D948E6">
              <w:t>4</w:t>
            </w:r>
          </w:p>
        </w:tc>
        <w:tc>
          <w:tcPr>
            <w:tcW w:w="537" w:type="dxa"/>
            <w:tcBorders>
              <w:top w:val="nil"/>
              <w:bottom w:val="nil"/>
            </w:tcBorders>
          </w:tcPr>
          <w:p w14:paraId="5DB87364" w14:textId="77777777" w:rsidR="00B94089" w:rsidRPr="00D948E6" w:rsidRDefault="00B94089" w:rsidP="00B94089">
            <w:pPr>
              <w:pStyle w:val="TABLE-cell"/>
              <w:jc w:val="center"/>
            </w:pPr>
            <w:r w:rsidRPr="00D948E6">
              <w:t>3</w:t>
            </w:r>
          </w:p>
        </w:tc>
        <w:tc>
          <w:tcPr>
            <w:tcW w:w="537" w:type="dxa"/>
            <w:tcBorders>
              <w:top w:val="nil"/>
              <w:bottom w:val="nil"/>
              <w:right w:val="double" w:sz="4" w:space="0" w:color="auto"/>
            </w:tcBorders>
            <w:shd w:val="pct12" w:color="auto" w:fill="FFFFFF"/>
          </w:tcPr>
          <w:p w14:paraId="5DB87365" w14:textId="77777777" w:rsidR="00B94089" w:rsidRPr="00D948E6" w:rsidRDefault="00B94089" w:rsidP="00B94089">
            <w:pPr>
              <w:pStyle w:val="TABLE-cell"/>
              <w:jc w:val="center"/>
            </w:pPr>
          </w:p>
        </w:tc>
      </w:tr>
      <w:tr w:rsidR="00B94089" w:rsidRPr="00D948E6" w14:paraId="5DB8736E" w14:textId="77777777" w:rsidTr="00270820">
        <w:trPr>
          <w:gridAfter w:val="1"/>
          <w:wAfter w:w="86" w:type="dxa"/>
          <w:cantSplit/>
          <w:jc w:val="center"/>
        </w:trPr>
        <w:tc>
          <w:tcPr>
            <w:tcW w:w="5848" w:type="dxa"/>
            <w:tcBorders>
              <w:top w:val="nil"/>
              <w:left w:val="double" w:sz="4" w:space="0" w:color="auto"/>
            </w:tcBorders>
          </w:tcPr>
          <w:p w14:paraId="5DB87367" w14:textId="77777777" w:rsidR="00B94089" w:rsidRPr="00D948E6" w:rsidRDefault="00B94089" w:rsidP="00B94089">
            <w:pPr>
              <w:pStyle w:val="TABLE-cell"/>
            </w:pPr>
            <w:r w:rsidRPr="00D948E6">
              <w:t>Internal control signals (status word 4)</w:t>
            </w:r>
          </w:p>
        </w:tc>
        <w:tc>
          <w:tcPr>
            <w:tcW w:w="537" w:type="dxa"/>
            <w:tcBorders>
              <w:top w:val="nil"/>
            </w:tcBorders>
          </w:tcPr>
          <w:p w14:paraId="5DB87368" w14:textId="77777777" w:rsidR="00B94089" w:rsidRPr="00D948E6" w:rsidRDefault="00B94089" w:rsidP="00B94089">
            <w:pPr>
              <w:pStyle w:val="TABLE-cell"/>
              <w:jc w:val="center"/>
            </w:pPr>
            <w:r w:rsidRPr="00D948E6">
              <w:t>0</w:t>
            </w:r>
          </w:p>
        </w:tc>
        <w:tc>
          <w:tcPr>
            <w:tcW w:w="537" w:type="dxa"/>
            <w:tcBorders>
              <w:top w:val="nil"/>
            </w:tcBorders>
          </w:tcPr>
          <w:p w14:paraId="5DB87369" w14:textId="77777777" w:rsidR="00B94089" w:rsidRPr="00D948E6" w:rsidRDefault="00B94089" w:rsidP="00B94089">
            <w:pPr>
              <w:pStyle w:val="TABLE-cell"/>
              <w:jc w:val="center"/>
              <w:rPr>
                <w:i/>
                <w:iCs/>
              </w:rPr>
            </w:pPr>
            <w:r w:rsidRPr="00D948E6">
              <w:rPr>
                <w:i/>
                <w:iCs/>
              </w:rPr>
              <w:t>b</w:t>
            </w:r>
          </w:p>
        </w:tc>
        <w:tc>
          <w:tcPr>
            <w:tcW w:w="537" w:type="dxa"/>
            <w:tcBorders>
              <w:top w:val="nil"/>
            </w:tcBorders>
          </w:tcPr>
          <w:p w14:paraId="5DB8736A" w14:textId="77777777" w:rsidR="00B94089" w:rsidRPr="00D948E6" w:rsidRDefault="00B94089" w:rsidP="00B94089">
            <w:pPr>
              <w:pStyle w:val="TABLE-cell"/>
              <w:jc w:val="center"/>
            </w:pPr>
            <w:r w:rsidRPr="00D948E6">
              <w:t>96</w:t>
            </w:r>
          </w:p>
        </w:tc>
        <w:tc>
          <w:tcPr>
            <w:tcW w:w="537" w:type="dxa"/>
            <w:tcBorders>
              <w:top w:val="nil"/>
            </w:tcBorders>
          </w:tcPr>
          <w:p w14:paraId="5DB8736B" w14:textId="77777777" w:rsidR="00B94089" w:rsidRPr="00D948E6" w:rsidRDefault="00B94089" w:rsidP="00B94089">
            <w:pPr>
              <w:pStyle w:val="TABLE-cell"/>
              <w:jc w:val="center"/>
            </w:pPr>
            <w:r w:rsidRPr="00D948E6">
              <w:t>4</w:t>
            </w:r>
          </w:p>
        </w:tc>
        <w:tc>
          <w:tcPr>
            <w:tcW w:w="537" w:type="dxa"/>
            <w:tcBorders>
              <w:top w:val="nil"/>
            </w:tcBorders>
          </w:tcPr>
          <w:p w14:paraId="5DB8736C" w14:textId="77777777" w:rsidR="00B94089" w:rsidRPr="00D948E6" w:rsidRDefault="00B94089" w:rsidP="00B94089">
            <w:pPr>
              <w:pStyle w:val="TABLE-cell"/>
              <w:jc w:val="center"/>
            </w:pPr>
            <w:r w:rsidRPr="00D948E6">
              <w:t>4</w:t>
            </w:r>
          </w:p>
        </w:tc>
        <w:tc>
          <w:tcPr>
            <w:tcW w:w="537" w:type="dxa"/>
            <w:tcBorders>
              <w:top w:val="nil"/>
              <w:bottom w:val="single" w:sz="6" w:space="0" w:color="auto"/>
              <w:right w:val="double" w:sz="4" w:space="0" w:color="auto"/>
            </w:tcBorders>
            <w:shd w:val="pct12" w:color="auto" w:fill="FFFFFF"/>
          </w:tcPr>
          <w:p w14:paraId="5DB8736D" w14:textId="77777777" w:rsidR="00B94089" w:rsidRPr="00D948E6" w:rsidRDefault="00B94089" w:rsidP="00B94089">
            <w:pPr>
              <w:pStyle w:val="TABLE-cell"/>
              <w:jc w:val="center"/>
            </w:pPr>
          </w:p>
        </w:tc>
      </w:tr>
      <w:tr w:rsidR="00B94089" w:rsidRPr="00D948E6" w14:paraId="5DB87376" w14:textId="77777777" w:rsidTr="00270820">
        <w:trPr>
          <w:gridAfter w:val="1"/>
          <w:wAfter w:w="86" w:type="dxa"/>
          <w:cantSplit/>
          <w:jc w:val="center"/>
        </w:trPr>
        <w:tc>
          <w:tcPr>
            <w:tcW w:w="5848" w:type="dxa"/>
            <w:tcBorders>
              <w:left w:val="double" w:sz="4" w:space="0" w:color="auto"/>
              <w:bottom w:val="dashed" w:sz="4" w:space="0" w:color="auto"/>
            </w:tcBorders>
          </w:tcPr>
          <w:p w14:paraId="5DB8736F" w14:textId="77777777" w:rsidR="00B94089" w:rsidRPr="004F26FE" w:rsidRDefault="00B94089" w:rsidP="00B94089">
            <w:pPr>
              <w:pStyle w:val="TABLE-cell"/>
              <w:rPr>
                <w:rStyle w:val="Strong"/>
              </w:rPr>
            </w:pPr>
            <w:r w:rsidRPr="004F26FE">
              <w:rPr>
                <w:rStyle w:val="Strong"/>
              </w:rPr>
              <w:t>Internal operating status</w:t>
            </w:r>
            <w:r w:rsidRPr="004F26FE">
              <w:rPr>
                <w:rStyle w:val="Strong"/>
              </w:rPr>
              <w:fldChar w:fldCharType="begin"/>
            </w:r>
            <w:r w:rsidRPr="004F26FE">
              <w:rPr>
                <w:rStyle w:val="Strong"/>
              </w:rPr>
              <w:instrText xml:space="preserve"> XE “Internal operating status” </w:instrText>
            </w:r>
            <w:r w:rsidRPr="004F26FE">
              <w:rPr>
                <w:rStyle w:val="Strong"/>
              </w:rPr>
              <w:fldChar w:fldCharType="end"/>
            </w:r>
          </w:p>
        </w:tc>
        <w:tc>
          <w:tcPr>
            <w:tcW w:w="537" w:type="dxa"/>
            <w:tcBorders>
              <w:bottom w:val="dashed" w:sz="4" w:space="0" w:color="auto"/>
            </w:tcBorders>
          </w:tcPr>
          <w:p w14:paraId="5DB87370" w14:textId="77777777" w:rsidR="00B94089" w:rsidRPr="00D948E6" w:rsidRDefault="00B94089" w:rsidP="00B94089">
            <w:pPr>
              <w:pStyle w:val="TABLE-cell"/>
              <w:jc w:val="center"/>
            </w:pPr>
          </w:p>
        </w:tc>
        <w:tc>
          <w:tcPr>
            <w:tcW w:w="537" w:type="dxa"/>
            <w:tcBorders>
              <w:bottom w:val="dashed" w:sz="4" w:space="0" w:color="auto"/>
            </w:tcBorders>
          </w:tcPr>
          <w:p w14:paraId="5DB87371" w14:textId="77777777" w:rsidR="00B94089" w:rsidRPr="00D948E6" w:rsidRDefault="00B94089" w:rsidP="00B94089">
            <w:pPr>
              <w:pStyle w:val="TABLE-cell"/>
              <w:jc w:val="center"/>
            </w:pPr>
          </w:p>
        </w:tc>
        <w:tc>
          <w:tcPr>
            <w:tcW w:w="537" w:type="dxa"/>
            <w:tcBorders>
              <w:bottom w:val="dashed" w:sz="4" w:space="0" w:color="auto"/>
            </w:tcBorders>
          </w:tcPr>
          <w:p w14:paraId="5DB87372" w14:textId="77777777" w:rsidR="00B94089" w:rsidRPr="00D948E6" w:rsidRDefault="00B94089" w:rsidP="00B94089">
            <w:pPr>
              <w:pStyle w:val="TABLE-cell"/>
              <w:jc w:val="center"/>
            </w:pPr>
          </w:p>
        </w:tc>
        <w:tc>
          <w:tcPr>
            <w:tcW w:w="537" w:type="dxa"/>
            <w:tcBorders>
              <w:bottom w:val="dashed" w:sz="4" w:space="0" w:color="auto"/>
            </w:tcBorders>
          </w:tcPr>
          <w:p w14:paraId="5DB87373" w14:textId="77777777" w:rsidR="00B94089" w:rsidRPr="00D948E6" w:rsidRDefault="00B94089" w:rsidP="00B94089">
            <w:pPr>
              <w:pStyle w:val="TABLE-cell"/>
              <w:jc w:val="center"/>
            </w:pPr>
          </w:p>
        </w:tc>
        <w:tc>
          <w:tcPr>
            <w:tcW w:w="537" w:type="dxa"/>
            <w:tcBorders>
              <w:bottom w:val="dashed" w:sz="4" w:space="0" w:color="auto"/>
            </w:tcBorders>
          </w:tcPr>
          <w:p w14:paraId="5DB87374" w14:textId="77777777" w:rsidR="00B94089" w:rsidRPr="00D948E6" w:rsidRDefault="00B94089" w:rsidP="00B94089">
            <w:pPr>
              <w:pStyle w:val="TABLE-cell"/>
              <w:jc w:val="center"/>
            </w:pPr>
          </w:p>
        </w:tc>
        <w:tc>
          <w:tcPr>
            <w:tcW w:w="537" w:type="dxa"/>
            <w:tcBorders>
              <w:top w:val="single" w:sz="6" w:space="0" w:color="auto"/>
              <w:bottom w:val="dashed" w:sz="4" w:space="0" w:color="auto"/>
              <w:right w:val="double" w:sz="4" w:space="0" w:color="auto"/>
            </w:tcBorders>
            <w:shd w:val="pct12" w:color="auto" w:fill="FFFFFF"/>
          </w:tcPr>
          <w:p w14:paraId="5DB87375" w14:textId="77777777" w:rsidR="00B94089" w:rsidRPr="00D948E6" w:rsidRDefault="00B94089" w:rsidP="00B94089">
            <w:pPr>
              <w:pStyle w:val="TABLE-cell"/>
              <w:jc w:val="center"/>
            </w:pPr>
          </w:p>
        </w:tc>
      </w:tr>
      <w:tr w:rsidR="00B94089" w:rsidRPr="00D948E6" w14:paraId="5DB8737E" w14:textId="77777777" w:rsidTr="00270820">
        <w:trPr>
          <w:gridAfter w:val="1"/>
          <w:wAfter w:w="86" w:type="dxa"/>
          <w:cantSplit/>
          <w:jc w:val="center"/>
        </w:trPr>
        <w:tc>
          <w:tcPr>
            <w:tcW w:w="5848" w:type="dxa"/>
            <w:tcBorders>
              <w:top w:val="dashed" w:sz="4" w:space="0" w:color="auto"/>
              <w:left w:val="double" w:sz="4" w:space="0" w:color="auto"/>
              <w:bottom w:val="nil"/>
            </w:tcBorders>
          </w:tcPr>
          <w:p w14:paraId="5DB87377" w14:textId="77777777" w:rsidR="00B94089" w:rsidRPr="00D948E6" w:rsidRDefault="00B94089" w:rsidP="00B94089">
            <w:pPr>
              <w:pStyle w:val="TABLE-cell"/>
            </w:pPr>
            <w:r w:rsidRPr="00D948E6">
              <w:t xml:space="preserve">Internal operating status, global </w:t>
            </w:r>
            <w:r w:rsidRPr="00C373E3">
              <w:rPr>
                <w:rStyle w:val="SUPerscript-small"/>
              </w:rPr>
              <w:t>c</w:t>
            </w:r>
          </w:p>
        </w:tc>
        <w:tc>
          <w:tcPr>
            <w:tcW w:w="537" w:type="dxa"/>
            <w:tcBorders>
              <w:top w:val="dashed" w:sz="4" w:space="0" w:color="auto"/>
              <w:bottom w:val="nil"/>
            </w:tcBorders>
          </w:tcPr>
          <w:p w14:paraId="5DB87378" w14:textId="77777777" w:rsidR="00B94089" w:rsidRPr="00D948E6" w:rsidRDefault="00B94089" w:rsidP="00B94089">
            <w:pPr>
              <w:pStyle w:val="TABLE-cell"/>
              <w:jc w:val="center"/>
            </w:pPr>
            <w:r w:rsidRPr="00D948E6">
              <w:t>0</w:t>
            </w:r>
          </w:p>
        </w:tc>
        <w:tc>
          <w:tcPr>
            <w:tcW w:w="537" w:type="dxa"/>
            <w:tcBorders>
              <w:top w:val="dashed" w:sz="4" w:space="0" w:color="auto"/>
              <w:bottom w:val="nil"/>
            </w:tcBorders>
          </w:tcPr>
          <w:p w14:paraId="5DB87379" w14:textId="77777777" w:rsidR="00B94089" w:rsidRPr="00D948E6" w:rsidRDefault="00B94089" w:rsidP="00B94089">
            <w:pPr>
              <w:pStyle w:val="TABLE-cell"/>
              <w:jc w:val="center"/>
              <w:rPr>
                <w:i/>
                <w:iCs/>
              </w:rPr>
            </w:pPr>
            <w:r w:rsidRPr="00D948E6">
              <w:rPr>
                <w:i/>
                <w:iCs/>
              </w:rPr>
              <w:t>b</w:t>
            </w:r>
          </w:p>
        </w:tc>
        <w:tc>
          <w:tcPr>
            <w:tcW w:w="537" w:type="dxa"/>
            <w:tcBorders>
              <w:top w:val="dashed" w:sz="4" w:space="0" w:color="auto"/>
              <w:bottom w:val="nil"/>
            </w:tcBorders>
          </w:tcPr>
          <w:p w14:paraId="5DB8737A" w14:textId="77777777" w:rsidR="00B94089" w:rsidRPr="00D948E6" w:rsidRDefault="00B94089" w:rsidP="00B94089">
            <w:pPr>
              <w:pStyle w:val="TABLE-cell"/>
              <w:jc w:val="center"/>
            </w:pPr>
            <w:r w:rsidRPr="00D948E6">
              <w:t>96</w:t>
            </w:r>
          </w:p>
        </w:tc>
        <w:tc>
          <w:tcPr>
            <w:tcW w:w="537" w:type="dxa"/>
            <w:tcBorders>
              <w:top w:val="dashed" w:sz="4" w:space="0" w:color="auto"/>
              <w:bottom w:val="nil"/>
            </w:tcBorders>
          </w:tcPr>
          <w:p w14:paraId="5DB8737B" w14:textId="77777777" w:rsidR="00B94089" w:rsidRPr="00D948E6" w:rsidRDefault="00B94089" w:rsidP="00B94089">
            <w:pPr>
              <w:pStyle w:val="TABLE-cell"/>
              <w:jc w:val="center"/>
            </w:pPr>
            <w:r w:rsidRPr="00D948E6">
              <w:t>5</w:t>
            </w:r>
          </w:p>
        </w:tc>
        <w:tc>
          <w:tcPr>
            <w:tcW w:w="537" w:type="dxa"/>
            <w:tcBorders>
              <w:top w:val="dashed" w:sz="4" w:space="0" w:color="auto"/>
              <w:bottom w:val="nil"/>
            </w:tcBorders>
          </w:tcPr>
          <w:p w14:paraId="5DB8737C" w14:textId="77777777" w:rsidR="00B94089" w:rsidRPr="00D948E6" w:rsidRDefault="00B94089" w:rsidP="00B94089">
            <w:pPr>
              <w:pStyle w:val="TABLE-cell"/>
              <w:jc w:val="center"/>
            </w:pPr>
            <w:r w:rsidRPr="00D948E6">
              <w:t>0</w:t>
            </w:r>
          </w:p>
        </w:tc>
        <w:tc>
          <w:tcPr>
            <w:tcW w:w="537" w:type="dxa"/>
            <w:tcBorders>
              <w:top w:val="dashed" w:sz="4" w:space="0" w:color="auto"/>
              <w:bottom w:val="nil"/>
              <w:right w:val="double" w:sz="4" w:space="0" w:color="auto"/>
            </w:tcBorders>
            <w:shd w:val="pct12" w:color="auto" w:fill="FFFFFF"/>
          </w:tcPr>
          <w:p w14:paraId="5DB8737D" w14:textId="77777777" w:rsidR="00B94089" w:rsidRPr="00D948E6" w:rsidRDefault="00B94089" w:rsidP="00B94089">
            <w:pPr>
              <w:pStyle w:val="TABLE-cell"/>
              <w:jc w:val="center"/>
            </w:pPr>
          </w:p>
        </w:tc>
      </w:tr>
      <w:tr w:rsidR="00B94089" w:rsidRPr="00D948E6" w14:paraId="5DB87386" w14:textId="77777777" w:rsidTr="00270820">
        <w:trPr>
          <w:gridAfter w:val="1"/>
          <w:wAfter w:w="86" w:type="dxa"/>
          <w:cantSplit/>
          <w:jc w:val="center"/>
        </w:trPr>
        <w:tc>
          <w:tcPr>
            <w:tcW w:w="5848" w:type="dxa"/>
            <w:tcBorders>
              <w:top w:val="nil"/>
              <w:left w:val="double" w:sz="4" w:space="0" w:color="auto"/>
              <w:bottom w:val="nil"/>
            </w:tcBorders>
          </w:tcPr>
          <w:p w14:paraId="5DB8737F" w14:textId="77777777" w:rsidR="00B94089" w:rsidRPr="00D948E6" w:rsidRDefault="00B94089" w:rsidP="00B94089">
            <w:pPr>
              <w:pStyle w:val="TABLE-cell"/>
            </w:pPr>
            <w:r w:rsidRPr="00D948E6">
              <w:t>Internal operating status (status word 1)</w:t>
            </w:r>
          </w:p>
        </w:tc>
        <w:tc>
          <w:tcPr>
            <w:tcW w:w="537" w:type="dxa"/>
            <w:tcBorders>
              <w:top w:val="nil"/>
              <w:bottom w:val="nil"/>
            </w:tcBorders>
          </w:tcPr>
          <w:p w14:paraId="5DB87380" w14:textId="77777777" w:rsidR="00B94089" w:rsidRPr="00D948E6" w:rsidRDefault="00B94089" w:rsidP="00B94089">
            <w:pPr>
              <w:pStyle w:val="TABLE-cell"/>
              <w:jc w:val="center"/>
            </w:pPr>
            <w:r w:rsidRPr="00D948E6">
              <w:t>0</w:t>
            </w:r>
          </w:p>
        </w:tc>
        <w:tc>
          <w:tcPr>
            <w:tcW w:w="537" w:type="dxa"/>
            <w:tcBorders>
              <w:top w:val="nil"/>
              <w:bottom w:val="nil"/>
            </w:tcBorders>
          </w:tcPr>
          <w:p w14:paraId="5DB87381" w14:textId="77777777" w:rsidR="00B94089" w:rsidRPr="00D948E6" w:rsidRDefault="00B94089" w:rsidP="00B94089">
            <w:pPr>
              <w:pStyle w:val="TABLE-cell"/>
              <w:jc w:val="center"/>
              <w:rPr>
                <w:i/>
                <w:iCs/>
              </w:rPr>
            </w:pPr>
            <w:r w:rsidRPr="00D948E6">
              <w:rPr>
                <w:i/>
                <w:iCs/>
              </w:rPr>
              <w:t>b</w:t>
            </w:r>
          </w:p>
        </w:tc>
        <w:tc>
          <w:tcPr>
            <w:tcW w:w="537" w:type="dxa"/>
            <w:tcBorders>
              <w:top w:val="nil"/>
              <w:bottom w:val="nil"/>
            </w:tcBorders>
          </w:tcPr>
          <w:p w14:paraId="5DB87382" w14:textId="77777777" w:rsidR="00B94089" w:rsidRPr="00D948E6" w:rsidRDefault="00B94089" w:rsidP="00B94089">
            <w:pPr>
              <w:pStyle w:val="TABLE-cell"/>
              <w:jc w:val="center"/>
            </w:pPr>
            <w:r w:rsidRPr="00D948E6">
              <w:t>96</w:t>
            </w:r>
          </w:p>
        </w:tc>
        <w:tc>
          <w:tcPr>
            <w:tcW w:w="537" w:type="dxa"/>
            <w:tcBorders>
              <w:top w:val="nil"/>
              <w:bottom w:val="nil"/>
            </w:tcBorders>
          </w:tcPr>
          <w:p w14:paraId="5DB87383" w14:textId="77777777" w:rsidR="00B94089" w:rsidRPr="00D948E6" w:rsidRDefault="00B94089" w:rsidP="00B94089">
            <w:pPr>
              <w:pStyle w:val="TABLE-cell"/>
              <w:jc w:val="center"/>
            </w:pPr>
            <w:r w:rsidRPr="00D948E6">
              <w:t>5</w:t>
            </w:r>
          </w:p>
        </w:tc>
        <w:tc>
          <w:tcPr>
            <w:tcW w:w="537" w:type="dxa"/>
            <w:tcBorders>
              <w:top w:val="nil"/>
              <w:bottom w:val="nil"/>
            </w:tcBorders>
          </w:tcPr>
          <w:p w14:paraId="5DB87384" w14:textId="77777777" w:rsidR="00B94089" w:rsidRPr="00D948E6" w:rsidRDefault="00B94089" w:rsidP="00B94089">
            <w:pPr>
              <w:pStyle w:val="TABLE-cell"/>
              <w:jc w:val="center"/>
            </w:pPr>
            <w:r w:rsidRPr="00D948E6">
              <w:t>1</w:t>
            </w:r>
          </w:p>
        </w:tc>
        <w:tc>
          <w:tcPr>
            <w:tcW w:w="537" w:type="dxa"/>
            <w:tcBorders>
              <w:top w:val="nil"/>
              <w:bottom w:val="nil"/>
              <w:right w:val="double" w:sz="4" w:space="0" w:color="auto"/>
            </w:tcBorders>
            <w:shd w:val="pct12" w:color="auto" w:fill="FFFFFF"/>
          </w:tcPr>
          <w:p w14:paraId="5DB87385" w14:textId="77777777" w:rsidR="00B94089" w:rsidRPr="00D948E6" w:rsidRDefault="00B94089" w:rsidP="00B94089">
            <w:pPr>
              <w:pStyle w:val="TABLE-cell"/>
              <w:jc w:val="center"/>
            </w:pPr>
          </w:p>
        </w:tc>
      </w:tr>
      <w:tr w:rsidR="00B94089" w:rsidRPr="00D948E6" w14:paraId="5DB8738E" w14:textId="77777777" w:rsidTr="00270820">
        <w:trPr>
          <w:gridAfter w:val="1"/>
          <w:wAfter w:w="86" w:type="dxa"/>
          <w:cantSplit/>
          <w:jc w:val="center"/>
        </w:trPr>
        <w:tc>
          <w:tcPr>
            <w:tcW w:w="5848" w:type="dxa"/>
            <w:tcBorders>
              <w:top w:val="nil"/>
              <w:left w:val="double" w:sz="4" w:space="0" w:color="auto"/>
              <w:bottom w:val="nil"/>
            </w:tcBorders>
          </w:tcPr>
          <w:p w14:paraId="5DB87387" w14:textId="77777777" w:rsidR="00B94089" w:rsidRPr="00D948E6" w:rsidRDefault="00B94089" w:rsidP="00B94089">
            <w:pPr>
              <w:pStyle w:val="TABLE-cell"/>
            </w:pPr>
            <w:r w:rsidRPr="00D948E6">
              <w:t>Internal operating status (status word 2)</w:t>
            </w:r>
          </w:p>
        </w:tc>
        <w:tc>
          <w:tcPr>
            <w:tcW w:w="537" w:type="dxa"/>
            <w:tcBorders>
              <w:top w:val="nil"/>
              <w:bottom w:val="nil"/>
            </w:tcBorders>
          </w:tcPr>
          <w:p w14:paraId="5DB87388" w14:textId="77777777" w:rsidR="00B94089" w:rsidRPr="00D948E6" w:rsidRDefault="00B94089" w:rsidP="00B94089">
            <w:pPr>
              <w:pStyle w:val="TABLE-cell"/>
              <w:jc w:val="center"/>
            </w:pPr>
            <w:r w:rsidRPr="00D948E6">
              <w:t>0</w:t>
            </w:r>
          </w:p>
        </w:tc>
        <w:tc>
          <w:tcPr>
            <w:tcW w:w="537" w:type="dxa"/>
            <w:tcBorders>
              <w:top w:val="nil"/>
              <w:bottom w:val="nil"/>
            </w:tcBorders>
          </w:tcPr>
          <w:p w14:paraId="5DB87389" w14:textId="77777777" w:rsidR="00B94089" w:rsidRPr="00D948E6" w:rsidRDefault="00B94089" w:rsidP="00B94089">
            <w:pPr>
              <w:pStyle w:val="TABLE-cell"/>
              <w:jc w:val="center"/>
              <w:rPr>
                <w:i/>
                <w:iCs/>
              </w:rPr>
            </w:pPr>
            <w:r w:rsidRPr="00D948E6">
              <w:rPr>
                <w:i/>
                <w:iCs/>
              </w:rPr>
              <w:t>b</w:t>
            </w:r>
          </w:p>
        </w:tc>
        <w:tc>
          <w:tcPr>
            <w:tcW w:w="537" w:type="dxa"/>
            <w:tcBorders>
              <w:top w:val="nil"/>
              <w:bottom w:val="nil"/>
            </w:tcBorders>
          </w:tcPr>
          <w:p w14:paraId="5DB8738A" w14:textId="77777777" w:rsidR="00B94089" w:rsidRPr="00D948E6" w:rsidRDefault="00B94089" w:rsidP="00B94089">
            <w:pPr>
              <w:pStyle w:val="TABLE-cell"/>
              <w:jc w:val="center"/>
            </w:pPr>
            <w:r w:rsidRPr="00D948E6">
              <w:t>96</w:t>
            </w:r>
          </w:p>
        </w:tc>
        <w:tc>
          <w:tcPr>
            <w:tcW w:w="537" w:type="dxa"/>
            <w:tcBorders>
              <w:top w:val="nil"/>
              <w:bottom w:val="nil"/>
            </w:tcBorders>
          </w:tcPr>
          <w:p w14:paraId="5DB8738B" w14:textId="77777777" w:rsidR="00B94089" w:rsidRPr="00D948E6" w:rsidRDefault="00B94089" w:rsidP="00B94089">
            <w:pPr>
              <w:pStyle w:val="TABLE-cell"/>
              <w:jc w:val="center"/>
            </w:pPr>
            <w:r w:rsidRPr="00D948E6">
              <w:t>5</w:t>
            </w:r>
          </w:p>
        </w:tc>
        <w:tc>
          <w:tcPr>
            <w:tcW w:w="537" w:type="dxa"/>
            <w:tcBorders>
              <w:top w:val="nil"/>
              <w:bottom w:val="nil"/>
            </w:tcBorders>
          </w:tcPr>
          <w:p w14:paraId="5DB8738C" w14:textId="77777777" w:rsidR="00B94089" w:rsidRPr="00D948E6" w:rsidRDefault="00B94089" w:rsidP="00B94089">
            <w:pPr>
              <w:pStyle w:val="TABLE-cell"/>
              <w:jc w:val="center"/>
            </w:pPr>
            <w:r w:rsidRPr="00D948E6">
              <w:t>2</w:t>
            </w:r>
          </w:p>
        </w:tc>
        <w:tc>
          <w:tcPr>
            <w:tcW w:w="537" w:type="dxa"/>
            <w:tcBorders>
              <w:top w:val="nil"/>
              <w:bottom w:val="nil"/>
              <w:right w:val="double" w:sz="4" w:space="0" w:color="auto"/>
            </w:tcBorders>
            <w:shd w:val="pct12" w:color="auto" w:fill="FFFFFF"/>
          </w:tcPr>
          <w:p w14:paraId="5DB8738D" w14:textId="77777777" w:rsidR="00B94089" w:rsidRPr="00D948E6" w:rsidRDefault="00B94089" w:rsidP="00B94089">
            <w:pPr>
              <w:pStyle w:val="TABLE-cell"/>
              <w:jc w:val="center"/>
            </w:pPr>
          </w:p>
        </w:tc>
      </w:tr>
      <w:tr w:rsidR="00B94089" w:rsidRPr="00D948E6" w14:paraId="5DB87396" w14:textId="77777777" w:rsidTr="00270820">
        <w:trPr>
          <w:gridAfter w:val="1"/>
          <w:wAfter w:w="86" w:type="dxa"/>
          <w:cantSplit/>
          <w:jc w:val="center"/>
        </w:trPr>
        <w:tc>
          <w:tcPr>
            <w:tcW w:w="5848" w:type="dxa"/>
            <w:tcBorders>
              <w:top w:val="nil"/>
              <w:left w:val="double" w:sz="4" w:space="0" w:color="auto"/>
              <w:bottom w:val="nil"/>
            </w:tcBorders>
          </w:tcPr>
          <w:p w14:paraId="5DB8738F" w14:textId="77777777" w:rsidR="00B94089" w:rsidRPr="00D948E6" w:rsidRDefault="00B94089" w:rsidP="00B94089">
            <w:pPr>
              <w:pStyle w:val="TABLE-cell"/>
            </w:pPr>
            <w:r w:rsidRPr="00D948E6">
              <w:t>Internal operating status (status word 3)</w:t>
            </w:r>
          </w:p>
        </w:tc>
        <w:tc>
          <w:tcPr>
            <w:tcW w:w="537" w:type="dxa"/>
            <w:tcBorders>
              <w:top w:val="nil"/>
              <w:bottom w:val="nil"/>
            </w:tcBorders>
          </w:tcPr>
          <w:p w14:paraId="5DB87390" w14:textId="77777777" w:rsidR="00B94089" w:rsidRPr="00D948E6" w:rsidRDefault="00B94089" w:rsidP="00B94089">
            <w:pPr>
              <w:pStyle w:val="TABLE-cell"/>
              <w:jc w:val="center"/>
            </w:pPr>
            <w:r w:rsidRPr="00D948E6">
              <w:t>0</w:t>
            </w:r>
          </w:p>
        </w:tc>
        <w:tc>
          <w:tcPr>
            <w:tcW w:w="537" w:type="dxa"/>
            <w:tcBorders>
              <w:top w:val="nil"/>
              <w:bottom w:val="nil"/>
            </w:tcBorders>
          </w:tcPr>
          <w:p w14:paraId="5DB87391" w14:textId="77777777" w:rsidR="00B94089" w:rsidRPr="00D948E6" w:rsidRDefault="00B94089" w:rsidP="00B94089">
            <w:pPr>
              <w:pStyle w:val="TABLE-cell"/>
              <w:jc w:val="center"/>
              <w:rPr>
                <w:i/>
                <w:iCs/>
              </w:rPr>
            </w:pPr>
            <w:r w:rsidRPr="00D948E6">
              <w:rPr>
                <w:i/>
                <w:iCs/>
              </w:rPr>
              <w:t>b</w:t>
            </w:r>
          </w:p>
        </w:tc>
        <w:tc>
          <w:tcPr>
            <w:tcW w:w="537" w:type="dxa"/>
            <w:tcBorders>
              <w:top w:val="nil"/>
              <w:bottom w:val="nil"/>
            </w:tcBorders>
          </w:tcPr>
          <w:p w14:paraId="5DB87392" w14:textId="77777777" w:rsidR="00B94089" w:rsidRPr="00D948E6" w:rsidRDefault="00B94089" w:rsidP="00B94089">
            <w:pPr>
              <w:pStyle w:val="TABLE-cell"/>
              <w:jc w:val="center"/>
            </w:pPr>
            <w:r w:rsidRPr="00D948E6">
              <w:t>96</w:t>
            </w:r>
          </w:p>
        </w:tc>
        <w:tc>
          <w:tcPr>
            <w:tcW w:w="537" w:type="dxa"/>
            <w:tcBorders>
              <w:top w:val="nil"/>
              <w:bottom w:val="nil"/>
            </w:tcBorders>
          </w:tcPr>
          <w:p w14:paraId="5DB87393" w14:textId="77777777" w:rsidR="00B94089" w:rsidRPr="00D948E6" w:rsidRDefault="00B94089" w:rsidP="00B94089">
            <w:pPr>
              <w:pStyle w:val="TABLE-cell"/>
              <w:jc w:val="center"/>
            </w:pPr>
            <w:r w:rsidRPr="00D948E6">
              <w:t>5</w:t>
            </w:r>
          </w:p>
        </w:tc>
        <w:tc>
          <w:tcPr>
            <w:tcW w:w="537" w:type="dxa"/>
            <w:tcBorders>
              <w:top w:val="nil"/>
              <w:bottom w:val="nil"/>
            </w:tcBorders>
          </w:tcPr>
          <w:p w14:paraId="5DB87394" w14:textId="77777777" w:rsidR="00B94089" w:rsidRPr="00D948E6" w:rsidRDefault="00B94089" w:rsidP="00B94089">
            <w:pPr>
              <w:pStyle w:val="TABLE-cell"/>
              <w:jc w:val="center"/>
            </w:pPr>
            <w:r w:rsidRPr="00D948E6">
              <w:t>3</w:t>
            </w:r>
          </w:p>
        </w:tc>
        <w:tc>
          <w:tcPr>
            <w:tcW w:w="537" w:type="dxa"/>
            <w:tcBorders>
              <w:top w:val="nil"/>
              <w:bottom w:val="nil"/>
              <w:right w:val="double" w:sz="4" w:space="0" w:color="auto"/>
            </w:tcBorders>
            <w:shd w:val="pct12" w:color="auto" w:fill="FFFFFF"/>
          </w:tcPr>
          <w:p w14:paraId="5DB87395" w14:textId="77777777" w:rsidR="00B94089" w:rsidRPr="00D948E6" w:rsidRDefault="00B94089" w:rsidP="00B94089">
            <w:pPr>
              <w:pStyle w:val="TABLE-cell"/>
              <w:jc w:val="center"/>
            </w:pPr>
          </w:p>
        </w:tc>
      </w:tr>
      <w:tr w:rsidR="00B94089" w:rsidRPr="00D948E6" w14:paraId="5DB8739E" w14:textId="77777777" w:rsidTr="00270820">
        <w:trPr>
          <w:gridAfter w:val="1"/>
          <w:wAfter w:w="86" w:type="dxa"/>
          <w:cantSplit/>
          <w:jc w:val="center"/>
        </w:trPr>
        <w:tc>
          <w:tcPr>
            <w:tcW w:w="5848" w:type="dxa"/>
            <w:tcBorders>
              <w:top w:val="nil"/>
              <w:left w:val="double" w:sz="4" w:space="0" w:color="auto"/>
              <w:bottom w:val="nil"/>
            </w:tcBorders>
          </w:tcPr>
          <w:p w14:paraId="5DB87397" w14:textId="77777777" w:rsidR="00B94089" w:rsidRPr="00D948E6" w:rsidRDefault="00B94089" w:rsidP="00B94089">
            <w:pPr>
              <w:pStyle w:val="TABLE-cell"/>
            </w:pPr>
            <w:r w:rsidRPr="00D948E6">
              <w:t>Internal operating status (status word 4)</w:t>
            </w:r>
          </w:p>
        </w:tc>
        <w:tc>
          <w:tcPr>
            <w:tcW w:w="537" w:type="dxa"/>
            <w:tcBorders>
              <w:top w:val="nil"/>
              <w:bottom w:val="nil"/>
            </w:tcBorders>
          </w:tcPr>
          <w:p w14:paraId="5DB87398" w14:textId="77777777" w:rsidR="00B94089" w:rsidRPr="00D948E6" w:rsidRDefault="00B94089" w:rsidP="00B94089">
            <w:pPr>
              <w:pStyle w:val="TABLE-cell"/>
              <w:jc w:val="center"/>
            </w:pPr>
            <w:r w:rsidRPr="00D948E6">
              <w:t>0</w:t>
            </w:r>
          </w:p>
        </w:tc>
        <w:tc>
          <w:tcPr>
            <w:tcW w:w="537" w:type="dxa"/>
            <w:tcBorders>
              <w:top w:val="nil"/>
              <w:bottom w:val="nil"/>
            </w:tcBorders>
          </w:tcPr>
          <w:p w14:paraId="5DB87399" w14:textId="77777777" w:rsidR="00B94089" w:rsidRPr="00D948E6" w:rsidRDefault="00B94089" w:rsidP="00B94089">
            <w:pPr>
              <w:pStyle w:val="TABLE-cell"/>
              <w:jc w:val="center"/>
              <w:rPr>
                <w:i/>
                <w:iCs/>
              </w:rPr>
            </w:pPr>
            <w:r w:rsidRPr="00D948E6">
              <w:rPr>
                <w:i/>
                <w:iCs/>
              </w:rPr>
              <w:t>b</w:t>
            </w:r>
          </w:p>
        </w:tc>
        <w:tc>
          <w:tcPr>
            <w:tcW w:w="537" w:type="dxa"/>
            <w:tcBorders>
              <w:top w:val="nil"/>
              <w:bottom w:val="nil"/>
            </w:tcBorders>
          </w:tcPr>
          <w:p w14:paraId="5DB8739A" w14:textId="77777777" w:rsidR="00B94089" w:rsidRPr="00D948E6" w:rsidRDefault="00B94089" w:rsidP="00B94089">
            <w:pPr>
              <w:pStyle w:val="TABLE-cell"/>
              <w:jc w:val="center"/>
            </w:pPr>
            <w:r w:rsidRPr="00D948E6">
              <w:t>96</w:t>
            </w:r>
          </w:p>
        </w:tc>
        <w:tc>
          <w:tcPr>
            <w:tcW w:w="537" w:type="dxa"/>
            <w:tcBorders>
              <w:top w:val="nil"/>
              <w:bottom w:val="nil"/>
            </w:tcBorders>
          </w:tcPr>
          <w:p w14:paraId="5DB8739B" w14:textId="77777777" w:rsidR="00B94089" w:rsidRPr="00D948E6" w:rsidRDefault="00B94089" w:rsidP="00B94089">
            <w:pPr>
              <w:pStyle w:val="TABLE-cell"/>
              <w:jc w:val="center"/>
            </w:pPr>
            <w:r w:rsidRPr="00D948E6">
              <w:t>5</w:t>
            </w:r>
          </w:p>
        </w:tc>
        <w:tc>
          <w:tcPr>
            <w:tcW w:w="537" w:type="dxa"/>
            <w:tcBorders>
              <w:top w:val="nil"/>
              <w:bottom w:val="nil"/>
            </w:tcBorders>
          </w:tcPr>
          <w:p w14:paraId="5DB8739C" w14:textId="77777777" w:rsidR="00B94089" w:rsidRPr="00D948E6" w:rsidRDefault="00B94089" w:rsidP="00B94089">
            <w:pPr>
              <w:pStyle w:val="TABLE-cell"/>
              <w:jc w:val="center"/>
            </w:pPr>
            <w:r w:rsidRPr="00D948E6">
              <w:t>4</w:t>
            </w:r>
          </w:p>
        </w:tc>
        <w:tc>
          <w:tcPr>
            <w:tcW w:w="537" w:type="dxa"/>
            <w:tcBorders>
              <w:top w:val="nil"/>
              <w:bottom w:val="nil"/>
              <w:right w:val="double" w:sz="4" w:space="0" w:color="auto"/>
            </w:tcBorders>
            <w:shd w:val="pct12" w:color="auto" w:fill="FFFFFF"/>
          </w:tcPr>
          <w:p w14:paraId="5DB8739D" w14:textId="77777777" w:rsidR="00B94089" w:rsidRPr="00D948E6" w:rsidRDefault="00B94089" w:rsidP="00B94089">
            <w:pPr>
              <w:pStyle w:val="TABLE-cell"/>
              <w:jc w:val="center"/>
            </w:pPr>
          </w:p>
        </w:tc>
      </w:tr>
      <w:tr w:rsidR="00B94089" w:rsidRPr="00D948E6" w14:paraId="5DB873A6" w14:textId="77777777" w:rsidTr="00270820">
        <w:trPr>
          <w:gridAfter w:val="1"/>
          <w:wAfter w:w="86" w:type="dxa"/>
          <w:cantSplit/>
          <w:jc w:val="center"/>
        </w:trPr>
        <w:tc>
          <w:tcPr>
            <w:tcW w:w="5848" w:type="dxa"/>
            <w:tcBorders>
              <w:top w:val="single" w:sz="6" w:space="0" w:color="auto"/>
              <w:left w:val="double" w:sz="4" w:space="0" w:color="auto"/>
              <w:bottom w:val="dashed" w:sz="4" w:space="0" w:color="auto"/>
            </w:tcBorders>
          </w:tcPr>
          <w:p w14:paraId="5DB8739F" w14:textId="77777777" w:rsidR="00B94089" w:rsidRPr="004F26FE" w:rsidRDefault="00B94089" w:rsidP="00B94089">
            <w:pPr>
              <w:pStyle w:val="TABLE-cell"/>
              <w:rPr>
                <w:rStyle w:val="Strong"/>
              </w:rPr>
            </w:pPr>
            <w:r w:rsidRPr="004F26FE">
              <w:rPr>
                <w:rStyle w:val="Strong"/>
              </w:rPr>
              <w:t>Battery</w:t>
            </w:r>
            <w:r w:rsidRPr="004F26FE">
              <w:rPr>
                <w:rStyle w:val="Strong"/>
              </w:rPr>
              <w:fldChar w:fldCharType="begin"/>
            </w:r>
            <w:r w:rsidRPr="004F26FE">
              <w:rPr>
                <w:rStyle w:val="Strong"/>
              </w:rPr>
              <w:instrText xml:space="preserve"> XE “Battery” </w:instrText>
            </w:r>
            <w:r w:rsidRPr="004F26FE">
              <w:rPr>
                <w:rStyle w:val="Strong"/>
              </w:rPr>
              <w:fldChar w:fldCharType="end"/>
            </w:r>
            <w:r w:rsidRPr="004F26FE">
              <w:rPr>
                <w:rStyle w:val="Strong"/>
              </w:rPr>
              <w:t xml:space="preserve"> entries</w:t>
            </w:r>
          </w:p>
        </w:tc>
        <w:tc>
          <w:tcPr>
            <w:tcW w:w="537" w:type="dxa"/>
            <w:tcBorders>
              <w:top w:val="single" w:sz="6" w:space="0" w:color="auto"/>
              <w:bottom w:val="dashed" w:sz="4" w:space="0" w:color="auto"/>
            </w:tcBorders>
          </w:tcPr>
          <w:p w14:paraId="5DB873A0" w14:textId="77777777" w:rsidR="00B94089" w:rsidRPr="00D948E6" w:rsidRDefault="00B94089" w:rsidP="00B94089">
            <w:pPr>
              <w:pStyle w:val="TABLE-cell"/>
              <w:jc w:val="center"/>
            </w:pPr>
          </w:p>
        </w:tc>
        <w:tc>
          <w:tcPr>
            <w:tcW w:w="537" w:type="dxa"/>
            <w:tcBorders>
              <w:top w:val="single" w:sz="6" w:space="0" w:color="auto"/>
              <w:bottom w:val="dashed" w:sz="4" w:space="0" w:color="auto"/>
            </w:tcBorders>
          </w:tcPr>
          <w:p w14:paraId="5DB873A1" w14:textId="77777777" w:rsidR="00B94089" w:rsidRPr="00D948E6" w:rsidRDefault="00B94089" w:rsidP="00B94089">
            <w:pPr>
              <w:pStyle w:val="TABLE-cell"/>
              <w:jc w:val="center"/>
              <w:rPr>
                <w:i/>
                <w:iCs/>
              </w:rPr>
            </w:pPr>
          </w:p>
        </w:tc>
        <w:tc>
          <w:tcPr>
            <w:tcW w:w="537" w:type="dxa"/>
            <w:tcBorders>
              <w:top w:val="single" w:sz="6" w:space="0" w:color="auto"/>
              <w:bottom w:val="dashed" w:sz="4" w:space="0" w:color="auto"/>
            </w:tcBorders>
          </w:tcPr>
          <w:p w14:paraId="5DB873A2" w14:textId="77777777" w:rsidR="00B94089" w:rsidRPr="00D948E6" w:rsidRDefault="00B94089" w:rsidP="00B94089">
            <w:pPr>
              <w:pStyle w:val="TABLE-cell"/>
              <w:jc w:val="center"/>
            </w:pPr>
          </w:p>
        </w:tc>
        <w:tc>
          <w:tcPr>
            <w:tcW w:w="537" w:type="dxa"/>
            <w:tcBorders>
              <w:top w:val="single" w:sz="6" w:space="0" w:color="auto"/>
              <w:bottom w:val="dashed" w:sz="4" w:space="0" w:color="auto"/>
            </w:tcBorders>
          </w:tcPr>
          <w:p w14:paraId="5DB873A3" w14:textId="77777777" w:rsidR="00B94089" w:rsidRPr="00D948E6" w:rsidRDefault="00B94089" w:rsidP="00B94089">
            <w:pPr>
              <w:pStyle w:val="TABLE-cell"/>
              <w:jc w:val="center"/>
            </w:pPr>
          </w:p>
        </w:tc>
        <w:tc>
          <w:tcPr>
            <w:tcW w:w="537" w:type="dxa"/>
            <w:tcBorders>
              <w:top w:val="single" w:sz="6" w:space="0" w:color="auto"/>
              <w:bottom w:val="dashed" w:sz="4" w:space="0" w:color="auto"/>
            </w:tcBorders>
          </w:tcPr>
          <w:p w14:paraId="5DB873A4" w14:textId="77777777" w:rsidR="00B94089" w:rsidRPr="00D948E6" w:rsidRDefault="00B94089" w:rsidP="00B94089">
            <w:pPr>
              <w:pStyle w:val="TABLE-cell"/>
              <w:jc w:val="center"/>
            </w:pPr>
          </w:p>
        </w:tc>
        <w:tc>
          <w:tcPr>
            <w:tcW w:w="537" w:type="dxa"/>
            <w:tcBorders>
              <w:top w:val="single" w:sz="6" w:space="0" w:color="auto"/>
              <w:bottom w:val="dashed" w:sz="4" w:space="0" w:color="auto"/>
              <w:right w:val="double" w:sz="4" w:space="0" w:color="auto"/>
            </w:tcBorders>
            <w:shd w:val="pct12" w:color="auto" w:fill="FFFFFF"/>
          </w:tcPr>
          <w:p w14:paraId="5DB873A5" w14:textId="77777777" w:rsidR="00B94089" w:rsidRPr="00D948E6" w:rsidRDefault="00B94089" w:rsidP="00B94089">
            <w:pPr>
              <w:pStyle w:val="TABLE-cell"/>
              <w:jc w:val="center"/>
            </w:pPr>
          </w:p>
        </w:tc>
      </w:tr>
      <w:tr w:rsidR="00B94089" w:rsidRPr="00D948E6" w14:paraId="5DB873AE" w14:textId="77777777" w:rsidTr="00270820">
        <w:trPr>
          <w:gridAfter w:val="1"/>
          <w:wAfter w:w="86" w:type="dxa"/>
          <w:cantSplit/>
          <w:jc w:val="center"/>
        </w:trPr>
        <w:tc>
          <w:tcPr>
            <w:tcW w:w="5848" w:type="dxa"/>
            <w:tcBorders>
              <w:top w:val="dashed" w:sz="4" w:space="0" w:color="auto"/>
              <w:left w:val="double" w:sz="4" w:space="0" w:color="auto"/>
              <w:bottom w:val="nil"/>
            </w:tcBorders>
          </w:tcPr>
          <w:p w14:paraId="5DB873A7" w14:textId="77777777" w:rsidR="00B94089" w:rsidRPr="00D948E6" w:rsidRDefault="00B94089" w:rsidP="00B94089">
            <w:pPr>
              <w:pStyle w:val="TABLE-cell"/>
            </w:pPr>
            <w:r w:rsidRPr="00D948E6">
              <w:t>Battery use time counter</w:t>
            </w:r>
          </w:p>
        </w:tc>
        <w:tc>
          <w:tcPr>
            <w:tcW w:w="537" w:type="dxa"/>
            <w:tcBorders>
              <w:top w:val="dashed" w:sz="4" w:space="0" w:color="auto"/>
              <w:bottom w:val="nil"/>
            </w:tcBorders>
          </w:tcPr>
          <w:p w14:paraId="5DB873A8" w14:textId="77777777" w:rsidR="00B94089" w:rsidRPr="00D948E6" w:rsidRDefault="00B94089" w:rsidP="00B94089">
            <w:pPr>
              <w:pStyle w:val="TABLE-cell"/>
              <w:jc w:val="center"/>
            </w:pPr>
            <w:r w:rsidRPr="00D948E6">
              <w:t>0</w:t>
            </w:r>
          </w:p>
        </w:tc>
        <w:tc>
          <w:tcPr>
            <w:tcW w:w="537" w:type="dxa"/>
            <w:tcBorders>
              <w:top w:val="dashed" w:sz="4" w:space="0" w:color="auto"/>
              <w:bottom w:val="nil"/>
            </w:tcBorders>
          </w:tcPr>
          <w:p w14:paraId="5DB873A9" w14:textId="77777777" w:rsidR="00B94089" w:rsidRPr="00D948E6" w:rsidRDefault="00B94089" w:rsidP="00B94089">
            <w:pPr>
              <w:pStyle w:val="TABLE-cell"/>
              <w:jc w:val="center"/>
              <w:rPr>
                <w:i/>
                <w:iCs/>
              </w:rPr>
            </w:pPr>
            <w:r w:rsidRPr="00D948E6">
              <w:rPr>
                <w:i/>
                <w:iCs/>
              </w:rPr>
              <w:t>b</w:t>
            </w:r>
          </w:p>
        </w:tc>
        <w:tc>
          <w:tcPr>
            <w:tcW w:w="537" w:type="dxa"/>
            <w:tcBorders>
              <w:top w:val="dashed" w:sz="4" w:space="0" w:color="auto"/>
              <w:bottom w:val="nil"/>
            </w:tcBorders>
          </w:tcPr>
          <w:p w14:paraId="5DB873AA" w14:textId="77777777" w:rsidR="00B94089" w:rsidRPr="00D948E6" w:rsidRDefault="00B94089" w:rsidP="00B94089">
            <w:pPr>
              <w:pStyle w:val="TABLE-cell"/>
              <w:jc w:val="center"/>
            </w:pPr>
            <w:r w:rsidRPr="00D948E6">
              <w:t>96</w:t>
            </w:r>
          </w:p>
        </w:tc>
        <w:tc>
          <w:tcPr>
            <w:tcW w:w="537" w:type="dxa"/>
            <w:tcBorders>
              <w:top w:val="dashed" w:sz="4" w:space="0" w:color="auto"/>
              <w:bottom w:val="nil"/>
            </w:tcBorders>
          </w:tcPr>
          <w:p w14:paraId="5DB873AB" w14:textId="77777777" w:rsidR="00B94089" w:rsidRPr="00D948E6" w:rsidRDefault="00B94089" w:rsidP="00B94089">
            <w:pPr>
              <w:pStyle w:val="TABLE-cell"/>
              <w:jc w:val="center"/>
            </w:pPr>
            <w:r w:rsidRPr="00D948E6">
              <w:t>6</w:t>
            </w:r>
          </w:p>
        </w:tc>
        <w:tc>
          <w:tcPr>
            <w:tcW w:w="537" w:type="dxa"/>
            <w:tcBorders>
              <w:top w:val="dashed" w:sz="4" w:space="0" w:color="auto"/>
              <w:bottom w:val="nil"/>
            </w:tcBorders>
          </w:tcPr>
          <w:p w14:paraId="5DB873AC" w14:textId="77777777" w:rsidR="00B94089" w:rsidRPr="00D948E6" w:rsidRDefault="00B94089" w:rsidP="00B94089">
            <w:pPr>
              <w:pStyle w:val="TABLE-cell"/>
              <w:jc w:val="center"/>
            </w:pPr>
            <w:r w:rsidRPr="00D948E6">
              <w:t>0</w:t>
            </w:r>
          </w:p>
        </w:tc>
        <w:tc>
          <w:tcPr>
            <w:tcW w:w="537" w:type="dxa"/>
            <w:tcBorders>
              <w:top w:val="dashed" w:sz="4" w:space="0" w:color="auto"/>
              <w:bottom w:val="nil"/>
              <w:right w:val="double" w:sz="4" w:space="0" w:color="auto"/>
            </w:tcBorders>
            <w:shd w:val="pct12" w:color="auto" w:fill="FFFFFF"/>
          </w:tcPr>
          <w:p w14:paraId="5DB873AD" w14:textId="77777777" w:rsidR="00B94089" w:rsidRPr="00D948E6" w:rsidRDefault="00B94089" w:rsidP="00B94089">
            <w:pPr>
              <w:pStyle w:val="TABLE-cell"/>
              <w:jc w:val="center"/>
            </w:pPr>
          </w:p>
        </w:tc>
      </w:tr>
      <w:tr w:rsidR="00B94089" w:rsidRPr="00D948E6" w14:paraId="5DB873B6" w14:textId="77777777" w:rsidTr="00270820">
        <w:trPr>
          <w:gridAfter w:val="1"/>
          <w:wAfter w:w="86" w:type="dxa"/>
          <w:cantSplit/>
          <w:jc w:val="center"/>
        </w:trPr>
        <w:tc>
          <w:tcPr>
            <w:tcW w:w="5848" w:type="dxa"/>
            <w:tcBorders>
              <w:top w:val="nil"/>
              <w:left w:val="double" w:sz="4" w:space="0" w:color="auto"/>
              <w:bottom w:val="nil"/>
            </w:tcBorders>
          </w:tcPr>
          <w:p w14:paraId="5DB873AF" w14:textId="77777777" w:rsidR="00B94089" w:rsidRPr="00D948E6" w:rsidRDefault="00B94089" w:rsidP="00B94089">
            <w:pPr>
              <w:pStyle w:val="TABLE-cell"/>
            </w:pPr>
            <w:r w:rsidRPr="00D948E6">
              <w:t>Battery charge display</w:t>
            </w:r>
          </w:p>
        </w:tc>
        <w:tc>
          <w:tcPr>
            <w:tcW w:w="537" w:type="dxa"/>
            <w:tcBorders>
              <w:top w:val="nil"/>
              <w:bottom w:val="nil"/>
            </w:tcBorders>
          </w:tcPr>
          <w:p w14:paraId="5DB873B0" w14:textId="77777777" w:rsidR="00B94089" w:rsidRPr="00D948E6" w:rsidRDefault="00B94089" w:rsidP="00B94089">
            <w:pPr>
              <w:pStyle w:val="TABLE-cell"/>
              <w:jc w:val="center"/>
            </w:pPr>
            <w:r w:rsidRPr="00D948E6">
              <w:t>0</w:t>
            </w:r>
          </w:p>
        </w:tc>
        <w:tc>
          <w:tcPr>
            <w:tcW w:w="537" w:type="dxa"/>
            <w:tcBorders>
              <w:top w:val="nil"/>
              <w:bottom w:val="nil"/>
            </w:tcBorders>
          </w:tcPr>
          <w:p w14:paraId="5DB873B1" w14:textId="77777777" w:rsidR="00B94089" w:rsidRPr="00D948E6" w:rsidRDefault="00B94089" w:rsidP="00B94089">
            <w:pPr>
              <w:pStyle w:val="TABLE-cell"/>
              <w:jc w:val="center"/>
              <w:rPr>
                <w:i/>
                <w:iCs/>
              </w:rPr>
            </w:pPr>
            <w:r w:rsidRPr="00D948E6">
              <w:rPr>
                <w:i/>
                <w:iCs/>
              </w:rPr>
              <w:t>b</w:t>
            </w:r>
          </w:p>
        </w:tc>
        <w:tc>
          <w:tcPr>
            <w:tcW w:w="537" w:type="dxa"/>
            <w:tcBorders>
              <w:top w:val="nil"/>
              <w:bottom w:val="nil"/>
            </w:tcBorders>
          </w:tcPr>
          <w:p w14:paraId="5DB873B2" w14:textId="77777777" w:rsidR="00B94089" w:rsidRPr="00D948E6" w:rsidRDefault="00B94089" w:rsidP="00B94089">
            <w:pPr>
              <w:pStyle w:val="TABLE-cell"/>
              <w:jc w:val="center"/>
            </w:pPr>
            <w:r w:rsidRPr="00D948E6">
              <w:t>96</w:t>
            </w:r>
          </w:p>
        </w:tc>
        <w:tc>
          <w:tcPr>
            <w:tcW w:w="537" w:type="dxa"/>
            <w:tcBorders>
              <w:top w:val="nil"/>
              <w:bottom w:val="nil"/>
            </w:tcBorders>
          </w:tcPr>
          <w:p w14:paraId="5DB873B3" w14:textId="77777777" w:rsidR="00B94089" w:rsidRPr="00D948E6" w:rsidRDefault="00B94089" w:rsidP="00B94089">
            <w:pPr>
              <w:pStyle w:val="TABLE-cell"/>
              <w:jc w:val="center"/>
            </w:pPr>
            <w:r w:rsidRPr="00D948E6">
              <w:t>6</w:t>
            </w:r>
          </w:p>
        </w:tc>
        <w:tc>
          <w:tcPr>
            <w:tcW w:w="537" w:type="dxa"/>
            <w:tcBorders>
              <w:top w:val="nil"/>
              <w:bottom w:val="nil"/>
            </w:tcBorders>
          </w:tcPr>
          <w:p w14:paraId="5DB873B4" w14:textId="77777777" w:rsidR="00B94089" w:rsidRPr="00D948E6" w:rsidRDefault="00B94089" w:rsidP="00B94089">
            <w:pPr>
              <w:pStyle w:val="TABLE-cell"/>
              <w:jc w:val="center"/>
            </w:pPr>
            <w:r w:rsidRPr="00D948E6">
              <w:t>1</w:t>
            </w:r>
          </w:p>
        </w:tc>
        <w:tc>
          <w:tcPr>
            <w:tcW w:w="537" w:type="dxa"/>
            <w:tcBorders>
              <w:top w:val="nil"/>
              <w:bottom w:val="nil"/>
              <w:right w:val="double" w:sz="4" w:space="0" w:color="auto"/>
            </w:tcBorders>
            <w:shd w:val="pct12" w:color="auto" w:fill="FFFFFF"/>
          </w:tcPr>
          <w:p w14:paraId="5DB873B5" w14:textId="77777777" w:rsidR="00B94089" w:rsidRPr="00D948E6" w:rsidRDefault="00B94089" w:rsidP="00B94089">
            <w:pPr>
              <w:pStyle w:val="TABLE-cell"/>
              <w:jc w:val="center"/>
            </w:pPr>
          </w:p>
        </w:tc>
      </w:tr>
      <w:tr w:rsidR="00B94089" w:rsidRPr="00D948E6" w14:paraId="5DB873BE" w14:textId="77777777" w:rsidTr="00270820">
        <w:trPr>
          <w:gridAfter w:val="1"/>
          <w:wAfter w:w="86" w:type="dxa"/>
          <w:cantSplit/>
          <w:jc w:val="center"/>
        </w:trPr>
        <w:tc>
          <w:tcPr>
            <w:tcW w:w="5848" w:type="dxa"/>
            <w:tcBorders>
              <w:top w:val="nil"/>
              <w:left w:val="double" w:sz="4" w:space="0" w:color="auto"/>
              <w:bottom w:val="nil"/>
            </w:tcBorders>
          </w:tcPr>
          <w:p w14:paraId="5DB873B7" w14:textId="77777777" w:rsidR="00B94089" w:rsidRPr="00D948E6" w:rsidRDefault="00B94089" w:rsidP="00B94089">
            <w:pPr>
              <w:pStyle w:val="TABLE-cell"/>
            </w:pPr>
            <w:r w:rsidRPr="00D948E6">
              <w:t>Date of next battery change</w:t>
            </w:r>
          </w:p>
        </w:tc>
        <w:tc>
          <w:tcPr>
            <w:tcW w:w="537" w:type="dxa"/>
            <w:tcBorders>
              <w:top w:val="nil"/>
              <w:bottom w:val="nil"/>
            </w:tcBorders>
          </w:tcPr>
          <w:p w14:paraId="5DB873B8" w14:textId="77777777" w:rsidR="00B94089" w:rsidRPr="00D948E6" w:rsidRDefault="00B94089" w:rsidP="00B94089">
            <w:pPr>
              <w:pStyle w:val="TABLE-cell"/>
              <w:jc w:val="center"/>
            </w:pPr>
            <w:r w:rsidRPr="00D948E6">
              <w:t>0</w:t>
            </w:r>
          </w:p>
        </w:tc>
        <w:tc>
          <w:tcPr>
            <w:tcW w:w="537" w:type="dxa"/>
            <w:tcBorders>
              <w:top w:val="nil"/>
              <w:bottom w:val="nil"/>
            </w:tcBorders>
          </w:tcPr>
          <w:p w14:paraId="5DB873B9" w14:textId="77777777" w:rsidR="00B94089" w:rsidRPr="00D948E6" w:rsidRDefault="00B94089" w:rsidP="00B94089">
            <w:pPr>
              <w:pStyle w:val="TABLE-cell"/>
              <w:jc w:val="center"/>
              <w:rPr>
                <w:i/>
                <w:iCs/>
              </w:rPr>
            </w:pPr>
            <w:r w:rsidRPr="00D948E6">
              <w:rPr>
                <w:i/>
                <w:iCs/>
              </w:rPr>
              <w:t>b</w:t>
            </w:r>
          </w:p>
        </w:tc>
        <w:tc>
          <w:tcPr>
            <w:tcW w:w="537" w:type="dxa"/>
            <w:tcBorders>
              <w:top w:val="nil"/>
              <w:bottom w:val="nil"/>
            </w:tcBorders>
          </w:tcPr>
          <w:p w14:paraId="5DB873BA" w14:textId="77777777" w:rsidR="00B94089" w:rsidRPr="00D948E6" w:rsidRDefault="00B94089" w:rsidP="00B94089">
            <w:pPr>
              <w:pStyle w:val="TABLE-cell"/>
              <w:jc w:val="center"/>
            </w:pPr>
            <w:r w:rsidRPr="00D948E6">
              <w:t>96</w:t>
            </w:r>
          </w:p>
        </w:tc>
        <w:tc>
          <w:tcPr>
            <w:tcW w:w="537" w:type="dxa"/>
            <w:tcBorders>
              <w:top w:val="nil"/>
              <w:bottom w:val="nil"/>
            </w:tcBorders>
          </w:tcPr>
          <w:p w14:paraId="5DB873BB" w14:textId="77777777" w:rsidR="00B94089" w:rsidRPr="00D948E6" w:rsidRDefault="00B94089" w:rsidP="00B94089">
            <w:pPr>
              <w:pStyle w:val="TABLE-cell"/>
              <w:jc w:val="center"/>
            </w:pPr>
            <w:r w:rsidRPr="00D948E6">
              <w:t>6</w:t>
            </w:r>
          </w:p>
        </w:tc>
        <w:tc>
          <w:tcPr>
            <w:tcW w:w="537" w:type="dxa"/>
            <w:tcBorders>
              <w:top w:val="nil"/>
              <w:bottom w:val="nil"/>
            </w:tcBorders>
          </w:tcPr>
          <w:p w14:paraId="5DB873BC" w14:textId="77777777" w:rsidR="00B94089" w:rsidRPr="00D948E6" w:rsidRDefault="00B94089" w:rsidP="00B94089">
            <w:pPr>
              <w:pStyle w:val="TABLE-cell"/>
              <w:jc w:val="center"/>
            </w:pPr>
            <w:r w:rsidRPr="00D948E6">
              <w:t>2</w:t>
            </w:r>
          </w:p>
        </w:tc>
        <w:tc>
          <w:tcPr>
            <w:tcW w:w="537" w:type="dxa"/>
            <w:tcBorders>
              <w:top w:val="nil"/>
              <w:bottom w:val="nil"/>
              <w:right w:val="double" w:sz="4" w:space="0" w:color="auto"/>
            </w:tcBorders>
            <w:shd w:val="pct12" w:color="auto" w:fill="FFFFFF"/>
          </w:tcPr>
          <w:p w14:paraId="5DB873BD" w14:textId="77777777" w:rsidR="00B94089" w:rsidRPr="00D948E6" w:rsidRDefault="00B94089" w:rsidP="00B94089">
            <w:pPr>
              <w:pStyle w:val="TABLE-cell"/>
              <w:jc w:val="center"/>
            </w:pPr>
          </w:p>
        </w:tc>
      </w:tr>
      <w:tr w:rsidR="00B94089" w:rsidRPr="00D948E6" w14:paraId="5DB873C6" w14:textId="77777777" w:rsidTr="00270820">
        <w:trPr>
          <w:gridAfter w:val="1"/>
          <w:wAfter w:w="86" w:type="dxa"/>
          <w:cantSplit/>
          <w:jc w:val="center"/>
        </w:trPr>
        <w:tc>
          <w:tcPr>
            <w:tcW w:w="5848" w:type="dxa"/>
            <w:tcBorders>
              <w:top w:val="nil"/>
              <w:left w:val="double" w:sz="4" w:space="0" w:color="auto"/>
              <w:bottom w:val="nil"/>
            </w:tcBorders>
          </w:tcPr>
          <w:p w14:paraId="5DB873BF" w14:textId="77777777" w:rsidR="00B94089" w:rsidRPr="00D948E6" w:rsidRDefault="00B94089" w:rsidP="00B94089">
            <w:pPr>
              <w:pStyle w:val="TABLE-cell"/>
            </w:pPr>
            <w:r w:rsidRPr="00D948E6">
              <w:t>Battery voltage</w:t>
            </w:r>
          </w:p>
        </w:tc>
        <w:tc>
          <w:tcPr>
            <w:tcW w:w="537" w:type="dxa"/>
            <w:tcBorders>
              <w:top w:val="nil"/>
              <w:bottom w:val="nil"/>
            </w:tcBorders>
          </w:tcPr>
          <w:p w14:paraId="5DB873C0" w14:textId="77777777" w:rsidR="00B94089" w:rsidRPr="00D948E6" w:rsidRDefault="00B94089" w:rsidP="00B94089">
            <w:pPr>
              <w:pStyle w:val="TABLE-cell"/>
              <w:jc w:val="center"/>
            </w:pPr>
            <w:r w:rsidRPr="00D948E6">
              <w:t>0</w:t>
            </w:r>
          </w:p>
        </w:tc>
        <w:tc>
          <w:tcPr>
            <w:tcW w:w="537" w:type="dxa"/>
            <w:tcBorders>
              <w:top w:val="nil"/>
              <w:bottom w:val="nil"/>
            </w:tcBorders>
          </w:tcPr>
          <w:p w14:paraId="5DB873C1" w14:textId="77777777" w:rsidR="00B94089" w:rsidRPr="00D948E6" w:rsidRDefault="00B94089" w:rsidP="00B94089">
            <w:pPr>
              <w:pStyle w:val="TABLE-cell"/>
              <w:jc w:val="center"/>
              <w:rPr>
                <w:i/>
                <w:iCs/>
              </w:rPr>
            </w:pPr>
            <w:r w:rsidRPr="00D948E6">
              <w:rPr>
                <w:i/>
                <w:iCs/>
              </w:rPr>
              <w:t>b</w:t>
            </w:r>
          </w:p>
        </w:tc>
        <w:tc>
          <w:tcPr>
            <w:tcW w:w="537" w:type="dxa"/>
            <w:tcBorders>
              <w:top w:val="nil"/>
              <w:bottom w:val="nil"/>
            </w:tcBorders>
          </w:tcPr>
          <w:p w14:paraId="5DB873C2" w14:textId="77777777" w:rsidR="00B94089" w:rsidRPr="00D948E6" w:rsidRDefault="00B94089" w:rsidP="00B94089">
            <w:pPr>
              <w:pStyle w:val="TABLE-cell"/>
              <w:jc w:val="center"/>
            </w:pPr>
            <w:r w:rsidRPr="00D948E6">
              <w:t>96</w:t>
            </w:r>
          </w:p>
        </w:tc>
        <w:tc>
          <w:tcPr>
            <w:tcW w:w="537" w:type="dxa"/>
            <w:tcBorders>
              <w:top w:val="nil"/>
              <w:bottom w:val="nil"/>
            </w:tcBorders>
          </w:tcPr>
          <w:p w14:paraId="5DB873C3" w14:textId="77777777" w:rsidR="00B94089" w:rsidRPr="00D948E6" w:rsidRDefault="00B94089" w:rsidP="00B94089">
            <w:pPr>
              <w:pStyle w:val="TABLE-cell"/>
              <w:jc w:val="center"/>
            </w:pPr>
            <w:r w:rsidRPr="00D948E6">
              <w:t>6</w:t>
            </w:r>
          </w:p>
        </w:tc>
        <w:tc>
          <w:tcPr>
            <w:tcW w:w="537" w:type="dxa"/>
            <w:tcBorders>
              <w:top w:val="nil"/>
              <w:bottom w:val="nil"/>
            </w:tcBorders>
          </w:tcPr>
          <w:p w14:paraId="5DB873C4" w14:textId="77777777" w:rsidR="00B94089" w:rsidRPr="00D948E6" w:rsidRDefault="00B94089" w:rsidP="00B94089">
            <w:pPr>
              <w:pStyle w:val="TABLE-cell"/>
              <w:jc w:val="center"/>
            </w:pPr>
            <w:r w:rsidRPr="00D948E6">
              <w:t>3</w:t>
            </w:r>
          </w:p>
        </w:tc>
        <w:tc>
          <w:tcPr>
            <w:tcW w:w="537" w:type="dxa"/>
            <w:tcBorders>
              <w:top w:val="nil"/>
              <w:bottom w:val="nil"/>
              <w:right w:val="double" w:sz="4" w:space="0" w:color="auto"/>
            </w:tcBorders>
            <w:shd w:val="pct12" w:color="auto" w:fill="FFFFFF"/>
          </w:tcPr>
          <w:p w14:paraId="5DB873C5" w14:textId="77777777" w:rsidR="00B94089" w:rsidRPr="00D948E6" w:rsidRDefault="00B94089" w:rsidP="00B94089">
            <w:pPr>
              <w:pStyle w:val="TABLE-cell"/>
              <w:jc w:val="center"/>
            </w:pPr>
          </w:p>
        </w:tc>
      </w:tr>
      <w:tr w:rsidR="00B94089" w:rsidRPr="00D948E6" w14:paraId="5DB873CE" w14:textId="77777777" w:rsidTr="00270820">
        <w:trPr>
          <w:gridAfter w:val="1"/>
          <w:wAfter w:w="86" w:type="dxa"/>
          <w:cantSplit/>
          <w:jc w:val="center"/>
        </w:trPr>
        <w:tc>
          <w:tcPr>
            <w:tcW w:w="5848" w:type="dxa"/>
            <w:tcBorders>
              <w:top w:val="nil"/>
              <w:left w:val="double" w:sz="4" w:space="0" w:color="auto"/>
              <w:bottom w:val="nil"/>
            </w:tcBorders>
          </w:tcPr>
          <w:p w14:paraId="5DB873C7" w14:textId="77777777" w:rsidR="00B94089" w:rsidRPr="00D948E6" w:rsidRDefault="00B94089" w:rsidP="00B94089">
            <w:pPr>
              <w:pStyle w:val="TABLE-cell"/>
            </w:pPr>
            <w:r w:rsidRPr="00D948E6">
              <w:t>Battery initial capacity</w:t>
            </w:r>
          </w:p>
        </w:tc>
        <w:tc>
          <w:tcPr>
            <w:tcW w:w="537" w:type="dxa"/>
            <w:tcBorders>
              <w:top w:val="nil"/>
              <w:bottom w:val="nil"/>
            </w:tcBorders>
          </w:tcPr>
          <w:p w14:paraId="5DB873C8" w14:textId="77777777" w:rsidR="00B94089" w:rsidRPr="00D948E6" w:rsidRDefault="00B94089" w:rsidP="00B94089">
            <w:pPr>
              <w:pStyle w:val="TABLE-cell"/>
              <w:jc w:val="center"/>
            </w:pPr>
            <w:r w:rsidRPr="00D948E6">
              <w:t>0</w:t>
            </w:r>
          </w:p>
        </w:tc>
        <w:tc>
          <w:tcPr>
            <w:tcW w:w="537" w:type="dxa"/>
            <w:tcBorders>
              <w:top w:val="nil"/>
              <w:bottom w:val="nil"/>
            </w:tcBorders>
          </w:tcPr>
          <w:p w14:paraId="5DB873C9" w14:textId="77777777" w:rsidR="00B94089" w:rsidRPr="00D948E6" w:rsidRDefault="00B94089" w:rsidP="00B94089">
            <w:pPr>
              <w:pStyle w:val="TABLE-cell"/>
              <w:jc w:val="center"/>
              <w:rPr>
                <w:i/>
                <w:iCs/>
              </w:rPr>
            </w:pPr>
            <w:r w:rsidRPr="00D948E6">
              <w:rPr>
                <w:i/>
                <w:iCs/>
              </w:rPr>
              <w:t>b</w:t>
            </w:r>
          </w:p>
        </w:tc>
        <w:tc>
          <w:tcPr>
            <w:tcW w:w="537" w:type="dxa"/>
            <w:tcBorders>
              <w:top w:val="nil"/>
              <w:bottom w:val="nil"/>
            </w:tcBorders>
          </w:tcPr>
          <w:p w14:paraId="5DB873CA" w14:textId="77777777" w:rsidR="00B94089" w:rsidRPr="00D948E6" w:rsidRDefault="00B94089" w:rsidP="00B94089">
            <w:pPr>
              <w:pStyle w:val="TABLE-cell"/>
              <w:jc w:val="center"/>
            </w:pPr>
            <w:r w:rsidRPr="00D948E6">
              <w:t>96</w:t>
            </w:r>
          </w:p>
        </w:tc>
        <w:tc>
          <w:tcPr>
            <w:tcW w:w="537" w:type="dxa"/>
            <w:tcBorders>
              <w:top w:val="nil"/>
              <w:bottom w:val="nil"/>
            </w:tcBorders>
          </w:tcPr>
          <w:p w14:paraId="5DB873CB" w14:textId="77777777" w:rsidR="00B94089" w:rsidRPr="00D948E6" w:rsidRDefault="00B94089" w:rsidP="00B94089">
            <w:pPr>
              <w:pStyle w:val="TABLE-cell"/>
              <w:jc w:val="center"/>
            </w:pPr>
            <w:r w:rsidRPr="00D948E6">
              <w:t>6</w:t>
            </w:r>
          </w:p>
        </w:tc>
        <w:tc>
          <w:tcPr>
            <w:tcW w:w="537" w:type="dxa"/>
            <w:tcBorders>
              <w:top w:val="nil"/>
              <w:bottom w:val="nil"/>
            </w:tcBorders>
          </w:tcPr>
          <w:p w14:paraId="5DB873CC" w14:textId="77777777" w:rsidR="00B94089" w:rsidRPr="00D948E6" w:rsidRDefault="00B94089" w:rsidP="00B94089">
            <w:pPr>
              <w:pStyle w:val="TABLE-cell"/>
              <w:jc w:val="center"/>
            </w:pPr>
            <w:r w:rsidRPr="00D948E6">
              <w:t>4</w:t>
            </w:r>
          </w:p>
        </w:tc>
        <w:tc>
          <w:tcPr>
            <w:tcW w:w="537" w:type="dxa"/>
            <w:tcBorders>
              <w:top w:val="nil"/>
              <w:bottom w:val="nil"/>
              <w:right w:val="double" w:sz="4" w:space="0" w:color="auto"/>
            </w:tcBorders>
            <w:shd w:val="pct12" w:color="auto" w:fill="FFFFFF"/>
          </w:tcPr>
          <w:p w14:paraId="5DB873CD" w14:textId="77777777" w:rsidR="00B94089" w:rsidRPr="00D948E6" w:rsidRDefault="00B94089" w:rsidP="00B94089">
            <w:pPr>
              <w:pStyle w:val="TABLE-cell"/>
              <w:jc w:val="center"/>
            </w:pPr>
          </w:p>
        </w:tc>
      </w:tr>
      <w:tr w:rsidR="00B94089" w:rsidRPr="00D948E6" w14:paraId="5DB873D6" w14:textId="77777777" w:rsidTr="00270820">
        <w:trPr>
          <w:gridAfter w:val="1"/>
          <w:wAfter w:w="86" w:type="dxa"/>
          <w:cantSplit/>
          <w:jc w:val="center"/>
        </w:trPr>
        <w:tc>
          <w:tcPr>
            <w:tcW w:w="5848" w:type="dxa"/>
            <w:tcBorders>
              <w:top w:val="nil"/>
              <w:left w:val="double" w:sz="4" w:space="0" w:color="auto"/>
              <w:bottom w:val="nil"/>
            </w:tcBorders>
          </w:tcPr>
          <w:p w14:paraId="5DB873CF" w14:textId="77777777" w:rsidR="00B94089" w:rsidRPr="00D948E6" w:rsidRDefault="00B94089" w:rsidP="00B94089">
            <w:pPr>
              <w:pStyle w:val="TABLE-cell"/>
            </w:pPr>
            <w:r w:rsidRPr="00D948E6">
              <w:t>Battery installation date and time</w:t>
            </w:r>
          </w:p>
        </w:tc>
        <w:tc>
          <w:tcPr>
            <w:tcW w:w="537" w:type="dxa"/>
            <w:tcBorders>
              <w:top w:val="nil"/>
              <w:bottom w:val="nil"/>
            </w:tcBorders>
          </w:tcPr>
          <w:p w14:paraId="5DB873D0" w14:textId="77777777" w:rsidR="00B94089" w:rsidRPr="00D948E6" w:rsidRDefault="00B94089" w:rsidP="00B94089">
            <w:pPr>
              <w:pStyle w:val="TABLE-cell"/>
              <w:jc w:val="center"/>
            </w:pPr>
            <w:r w:rsidRPr="00D948E6">
              <w:t>0</w:t>
            </w:r>
          </w:p>
        </w:tc>
        <w:tc>
          <w:tcPr>
            <w:tcW w:w="537" w:type="dxa"/>
            <w:tcBorders>
              <w:top w:val="nil"/>
              <w:bottom w:val="nil"/>
            </w:tcBorders>
          </w:tcPr>
          <w:p w14:paraId="5DB873D1" w14:textId="77777777" w:rsidR="00B94089" w:rsidRPr="00D948E6" w:rsidRDefault="00B94089" w:rsidP="00B94089">
            <w:pPr>
              <w:pStyle w:val="TABLE-cell"/>
              <w:jc w:val="center"/>
              <w:rPr>
                <w:i/>
                <w:iCs/>
              </w:rPr>
            </w:pPr>
            <w:r w:rsidRPr="00D948E6">
              <w:rPr>
                <w:i/>
                <w:iCs/>
              </w:rPr>
              <w:t>b</w:t>
            </w:r>
          </w:p>
        </w:tc>
        <w:tc>
          <w:tcPr>
            <w:tcW w:w="537" w:type="dxa"/>
            <w:tcBorders>
              <w:top w:val="nil"/>
              <w:bottom w:val="nil"/>
            </w:tcBorders>
          </w:tcPr>
          <w:p w14:paraId="5DB873D2" w14:textId="77777777" w:rsidR="00B94089" w:rsidRPr="00D948E6" w:rsidRDefault="00B94089" w:rsidP="00B94089">
            <w:pPr>
              <w:pStyle w:val="TABLE-cell"/>
              <w:jc w:val="center"/>
            </w:pPr>
            <w:r w:rsidRPr="00D948E6">
              <w:t>96</w:t>
            </w:r>
          </w:p>
        </w:tc>
        <w:tc>
          <w:tcPr>
            <w:tcW w:w="537" w:type="dxa"/>
            <w:tcBorders>
              <w:top w:val="nil"/>
              <w:bottom w:val="nil"/>
            </w:tcBorders>
          </w:tcPr>
          <w:p w14:paraId="5DB873D3" w14:textId="77777777" w:rsidR="00B94089" w:rsidRPr="00D948E6" w:rsidRDefault="00B94089" w:rsidP="00B94089">
            <w:pPr>
              <w:pStyle w:val="TABLE-cell"/>
              <w:jc w:val="center"/>
            </w:pPr>
            <w:r w:rsidRPr="00D948E6">
              <w:t>6</w:t>
            </w:r>
          </w:p>
        </w:tc>
        <w:tc>
          <w:tcPr>
            <w:tcW w:w="537" w:type="dxa"/>
            <w:tcBorders>
              <w:top w:val="nil"/>
              <w:bottom w:val="nil"/>
            </w:tcBorders>
          </w:tcPr>
          <w:p w14:paraId="5DB873D4" w14:textId="77777777" w:rsidR="00B94089" w:rsidRPr="00D948E6" w:rsidRDefault="00B94089" w:rsidP="00B94089">
            <w:pPr>
              <w:pStyle w:val="TABLE-cell"/>
              <w:jc w:val="center"/>
            </w:pPr>
            <w:r w:rsidRPr="00D948E6">
              <w:t>5</w:t>
            </w:r>
          </w:p>
        </w:tc>
        <w:tc>
          <w:tcPr>
            <w:tcW w:w="537" w:type="dxa"/>
            <w:tcBorders>
              <w:top w:val="nil"/>
              <w:bottom w:val="nil"/>
              <w:right w:val="double" w:sz="4" w:space="0" w:color="auto"/>
            </w:tcBorders>
            <w:shd w:val="pct12" w:color="auto" w:fill="FFFFFF"/>
          </w:tcPr>
          <w:p w14:paraId="5DB873D5" w14:textId="77777777" w:rsidR="00B94089" w:rsidRPr="00D948E6" w:rsidRDefault="00B94089" w:rsidP="00B94089">
            <w:pPr>
              <w:pStyle w:val="TABLE-cell"/>
              <w:jc w:val="center"/>
            </w:pPr>
          </w:p>
        </w:tc>
      </w:tr>
      <w:tr w:rsidR="00B94089" w:rsidRPr="00D948E6" w14:paraId="5DB873DE" w14:textId="77777777" w:rsidTr="00270820">
        <w:trPr>
          <w:gridAfter w:val="1"/>
          <w:wAfter w:w="86" w:type="dxa"/>
          <w:cantSplit/>
          <w:jc w:val="center"/>
        </w:trPr>
        <w:tc>
          <w:tcPr>
            <w:tcW w:w="5848" w:type="dxa"/>
            <w:tcBorders>
              <w:top w:val="nil"/>
              <w:left w:val="double" w:sz="4" w:space="0" w:color="auto"/>
              <w:bottom w:val="nil"/>
            </w:tcBorders>
          </w:tcPr>
          <w:p w14:paraId="5DB873D7" w14:textId="77777777" w:rsidR="00B94089" w:rsidRPr="00D948E6" w:rsidRDefault="00B94089" w:rsidP="00B94089">
            <w:pPr>
              <w:pStyle w:val="TABLE-cell"/>
            </w:pPr>
            <w:r w:rsidRPr="00D948E6">
              <w:t>Battery estimated remaining use time</w:t>
            </w:r>
          </w:p>
        </w:tc>
        <w:tc>
          <w:tcPr>
            <w:tcW w:w="537" w:type="dxa"/>
            <w:tcBorders>
              <w:top w:val="nil"/>
              <w:bottom w:val="nil"/>
            </w:tcBorders>
          </w:tcPr>
          <w:p w14:paraId="5DB873D8" w14:textId="77777777" w:rsidR="00B94089" w:rsidRPr="00D948E6" w:rsidRDefault="00B94089" w:rsidP="00B94089">
            <w:pPr>
              <w:pStyle w:val="TABLE-cell"/>
              <w:jc w:val="center"/>
            </w:pPr>
            <w:r w:rsidRPr="00D948E6">
              <w:t>0</w:t>
            </w:r>
          </w:p>
        </w:tc>
        <w:tc>
          <w:tcPr>
            <w:tcW w:w="537" w:type="dxa"/>
            <w:tcBorders>
              <w:top w:val="nil"/>
              <w:bottom w:val="nil"/>
            </w:tcBorders>
          </w:tcPr>
          <w:p w14:paraId="5DB873D9" w14:textId="77777777" w:rsidR="00B94089" w:rsidRPr="00D948E6" w:rsidRDefault="00B94089" w:rsidP="00B94089">
            <w:pPr>
              <w:pStyle w:val="TABLE-cell"/>
              <w:jc w:val="center"/>
              <w:rPr>
                <w:i/>
                <w:iCs/>
              </w:rPr>
            </w:pPr>
            <w:r w:rsidRPr="00D948E6">
              <w:rPr>
                <w:i/>
                <w:iCs/>
              </w:rPr>
              <w:t>b</w:t>
            </w:r>
          </w:p>
        </w:tc>
        <w:tc>
          <w:tcPr>
            <w:tcW w:w="537" w:type="dxa"/>
            <w:tcBorders>
              <w:top w:val="nil"/>
              <w:bottom w:val="nil"/>
            </w:tcBorders>
          </w:tcPr>
          <w:p w14:paraId="5DB873DA" w14:textId="77777777" w:rsidR="00B94089" w:rsidRPr="00D948E6" w:rsidRDefault="00B94089" w:rsidP="00B94089">
            <w:pPr>
              <w:pStyle w:val="TABLE-cell"/>
              <w:jc w:val="center"/>
            </w:pPr>
            <w:r w:rsidRPr="00D948E6">
              <w:t>96</w:t>
            </w:r>
          </w:p>
        </w:tc>
        <w:tc>
          <w:tcPr>
            <w:tcW w:w="537" w:type="dxa"/>
            <w:tcBorders>
              <w:top w:val="nil"/>
              <w:bottom w:val="nil"/>
            </w:tcBorders>
          </w:tcPr>
          <w:p w14:paraId="5DB873DB" w14:textId="77777777" w:rsidR="00B94089" w:rsidRPr="00D948E6" w:rsidRDefault="00B94089" w:rsidP="00B94089">
            <w:pPr>
              <w:pStyle w:val="TABLE-cell"/>
              <w:jc w:val="center"/>
            </w:pPr>
            <w:r w:rsidRPr="00D948E6">
              <w:t>6</w:t>
            </w:r>
          </w:p>
        </w:tc>
        <w:tc>
          <w:tcPr>
            <w:tcW w:w="537" w:type="dxa"/>
            <w:tcBorders>
              <w:top w:val="nil"/>
              <w:bottom w:val="nil"/>
            </w:tcBorders>
          </w:tcPr>
          <w:p w14:paraId="5DB873DC" w14:textId="77777777" w:rsidR="00B94089" w:rsidRPr="00D948E6" w:rsidRDefault="00B94089" w:rsidP="00B94089">
            <w:pPr>
              <w:pStyle w:val="TABLE-cell"/>
              <w:jc w:val="center"/>
            </w:pPr>
            <w:r w:rsidRPr="00D948E6">
              <w:t>6</w:t>
            </w:r>
          </w:p>
        </w:tc>
        <w:tc>
          <w:tcPr>
            <w:tcW w:w="537" w:type="dxa"/>
            <w:tcBorders>
              <w:top w:val="nil"/>
              <w:bottom w:val="nil"/>
              <w:right w:val="double" w:sz="4" w:space="0" w:color="auto"/>
            </w:tcBorders>
            <w:shd w:val="pct12" w:color="auto" w:fill="FFFFFF"/>
          </w:tcPr>
          <w:p w14:paraId="5DB873DD" w14:textId="77777777" w:rsidR="00B94089" w:rsidRPr="00D948E6" w:rsidRDefault="00B94089" w:rsidP="00B94089">
            <w:pPr>
              <w:pStyle w:val="TABLE-cell"/>
              <w:jc w:val="center"/>
            </w:pPr>
          </w:p>
        </w:tc>
      </w:tr>
      <w:tr w:rsidR="00B94089" w:rsidRPr="00D948E6" w14:paraId="5DB873E6" w14:textId="77777777" w:rsidTr="00270820">
        <w:trPr>
          <w:gridAfter w:val="1"/>
          <w:wAfter w:w="86" w:type="dxa"/>
          <w:cantSplit/>
          <w:jc w:val="center"/>
        </w:trPr>
        <w:tc>
          <w:tcPr>
            <w:tcW w:w="5848" w:type="dxa"/>
            <w:tcBorders>
              <w:top w:val="nil"/>
              <w:left w:val="double" w:sz="4" w:space="0" w:color="auto"/>
              <w:bottom w:val="nil"/>
            </w:tcBorders>
          </w:tcPr>
          <w:p w14:paraId="5DB873DF" w14:textId="77777777" w:rsidR="00B94089" w:rsidRPr="00D948E6" w:rsidRDefault="00B94089" w:rsidP="00B94089">
            <w:pPr>
              <w:pStyle w:val="TABLE-cell"/>
            </w:pPr>
            <w:r w:rsidRPr="00D948E6">
              <w:t>Aux. supply use time counter</w:t>
            </w:r>
          </w:p>
        </w:tc>
        <w:tc>
          <w:tcPr>
            <w:tcW w:w="537" w:type="dxa"/>
            <w:tcBorders>
              <w:top w:val="nil"/>
              <w:bottom w:val="nil"/>
            </w:tcBorders>
          </w:tcPr>
          <w:p w14:paraId="5DB873E0" w14:textId="77777777" w:rsidR="00B94089" w:rsidRPr="00D948E6" w:rsidRDefault="00B94089" w:rsidP="00B94089">
            <w:pPr>
              <w:pStyle w:val="TABLE-cell"/>
              <w:jc w:val="center"/>
            </w:pPr>
            <w:r w:rsidRPr="00D948E6">
              <w:t>0</w:t>
            </w:r>
          </w:p>
        </w:tc>
        <w:tc>
          <w:tcPr>
            <w:tcW w:w="537" w:type="dxa"/>
            <w:tcBorders>
              <w:top w:val="nil"/>
              <w:bottom w:val="nil"/>
            </w:tcBorders>
          </w:tcPr>
          <w:p w14:paraId="5DB873E1" w14:textId="77777777" w:rsidR="00B94089" w:rsidRPr="00D948E6" w:rsidRDefault="00B94089" w:rsidP="00B94089">
            <w:pPr>
              <w:pStyle w:val="TABLE-cell"/>
              <w:jc w:val="center"/>
              <w:rPr>
                <w:i/>
                <w:iCs/>
              </w:rPr>
            </w:pPr>
            <w:r w:rsidRPr="00D948E6">
              <w:rPr>
                <w:i/>
                <w:iCs/>
              </w:rPr>
              <w:t>b</w:t>
            </w:r>
          </w:p>
        </w:tc>
        <w:tc>
          <w:tcPr>
            <w:tcW w:w="537" w:type="dxa"/>
            <w:tcBorders>
              <w:top w:val="nil"/>
              <w:bottom w:val="nil"/>
            </w:tcBorders>
          </w:tcPr>
          <w:p w14:paraId="5DB873E2" w14:textId="77777777" w:rsidR="00B94089" w:rsidRPr="00D948E6" w:rsidRDefault="00B94089" w:rsidP="00B94089">
            <w:pPr>
              <w:pStyle w:val="TABLE-cell"/>
              <w:jc w:val="center"/>
            </w:pPr>
            <w:r w:rsidRPr="00D948E6">
              <w:t>96</w:t>
            </w:r>
          </w:p>
        </w:tc>
        <w:tc>
          <w:tcPr>
            <w:tcW w:w="537" w:type="dxa"/>
            <w:tcBorders>
              <w:top w:val="nil"/>
              <w:bottom w:val="nil"/>
            </w:tcBorders>
          </w:tcPr>
          <w:p w14:paraId="5DB873E3" w14:textId="77777777" w:rsidR="00B94089" w:rsidRPr="00D948E6" w:rsidRDefault="00B94089" w:rsidP="00B94089">
            <w:pPr>
              <w:pStyle w:val="TABLE-cell"/>
              <w:jc w:val="center"/>
            </w:pPr>
            <w:r w:rsidRPr="00D948E6">
              <w:t>6</w:t>
            </w:r>
          </w:p>
        </w:tc>
        <w:tc>
          <w:tcPr>
            <w:tcW w:w="537" w:type="dxa"/>
            <w:tcBorders>
              <w:top w:val="nil"/>
              <w:bottom w:val="nil"/>
            </w:tcBorders>
          </w:tcPr>
          <w:p w14:paraId="5DB873E4" w14:textId="77777777" w:rsidR="00B94089" w:rsidRPr="00D948E6" w:rsidRDefault="00B94089" w:rsidP="00B94089">
            <w:pPr>
              <w:pStyle w:val="TABLE-cell"/>
              <w:jc w:val="center"/>
            </w:pPr>
            <w:r w:rsidRPr="00D948E6">
              <w:t>10</w:t>
            </w:r>
          </w:p>
        </w:tc>
        <w:tc>
          <w:tcPr>
            <w:tcW w:w="537" w:type="dxa"/>
            <w:tcBorders>
              <w:top w:val="nil"/>
              <w:bottom w:val="nil"/>
              <w:right w:val="double" w:sz="4" w:space="0" w:color="auto"/>
            </w:tcBorders>
            <w:shd w:val="pct12" w:color="auto" w:fill="FFFFFF"/>
          </w:tcPr>
          <w:p w14:paraId="5DB873E5" w14:textId="77777777" w:rsidR="00B94089" w:rsidRPr="00D948E6" w:rsidRDefault="00B94089" w:rsidP="00B94089">
            <w:pPr>
              <w:pStyle w:val="TABLE-cell"/>
              <w:jc w:val="center"/>
            </w:pPr>
          </w:p>
        </w:tc>
      </w:tr>
      <w:tr w:rsidR="00B94089" w:rsidRPr="00D948E6" w14:paraId="5DB873EE" w14:textId="77777777" w:rsidTr="00270820">
        <w:trPr>
          <w:gridAfter w:val="1"/>
          <w:wAfter w:w="86" w:type="dxa"/>
          <w:cantSplit/>
          <w:jc w:val="center"/>
        </w:trPr>
        <w:tc>
          <w:tcPr>
            <w:tcW w:w="5848" w:type="dxa"/>
            <w:tcBorders>
              <w:top w:val="nil"/>
              <w:left w:val="double" w:sz="4" w:space="0" w:color="auto"/>
              <w:bottom w:val="single" w:sz="4" w:space="0" w:color="auto"/>
            </w:tcBorders>
          </w:tcPr>
          <w:p w14:paraId="5DB873E7" w14:textId="77777777" w:rsidR="00B94089" w:rsidRPr="00D948E6" w:rsidRDefault="00B94089" w:rsidP="00B94089">
            <w:pPr>
              <w:pStyle w:val="TABLE-cell"/>
            </w:pPr>
            <w:r w:rsidRPr="00D948E6">
              <w:t>Aux. voltage (measured)</w:t>
            </w:r>
          </w:p>
        </w:tc>
        <w:tc>
          <w:tcPr>
            <w:tcW w:w="537" w:type="dxa"/>
            <w:tcBorders>
              <w:top w:val="nil"/>
              <w:bottom w:val="single" w:sz="4" w:space="0" w:color="auto"/>
            </w:tcBorders>
          </w:tcPr>
          <w:p w14:paraId="5DB873E8" w14:textId="77777777" w:rsidR="00B94089" w:rsidRPr="00D948E6" w:rsidRDefault="00B94089" w:rsidP="00B94089">
            <w:pPr>
              <w:pStyle w:val="TABLE-cell"/>
              <w:jc w:val="center"/>
            </w:pPr>
            <w:r w:rsidRPr="00D948E6">
              <w:t>0</w:t>
            </w:r>
          </w:p>
        </w:tc>
        <w:tc>
          <w:tcPr>
            <w:tcW w:w="537" w:type="dxa"/>
            <w:tcBorders>
              <w:top w:val="nil"/>
              <w:bottom w:val="single" w:sz="4" w:space="0" w:color="auto"/>
            </w:tcBorders>
          </w:tcPr>
          <w:p w14:paraId="5DB873E9" w14:textId="77777777" w:rsidR="00B94089" w:rsidRPr="00D948E6" w:rsidRDefault="00B94089" w:rsidP="00B94089">
            <w:pPr>
              <w:pStyle w:val="TABLE-cell"/>
              <w:jc w:val="center"/>
              <w:rPr>
                <w:i/>
                <w:iCs/>
              </w:rPr>
            </w:pPr>
            <w:r w:rsidRPr="00D948E6">
              <w:rPr>
                <w:i/>
                <w:iCs/>
              </w:rPr>
              <w:t>b</w:t>
            </w:r>
          </w:p>
        </w:tc>
        <w:tc>
          <w:tcPr>
            <w:tcW w:w="537" w:type="dxa"/>
            <w:tcBorders>
              <w:top w:val="nil"/>
              <w:bottom w:val="single" w:sz="4" w:space="0" w:color="auto"/>
            </w:tcBorders>
          </w:tcPr>
          <w:p w14:paraId="5DB873EA" w14:textId="77777777" w:rsidR="00B94089" w:rsidRPr="00D948E6" w:rsidRDefault="00B94089" w:rsidP="00B94089">
            <w:pPr>
              <w:pStyle w:val="TABLE-cell"/>
              <w:jc w:val="center"/>
            </w:pPr>
            <w:r w:rsidRPr="00D948E6">
              <w:t>96</w:t>
            </w:r>
          </w:p>
        </w:tc>
        <w:tc>
          <w:tcPr>
            <w:tcW w:w="537" w:type="dxa"/>
            <w:tcBorders>
              <w:top w:val="nil"/>
              <w:bottom w:val="single" w:sz="4" w:space="0" w:color="auto"/>
            </w:tcBorders>
          </w:tcPr>
          <w:p w14:paraId="5DB873EB" w14:textId="77777777" w:rsidR="00B94089" w:rsidRPr="00D948E6" w:rsidRDefault="00B94089" w:rsidP="00B94089">
            <w:pPr>
              <w:pStyle w:val="TABLE-cell"/>
              <w:jc w:val="center"/>
            </w:pPr>
            <w:r w:rsidRPr="00D948E6">
              <w:t>6</w:t>
            </w:r>
          </w:p>
        </w:tc>
        <w:tc>
          <w:tcPr>
            <w:tcW w:w="537" w:type="dxa"/>
            <w:tcBorders>
              <w:top w:val="nil"/>
              <w:bottom w:val="single" w:sz="4" w:space="0" w:color="auto"/>
            </w:tcBorders>
          </w:tcPr>
          <w:p w14:paraId="5DB873EC" w14:textId="77777777" w:rsidR="00B94089" w:rsidRPr="00D948E6" w:rsidRDefault="00B94089" w:rsidP="00B94089">
            <w:pPr>
              <w:pStyle w:val="TABLE-cell"/>
              <w:jc w:val="center"/>
            </w:pPr>
            <w:r w:rsidRPr="00D948E6">
              <w:t>11</w:t>
            </w:r>
          </w:p>
        </w:tc>
        <w:tc>
          <w:tcPr>
            <w:tcW w:w="537" w:type="dxa"/>
            <w:tcBorders>
              <w:top w:val="nil"/>
              <w:bottom w:val="single" w:sz="4" w:space="0" w:color="auto"/>
              <w:right w:val="double" w:sz="4" w:space="0" w:color="auto"/>
            </w:tcBorders>
            <w:shd w:val="pct12" w:color="auto" w:fill="FFFFFF"/>
          </w:tcPr>
          <w:p w14:paraId="5DB873ED" w14:textId="77777777" w:rsidR="00B94089" w:rsidRPr="00D948E6" w:rsidRDefault="00B94089" w:rsidP="00B94089">
            <w:pPr>
              <w:pStyle w:val="TABLE-cell"/>
              <w:jc w:val="center"/>
            </w:pPr>
          </w:p>
        </w:tc>
      </w:tr>
      <w:tr w:rsidR="00B94089" w:rsidRPr="00D948E6" w14:paraId="5DB873F6" w14:textId="77777777" w:rsidTr="00270820">
        <w:trPr>
          <w:gridAfter w:val="1"/>
          <w:wAfter w:w="86" w:type="dxa"/>
          <w:cantSplit/>
          <w:jc w:val="center"/>
        </w:trPr>
        <w:tc>
          <w:tcPr>
            <w:tcW w:w="5848" w:type="dxa"/>
            <w:tcBorders>
              <w:top w:val="single" w:sz="4" w:space="0" w:color="auto"/>
              <w:left w:val="double" w:sz="4" w:space="0" w:color="auto"/>
              <w:bottom w:val="dashed" w:sz="4" w:space="0" w:color="auto"/>
            </w:tcBorders>
          </w:tcPr>
          <w:p w14:paraId="5DB873EF" w14:textId="77777777" w:rsidR="00B94089" w:rsidRPr="004F26FE" w:rsidRDefault="00B94089" w:rsidP="00B94089">
            <w:pPr>
              <w:pStyle w:val="TABLE-cell"/>
              <w:rPr>
                <w:rStyle w:val="Strong"/>
              </w:rPr>
            </w:pPr>
            <w:r w:rsidRPr="004F26FE">
              <w:rPr>
                <w:rStyle w:val="Strong"/>
              </w:rPr>
              <w:t>Power failure</w:t>
            </w:r>
            <w:r w:rsidRPr="004F26FE">
              <w:rPr>
                <w:rStyle w:val="Strong"/>
              </w:rPr>
              <w:fldChar w:fldCharType="begin"/>
            </w:r>
            <w:r w:rsidRPr="004F26FE">
              <w:rPr>
                <w:rStyle w:val="Strong"/>
              </w:rPr>
              <w:instrText xml:space="preserve"> XE "Power failure" </w:instrText>
            </w:r>
            <w:r w:rsidRPr="004F26FE">
              <w:rPr>
                <w:rStyle w:val="Strong"/>
              </w:rPr>
              <w:fldChar w:fldCharType="end"/>
            </w:r>
            <w:r w:rsidRPr="004F26FE">
              <w:rPr>
                <w:rStyle w:val="Strong"/>
              </w:rPr>
              <w:t xml:space="preserve"> monitoring</w:t>
            </w:r>
          </w:p>
        </w:tc>
        <w:tc>
          <w:tcPr>
            <w:tcW w:w="537" w:type="dxa"/>
            <w:tcBorders>
              <w:top w:val="single" w:sz="4" w:space="0" w:color="auto"/>
              <w:bottom w:val="dashed" w:sz="4" w:space="0" w:color="auto"/>
            </w:tcBorders>
          </w:tcPr>
          <w:p w14:paraId="5DB873F0" w14:textId="77777777" w:rsidR="00B94089" w:rsidRPr="00D948E6" w:rsidRDefault="00B94089" w:rsidP="00B94089">
            <w:pPr>
              <w:pStyle w:val="TABLE-cell"/>
              <w:jc w:val="center"/>
            </w:pPr>
          </w:p>
        </w:tc>
        <w:tc>
          <w:tcPr>
            <w:tcW w:w="537" w:type="dxa"/>
            <w:tcBorders>
              <w:top w:val="single" w:sz="4" w:space="0" w:color="auto"/>
              <w:bottom w:val="dashed" w:sz="4" w:space="0" w:color="auto"/>
            </w:tcBorders>
          </w:tcPr>
          <w:p w14:paraId="5DB873F1" w14:textId="77777777" w:rsidR="00B94089" w:rsidRPr="00D948E6" w:rsidRDefault="00B94089" w:rsidP="00B94089">
            <w:pPr>
              <w:pStyle w:val="TABLE-cell"/>
              <w:jc w:val="center"/>
            </w:pPr>
          </w:p>
        </w:tc>
        <w:tc>
          <w:tcPr>
            <w:tcW w:w="537" w:type="dxa"/>
            <w:tcBorders>
              <w:top w:val="single" w:sz="4" w:space="0" w:color="auto"/>
              <w:bottom w:val="dashed" w:sz="4" w:space="0" w:color="auto"/>
            </w:tcBorders>
          </w:tcPr>
          <w:p w14:paraId="5DB873F2" w14:textId="77777777" w:rsidR="00B94089" w:rsidRPr="00D948E6" w:rsidRDefault="00B94089" w:rsidP="00B94089">
            <w:pPr>
              <w:pStyle w:val="TABLE-cell"/>
              <w:jc w:val="center"/>
            </w:pPr>
          </w:p>
        </w:tc>
        <w:tc>
          <w:tcPr>
            <w:tcW w:w="537" w:type="dxa"/>
            <w:tcBorders>
              <w:top w:val="single" w:sz="4" w:space="0" w:color="auto"/>
              <w:bottom w:val="dashed" w:sz="4" w:space="0" w:color="auto"/>
            </w:tcBorders>
          </w:tcPr>
          <w:p w14:paraId="5DB873F3" w14:textId="77777777" w:rsidR="00B94089" w:rsidRPr="00D948E6" w:rsidRDefault="00B94089" w:rsidP="00B94089">
            <w:pPr>
              <w:pStyle w:val="TABLE-cell"/>
              <w:jc w:val="center"/>
            </w:pPr>
          </w:p>
        </w:tc>
        <w:tc>
          <w:tcPr>
            <w:tcW w:w="537" w:type="dxa"/>
            <w:tcBorders>
              <w:top w:val="single" w:sz="4" w:space="0" w:color="auto"/>
              <w:bottom w:val="dashed" w:sz="4" w:space="0" w:color="auto"/>
            </w:tcBorders>
          </w:tcPr>
          <w:p w14:paraId="5DB873F4" w14:textId="77777777" w:rsidR="00B94089" w:rsidRPr="00D948E6" w:rsidRDefault="00B94089" w:rsidP="00B94089">
            <w:pPr>
              <w:pStyle w:val="TABLE-cell"/>
              <w:jc w:val="center"/>
            </w:pPr>
          </w:p>
        </w:tc>
        <w:tc>
          <w:tcPr>
            <w:tcW w:w="537" w:type="dxa"/>
            <w:tcBorders>
              <w:top w:val="single" w:sz="4" w:space="0" w:color="auto"/>
              <w:bottom w:val="dashed" w:sz="4" w:space="0" w:color="auto"/>
              <w:right w:val="double" w:sz="4" w:space="0" w:color="auto"/>
            </w:tcBorders>
            <w:shd w:val="pct12" w:color="auto" w:fill="FFFFFF"/>
          </w:tcPr>
          <w:p w14:paraId="5DB873F5" w14:textId="77777777" w:rsidR="00B94089" w:rsidRPr="00D948E6" w:rsidRDefault="00B94089" w:rsidP="00B94089">
            <w:pPr>
              <w:pStyle w:val="TABLE-cell"/>
              <w:jc w:val="center"/>
            </w:pPr>
          </w:p>
        </w:tc>
      </w:tr>
      <w:tr w:rsidR="00B94089" w:rsidRPr="00D948E6" w14:paraId="5DB873FE" w14:textId="77777777" w:rsidTr="00270820">
        <w:trPr>
          <w:gridAfter w:val="1"/>
          <w:wAfter w:w="86" w:type="dxa"/>
          <w:cantSplit/>
          <w:jc w:val="center"/>
        </w:trPr>
        <w:tc>
          <w:tcPr>
            <w:tcW w:w="5848" w:type="dxa"/>
            <w:tcBorders>
              <w:top w:val="dashed" w:sz="4" w:space="0" w:color="auto"/>
              <w:left w:val="double" w:sz="4" w:space="0" w:color="auto"/>
              <w:bottom w:val="nil"/>
            </w:tcBorders>
          </w:tcPr>
          <w:p w14:paraId="5DB873F7" w14:textId="77777777" w:rsidR="00B94089" w:rsidRPr="00D948E6" w:rsidRDefault="00B94089" w:rsidP="00B94089">
            <w:pPr>
              <w:pStyle w:val="TABLE-cell"/>
            </w:pPr>
            <w:r w:rsidRPr="00D948E6">
              <w:t>Number of power failures</w:t>
            </w:r>
          </w:p>
        </w:tc>
        <w:tc>
          <w:tcPr>
            <w:tcW w:w="537" w:type="dxa"/>
            <w:tcBorders>
              <w:top w:val="dashed" w:sz="4" w:space="0" w:color="auto"/>
              <w:bottom w:val="nil"/>
            </w:tcBorders>
          </w:tcPr>
          <w:p w14:paraId="5DB873F8" w14:textId="77777777" w:rsidR="00B94089" w:rsidRPr="00D948E6" w:rsidRDefault="00B94089" w:rsidP="00B94089">
            <w:pPr>
              <w:pStyle w:val="TABLE-cell"/>
              <w:jc w:val="center"/>
            </w:pPr>
          </w:p>
        </w:tc>
        <w:tc>
          <w:tcPr>
            <w:tcW w:w="537" w:type="dxa"/>
            <w:tcBorders>
              <w:top w:val="dashed" w:sz="4" w:space="0" w:color="auto"/>
              <w:bottom w:val="nil"/>
            </w:tcBorders>
          </w:tcPr>
          <w:p w14:paraId="5DB873F9" w14:textId="77777777" w:rsidR="00B94089" w:rsidRPr="00D948E6" w:rsidRDefault="00B94089" w:rsidP="00B94089">
            <w:pPr>
              <w:pStyle w:val="TABLE-cell"/>
              <w:jc w:val="center"/>
            </w:pPr>
          </w:p>
        </w:tc>
        <w:tc>
          <w:tcPr>
            <w:tcW w:w="537" w:type="dxa"/>
            <w:tcBorders>
              <w:top w:val="dashed" w:sz="4" w:space="0" w:color="auto"/>
              <w:bottom w:val="nil"/>
            </w:tcBorders>
          </w:tcPr>
          <w:p w14:paraId="5DB873FA" w14:textId="77777777" w:rsidR="00B94089" w:rsidRPr="00D948E6" w:rsidRDefault="00B94089" w:rsidP="00B94089">
            <w:pPr>
              <w:pStyle w:val="TABLE-cell"/>
              <w:jc w:val="center"/>
            </w:pPr>
          </w:p>
        </w:tc>
        <w:tc>
          <w:tcPr>
            <w:tcW w:w="537" w:type="dxa"/>
            <w:tcBorders>
              <w:top w:val="dashed" w:sz="4" w:space="0" w:color="auto"/>
              <w:bottom w:val="nil"/>
            </w:tcBorders>
          </w:tcPr>
          <w:p w14:paraId="5DB873FB" w14:textId="77777777" w:rsidR="00B94089" w:rsidRPr="00D948E6" w:rsidRDefault="00B94089" w:rsidP="00B94089">
            <w:pPr>
              <w:pStyle w:val="TABLE-cell"/>
              <w:jc w:val="center"/>
            </w:pPr>
          </w:p>
        </w:tc>
        <w:tc>
          <w:tcPr>
            <w:tcW w:w="537" w:type="dxa"/>
            <w:tcBorders>
              <w:top w:val="dashed" w:sz="4" w:space="0" w:color="auto"/>
              <w:bottom w:val="nil"/>
            </w:tcBorders>
          </w:tcPr>
          <w:p w14:paraId="5DB873FC" w14:textId="77777777" w:rsidR="00B94089" w:rsidRPr="00D948E6" w:rsidRDefault="00B94089" w:rsidP="00B94089">
            <w:pPr>
              <w:pStyle w:val="TABLE-cell"/>
              <w:jc w:val="center"/>
            </w:pPr>
          </w:p>
        </w:tc>
        <w:tc>
          <w:tcPr>
            <w:tcW w:w="537" w:type="dxa"/>
            <w:tcBorders>
              <w:top w:val="dashed" w:sz="4" w:space="0" w:color="auto"/>
              <w:bottom w:val="nil"/>
              <w:right w:val="double" w:sz="4" w:space="0" w:color="auto"/>
            </w:tcBorders>
            <w:shd w:val="pct12" w:color="auto" w:fill="FFFFFF"/>
          </w:tcPr>
          <w:p w14:paraId="5DB873FD" w14:textId="77777777" w:rsidR="00B94089" w:rsidRPr="00D948E6" w:rsidRDefault="00B94089" w:rsidP="00B94089">
            <w:pPr>
              <w:pStyle w:val="TABLE-cell"/>
              <w:jc w:val="center"/>
            </w:pPr>
          </w:p>
        </w:tc>
      </w:tr>
      <w:tr w:rsidR="00B94089" w:rsidRPr="00D948E6" w14:paraId="5DB87406" w14:textId="77777777" w:rsidTr="00270820">
        <w:trPr>
          <w:gridAfter w:val="1"/>
          <w:wAfter w:w="86" w:type="dxa"/>
          <w:cantSplit/>
          <w:jc w:val="center"/>
        </w:trPr>
        <w:tc>
          <w:tcPr>
            <w:tcW w:w="5848" w:type="dxa"/>
            <w:tcBorders>
              <w:top w:val="nil"/>
              <w:left w:val="double" w:sz="4" w:space="0" w:color="auto"/>
              <w:bottom w:val="nil"/>
            </w:tcBorders>
          </w:tcPr>
          <w:p w14:paraId="5DB873FF" w14:textId="77777777" w:rsidR="00B94089" w:rsidRPr="00D948E6" w:rsidRDefault="00B94089" w:rsidP="00B94089">
            <w:pPr>
              <w:pStyle w:val="TABLE-cell"/>
            </w:pPr>
            <w:r w:rsidRPr="00D948E6">
              <w:t>In all three phases</w:t>
            </w:r>
          </w:p>
        </w:tc>
        <w:tc>
          <w:tcPr>
            <w:tcW w:w="537" w:type="dxa"/>
            <w:tcBorders>
              <w:top w:val="nil"/>
              <w:bottom w:val="nil"/>
            </w:tcBorders>
          </w:tcPr>
          <w:p w14:paraId="5DB87400" w14:textId="77777777" w:rsidR="00B94089" w:rsidRPr="00D948E6" w:rsidRDefault="00B94089" w:rsidP="00B94089">
            <w:pPr>
              <w:pStyle w:val="TABLE-cell"/>
              <w:jc w:val="center"/>
            </w:pPr>
            <w:r w:rsidRPr="00D948E6">
              <w:t>0</w:t>
            </w:r>
          </w:p>
        </w:tc>
        <w:tc>
          <w:tcPr>
            <w:tcW w:w="537" w:type="dxa"/>
            <w:tcBorders>
              <w:top w:val="nil"/>
              <w:bottom w:val="nil"/>
            </w:tcBorders>
          </w:tcPr>
          <w:p w14:paraId="5DB87401" w14:textId="77777777" w:rsidR="00B94089" w:rsidRPr="00D948E6" w:rsidRDefault="00B94089" w:rsidP="00B94089">
            <w:pPr>
              <w:pStyle w:val="TABLE-cell"/>
              <w:jc w:val="center"/>
            </w:pPr>
            <w:r w:rsidRPr="00D948E6">
              <w:t>0</w:t>
            </w:r>
          </w:p>
        </w:tc>
        <w:tc>
          <w:tcPr>
            <w:tcW w:w="537" w:type="dxa"/>
            <w:tcBorders>
              <w:top w:val="nil"/>
              <w:bottom w:val="nil"/>
            </w:tcBorders>
          </w:tcPr>
          <w:p w14:paraId="5DB87402" w14:textId="77777777" w:rsidR="00B94089" w:rsidRPr="00D948E6" w:rsidRDefault="00B94089" w:rsidP="00B94089">
            <w:pPr>
              <w:pStyle w:val="TABLE-cell"/>
              <w:jc w:val="center"/>
            </w:pPr>
            <w:r w:rsidRPr="00D948E6">
              <w:t>96</w:t>
            </w:r>
          </w:p>
        </w:tc>
        <w:tc>
          <w:tcPr>
            <w:tcW w:w="537" w:type="dxa"/>
            <w:tcBorders>
              <w:top w:val="nil"/>
              <w:bottom w:val="nil"/>
            </w:tcBorders>
          </w:tcPr>
          <w:p w14:paraId="5DB87403" w14:textId="77777777" w:rsidR="00B94089" w:rsidRPr="00D948E6" w:rsidRDefault="00B94089" w:rsidP="00B94089">
            <w:pPr>
              <w:pStyle w:val="TABLE-cell"/>
              <w:jc w:val="center"/>
            </w:pPr>
            <w:r w:rsidRPr="00D948E6">
              <w:t>7</w:t>
            </w:r>
          </w:p>
        </w:tc>
        <w:tc>
          <w:tcPr>
            <w:tcW w:w="537" w:type="dxa"/>
            <w:tcBorders>
              <w:top w:val="nil"/>
              <w:bottom w:val="nil"/>
              <w:right w:val="single" w:sz="4" w:space="0" w:color="auto"/>
            </w:tcBorders>
          </w:tcPr>
          <w:p w14:paraId="5DB87404" w14:textId="77777777" w:rsidR="00B94089" w:rsidRPr="00D948E6" w:rsidRDefault="00B94089" w:rsidP="00B94089">
            <w:pPr>
              <w:pStyle w:val="TABLE-cell"/>
              <w:jc w:val="center"/>
            </w:pPr>
            <w:r w:rsidRPr="00D948E6">
              <w:t>0</w:t>
            </w:r>
          </w:p>
        </w:tc>
        <w:tc>
          <w:tcPr>
            <w:tcW w:w="537" w:type="dxa"/>
            <w:tcBorders>
              <w:top w:val="nil"/>
              <w:left w:val="single" w:sz="4" w:space="0" w:color="auto"/>
              <w:bottom w:val="nil"/>
              <w:right w:val="double" w:sz="4" w:space="0" w:color="auto"/>
            </w:tcBorders>
            <w:shd w:val="pct12" w:color="auto" w:fill="FFFFFF"/>
          </w:tcPr>
          <w:p w14:paraId="5DB87405" w14:textId="77777777" w:rsidR="00B94089" w:rsidRPr="00D948E6" w:rsidRDefault="00B94089" w:rsidP="00B94089">
            <w:pPr>
              <w:pStyle w:val="TABLE-cell"/>
              <w:jc w:val="center"/>
            </w:pPr>
          </w:p>
        </w:tc>
      </w:tr>
      <w:tr w:rsidR="00B94089" w:rsidRPr="00D948E6" w14:paraId="5DB8740E" w14:textId="77777777" w:rsidTr="00270820">
        <w:trPr>
          <w:gridAfter w:val="1"/>
          <w:wAfter w:w="86" w:type="dxa"/>
          <w:cantSplit/>
          <w:jc w:val="center"/>
        </w:trPr>
        <w:tc>
          <w:tcPr>
            <w:tcW w:w="5848" w:type="dxa"/>
            <w:tcBorders>
              <w:top w:val="nil"/>
              <w:left w:val="double" w:sz="4" w:space="0" w:color="auto"/>
              <w:bottom w:val="nil"/>
            </w:tcBorders>
          </w:tcPr>
          <w:p w14:paraId="5DB87407" w14:textId="77777777" w:rsidR="00B94089" w:rsidRPr="00D948E6" w:rsidRDefault="00B94089" w:rsidP="00B94089">
            <w:pPr>
              <w:pStyle w:val="TABLE-cell"/>
            </w:pPr>
            <w:r w:rsidRPr="00D948E6">
              <w:t>In phase L1</w:t>
            </w:r>
          </w:p>
        </w:tc>
        <w:tc>
          <w:tcPr>
            <w:tcW w:w="537" w:type="dxa"/>
            <w:tcBorders>
              <w:top w:val="nil"/>
              <w:bottom w:val="nil"/>
            </w:tcBorders>
          </w:tcPr>
          <w:p w14:paraId="5DB87408" w14:textId="77777777" w:rsidR="00B94089" w:rsidRPr="00D948E6" w:rsidRDefault="00B94089" w:rsidP="00B94089">
            <w:pPr>
              <w:pStyle w:val="TABLE-cell"/>
              <w:jc w:val="center"/>
            </w:pPr>
            <w:r w:rsidRPr="00D948E6">
              <w:t>0</w:t>
            </w:r>
          </w:p>
        </w:tc>
        <w:tc>
          <w:tcPr>
            <w:tcW w:w="537" w:type="dxa"/>
            <w:tcBorders>
              <w:top w:val="nil"/>
              <w:bottom w:val="nil"/>
            </w:tcBorders>
          </w:tcPr>
          <w:p w14:paraId="5DB87409" w14:textId="77777777" w:rsidR="00B94089" w:rsidRPr="00D948E6" w:rsidRDefault="00B94089" w:rsidP="00B94089">
            <w:pPr>
              <w:pStyle w:val="TABLE-cell"/>
              <w:jc w:val="center"/>
            </w:pPr>
            <w:r w:rsidRPr="00D948E6">
              <w:t>0</w:t>
            </w:r>
          </w:p>
        </w:tc>
        <w:tc>
          <w:tcPr>
            <w:tcW w:w="537" w:type="dxa"/>
            <w:tcBorders>
              <w:top w:val="nil"/>
              <w:bottom w:val="nil"/>
            </w:tcBorders>
          </w:tcPr>
          <w:p w14:paraId="5DB8740A" w14:textId="77777777" w:rsidR="00B94089" w:rsidRPr="00D948E6" w:rsidRDefault="00B94089" w:rsidP="00B94089">
            <w:pPr>
              <w:pStyle w:val="TABLE-cell"/>
              <w:jc w:val="center"/>
            </w:pPr>
            <w:r w:rsidRPr="00D948E6">
              <w:t>96</w:t>
            </w:r>
          </w:p>
        </w:tc>
        <w:tc>
          <w:tcPr>
            <w:tcW w:w="537" w:type="dxa"/>
            <w:tcBorders>
              <w:top w:val="nil"/>
              <w:bottom w:val="nil"/>
            </w:tcBorders>
          </w:tcPr>
          <w:p w14:paraId="5DB8740B" w14:textId="77777777" w:rsidR="00B94089" w:rsidRPr="00D948E6" w:rsidRDefault="00B94089" w:rsidP="00B94089">
            <w:pPr>
              <w:pStyle w:val="TABLE-cell"/>
              <w:jc w:val="center"/>
            </w:pPr>
            <w:r w:rsidRPr="00D948E6">
              <w:t>7</w:t>
            </w:r>
          </w:p>
        </w:tc>
        <w:tc>
          <w:tcPr>
            <w:tcW w:w="537" w:type="dxa"/>
            <w:tcBorders>
              <w:top w:val="nil"/>
              <w:bottom w:val="nil"/>
            </w:tcBorders>
          </w:tcPr>
          <w:p w14:paraId="5DB8740C" w14:textId="77777777" w:rsidR="00B94089" w:rsidRPr="00D948E6" w:rsidRDefault="00B94089" w:rsidP="00B94089">
            <w:pPr>
              <w:pStyle w:val="TABLE-cell"/>
              <w:jc w:val="center"/>
            </w:pPr>
            <w:r w:rsidRPr="00D948E6">
              <w:t>1</w:t>
            </w:r>
          </w:p>
        </w:tc>
        <w:tc>
          <w:tcPr>
            <w:tcW w:w="537" w:type="dxa"/>
            <w:tcBorders>
              <w:top w:val="nil"/>
              <w:bottom w:val="nil"/>
              <w:right w:val="double" w:sz="4" w:space="0" w:color="auto"/>
            </w:tcBorders>
            <w:shd w:val="pct12" w:color="auto" w:fill="FFFFFF"/>
          </w:tcPr>
          <w:p w14:paraId="5DB8740D" w14:textId="77777777" w:rsidR="00B94089" w:rsidRPr="00D948E6" w:rsidRDefault="00B94089" w:rsidP="00B94089">
            <w:pPr>
              <w:pStyle w:val="TABLE-cell"/>
              <w:jc w:val="center"/>
            </w:pPr>
          </w:p>
        </w:tc>
      </w:tr>
      <w:tr w:rsidR="00B94089" w:rsidRPr="00D948E6" w14:paraId="5DB87416" w14:textId="77777777" w:rsidTr="00270820">
        <w:trPr>
          <w:gridAfter w:val="1"/>
          <w:wAfter w:w="86" w:type="dxa"/>
          <w:cantSplit/>
          <w:jc w:val="center"/>
        </w:trPr>
        <w:tc>
          <w:tcPr>
            <w:tcW w:w="5848" w:type="dxa"/>
            <w:tcBorders>
              <w:top w:val="nil"/>
              <w:left w:val="double" w:sz="4" w:space="0" w:color="auto"/>
              <w:bottom w:val="nil"/>
            </w:tcBorders>
          </w:tcPr>
          <w:p w14:paraId="5DB8740F" w14:textId="77777777" w:rsidR="00B94089" w:rsidRPr="00D948E6" w:rsidRDefault="00B94089" w:rsidP="00B94089">
            <w:pPr>
              <w:pStyle w:val="TABLE-cell"/>
            </w:pPr>
            <w:r w:rsidRPr="00D948E6">
              <w:t>In phase L2</w:t>
            </w:r>
          </w:p>
        </w:tc>
        <w:tc>
          <w:tcPr>
            <w:tcW w:w="537" w:type="dxa"/>
            <w:tcBorders>
              <w:top w:val="nil"/>
              <w:bottom w:val="nil"/>
            </w:tcBorders>
          </w:tcPr>
          <w:p w14:paraId="5DB87410" w14:textId="77777777" w:rsidR="00B94089" w:rsidRPr="00D948E6" w:rsidRDefault="00B94089" w:rsidP="00B94089">
            <w:pPr>
              <w:pStyle w:val="TABLE-cell"/>
              <w:jc w:val="center"/>
            </w:pPr>
            <w:r w:rsidRPr="00D948E6">
              <w:t>0</w:t>
            </w:r>
          </w:p>
        </w:tc>
        <w:tc>
          <w:tcPr>
            <w:tcW w:w="537" w:type="dxa"/>
            <w:tcBorders>
              <w:top w:val="nil"/>
              <w:bottom w:val="nil"/>
            </w:tcBorders>
          </w:tcPr>
          <w:p w14:paraId="5DB87411" w14:textId="77777777" w:rsidR="00B94089" w:rsidRPr="00D948E6" w:rsidRDefault="00B94089" w:rsidP="00B94089">
            <w:pPr>
              <w:pStyle w:val="TABLE-cell"/>
              <w:jc w:val="center"/>
            </w:pPr>
            <w:r w:rsidRPr="00D948E6">
              <w:t>0</w:t>
            </w:r>
          </w:p>
        </w:tc>
        <w:tc>
          <w:tcPr>
            <w:tcW w:w="537" w:type="dxa"/>
            <w:tcBorders>
              <w:top w:val="nil"/>
              <w:bottom w:val="nil"/>
            </w:tcBorders>
          </w:tcPr>
          <w:p w14:paraId="5DB87412" w14:textId="77777777" w:rsidR="00B94089" w:rsidRPr="00D948E6" w:rsidRDefault="00B94089" w:rsidP="00B94089">
            <w:pPr>
              <w:pStyle w:val="TABLE-cell"/>
              <w:jc w:val="center"/>
            </w:pPr>
            <w:r w:rsidRPr="00D948E6">
              <w:t>96</w:t>
            </w:r>
          </w:p>
        </w:tc>
        <w:tc>
          <w:tcPr>
            <w:tcW w:w="537" w:type="dxa"/>
            <w:tcBorders>
              <w:top w:val="nil"/>
              <w:bottom w:val="nil"/>
            </w:tcBorders>
          </w:tcPr>
          <w:p w14:paraId="5DB87413" w14:textId="77777777" w:rsidR="00B94089" w:rsidRPr="00D948E6" w:rsidRDefault="00B94089" w:rsidP="00B94089">
            <w:pPr>
              <w:pStyle w:val="TABLE-cell"/>
              <w:jc w:val="center"/>
            </w:pPr>
            <w:r w:rsidRPr="00D948E6">
              <w:t>7</w:t>
            </w:r>
          </w:p>
        </w:tc>
        <w:tc>
          <w:tcPr>
            <w:tcW w:w="537" w:type="dxa"/>
            <w:tcBorders>
              <w:top w:val="nil"/>
              <w:bottom w:val="nil"/>
            </w:tcBorders>
          </w:tcPr>
          <w:p w14:paraId="5DB87414" w14:textId="77777777" w:rsidR="00B94089" w:rsidRPr="00D948E6" w:rsidRDefault="00B94089" w:rsidP="00B94089">
            <w:pPr>
              <w:pStyle w:val="TABLE-cell"/>
              <w:jc w:val="center"/>
            </w:pPr>
            <w:r w:rsidRPr="00D948E6">
              <w:t>2</w:t>
            </w:r>
          </w:p>
        </w:tc>
        <w:tc>
          <w:tcPr>
            <w:tcW w:w="537" w:type="dxa"/>
            <w:tcBorders>
              <w:top w:val="nil"/>
              <w:bottom w:val="nil"/>
              <w:right w:val="double" w:sz="4" w:space="0" w:color="auto"/>
            </w:tcBorders>
            <w:shd w:val="pct12" w:color="auto" w:fill="FFFFFF"/>
          </w:tcPr>
          <w:p w14:paraId="5DB87415" w14:textId="77777777" w:rsidR="00B94089" w:rsidRPr="00D948E6" w:rsidRDefault="00B94089" w:rsidP="00B94089">
            <w:pPr>
              <w:pStyle w:val="TABLE-cell"/>
              <w:jc w:val="center"/>
            </w:pPr>
          </w:p>
        </w:tc>
      </w:tr>
      <w:tr w:rsidR="00B94089" w:rsidRPr="00D948E6" w14:paraId="5DB8741E" w14:textId="77777777" w:rsidTr="00270820">
        <w:trPr>
          <w:gridAfter w:val="1"/>
          <w:wAfter w:w="86" w:type="dxa"/>
          <w:cantSplit/>
          <w:jc w:val="center"/>
        </w:trPr>
        <w:tc>
          <w:tcPr>
            <w:tcW w:w="5848" w:type="dxa"/>
            <w:tcBorders>
              <w:top w:val="nil"/>
              <w:left w:val="double" w:sz="4" w:space="0" w:color="auto"/>
              <w:bottom w:val="nil"/>
            </w:tcBorders>
          </w:tcPr>
          <w:p w14:paraId="5DB87417" w14:textId="77777777" w:rsidR="00B94089" w:rsidRPr="00D948E6" w:rsidRDefault="00B94089" w:rsidP="00B94089">
            <w:pPr>
              <w:pStyle w:val="TABLE-cell"/>
              <w:spacing w:before="40" w:after="40"/>
            </w:pPr>
            <w:r w:rsidRPr="00D948E6">
              <w:t>In phase L3</w:t>
            </w:r>
          </w:p>
        </w:tc>
        <w:tc>
          <w:tcPr>
            <w:tcW w:w="537" w:type="dxa"/>
            <w:tcBorders>
              <w:top w:val="nil"/>
              <w:bottom w:val="nil"/>
            </w:tcBorders>
          </w:tcPr>
          <w:p w14:paraId="5DB87418" w14:textId="77777777" w:rsidR="00B94089" w:rsidRPr="00D948E6" w:rsidRDefault="00B94089" w:rsidP="00B94089">
            <w:pPr>
              <w:pStyle w:val="TABLE-cell"/>
              <w:jc w:val="center"/>
            </w:pPr>
            <w:r w:rsidRPr="00D948E6">
              <w:t>0</w:t>
            </w:r>
          </w:p>
        </w:tc>
        <w:tc>
          <w:tcPr>
            <w:tcW w:w="537" w:type="dxa"/>
            <w:tcBorders>
              <w:top w:val="nil"/>
              <w:bottom w:val="nil"/>
            </w:tcBorders>
          </w:tcPr>
          <w:p w14:paraId="5DB87419" w14:textId="77777777" w:rsidR="00B94089" w:rsidRPr="00D948E6" w:rsidRDefault="00B94089" w:rsidP="00B94089">
            <w:pPr>
              <w:pStyle w:val="TABLE-cell"/>
              <w:jc w:val="center"/>
            </w:pPr>
            <w:r w:rsidRPr="00D948E6">
              <w:t>0</w:t>
            </w:r>
          </w:p>
        </w:tc>
        <w:tc>
          <w:tcPr>
            <w:tcW w:w="537" w:type="dxa"/>
            <w:tcBorders>
              <w:top w:val="nil"/>
              <w:bottom w:val="nil"/>
            </w:tcBorders>
          </w:tcPr>
          <w:p w14:paraId="5DB8741A" w14:textId="77777777" w:rsidR="00B94089" w:rsidRPr="00D948E6" w:rsidRDefault="00B94089" w:rsidP="00B94089">
            <w:pPr>
              <w:pStyle w:val="TABLE-cell"/>
              <w:jc w:val="center"/>
            </w:pPr>
            <w:r w:rsidRPr="00D948E6">
              <w:t>96</w:t>
            </w:r>
          </w:p>
        </w:tc>
        <w:tc>
          <w:tcPr>
            <w:tcW w:w="537" w:type="dxa"/>
            <w:tcBorders>
              <w:top w:val="nil"/>
              <w:bottom w:val="nil"/>
            </w:tcBorders>
          </w:tcPr>
          <w:p w14:paraId="5DB8741B" w14:textId="77777777" w:rsidR="00B94089" w:rsidRPr="00D948E6" w:rsidRDefault="00B94089" w:rsidP="00B94089">
            <w:pPr>
              <w:pStyle w:val="TABLE-cell"/>
              <w:jc w:val="center"/>
            </w:pPr>
            <w:r w:rsidRPr="00D948E6">
              <w:t>7</w:t>
            </w:r>
          </w:p>
        </w:tc>
        <w:tc>
          <w:tcPr>
            <w:tcW w:w="537" w:type="dxa"/>
            <w:tcBorders>
              <w:top w:val="nil"/>
              <w:bottom w:val="nil"/>
            </w:tcBorders>
          </w:tcPr>
          <w:p w14:paraId="5DB8741C" w14:textId="77777777" w:rsidR="00B94089" w:rsidRPr="00D948E6" w:rsidRDefault="00B94089" w:rsidP="00B94089">
            <w:pPr>
              <w:pStyle w:val="TABLE-cell"/>
              <w:jc w:val="center"/>
            </w:pPr>
            <w:r w:rsidRPr="00D948E6">
              <w:t>3</w:t>
            </w:r>
          </w:p>
        </w:tc>
        <w:tc>
          <w:tcPr>
            <w:tcW w:w="537" w:type="dxa"/>
            <w:tcBorders>
              <w:top w:val="nil"/>
              <w:bottom w:val="nil"/>
              <w:right w:val="double" w:sz="4" w:space="0" w:color="auto"/>
            </w:tcBorders>
            <w:shd w:val="pct12" w:color="auto" w:fill="FFFFFF"/>
          </w:tcPr>
          <w:p w14:paraId="5DB8741D" w14:textId="77777777" w:rsidR="00B94089" w:rsidRPr="00D948E6" w:rsidRDefault="00B94089" w:rsidP="00B94089">
            <w:pPr>
              <w:pStyle w:val="TABLE-cell"/>
              <w:jc w:val="center"/>
            </w:pPr>
          </w:p>
        </w:tc>
      </w:tr>
      <w:tr w:rsidR="00B94089" w:rsidRPr="00D948E6" w14:paraId="5DB87426" w14:textId="77777777" w:rsidTr="00270820">
        <w:trPr>
          <w:gridAfter w:val="1"/>
          <w:wAfter w:w="86" w:type="dxa"/>
          <w:cantSplit/>
          <w:jc w:val="center"/>
        </w:trPr>
        <w:tc>
          <w:tcPr>
            <w:tcW w:w="5848" w:type="dxa"/>
            <w:tcBorders>
              <w:top w:val="nil"/>
              <w:left w:val="double" w:sz="4" w:space="0" w:color="auto"/>
              <w:bottom w:val="dashed" w:sz="4" w:space="0" w:color="auto"/>
            </w:tcBorders>
          </w:tcPr>
          <w:p w14:paraId="5DB8741F" w14:textId="77777777" w:rsidR="00B94089" w:rsidRPr="00D948E6" w:rsidRDefault="00B94089" w:rsidP="00B94089">
            <w:pPr>
              <w:pStyle w:val="TABLE-cell"/>
              <w:spacing w:before="40" w:after="40"/>
            </w:pPr>
            <w:r w:rsidRPr="00D948E6">
              <w:t>In any phase [sic]</w:t>
            </w:r>
          </w:p>
        </w:tc>
        <w:tc>
          <w:tcPr>
            <w:tcW w:w="537" w:type="dxa"/>
            <w:tcBorders>
              <w:top w:val="nil"/>
              <w:bottom w:val="dashed" w:sz="4" w:space="0" w:color="auto"/>
            </w:tcBorders>
          </w:tcPr>
          <w:p w14:paraId="5DB87420" w14:textId="77777777" w:rsidR="00B94089" w:rsidRPr="00D948E6" w:rsidRDefault="00B94089" w:rsidP="00B94089">
            <w:pPr>
              <w:pStyle w:val="TABLE-cell"/>
              <w:jc w:val="center"/>
            </w:pPr>
            <w:r w:rsidRPr="00D948E6">
              <w:t>0</w:t>
            </w:r>
          </w:p>
        </w:tc>
        <w:tc>
          <w:tcPr>
            <w:tcW w:w="537" w:type="dxa"/>
            <w:tcBorders>
              <w:top w:val="nil"/>
              <w:bottom w:val="dashed" w:sz="4" w:space="0" w:color="auto"/>
            </w:tcBorders>
          </w:tcPr>
          <w:p w14:paraId="5DB87421" w14:textId="77777777" w:rsidR="00B94089" w:rsidRPr="00D948E6" w:rsidRDefault="00B94089" w:rsidP="00B94089">
            <w:pPr>
              <w:pStyle w:val="TABLE-cell"/>
              <w:jc w:val="center"/>
            </w:pPr>
            <w:r w:rsidRPr="00D948E6">
              <w:t>0</w:t>
            </w:r>
          </w:p>
        </w:tc>
        <w:tc>
          <w:tcPr>
            <w:tcW w:w="537" w:type="dxa"/>
            <w:tcBorders>
              <w:top w:val="nil"/>
              <w:bottom w:val="dashed" w:sz="4" w:space="0" w:color="auto"/>
            </w:tcBorders>
          </w:tcPr>
          <w:p w14:paraId="5DB87422" w14:textId="77777777" w:rsidR="00B94089" w:rsidRPr="00D948E6" w:rsidRDefault="00B94089" w:rsidP="00B94089">
            <w:pPr>
              <w:pStyle w:val="TABLE-cell"/>
              <w:jc w:val="center"/>
            </w:pPr>
            <w:r w:rsidRPr="00D948E6">
              <w:t>96</w:t>
            </w:r>
          </w:p>
        </w:tc>
        <w:tc>
          <w:tcPr>
            <w:tcW w:w="537" w:type="dxa"/>
            <w:tcBorders>
              <w:top w:val="nil"/>
              <w:bottom w:val="dashed" w:sz="4" w:space="0" w:color="auto"/>
            </w:tcBorders>
          </w:tcPr>
          <w:p w14:paraId="5DB87423" w14:textId="77777777" w:rsidR="00B94089" w:rsidRPr="00D948E6" w:rsidRDefault="00B94089" w:rsidP="00B94089">
            <w:pPr>
              <w:pStyle w:val="TABLE-cell"/>
              <w:jc w:val="center"/>
            </w:pPr>
            <w:r w:rsidRPr="00D948E6">
              <w:t>7</w:t>
            </w:r>
          </w:p>
        </w:tc>
        <w:tc>
          <w:tcPr>
            <w:tcW w:w="537" w:type="dxa"/>
            <w:tcBorders>
              <w:top w:val="nil"/>
              <w:bottom w:val="dashed" w:sz="4" w:space="0" w:color="auto"/>
            </w:tcBorders>
          </w:tcPr>
          <w:p w14:paraId="5DB87424" w14:textId="77777777" w:rsidR="00B94089" w:rsidRPr="00D948E6" w:rsidRDefault="00B94089" w:rsidP="00B94089">
            <w:pPr>
              <w:pStyle w:val="TABLE-cell"/>
              <w:jc w:val="center"/>
            </w:pPr>
            <w:r w:rsidRPr="00D948E6">
              <w:t>21</w:t>
            </w:r>
          </w:p>
        </w:tc>
        <w:tc>
          <w:tcPr>
            <w:tcW w:w="537" w:type="dxa"/>
            <w:tcBorders>
              <w:top w:val="nil"/>
              <w:bottom w:val="dashed" w:sz="4" w:space="0" w:color="auto"/>
              <w:right w:val="double" w:sz="4" w:space="0" w:color="auto"/>
            </w:tcBorders>
            <w:shd w:val="pct12" w:color="auto" w:fill="FFFFFF"/>
          </w:tcPr>
          <w:p w14:paraId="5DB87425" w14:textId="77777777" w:rsidR="00B94089" w:rsidRPr="00D948E6" w:rsidRDefault="00B94089" w:rsidP="00B94089">
            <w:pPr>
              <w:pStyle w:val="TABLE-cell"/>
              <w:jc w:val="center"/>
            </w:pPr>
          </w:p>
        </w:tc>
      </w:tr>
      <w:tr w:rsidR="00B94089" w:rsidRPr="00D948E6" w14:paraId="5DB8742E" w14:textId="77777777" w:rsidTr="00270820">
        <w:trPr>
          <w:gridAfter w:val="1"/>
          <w:wAfter w:w="86" w:type="dxa"/>
          <w:cantSplit/>
          <w:jc w:val="center"/>
        </w:trPr>
        <w:tc>
          <w:tcPr>
            <w:tcW w:w="5848" w:type="dxa"/>
            <w:tcBorders>
              <w:top w:val="nil"/>
              <w:left w:val="double" w:sz="4" w:space="0" w:color="auto"/>
              <w:bottom w:val="dashed" w:sz="4" w:space="0" w:color="auto"/>
            </w:tcBorders>
          </w:tcPr>
          <w:p w14:paraId="5DB87427" w14:textId="77777777" w:rsidR="00B94089" w:rsidRPr="00D948E6" w:rsidRDefault="00B94089" w:rsidP="00B94089">
            <w:pPr>
              <w:pStyle w:val="TABLE-cell"/>
              <w:spacing w:before="40" w:after="40"/>
            </w:pPr>
            <w:r w:rsidRPr="00D948E6">
              <w:t>Auxiliary supply</w:t>
            </w:r>
            <w:r w:rsidRPr="00D948E6">
              <w:fldChar w:fldCharType="begin"/>
            </w:r>
            <w:r w:rsidRPr="00D948E6">
              <w:instrText xml:space="preserve"> XE “Auxiliary supply” </w:instrText>
            </w:r>
            <w:r w:rsidRPr="00D948E6">
              <w:fldChar w:fldCharType="end"/>
            </w:r>
          </w:p>
        </w:tc>
        <w:tc>
          <w:tcPr>
            <w:tcW w:w="537" w:type="dxa"/>
            <w:tcBorders>
              <w:top w:val="nil"/>
              <w:bottom w:val="dashed" w:sz="4" w:space="0" w:color="auto"/>
            </w:tcBorders>
          </w:tcPr>
          <w:p w14:paraId="5DB87428" w14:textId="77777777" w:rsidR="00B94089" w:rsidRPr="00D948E6" w:rsidRDefault="00B94089" w:rsidP="00B94089">
            <w:pPr>
              <w:pStyle w:val="TABLE-cell"/>
              <w:jc w:val="center"/>
            </w:pPr>
            <w:r w:rsidRPr="00D948E6">
              <w:t>0</w:t>
            </w:r>
          </w:p>
        </w:tc>
        <w:tc>
          <w:tcPr>
            <w:tcW w:w="537" w:type="dxa"/>
            <w:tcBorders>
              <w:top w:val="nil"/>
              <w:bottom w:val="dashed" w:sz="4" w:space="0" w:color="auto"/>
            </w:tcBorders>
          </w:tcPr>
          <w:p w14:paraId="5DB87429" w14:textId="77777777" w:rsidR="00B94089" w:rsidRPr="00D948E6" w:rsidRDefault="00B94089" w:rsidP="00B94089">
            <w:pPr>
              <w:pStyle w:val="TABLE-cell"/>
              <w:jc w:val="center"/>
            </w:pPr>
            <w:r w:rsidRPr="00D948E6">
              <w:t>0</w:t>
            </w:r>
          </w:p>
        </w:tc>
        <w:tc>
          <w:tcPr>
            <w:tcW w:w="537" w:type="dxa"/>
            <w:tcBorders>
              <w:top w:val="nil"/>
              <w:bottom w:val="dashed" w:sz="4" w:space="0" w:color="auto"/>
            </w:tcBorders>
          </w:tcPr>
          <w:p w14:paraId="5DB8742A" w14:textId="77777777" w:rsidR="00B94089" w:rsidRPr="00D948E6" w:rsidRDefault="00B94089" w:rsidP="00B94089">
            <w:pPr>
              <w:pStyle w:val="TABLE-cell"/>
              <w:jc w:val="center"/>
            </w:pPr>
            <w:r w:rsidRPr="00D948E6">
              <w:t>96</w:t>
            </w:r>
          </w:p>
        </w:tc>
        <w:tc>
          <w:tcPr>
            <w:tcW w:w="537" w:type="dxa"/>
            <w:tcBorders>
              <w:top w:val="nil"/>
              <w:bottom w:val="dashed" w:sz="4" w:space="0" w:color="auto"/>
            </w:tcBorders>
          </w:tcPr>
          <w:p w14:paraId="5DB8742B" w14:textId="77777777" w:rsidR="00B94089" w:rsidRPr="00D948E6" w:rsidRDefault="00B94089" w:rsidP="00B94089">
            <w:pPr>
              <w:pStyle w:val="TABLE-cell"/>
              <w:jc w:val="center"/>
            </w:pPr>
            <w:r w:rsidRPr="00D948E6">
              <w:t>7</w:t>
            </w:r>
          </w:p>
        </w:tc>
        <w:tc>
          <w:tcPr>
            <w:tcW w:w="537" w:type="dxa"/>
            <w:tcBorders>
              <w:top w:val="nil"/>
              <w:bottom w:val="dashed" w:sz="4" w:space="0" w:color="auto"/>
            </w:tcBorders>
          </w:tcPr>
          <w:p w14:paraId="5DB8742C" w14:textId="77777777" w:rsidR="00B94089" w:rsidRPr="00D948E6" w:rsidRDefault="00B94089" w:rsidP="00B94089">
            <w:pPr>
              <w:pStyle w:val="TABLE-cell"/>
              <w:jc w:val="center"/>
            </w:pPr>
            <w:r w:rsidRPr="00D948E6">
              <w:t>4</w:t>
            </w:r>
          </w:p>
        </w:tc>
        <w:tc>
          <w:tcPr>
            <w:tcW w:w="537" w:type="dxa"/>
            <w:tcBorders>
              <w:top w:val="nil"/>
              <w:bottom w:val="dashed" w:sz="4" w:space="0" w:color="auto"/>
              <w:right w:val="double" w:sz="4" w:space="0" w:color="auto"/>
            </w:tcBorders>
            <w:shd w:val="pct12" w:color="auto" w:fill="FFFFFF"/>
          </w:tcPr>
          <w:p w14:paraId="5DB8742D" w14:textId="77777777" w:rsidR="00B94089" w:rsidRPr="00D948E6" w:rsidRDefault="00B94089" w:rsidP="00B94089">
            <w:pPr>
              <w:pStyle w:val="TABLE-cell"/>
              <w:jc w:val="center"/>
            </w:pPr>
          </w:p>
        </w:tc>
      </w:tr>
      <w:tr w:rsidR="00B94089" w:rsidRPr="00D948E6" w14:paraId="5DB87436" w14:textId="77777777" w:rsidTr="00270820">
        <w:trPr>
          <w:gridAfter w:val="1"/>
          <w:wAfter w:w="86" w:type="dxa"/>
          <w:cantSplit/>
          <w:jc w:val="center"/>
        </w:trPr>
        <w:tc>
          <w:tcPr>
            <w:tcW w:w="5848" w:type="dxa"/>
            <w:tcBorders>
              <w:top w:val="dashed" w:sz="4" w:space="0" w:color="auto"/>
              <w:left w:val="double" w:sz="4" w:space="0" w:color="auto"/>
              <w:bottom w:val="dashed" w:sz="4" w:space="0" w:color="auto"/>
            </w:tcBorders>
          </w:tcPr>
          <w:p w14:paraId="5DB8742F" w14:textId="77777777" w:rsidR="00B94089" w:rsidRPr="00D948E6" w:rsidRDefault="00B94089" w:rsidP="00B94089">
            <w:pPr>
              <w:pStyle w:val="TABLE-cell"/>
              <w:spacing w:before="40" w:after="40"/>
            </w:pPr>
            <w:r w:rsidRPr="00D948E6">
              <w:t>Number of long power failures</w:t>
            </w:r>
          </w:p>
        </w:tc>
        <w:tc>
          <w:tcPr>
            <w:tcW w:w="537" w:type="dxa"/>
            <w:tcBorders>
              <w:top w:val="dashed" w:sz="4" w:space="0" w:color="auto"/>
              <w:bottom w:val="dashed" w:sz="4" w:space="0" w:color="auto"/>
            </w:tcBorders>
          </w:tcPr>
          <w:p w14:paraId="5DB87430" w14:textId="77777777" w:rsidR="00B94089" w:rsidRPr="00D948E6" w:rsidRDefault="00B94089" w:rsidP="00B94089">
            <w:pPr>
              <w:pStyle w:val="TABLE-cell"/>
              <w:jc w:val="center"/>
              <w:rPr>
                <w:strike/>
              </w:rPr>
            </w:pPr>
          </w:p>
        </w:tc>
        <w:tc>
          <w:tcPr>
            <w:tcW w:w="537" w:type="dxa"/>
            <w:tcBorders>
              <w:top w:val="dashed" w:sz="4" w:space="0" w:color="auto"/>
              <w:bottom w:val="dashed" w:sz="4" w:space="0" w:color="auto"/>
            </w:tcBorders>
          </w:tcPr>
          <w:p w14:paraId="5DB87431" w14:textId="77777777" w:rsidR="00B94089" w:rsidRPr="00D948E6" w:rsidRDefault="00B94089" w:rsidP="00B94089">
            <w:pPr>
              <w:pStyle w:val="TABLE-cell"/>
              <w:jc w:val="center"/>
              <w:rPr>
                <w:strike/>
              </w:rPr>
            </w:pPr>
          </w:p>
        </w:tc>
        <w:tc>
          <w:tcPr>
            <w:tcW w:w="537" w:type="dxa"/>
            <w:tcBorders>
              <w:top w:val="dashed" w:sz="4" w:space="0" w:color="auto"/>
              <w:bottom w:val="dashed" w:sz="4" w:space="0" w:color="auto"/>
            </w:tcBorders>
          </w:tcPr>
          <w:p w14:paraId="5DB87432" w14:textId="77777777" w:rsidR="00B94089" w:rsidRPr="00D948E6" w:rsidRDefault="00B94089" w:rsidP="00B94089">
            <w:pPr>
              <w:pStyle w:val="TABLE-cell"/>
              <w:jc w:val="center"/>
              <w:rPr>
                <w:strike/>
              </w:rPr>
            </w:pPr>
          </w:p>
        </w:tc>
        <w:tc>
          <w:tcPr>
            <w:tcW w:w="537" w:type="dxa"/>
            <w:tcBorders>
              <w:top w:val="dashed" w:sz="4" w:space="0" w:color="auto"/>
              <w:bottom w:val="dashed" w:sz="4" w:space="0" w:color="auto"/>
            </w:tcBorders>
          </w:tcPr>
          <w:p w14:paraId="5DB87433" w14:textId="77777777" w:rsidR="00B94089" w:rsidRPr="00D948E6" w:rsidRDefault="00B94089" w:rsidP="00B94089">
            <w:pPr>
              <w:pStyle w:val="TABLE-cell"/>
              <w:jc w:val="center"/>
              <w:rPr>
                <w:strike/>
              </w:rPr>
            </w:pPr>
          </w:p>
        </w:tc>
        <w:tc>
          <w:tcPr>
            <w:tcW w:w="537" w:type="dxa"/>
            <w:tcBorders>
              <w:top w:val="dashed" w:sz="4" w:space="0" w:color="auto"/>
              <w:bottom w:val="dashed" w:sz="4" w:space="0" w:color="auto"/>
            </w:tcBorders>
          </w:tcPr>
          <w:p w14:paraId="5DB87434" w14:textId="77777777" w:rsidR="00B94089" w:rsidRPr="00D948E6" w:rsidRDefault="00B94089" w:rsidP="00B94089">
            <w:pPr>
              <w:pStyle w:val="TABLE-cell"/>
              <w:jc w:val="center"/>
              <w:rPr>
                <w:strike/>
              </w:rPr>
            </w:pPr>
          </w:p>
        </w:tc>
        <w:tc>
          <w:tcPr>
            <w:tcW w:w="537" w:type="dxa"/>
            <w:tcBorders>
              <w:top w:val="dashed" w:sz="4" w:space="0" w:color="auto"/>
              <w:bottom w:val="dashed" w:sz="4" w:space="0" w:color="auto"/>
              <w:right w:val="double" w:sz="4" w:space="0" w:color="auto"/>
            </w:tcBorders>
            <w:shd w:val="pct12" w:color="auto" w:fill="FFFFFF"/>
          </w:tcPr>
          <w:p w14:paraId="5DB87435" w14:textId="77777777" w:rsidR="00B94089" w:rsidRPr="00D948E6" w:rsidRDefault="00B94089" w:rsidP="00B94089">
            <w:pPr>
              <w:pStyle w:val="TABLE-cell"/>
              <w:jc w:val="center"/>
            </w:pPr>
          </w:p>
        </w:tc>
      </w:tr>
      <w:tr w:rsidR="00B94089" w:rsidRPr="00D948E6" w14:paraId="5DB8743E" w14:textId="77777777" w:rsidTr="00270820">
        <w:trPr>
          <w:gridAfter w:val="1"/>
          <w:wAfter w:w="86" w:type="dxa"/>
          <w:cantSplit/>
          <w:jc w:val="center"/>
        </w:trPr>
        <w:tc>
          <w:tcPr>
            <w:tcW w:w="5848" w:type="dxa"/>
            <w:tcBorders>
              <w:top w:val="dashed" w:sz="4" w:space="0" w:color="auto"/>
              <w:left w:val="double" w:sz="4" w:space="0" w:color="auto"/>
              <w:bottom w:val="nil"/>
            </w:tcBorders>
          </w:tcPr>
          <w:p w14:paraId="5DB87437" w14:textId="77777777" w:rsidR="00B94089" w:rsidRPr="00D948E6" w:rsidRDefault="00B94089" w:rsidP="00B94089">
            <w:pPr>
              <w:pStyle w:val="TABLE-cell"/>
              <w:spacing w:before="40" w:after="40"/>
            </w:pPr>
            <w:r w:rsidRPr="00D948E6">
              <w:t>In all three phases</w:t>
            </w:r>
          </w:p>
        </w:tc>
        <w:tc>
          <w:tcPr>
            <w:tcW w:w="537" w:type="dxa"/>
            <w:tcBorders>
              <w:top w:val="dashed" w:sz="4" w:space="0" w:color="auto"/>
              <w:bottom w:val="nil"/>
            </w:tcBorders>
          </w:tcPr>
          <w:p w14:paraId="5DB87438" w14:textId="77777777" w:rsidR="00B94089" w:rsidRPr="00D948E6" w:rsidRDefault="00B94089" w:rsidP="00B94089">
            <w:pPr>
              <w:pStyle w:val="TABLE-cell"/>
              <w:jc w:val="center"/>
            </w:pPr>
            <w:r w:rsidRPr="00D948E6">
              <w:t>0</w:t>
            </w:r>
          </w:p>
        </w:tc>
        <w:tc>
          <w:tcPr>
            <w:tcW w:w="537" w:type="dxa"/>
            <w:tcBorders>
              <w:top w:val="dashed" w:sz="4" w:space="0" w:color="auto"/>
              <w:bottom w:val="nil"/>
            </w:tcBorders>
          </w:tcPr>
          <w:p w14:paraId="5DB87439" w14:textId="77777777" w:rsidR="00B94089" w:rsidRPr="00D948E6" w:rsidRDefault="00B94089" w:rsidP="00B94089">
            <w:pPr>
              <w:pStyle w:val="TABLE-cell"/>
              <w:jc w:val="center"/>
            </w:pPr>
            <w:r w:rsidRPr="00D948E6">
              <w:t>0</w:t>
            </w:r>
          </w:p>
        </w:tc>
        <w:tc>
          <w:tcPr>
            <w:tcW w:w="537" w:type="dxa"/>
            <w:tcBorders>
              <w:top w:val="dashed" w:sz="4" w:space="0" w:color="auto"/>
              <w:bottom w:val="nil"/>
            </w:tcBorders>
          </w:tcPr>
          <w:p w14:paraId="5DB8743A" w14:textId="77777777" w:rsidR="00B94089" w:rsidRPr="00D948E6" w:rsidRDefault="00B94089" w:rsidP="00B94089">
            <w:pPr>
              <w:pStyle w:val="TABLE-cell"/>
              <w:jc w:val="center"/>
            </w:pPr>
            <w:r w:rsidRPr="00D948E6">
              <w:t>96</w:t>
            </w:r>
          </w:p>
        </w:tc>
        <w:tc>
          <w:tcPr>
            <w:tcW w:w="537" w:type="dxa"/>
            <w:tcBorders>
              <w:top w:val="dashed" w:sz="4" w:space="0" w:color="auto"/>
              <w:bottom w:val="nil"/>
            </w:tcBorders>
          </w:tcPr>
          <w:p w14:paraId="5DB8743B" w14:textId="77777777" w:rsidR="00B94089" w:rsidRPr="00D948E6" w:rsidRDefault="00B94089" w:rsidP="00B94089">
            <w:pPr>
              <w:pStyle w:val="TABLE-cell"/>
              <w:jc w:val="center"/>
            </w:pPr>
            <w:r w:rsidRPr="00D948E6">
              <w:t>7</w:t>
            </w:r>
          </w:p>
        </w:tc>
        <w:tc>
          <w:tcPr>
            <w:tcW w:w="537" w:type="dxa"/>
            <w:tcBorders>
              <w:top w:val="dashed" w:sz="4" w:space="0" w:color="auto"/>
              <w:bottom w:val="nil"/>
            </w:tcBorders>
          </w:tcPr>
          <w:p w14:paraId="5DB8743C" w14:textId="77777777" w:rsidR="00B94089" w:rsidRPr="00D948E6" w:rsidRDefault="00B94089" w:rsidP="00B94089">
            <w:pPr>
              <w:pStyle w:val="TABLE-cell"/>
              <w:jc w:val="center"/>
            </w:pPr>
            <w:r w:rsidRPr="00D948E6">
              <w:t>5</w:t>
            </w:r>
          </w:p>
        </w:tc>
        <w:tc>
          <w:tcPr>
            <w:tcW w:w="537" w:type="dxa"/>
            <w:tcBorders>
              <w:top w:val="dashed" w:sz="4" w:space="0" w:color="auto"/>
              <w:bottom w:val="nil"/>
              <w:right w:val="double" w:sz="4" w:space="0" w:color="auto"/>
            </w:tcBorders>
            <w:shd w:val="pct12" w:color="auto" w:fill="FFFFFF"/>
          </w:tcPr>
          <w:p w14:paraId="5DB8743D" w14:textId="77777777" w:rsidR="00B94089" w:rsidRPr="00D948E6" w:rsidRDefault="00B94089" w:rsidP="00B94089">
            <w:pPr>
              <w:pStyle w:val="TABLE-cell"/>
              <w:jc w:val="center"/>
            </w:pPr>
          </w:p>
        </w:tc>
      </w:tr>
      <w:tr w:rsidR="00B94089" w:rsidRPr="00D948E6" w14:paraId="5DB87446" w14:textId="77777777" w:rsidTr="00270820">
        <w:trPr>
          <w:gridAfter w:val="1"/>
          <w:wAfter w:w="86" w:type="dxa"/>
          <w:cantSplit/>
          <w:jc w:val="center"/>
        </w:trPr>
        <w:tc>
          <w:tcPr>
            <w:tcW w:w="5848" w:type="dxa"/>
            <w:tcBorders>
              <w:top w:val="nil"/>
              <w:left w:val="double" w:sz="4" w:space="0" w:color="auto"/>
              <w:bottom w:val="nil"/>
            </w:tcBorders>
          </w:tcPr>
          <w:p w14:paraId="5DB8743F" w14:textId="77777777" w:rsidR="00B94089" w:rsidRPr="00D948E6" w:rsidRDefault="00B94089" w:rsidP="00B94089">
            <w:pPr>
              <w:pStyle w:val="TABLE-cell"/>
              <w:spacing w:before="40" w:after="40"/>
            </w:pPr>
            <w:r w:rsidRPr="00D948E6">
              <w:t>In phase L1</w:t>
            </w:r>
          </w:p>
        </w:tc>
        <w:tc>
          <w:tcPr>
            <w:tcW w:w="537" w:type="dxa"/>
            <w:tcBorders>
              <w:top w:val="nil"/>
              <w:bottom w:val="nil"/>
            </w:tcBorders>
          </w:tcPr>
          <w:p w14:paraId="5DB87440" w14:textId="77777777" w:rsidR="00B94089" w:rsidRPr="00D948E6" w:rsidRDefault="00B94089" w:rsidP="00B94089">
            <w:pPr>
              <w:pStyle w:val="TABLE-cell"/>
              <w:jc w:val="center"/>
            </w:pPr>
            <w:r w:rsidRPr="00D948E6">
              <w:t>0</w:t>
            </w:r>
          </w:p>
        </w:tc>
        <w:tc>
          <w:tcPr>
            <w:tcW w:w="537" w:type="dxa"/>
            <w:tcBorders>
              <w:top w:val="nil"/>
              <w:bottom w:val="nil"/>
            </w:tcBorders>
          </w:tcPr>
          <w:p w14:paraId="5DB87441" w14:textId="77777777" w:rsidR="00B94089" w:rsidRPr="00D948E6" w:rsidRDefault="00B94089" w:rsidP="00B94089">
            <w:pPr>
              <w:pStyle w:val="TABLE-cell"/>
              <w:jc w:val="center"/>
            </w:pPr>
            <w:r w:rsidRPr="00D948E6">
              <w:t>0</w:t>
            </w:r>
          </w:p>
        </w:tc>
        <w:tc>
          <w:tcPr>
            <w:tcW w:w="537" w:type="dxa"/>
            <w:tcBorders>
              <w:top w:val="nil"/>
              <w:bottom w:val="nil"/>
            </w:tcBorders>
          </w:tcPr>
          <w:p w14:paraId="5DB87442" w14:textId="77777777" w:rsidR="00B94089" w:rsidRPr="00D948E6" w:rsidRDefault="00B94089" w:rsidP="00B94089">
            <w:pPr>
              <w:pStyle w:val="TABLE-cell"/>
              <w:jc w:val="center"/>
            </w:pPr>
            <w:r w:rsidRPr="00D948E6">
              <w:t>96</w:t>
            </w:r>
          </w:p>
        </w:tc>
        <w:tc>
          <w:tcPr>
            <w:tcW w:w="537" w:type="dxa"/>
            <w:tcBorders>
              <w:top w:val="nil"/>
              <w:bottom w:val="nil"/>
            </w:tcBorders>
          </w:tcPr>
          <w:p w14:paraId="5DB87443" w14:textId="77777777" w:rsidR="00B94089" w:rsidRPr="00D948E6" w:rsidRDefault="00B94089" w:rsidP="00B94089">
            <w:pPr>
              <w:pStyle w:val="TABLE-cell"/>
              <w:jc w:val="center"/>
            </w:pPr>
            <w:r w:rsidRPr="00D948E6">
              <w:t>7</w:t>
            </w:r>
          </w:p>
        </w:tc>
        <w:tc>
          <w:tcPr>
            <w:tcW w:w="537" w:type="dxa"/>
            <w:tcBorders>
              <w:top w:val="nil"/>
              <w:bottom w:val="nil"/>
            </w:tcBorders>
          </w:tcPr>
          <w:p w14:paraId="5DB87444" w14:textId="77777777" w:rsidR="00B94089" w:rsidRPr="00D948E6" w:rsidRDefault="00B94089" w:rsidP="00B94089">
            <w:pPr>
              <w:pStyle w:val="TABLE-cell"/>
              <w:jc w:val="center"/>
            </w:pPr>
            <w:r w:rsidRPr="00D948E6">
              <w:t>6</w:t>
            </w:r>
          </w:p>
        </w:tc>
        <w:tc>
          <w:tcPr>
            <w:tcW w:w="537" w:type="dxa"/>
            <w:tcBorders>
              <w:top w:val="nil"/>
              <w:bottom w:val="nil"/>
              <w:right w:val="double" w:sz="4" w:space="0" w:color="auto"/>
            </w:tcBorders>
            <w:shd w:val="pct12" w:color="auto" w:fill="FFFFFF"/>
          </w:tcPr>
          <w:p w14:paraId="5DB87445" w14:textId="77777777" w:rsidR="00B94089" w:rsidRPr="00D948E6" w:rsidRDefault="00B94089" w:rsidP="00B94089">
            <w:pPr>
              <w:pStyle w:val="TABLE-cell"/>
              <w:jc w:val="center"/>
            </w:pPr>
          </w:p>
        </w:tc>
      </w:tr>
      <w:tr w:rsidR="00B94089" w:rsidRPr="00D948E6" w14:paraId="5DB8744E" w14:textId="77777777" w:rsidTr="00270820">
        <w:trPr>
          <w:gridAfter w:val="1"/>
          <w:wAfter w:w="86" w:type="dxa"/>
          <w:cantSplit/>
          <w:jc w:val="center"/>
        </w:trPr>
        <w:tc>
          <w:tcPr>
            <w:tcW w:w="5848" w:type="dxa"/>
            <w:tcBorders>
              <w:top w:val="nil"/>
              <w:left w:val="double" w:sz="4" w:space="0" w:color="auto"/>
              <w:bottom w:val="nil"/>
            </w:tcBorders>
          </w:tcPr>
          <w:p w14:paraId="5DB87447" w14:textId="77777777" w:rsidR="00B94089" w:rsidRPr="00D948E6" w:rsidRDefault="00B94089" w:rsidP="00B94089">
            <w:pPr>
              <w:pStyle w:val="TABLE-cell"/>
              <w:spacing w:before="40" w:after="40"/>
            </w:pPr>
            <w:r w:rsidRPr="00D948E6">
              <w:t>In phase L2</w:t>
            </w:r>
          </w:p>
        </w:tc>
        <w:tc>
          <w:tcPr>
            <w:tcW w:w="537" w:type="dxa"/>
            <w:tcBorders>
              <w:top w:val="nil"/>
              <w:bottom w:val="nil"/>
            </w:tcBorders>
          </w:tcPr>
          <w:p w14:paraId="5DB87448" w14:textId="77777777" w:rsidR="00B94089" w:rsidRPr="00D948E6" w:rsidRDefault="00B94089" w:rsidP="00B94089">
            <w:pPr>
              <w:pStyle w:val="TABLE-cell"/>
              <w:jc w:val="center"/>
            </w:pPr>
            <w:r w:rsidRPr="00D948E6">
              <w:t>0</w:t>
            </w:r>
          </w:p>
        </w:tc>
        <w:tc>
          <w:tcPr>
            <w:tcW w:w="537" w:type="dxa"/>
            <w:tcBorders>
              <w:top w:val="nil"/>
              <w:bottom w:val="nil"/>
            </w:tcBorders>
          </w:tcPr>
          <w:p w14:paraId="5DB87449" w14:textId="77777777" w:rsidR="00B94089" w:rsidRPr="00D948E6" w:rsidRDefault="00B94089" w:rsidP="00B94089">
            <w:pPr>
              <w:pStyle w:val="TABLE-cell"/>
              <w:jc w:val="center"/>
            </w:pPr>
            <w:r w:rsidRPr="00D948E6">
              <w:t>0</w:t>
            </w:r>
          </w:p>
        </w:tc>
        <w:tc>
          <w:tcPr>
            <w:tcW w:w="537" w:type="dxa"/>
            <w:tcBorders>
              <w:top w:val="nil"/>
              <w:bottom w:val="nil"/>
            </w:tcBorders>
          </w:tcPr>
          <w:p w14:paraId="5DB8744A" w14:textId="77777777" w:rsidR="00B94089" w:rsidRPr="00D948E6" w:rsidRDefault="00B94089" w:rsidP="00B94089">
            <w:pPr>
              <w:pStyle w:val="TABLE-cell"/>
              <w:jc w:val="center"/>
            </w:pPr>
            <w:r w:rsidRPr="00D948E6">
              <w:t>96</w:t>
            </w:r>
          </w:p>
        </w:tc>
        <w:tc>
          <w:tcPr>
            <w:tcW w:w="537" w:type="dxa"/>
            <w:tcBorders>
              <w:top w:val="nil"/>
              <w:bottom w:val="nil"/>
            </w:tcBorders>
          </w:tcPr>
          <w:p w14:paraId="5DB8744B" w14:textId="77777777" w:rsidR="00B94089" w:rsidRPr="00D948E6" w:rsidRDefault="00B94089" w:rsidP="00B94089">
            <w:pPr>
              <w:pStyle w:val="TABLE-cell"/>
              <w:jc w:val="center"/>
            </w:pPr>
            <w:r w:rsidRPr="00D948E6">
              <w:t>7</w:t>
            </w:r>
          </w:p>
        </w:tc>
        <w:tc>
          <w:tcPr>
            <w:tcW w:w="537" w:type="dxa"/>
            <w:tcBorders>
              <w:top w:val="nil"/>
              <w:bottom w:val="nil"/>
            </w:tcBorders>
          </w:tcPr>
          <w:p w14:paraId="5DB8744C" w14:textId="77777777" w:rsidR="00B94089" w:rsidRPr="00D948E6" w:rsidRDefault="00B94089" w:rsidP="00B94089">
            <w:pPr>
              <w:pStyle w:val="TABLE-cell"/>
              <w:jc w:val="center"/>
            </w:pPr>
            <w:r w:rsidRPr="00D948E6">
              <w:t>7</w:t>
            </w:r>
          </w:p>
        </w:tc>
        <w:tc>
          <w:tcPr>
            <w:tcW w:w="537" w:type="dxa"/>
            <w:tcBorders>
              <w:top w:val="nil"/>
              <w:bottom w:val="nil"/>
              <w:right w:val="double" w:sz="4" w:space="0" w:color="auto"/>
            </w:tcBorders>
            <w:shd w:val="pct12" w:color="auto" w:fill="FFFFFF"/>
          </w:tcPr>
          <w:p w14:paraId="5DB8744D" w14:textId="77777777" w:rsidR="00B94089" w:rsidRPr="00D948E6" w:rsidRDefault="00B94089" w:rsidP="00B94089">
            <w:pPr>
              <w:pStyle w:val="TABLE-cell"/>
              <w:jc w:val="center"/>
            </w:pPr>
          </w:p>
        </w:tc>
      </w:tr>
      <w:tr w:rsidR="00B94089" w:rsidRPr="00D948E6" w14:paraId="5DB87456" w14:textId="77777777" w:rsidTr="00270820">
        <w:trPr>
          <w:gridAfter w:val="1"/>
          <w:wAfter w:w="86" w:type="dxa"/>
          <w:cantSplit/>
          <w:jc w:val="center"/>
        </w:trPr>
        <w:tc>
          <w:tcPr>
            <w:tcW w:w="5848" w:type="dxa"/>
            <w:tcBorders>
              <w:top w:val="nil"/>
              <w:left w:val="double" w:sz="4" w:space="0" w:color="auto"/>
              <w:bottom w:val="nil"/>
            </w:tcBorders>
          </w:tcPr>
          <w:p w14:paraId="5DB8744F" w14:textId="77777777" w:rsidR="00B94089" w:rsidRPr="00D948E6" w:rsidRDefault="00B94089" w:rsidP="00B94089">
            <w:pPr>
              <w:pStyle w:val="TABLE-cell"/>
              <w:spacing w:before="40" w:after="40"/>
            </w:pPr>
            <w:r w:rsidRPr="00D948E6">
              <w:t>In phase L3</w:t>
            </w:r>
          </w:p>
        </w:tc>
        <w:tc>
          <w:tcPr>
            <w:tcW w:w="537" w:type="dxa"/>
            <w:tcBorders>
              <w:top w:val="nil"/>
              <w:bottom w:val="nil"/>
            </w:tcBorders>
          </w:tcPr>
          <w:p w14:paraId="5DB87450" w14:textId="77777777" w:rsidR="00B94089" w:rsidRPr="00D948E6" w:rsidRDefault="00B94089" w:rsidP="00B94089">
            <w:pPr>
              <w:pStyle w:val="TABLE-cell"/>
              <w:jc w:val="center"/>
            </w:pPr>
            <w:r w:rsidRPr="00D948E6">
              <w:t>0</w:t>
            </w:r>
          </w:p>
        </w:tc>
        <w:tc>
          <w:tcPr>
            <w:tcW w:w="537" w:type="dxa"/>
            <w:tcBorders>
              <w:top w:val="nil"/>
              <w:bottom w:val="nil"/>
            </w:tcBorders>
          </w:tcPr>
          <w:p w14:paraId="5DB87451" w14:textId="77777777" w:rsidR="00B94089" w:rsidRPr="00D948E6" w:rsidRDefault="00B94089" w:rsidP="00B94089">
            <w:pPr>
              <w:pStyle w:val="TABLE-cell"/>
              <w:jc w:val="center"/>
            </w:pPr>
            <w:r w:rsidRPr="00D948E6">
              <w:t>0</w:t>
            </w:r>
          </w:p>
        </w:tc>
        <w:tc>
          <w:tcPr>
            <w:tcW w:w="537" w:type="dxa"/>
            <w:tcBorders>
              <w:top w:val="nil"/>
              <w:bottom w:val="nil"/>
            </w:tcBorders>
          </w:tcPr>
          <w:p w14:paraId="5DB87452" w14:textId="77777777" w:rsidR="00B94089" w:rsidRPr="00D948E6" w:rsidRDefault="00B94089" w:rsidP="00B94089">
            <w:pPr>
              <w:pStyle w:val="TABLE-cell"/>
              <w:jc w:val="center"/>
            </w:pPr>
            <w:r w:rsidRPr="00D948E6">
              <w:t>96</w:t>
            </w:r>
          </w:p>
        </w:tc>
        <w:tc>
          <w:tcPr>
            <w:tcW w:w="537" w:type="dxa"/>
            <w:tcBorders>
              <w:top w:val="nil"/>
              <w:bottom w:val="nil"/>
            </w:tcBorders>
          </w:tcPr>
          <w:p w14:paraId="5DB87453" w14:textId="77777777" w:rsidR="00B94089" w:rsidRPr="00D948E6" w:rsidRDefault="00B94089" w:rsidP="00B94089">
            <w:pPr>
              <w:pStyle w:val="TABLE-cell"/>
              <w:jc w:val="center"/>
            </w:pPr>
            <w:r w:rsidRPr="00D948E6">
              <w:t>7</w:t>
            </w:r>
          </w:p>
        </w:tc>
        <w:tc>
          <w:tcPr>
            <w:tcW w:w="537" w:type="dxa"/>
            <w:tcBorders>
              <w:top w:val="nil"/>
              <w:bottom w:val="nil"/>
            </w:tcBorders>
          </w:tcPr>
          <w:p w14:paraId="5DB87454" w14:textId="77777777" w:rsidR="00B94089" w:rsidRPr="00D948E6" w:rsidRDefault="00B94089" w:rsidP="00B94089">
            <w:pPr>
              <w:pStyle w:val="TABLE-cell"/>
              <w:jc w:val="center"/>
            </w:pPr>
            <w:r w:rsidRPr="00D948E6">
              <w:t>8</w:t>
            </w:r>
          </w:p>
        </w:tc>
        <w:tc>
          <w:tcPr>
            <w:tcW w:w="537" w:type="dxa"/>
            <w:tcBorders>
              <w:top w:val="nil"/>
              <w:bottom w:val="nil"/>
              <w:right w:val="double" w:sz="4" w:space="0" w:color="auto"/>
            </w:tcBorders>
            <w:shd w:val="pct12" w:color="auto" w:fill="FFFFFF"/>
          </w:tcPr>
          <w:p w14:paraId="5DB87455" w14:textId="77777777" w:rsidR="00B94089" w:rsidRPr="00D948E6" w:rsidRDefault="00B94089" w:rsidP="00B94089">
            <w:pPr>
              <w:pStyle w:val="TABLE-cell"/>
              <w:jc w:val="center"/>
            </w:pPr>
          </w:p>
        </w:tc>
      </w:tr>
      <w:tr w:rsidR="00B94089" w:rsidRPr="00D948E6" w14:paraId="5DB8745E" w14:textId="77777777" w:rsidTr="00270820">
        <w:trPr>
          <w:gridAfter w:val="1"/>
          <w:wAfter w:w="86" w:type="dxa"/>
          <w:cantSplit/>
          <w:jc w:val="center"/>
        </w:trPr>
        <w:tc>
          <w:tcPr>
            <w:tcW w:w="5848" w:type="dxa"/>
            <w:tcBorders>
              <w:top w:val="nil"/>
              <w:left w:val="double" w:sz="4" w:space="0" w:color="auto"/>
              <w:bottom w:val="dashed" w:sz="4" w:space="0" w:color="auto"/>
            </w:tcBorders>
          </w:tcPr>
          <w:p w14:paraId="5DB87457" w14:textId="77777777" w:rsidR="00B94089" w:rsidRPr="00D948E6" w:rsidRDefault="00B94089" w:rsidP="00B94089">
            <w:pPr>
              <w:pStyle w:val="TABLE-cell"/>
              <w:spacing w:before="40" w:after="40"/>
              <w:rPr>
                <w:strike/>
              </w:rPr>
            </w:pPr>
            <w:r w:rsidRPr="00D948E6">
              <w:t xml:space="preserve">In any phase </w:t>
            </w:r>
          </w:p>
        </w:tc>
        <w:tc>
          <w:tcPr>
            <w:tcW w:w="537" w:type="dxa"/>
            <w:tcBorders>
              <w:top w:val="nil"/>
              <w:bottom w:val="dashed" w:sz="4" w:space="0" w:color="auto"/>
            </w:tcBorders>
          </w:tcPr>
          <w:p w14:paraId="5DB87458" w14:textId="77777777" w:rsidR="00B94089" w:rsidRPr="00D948E6" w:rsidRDefault="00B94089" w:rsidP="00B94089">
            <w:pPr>
              <w:pStyle w:val="TABLE-cell"/>
              <w:jc w:val="center"/>
            </w:pPr>
            <w:r w:rsidRPr="00D948E6">
              <w:t>0</w:t>
            </w:r>
          </w:p>
        </w:tc>
        <w:tc>
          <w:tcPr>
            <w:tcW w:w="537" w:type="dxa"/>
            <w:tcBorders>
              <w:top w:val="nil"/>
              <w:bottom w:val="dashed" w:sz="4" w:space="0" w:color="auto"/>
            </w:tcBorders>
          </w:tcPr>
          <w:p w14:paraId="5DB87459" w14:textId="77777777" w:rsidR="00B94089" w:rsidRPr="00D948E6" w:rsidRDefault="00B94089" w:rsidP="00B94089">
            <w:pPr>
              <w:pStyle w:val="TABLE-cell"/>
              <w:jc w:val="center"/>
            </w:pPr>
            <w:r w:rsidRPr="00D948E6">
              <w:t>0</w:t>
            </w:r>
          </w:p>
        </w:tc>
        <w:tc>
          <w:tcPr>
            <w:tcW w:w="537" w:type="dxa"/>
            <w:tcBorders>
              <w:top w:val="nil"/>
              <w:bottom w:val="dashed" w:sz="4" w:space="0" w:color="auto"/>
            </w:tcBorders>
          </w:tcPr>
          <w:p w14:paraId="5DB8745A" w14:textId="77777777" w:rsidR="00B94089" w:rsidRPr="00D948E6" w:rsidRDefault="00B94089" w:rsidP="00B94089">
            <w:pPr>
              <w:pStyle w:val="TABLE-cell"/>
              <w:jc w:val="center"/>
            </w:pPr>
            <w:r w:rsidRPr="00D948E6">
              <w:t>96</w:t>
            </w:r>
          </w:p>
        </w:tc>
        <w:tc>
          <w:tcPr>
            <w:tcW w:w="537" w:type="dxa"/>
            <w:tcBorders>
              <w:top w:val="nil"/>
              <w:bottom w:val="dashed" w:sz="4" w:space="0" w:color="auto"/>
            </w:tcBorders>
          </w:tcPr>
          <w:p w14:paraId="5DB8745B" w14:textId="77777777" w:rsidR="00B94089" w:rsidRPr="00D948E6" w:rsidRDefault="00B94089" w:rsidP="00B94089">
            <w:pPr>
              <w:pStyle w:val="TABLE-cell"/>
              <w:jc w:val="center"/>
            </w:pPr>
            <w:r w:rsidRPr="00D948E6">
              <w:t>7</w:t>
            </w:r>
          </w:p>
        </w:tc>
        <w:tc>
          <w:tcPr>
            <w:tcW w:w="537" w:type="dxa"/>
            <w:tcBorders>
              <w:top w:val="nil"/>
              <w:bottom w:val="dashed" w:sz="4" w:space="0" w:color="auto"/>
            </w:tcBorders>
          </w:tcPr>
          <w:p w14:paraId="5DB8745C" w14:textId="77777777" w:rsidR="00B94089" w:rsidRPr="00D948E6" w:rsidRDefault="00B94089" w:rsidP="00B94089">
            <w:pPr>
              <w:pStyle w:val="TABLE-cell"/>
              <w:jc w:val="center"/>
            </w:pPr>
            <w:r w:rsidRPr="00D948E6">
              <w:t>9</w:t>
            </w:r>
          </w:p>
        </w:tc>
        <w:tc>
          <w:tcPr>
            <w:tcW w:w="537" w:type="dxa"/>
            <w:tcBorders>
              <w:top w:val="nil"/>
              <w:bottom w:val="dashed" w:sz="4" w:space="0" w:color="auto"/>
              <w:right w:val="double" w:sz="4" w:space="0" w:color="auto"/>
            </w:tcBorders>
            <w:shd w:val="pct12" w:color="auto" w:fill="FFFFFF"/>
          </w:tcPr>
          <w:p w14:paraId="5DB8745D" w14:textId="77777777" w:rsidR="00B94089" w:rsidRPr="00D948E6" w:rsidRDefault="00B94089" w:rsidP="00B94089">
            <w:pPr>
              <w:pStyle w:val="TABLE-cell"/>
              <w:jc w:val="center"/>
            </w:pPr>
          </w:p>
        </w:tc>
      </w:tr>
      <w:tr w:rsidR="00B94089" w:rsidRPr="00D948E6" w14:paraId="5DB87466" w14:textId="77777777" w:rsidTr="00270820">
        <w:trPr>
          <w:gridAfter w:val="1"/>
          <w:wAfter w:w="86" w:type="dxa"/>
          <w:cantSplit/>
          <w:jc w:val="center"/>
        </w:trPr>
        <w:tc>
          <w:tcPr>
            <w:tcW w:w="5848" w:type="dxa"/>
            <w:tcBorders>
              <w:top w:val="dashed" w:sz="4" w:space="0" w:color="auto"/>
              <w:left w:val="double" w:sz="4" w:space="0" w:color="auto"/>
              <w:bottom w:val="dashed" w:sz="4" w:space="0" w:color="auto"/>
            </w:tcBorders>
          </w:tcPr>
          <w:p w14:paraId="5DB8745F" w14:textId="77777777" w:rsidR="00B94089" w:rsidRPr="00D948E6" w:rsidRDefault="00B94089" w:rsidP="00B94089">
            <w:pPr>
              <w:pStyle w:val="TABLE-cell"/>
              <w:spacing w:before="40" w:after="40"/>
            </w:pPr>
            <w:r w:rsidRPr="00D948E6">
              <w:t xml:space="preserve">Time of power failure </w:t>
            </w:r>
            <w:r w:rsidRPr="00C373E3">
              <w:rPr>
                <w:rStyle w:val="SUPerscript-small"/>
              </w:rPr>
              <w:t>d</w:t>
            </w:r>
          </w:p>
        </w:tc>
        <w:tc>
          <w:tcPr>
            <w:tcW w:w="537" w:type="dxa"/>
            <w:tcBorders>
              <w:top w:val="dashed" w:sz="4" w:space="0" w:color="auto"/>
              <w:bottom w:val="dashed" w:sz="4" w:space="0" w:color="auto"/>
            </w:tcBorders>
          </w:tcPr>
          <w:p w14:paraId="5DB87460" w14:textId="77777777" w:rsidR="00B94089" w:rsidRPr="00D948E6" w:rsidRDefault="00B94089" w:rsidP="00B94089">
            <w:pPr>
              <w:pStyle w:val="TABLE-cell"/>
              <w:jc w:val="center"/>
            </w:pPr>
          </w:p>
        </w:tc>
        <w:tc>
          <w:tcPr>
            <w:tcW w:w="537" w:type="dxa"/>
            <w:tcBorders>
              <w:top w:val="dashed" w:sz="4" w:space="0" w:color="auto"/>
              <w:bottom w:val="dashed" w:sz="4" w:space="0" w:color="auto"/>
            </w:tcBorders>
          </w:tcPr>
          <w:p w14:paraId="5DB87461" w14:textId="77777777" w:rsidR="00B94089" w:rsidRPr="00D948E6" w:rsidRDefault="00B94089" w:rsidP="00B94089">
            <w:pPr>
              <w:pStyle w:val="TABLE-cell"/>
              <w:jc w:val="center"/>
            </w:pPr>
          </w:p>
        </w:tc>
        <w:tc>
          <w:tcPr>
            <w:tcW w:w="537" w:type="dxa"/>
            <w:tcBorders>
              <w:top w:val="dashed" w:sz="4" w:space="0" w:color="auto"/>
              <w:bottom w:val="dashed" w:sz="4" w:space="0" w:color="auto"/>
            </w:tcBorders>
          </w:tcPr>
          <w:p w14:paraId="5DB87462" w14:textId="77777777" w:rsidR="00B94089" w:rsidRPr="00D948E6" w:rsidRDefault="00B94089" w:rsidP="00B94089">
            <w:pPr>
              <w:pStyle w:val="TABLE-cell"/>
              <w:jc w:val="center"/>
            </w:pPr>
          </w:p>
        </w:tc>
        <w:tc>
          <w:tcPr>
            <w:tcW w:w="537" w:type="dxa"/>
            <w:tcBorders>
              <w:top w:val="dashed" w:sz="4" w:space="0" w:color="auto"/>
              <w:bottom w:val="dashed" w:sz="4" w:space="0" w:color="auto"/>
            </w:tcBorders>
          </w:tcPr>
          <w:p w14:paraId="5DB87463" w14:textId="77777777" w:rsidR="00B94089" w:rsidRPr="00D948E6" w:rsidRDefault="00B94089" w:rsidP="00B94089">
            <w:pPr>
              <w:pStyle w:val="TABLE-cell"/>
              <w:jc w:val="center"/>
            </w:pPr>
          </w:p>
        </w:tc>
        <w:tc>
          <w:tcPr>
            <w:tcW w:w="537" w:type="dxa"/>
            <w:tcBorders>
              <w:top w:val="dashed" w:sz="4" w:space="0" w:color="auto"/>
              <w:bottom w:val="dashed" w:sz="4" w:space="0" w:color="auto"/>
            </w:tcBorders>
          </w:tcPr>
          <w:p w14:paraId="5DB87464" w14:textId="77777777" w:rsidR="00B94089" w:rsidRPr="00D948E6" w:rsidRDefault="00B94089" w:rsidP="00B94089">
            <w:pPr>
              <w:pStyle w:val="TABLE-cell"/>
              <w:jc w:val="center"/>
            </w:pPr>
          </w:p>
        </w:tc>
        <w:tc>
          <w:tcPr>
            <w:tcW w:w="537" w:type="dxa"/>
            <w:tcBorders>
              <w:top w:val="dashed" w:sz="4" w:space="0" w:color="auto"/>
              <w:bottom w:val="dashed" w:sz="4" w:space="0" w:color="auto"/>
              <w:right w:val="double" w:sz="4" w:space="0" w:color="auto"/>
            </w:tcBorders>
            <w:shd w:val="pct12" w:color="auto" w:fill="FFFFFF"/>
          </w:tcPr>
          <w:p w14:paraId="5DB87465" w14:textId="77777777" w:rsidR="00B94089" w:rsidRPr="00D948E6" w:rsidRDefault="00B94089" w:rsidP="00B94089">
            <w:pPr>
              <w:pStyle w:val="TABLE-cell"/>
              <w:jc w:val="center"/>
            </w:pPr>
          </w:p>
        </w:tc>
      </w:tr>
      <w:tr w:rsidR="00B94089" w:rsidRPr="00D948E6" w14:paraId="5DB8746E" w14:textId="77777777" w:rsidTr="00270820">
        <w:trPr>
          <w:gridAfter w:val="1"/>
          <w:wAfter w:w="86" w:type="dxa"/>
          <w:cantSplit/>
          <w:jc w:val="center"/>
        </w:trPr>
        <w:tc>
          <w:tcPr>
            <w:tcW w:w="5848" w:type="dxa"/>
            <w:tcBorders>
              <w:top w:val="dashed" w:sz="4" w:space="0" w:color="auto"/>
              <w:left w:val="double" w:sz="4" w:space="0" w:color="auto"/>
              <w:bottom w:val="nil"/>
            </w:tcBorders>
          </w:tcPr>
          <w:p w14:paraId="5DB87467" w14:textId="77777777" w:rsidR="00B94089" w:rsidRPr="00D948E6" w:rsidRDefault="00B94089" w:rsidP="00B94089">
            <w:pPr>
              <w:pStyle w:val="TABLE-cell"/>
              <w:spacing w:before="40" w:after="40"/>
            </w:pPr>
            <w:r w:rsidRPr="00D948E6">
              <w:t>In all three phases</w:t>
            </w:r>
          </w:p>
        </w:tc>
        <w:tc>
          <w:tcPr>
            <w:tcW w:w="537" w:type="dxa"/>
            <w:tcBorders>
              <w:top w:val="dashed" w:sz="4" w:space="0" w:color="auto"/>
              <w:bottom w:val="nil"/>
            </w:tcBorders>
          </w:tcPr>
          <w:p w14:paraId="5DB87468" w14:textId="77777777" w:rsidR="00B94089" w:rsidRPr="00D948E6" w:rsidRDefault="00B94089" w:rsidP="00B94089">
            <w:pPr>
              <w:pStyle w:val="TABLE-cell"/>
              <w:jc w:val="center"/>
            </w:pPr>
            <w:r w:rsidRPr="00D948E6">
              <w:t>0</w:t>
            </w:r>
          </w:p>
        </w:tc>
        <w:tc>
          <w:tcPr>
            <w:tcW w:w="537" w:type="dxa"/>
            <w:tcBorders>
              <w:top w:val="dashed" w:sz="4" w:space="0" w:color="auto"/>
              <w:bottom w:val="nil"/>
            </w:tcBorders>
          </w:tcPr>
          <w:p w14:paraId="5DB87469" w14:textId="77777777" w:rsidR="00B94089" w:rsidRPr="00D948E6" w:rsidRDefault="00B94089" w:rsidP="00B94089">
            <w:pPr>
              <w:pStyle w:val="TABLE-cell"/>
              <w:jc w:val="center"/>
            </w:pPr>
            <w:r w:rsidRPr="00D948E6">
              <w:t>0</w:t>
            </w:r>
          </w:p>
        </w:tc>
        <w:tc>
          <w:tcPr>
            <w:tcW w:w="537" w:type="dxa"/>
            <w:tcBorders>
              <w:top w:val="dashed" w:sz="4" w:space="0" w:color="auto"/>
              <w:bottom w:val="nil"/>
            </w:tcBorders>
          </w:tcPr>
          <w:p w14:paraId="5DB8746A" w14:textId="77777777" w:rsidR="00B94089" w:rsidRPr="00D948E6" w:rsidRDefault="00B94089" w:rsidP="00B94089">
            <w:pPr>
              <w:pStyle w:val="TABLE-cell"/>
              <w:jc w:val="center"/>
            </w:pPr>
            <w:r w:rsidRPr="00D948E6">
              <w:t>96</w:t>
            </w:r>
          </w:p>
        </w:tc>
        <w:tc>
          <w:tcPr>
            <w:tcW w:w="537" w:type="dxa"/>
            <w:tcBorders>
              <w:top w:val="dashed" w:sz="4" w:space="0" w:color="auto"/>
              <w:bottom w:val="nil"/>
            </w:tcBorders>
          </w:tcPr>
          <w:p w14:paraId="5DB8746B" w14:textId="77777777" w:rsidR="00B94089" w:rsidRPr="00D948E6" w:rsidRDefault="00B94089" w:rsidP="00B94089">
            <w:pPr>
              <w:pStyle w:val="TABLE-cell"/>
              <w:jc w:val="center"/>
            </w:pPr>
            <w:r w:rsidRPr="00D948E6">
              <w:t>7</w:t>
            </w:r>
          </w:p>
        </w:tc>
        <w:tc>
          <w:tcPr>
            <w:tcW w:w="537" w:type="dxa"/>
            <w:tcBorders>
              <w:top w:val="dashed" w:sz="4" w:space="0" w:color="auto"/>
              <w:bottom w:val="nil"/>
            </w:tcBorders>
          </w:tcPr>
          <w:p w14:paraId="5DB8746C" w14:textId="77777777" w:rsidR="00B94089" w:rsidRPr="00D948E6" w:rsidRDefault="00B94089" w:rsidP="00B94089">
            <w:pPr>
              <w:pStyle w:val="TABLE-cell"/>
              <w:jc w:val="center"/>
            </w:pPr>
            <w:r w:rsidRPr="00D948E6">
              <w:t>10</w:t>
            </w:r>
          </w:p>
        </w:tc>
        <w:tc>
          <w:tcPr>
            <w:tcW w:w="537" w:type="dxa"/>
            <w:tcBorders>
              <w:top w:val="dashed" w:sz="4" w:space="0" w:color="auto"/>
              <w:bottom w:val="nil"/>
              <w:right w:val="double" w:sz="4" w:space="0" w:color="auto"/>
            </w:tcBorders>
            <w:shd w:val="pct12" w:color="auto" w:fill="FFFFFF"/>
          </w:tcPr>
          <w:p w14:paraId="5DB8746D" w14:textId="77777777" w:rsidR="00B94089" w:rsidRPr="00D948E6" w:rsidRDefault="00B94089" w:rsidP="00B94089">
            <w:pPr>
              <w:pStyle w:val="TABLE-cell"/>
              <w:jc w:val="center"/>
            </w:pPr>
          </w:p>
        </w:tc>
      </w:tr>
      <w:tr w:rsidR="00B94089" w:rsidRPr="00D948E6" w14:paraId="5DB87476" w14:textId="77777777" w:rsidTr="00270820">
        <w:trPr>
          <w:gridAfter w:val="1"/>
          <w:wAfter w:w="86" w:type="dxa"/>
          <w:cantSplit/>
          <w:jc w:val="center"/>
        </w:trPr>
        <w:tc>
          <w:tcPr>
            <w:tcW w:w="5848" w:type="dxa"/>
            <w:tcBorders>
              <w:top w:val="nil"/>
              <w:left w:val="double" w:sz="4" w:space="0" w:color="auto"/>
              <w:bottom w:val="nil"/>
            </w:tcBorders>
          </w:tcPr>
          <w:p w14:paraId="5DB8746F" w14:textId="77777777" w:rsidR="00B94089" w:rsidRPr="00D948E6" w:rsidRDefault="00B94089" w:rsidP="00B94089">
            <w:pPr>
              <w:pStyle w:val="TABLE-cell"/>
              <w:spacing w:before="40" w:after="40"/>
            </w:pPr>
            <w:r w:rsidRPr="00D948E6">
              <w:t>In phase L1</w:t>
            </w:r>
          </w:p>
        </w:tc>
        <w:tc>
          <w:tcPr>
            <w:tcW w:w="537" w:type="dxa"/>
            <w:tcBorders>
              <w:top w:val="nil"/>
              <w:bottom w:val="nil"/>
            </w:tcBorders>
          </w:tcPr>
          <w:p w14:paraId="5DB87470" w14:textId="77777777" w:rsidR="00B94089" w:rsidRPr="00D948E6" w:rsidRDefault="00B94089" w:rsidP="00B94089">
            <w:pPr>
              <w:pStyle w:val="TABLE-cell"/>
              <w:jc w:val="center"/>
            </w:pPr>
            <w:r w:rsidRPr="00D948E6">
              <w:t>0</w:t>
            </w:r>
          </w:p>
        </w:tc>
        <w:tc>
          <w:tcPr>
            <w:tcW w:w="537" w:type="dxa"/>
            <w:tcBorders>
              <w:top w:val="nil"/>
              <w:bottom w:val="nil"/>
            </w:tcBorders>
          </w:tcPr>
          <w:p w14:paraId="5DB87471" w14:textId="77777777" w:rsidR="00B94089" w:rsidRPr="00D948E6" w:rsidRDefault="00B94089" w:rsidP="00B94089">
            <w:pPr>
              <w:pStyle w:val="TABLE-cell"/>
              <w:jc w:val="center"/>
            </w:pPr>
            <w:r w:rsidRPr="00D948E6">
              <w:t>0</w:t>
            </w:r>
          </w:p>
        </w:tc>
        <w:tc>
          <w:tcPr>
            <w:tcW w:w="537" w:type="dxa"/>
            <w:tcBorders>
              <w:top w:val="nil"/>
              <w:bottom w:val="nil"/>
            </w:tcBorders>
          </w:tcPr>
          <w:p w14:paraId="5DB87472" w14:textId="77777777" w:rsidR="00B94089" w:rsidRPr="00D948E6" w:rsidRDefault="00B94089" w:rsidP="00B94089">
            <w:pPr>
              <w:pStyle w:val="TABLE-cell"/>
              <w:jc w:val="center"/>
            </w:pPr>
            <w:r w:rsidRPr="00D948E6">
              <w:t>96</w:t>
            </w:r>
          </w:p>
        </w:tc>
        <w:tc>
          <w:tcPr>
            <w:tcW w:w="537" w:type="dxa"/>
            <w:tcBorders>
              <w:top w:val="nil"/>
              <w:bottom w:val="nil"/>
            </w:tcBorders>
          </w:tcPr>
          <w:p w14:paraId="5DB87473" w14:textId="77777777" w:rsidR="00B94089" w:rsidRPr="00D948E6" w:rsidRDefault="00B94089" w:rsidP="00B94089">
            <w:pPr>
              <w:pStyle w:val="TABLE-cell"/>
              <w:jc w:val="center"/>
            </w:pPr>
            <w:r w:rsidRPr="00D948E6">
              <w:t>7</w:t>
            </w:r>
          </w:p>
        </w:tc>
        <w:tc>
          <w:tcPr>
            <w:tcW w:w="537" w:type="dxa"/>
            <w:tcBorders>
              <w:top w:val="nil"/>
              <w:bottom w:val="nil"/>
            </w:tcBorders>
          </w:tcPr>
          <w:p w14:paraId="5DB87474" w14:textId="77777777" w:rsidR="00B94089" w:rsidRPr="00D948E6" w:rsidRDefault="00B94089" w:rsidP="00B94089">
            <w:pPr>
              <w:pStyle w:val="TABLE-cell"/>
              <w:jc w:val="center"/>
            </w:pPr>
            <w:r w:rsidRPr="00D948E6">
              <w:t>11</w:t>
            </w:r>
          </w:p>
        </w:tc>
        <w:tc>
          <w:tcPr>
            <w:tcW w:w="537" w:type="dxa"/>
            <w:tcBorders>
              <w:top w:val="nil"/>
              <w:bottom w:val="nil"/>
              <w:right w:val="double" w:sz="4" w:space="0" w:color="auto"/>
            </w:tcBorders>
            <w:shd w:val="pct12" w:color="auto" w:fill="FFFFFF"/>
          </w:tcPr>
          <w:p w14:paraId="5DB87475" w14:textId="77777777" w:rsidR="00B94089" w:rsidRPr="00D948E6" w:rsidRDefault="00B94089" w:rsidP="00B94089">
            <w:pPr>
              <w:pStyle w:val="TABLE-cell"/>
              <w:jc w:val="center"/>
            </w:pPr>
          </w:p>
        </w:tc>
      </w:tr>
      <w:tr w:rsidR="00B94089" w:rsidRPr="00D948E6" w14:paraId="5DB8747E" w14:textId="77777777" w:rsidTr="00270820">
        <w:trPr>
          <w:gridAfter w:val="1"/>
          <w:wAfter w:w="86" w:type="dxa"/>
          <w:cantSplit/>
          <w:jc w:val="center"/>
        </w:trPr>
        <w:tc>
          <w:tcPr>
            <w:tcW w:w="5848" w:type="dxa"/>
            <w:tcBorders>
              <w:top w:val="nil"/>
              <w:left w:val="double" w:sz="4" w:space="0" w:color="auto"/>
              <w:bottom w:val="nil"/>
            </w:tcBorders>
          </w:tcPr>
          <w:p w14:paraId="5DB87477" w14:textId="77777777" w:rsidR="00B94089" w:rsidRPr="00D948E6" w:rsidRDefault="00B94089" w:rsidP="00B94089">
            <w:pPr>
              <w:pStyle w:val="TABLE-cell"/>
              <w:spacing w:before="40" w:after="40"/>
            </w:pPr>
            <w:r w:rsidRPr="00D948E6">
              <w:t>In phase L2</w:t>
            </w:r>
          </w:p>
        </w:tc>
        <w:tc>
          <w:tcPr>
            <w:tcW w:w="537" w:type="dxa"/>
            <w:tcBorders>
              <w:top w:val="nil"/>
              <w:bottom w:val="nil"/>
            </w:tcBorders>
          </w:tcPr>
          <w:p w14:paraId="5DB87478" w14:textId="77777777" w:rsidR="00B94089" w:rsidRPr="00D948E6" w:rsidRDefault="00B94089" w:rsidP="00B94089">
            <w:pPr>
              <w:pStyle w:val="TABLE-cell"/>
              <w:jc w:val="center"/>
            </w:pPr>
            <w:r w:rsidRPr="00D948E6">
              <w:t>0</w:t>
            </w:r>
          </w:p>
        </w:tc>
        <w:tc>
          <w:tcPr>
            <w:tcW w:w="537" w:type="dxa"/>
            <w:tcBorders>
              <w:top w:val="nil"/>
              <w:bottom w:val="nil"/>
            </w:tcBorders>
          </w:tcPr>
          <w:p w14:paraId="5DB87479" w14:textId="77777777" w:rsidR="00B94089" w:rsidRPr="00D948E6" w:rsidRDefault="00B94089" w:rsidP="00B94089">
            <w:pPr>
              <w:pStyle w:val="TABLE-cell"/>
              <w:jc w:val="center"/>
            </w:pPr>
            <w:r w:rsidRPr="00D948E6">
              <w:t>0</w:t>
            </w:r>
          </w:p>
        </w:tc>
        <w:tc>
          <w:tcPr>
            <w:tcW w:w="537" w:type="dxa"/>
            <w:tcBorders>
              <w:top w:val="nil"/>
              <w:bottom w:val="nil"/>
            </w:tcBorders>
          </w:tcPr>
          <w:p w14:paraId="5DB8747A" w14:textId="77777777" w:rsidR="00B94089" w:rsidRPr="00D948E6" w:rsidRDefault="00B94089" w:rsidP="00B94089">
            <w:pPr>
              <w:pStyle w:val="TABLE-cell"/>
              <w:jc w:val="center"/>
            </w:pPr>
            <w:r w:rsidRPr="00D948E6">
              <w:t>96</w:t>
            </w:r>
          </w:p>
        </w:tc>
        <w:tc>
          <w:tcPr>
            <w:tcW w:w="537" w:type="dxa"/>
            <w:tcBorders>
              <w:top w:val="nil"/>
              <w:bottom w:val="nil"/>
            </w:tcBorders>
          </w:tcPr>
          <w:p w14:paraId="5DB8747B" w14:textId="77777777" w:rsidR="00B94089" w:rsidRPr="00D948E6" w:rsidRDefault="00B94089" w:rsidP="00B94089">
            <w:pPr>
              <w:pStyle w:val="TABLE-cell"/>
              <w:jc w:val="center"/>
            </w:pPr>
            <w:r w:rsidRPr="00D948E6">
              <w:t>7</w:t>
            </w:r>
          </w:p>
        </w:tc>
        <w:tc>
          <w:tcPr>
            <w:tcW w:w="537" w:type="dxa"/>
            <w:tcBorders>
              <w:top w:val="nil"/>
              <w:bottom w:val="nil"/>
            </w:tcBorders>
          </w:tcPr>
          <w:p w14:paraId="5DB8747C" w14:textId="77777777" w:rsidR="00B94089" w:rsidRPr="00D948E6" w:rsidRDefault="00B94089" w:rsidP="00B94089">
            <w:pPr>
              <w:pStyle w:val="TABLE-cell"/>
              <w:jc w:val="center"/>
            </w:pPr>
            <w:r w:rsidRPr="00D948E6">
              <w:t>12</w:t>
            </w:r>
          </w:p>
        </w:tc>
        <w:tc>
          <w:tcPr>
            <w:tcW w:w="537" w:type="dxa"/>
            <w:tcBorders>
              <w:top w:val="nil"/>
              <w:bottom w:val="nil"/>
              <w:right w:val="double" w:sz="4" w:space="0" w:color="auto"/>
            </w:tcBorders>
            <w:shd w:val="pct12" w:color="auto" w:fill="FFFFFF"/>
          </w:tcPr>
          <w:p w14:paraId="5DB8747D" w14:textId="77777777" w:rsidR="00B94089" w:rsidRPr="00D948E6" w:rsidRDefault="00B94089" w:rsidP="00B94089">
            <w:pPr>
              <w:pStyle w:val="TABLE-cell"/>
              <w:jc w:val="center"/>
            </w:pPr>
          </w:p>
        </w:tc>
      </w:tr>
      <w:tr w:rsidR="00B94089" w:rsidRPr="00D948E6" w14:paraId="5DB87486" w14:textId="77777777" w:rsidTr="00270820">
        <w:trPr>
          <w:gridAfter w:val="1"/>
          <w:wAfter w:w="86" w:type="dxa"/>
          <w:cantSplit/>
          <w:jc w:val="center"/>
        </w:trPr>
        <w:tc>
          <w:tcPr>
            <w:tcW w:w="5848" w:type="dxa"/>
            <w:tcBorders>
              <w:top w:val="nil"/>
              <w:left w:val="double" w:sz="4" w:space="0" w:color="auto"/>
              <w:bottom w:val="nil"/>
            </w:tcBorders>
          </w:tcPr>
          <w:p w14:paraId="5DB8747F" w14:textId="77777777" w:rsidR="00B94089" w:rsidRPr="00D948E6" w:rsidRDefault="00B94089" w:rsidP="00B94089">
            <w:pPr>
              <w:pStyle w:val="TABLE-cell"/>
              <w:spacing w:before="40" w:after="40"/>
            </w:pPr>
            <w:r w:rsidRPr="00D948E6">
              <w:t>In phase L3</w:t>
            </w:r>
          </w:p>
        </w:tc>
        <w:tc>
          <w:tcPr>
            <w:tcW w:w="537" w:type="dxa"/>
            <w:tcBorders>
              <w:top w:val="nil"/>
              <w:bottom w:val="nil"/>
            </w:tcBorders>
          </w:tcPr>
          <w:p w14:paraId="5DB87480" w14:textId="77777777" w:rsidR="00B94089" w:rsidRPr="00D948E6" w:rsidRDefault="00B94089" w:rsidP="00B94089">
            <w:pPr>
              <w:pStyle w:val="TABLE-cell"/>
              <w:jc w:val="center"/>
            </w:pPr>
            <w:r w:rsidRPr="00D948E6">
              <w:t>0</w:t>
            </w:r>
          </w:p>
        </w:tc>
        <w:tc>
          <w:tcPr>
            <w:tcW w:w="537" w:type="dxa"/>
            <w:tcBorders>
              <w:top w:val="nil"/>
              <w:bottom w:val="nil"/>
            </w:tcBorders>
          </w:tcPr>
          <w:p w14:paraId="5DB87481" w14:textId="77777777" w:rsidR="00B94089" w:rsidRPr="00D948E6" w:rsidRDefault="00B94089" w:rsidP="00B94089">
            <w:pPr>
              <w:pStyle w:val="TABLE-cell"/>
              <w:jc w:val="center"/>
            </w:pPr>
            <w:r w:rsidRPr="00D948E6">
              <w:t>0</w:t>
            </w:r>
          </w:p>
        </w:tc>
        <w:tc>
          <w:tcPr>
            <w:tcW w:w="537" w:type="dxa"/>
            <w:tcBorders>
              <w:top w:val="nil"/>
              <w:bottom w:val="nil"/>
            </w:tcBorders>
          </w:tcPr>
          <w:p w14:paraId="5DB87482" w14:textId="77777777" w:rsidR="00B94089" w:rsidRPr="00D948E6" w:rsidRDefault="00B94089" w:rsidP="00B94089">
            <w:pPr>
              <w:pStyle w:val="TABLE-cell"/>
              <w:jc w:val="center"/>
            </w:pPr>
            <w:r w:rsidRPr="00D948E6">
              <w:t>96</w:t>
            </w:r>
          </w:p>
        </w:tc>
        <w:tc>
          <w:tcPr>
            <w:tcW w:w="537" w:type="dxa"/>
            <w:tcBorders>
              <w:top w:val="nil"/>
              <w:bottom w:val="nil"/>
            </w:tcBorders>
          </w:tcPr>
          <w:p w14:paraId="5DB87483" w14:textId="77777777" w:rsidR="00B94089" w:rsidRPr="00D948E6" w:rsidRDefault="00B94089" w:rsidP="00B94089">
            <w:pPr>
              <w:pStyle w:val="TABLE-cell"/>
              <w:jc w:val="center"/>
            </w:pPr>
            <w:r w:rsidRPr="00D948E6">
              <w:t>7</w:t>
            </w:r>
          </w:p>
        </w:tc>
        <w:tc>
          <w:tcPr>
            <w:tcW w:w="537" w:type="dxa"/>
            <w:tcBorders>
              <w:top w:val="nil"/>
              <w:bottom w:val="nil"/>
            </w:tcBorders>
          </w:tcPr>
          <w:p w14:paraId="5DB87484" w14:textId="77777777" w:rsidR="00B94089" w:rsidRPr="00D948E6" w:rsidRDefault="00B94089" w:rsidP="00B94089">
            <w:pPr>
              <w:pStyle w:val="TABLE-cell"/>
              <w:jc w:val="center"/>
            </w:pPr>
            <w:r w:rsidRPr="00D948E6">
              <w:t>13</w:t>
            </w:r>
          </w:p>
        </w:tc>
        <w:tc>
          <w:tcPr>
            <w:tcW w:w="537" w:type="dxa"/>
            <w:tcBorders>
              <w:top w:val="nil"/>
              <w:bottom w:val="nil"/>
              <w:right w:val="double" w:sz="4" w:space="0" w:color="auto"/>
            </w:tcBorders>
            <w:shd w:val="pct12" w:color="auto" w:fill="FFFFFF"/>
          </w:tcPr>
          <w:p w14:paraId="5DB87485" w14:textId="77777777" w:rsidR="00B94089" w:rsidRPr="00D948E6" w:rsidRDefault="00B94089" w:rsidP="00B94089">
            <w:pPr>
              <w:pStyle w:val="TABLE-cell"/>
              <w:jc w:val="center"/>
            </w:pPr>
          </w:p>
        </w:tc>
      </w:tr>
      <w:tr w:rsidR="00B94089" w:rsidRPr="00D948E6" w14:paraId="5DB8748E" w14:textId="77777777" w:rsidTr="00270820">
        <w:trPr>
          <w:gridAfter w:val="1"/>
          <w:wAfter w:w="86" w:type="dxa"/>
          <w:cantSplit/>
          <w:jc w:val="center"/>
        </w:trPr>
        <w:tc>
          <w:tcPr>
            <w:tcW w:w="5848" w:type="dxa"/>
            <w:tcBorders>
              <w:top w:val="nil"/>
              <w:left w:val="double" w:sz="4" w:space="0" w:color="auto"/>
              <w:bottom w:val="dashed" w:sz="4" w:space="0" w:color="auto"/>
            </w:tcBorders>
          </w:tcPr>
          <w:p w14:paraId="5DB87487" w14:textId="77777777" w:rsidR="00B94089" w:rsidRPr="00D948E6" w:rsidRDefault="00B94089" w:rsidP="00B94089">
            <w:pPr>
              <w:pStyle w:val="TABLE-cell"/>
              <w:spacing w:before="40" w:after="40"/>
            </w:pPr>
            <w:r w:rsidRPr="00D948E6">
              <w:t>In any phase</w:t>
            </w:r>
          </w:p>
        </w:tc>
        <w:tc>
          <w:tcPr>
            <w:tcW w:w="537" w:type="dxa"/>
            <w:tcBorders>
              <w:top w:val="nil"/>
              <w:bottom w:val="dashed" w:sz="4" w:space="0" w:color="auto"/>
            </w:tcBorders>
          </w:tcPr>
          <w:p w14:paraId="5DB87488" w14:textId="77777777" w:rsidR="00B94089" w:rsidRPr="00D948E6" w:rsidRDefault="00B94089" w:rsidP="00B94089">
            <w:pPr>
              <w:pStyle w:val="TABLE-cell"/>
              <w:jc w:val="center"/>
            </w:pPr>
            <w:r w:rsidRPr="00D948E6">
              <w:t>0</w:t>
            </w:r>
          </w:p>
        </w:tc>
        <w:tc>
          <w:tcPr>
            <w:tcW w:w="537" w:type="dxa"/>
            <w:tcBorders>
              <w:top w:val="nil"/>
              <w:bottom w:val="dashed" w:sz="4" w:space="0" w:color="auto"/>
            </w:tcBorders>
          </w:tcPr>
          <w:p w14:paraId="5DB87489" w14:textId="77777777" w:rsidR="00B94089" w:rsidRPr="00D948E6" w:rsidRDefault="00B94089" w:rsidP="00B94089">
            <w:pPr>
              <w:pStyle w:val="TABLE-cell"/>
              <w:jc w:val="center"/>
            </w:pPr>
            <w:r w:rsidRPr="00D948E6">
              <w:t>0</w:t>
            </w:r>
          </w:p>
        </w:tc>
        <w:tc>
          <w:tcPr>
            <w:tcW w:w="537" w:type="dxa"/>
            <w:tcBorders>
              <w:top w:val="nil"/>
              <w:bottom w:val="dashed" w:sz="4" w:space="0" w:color="auto"/>
            </w:tcBorders>
          </w:tcPr>
          <w:p w14:paraId="5DB8748A" w14:textId="77777777" w:rsidR="00B94089" w:rsidRPr="00D948E6" w:rsidRDefault="00B94089" w:rsidP="00B94089">
            <w:pPr>
              <w:pStyle w:val="TABLE-cell"/>
              <w:jc w:val="center"/>
            </w:pPr>
            <w:r w:rsidRPr="00D948E6">
              <w:t>96</w:t>
            </w:r>
          </w:p>
        </w:tc>
        <w:tc>
          <w:tcPr>
            <w:tcW w:w="537" w:type="dxa"/>
            <w:tcBorders>
              <w:top w:val="nil"/>
              <w:bottom w:val="dashed" w:sz="4" w:space="0" w:color="auto"/>
            </w:tcBorders>
          </w:tcPr>
          <w:p w14:paraId="5DB8748B" w14:textId="77777777" w:rsidR="00B94089" w:rsidRPr="00D948E6" w:rsidRDefault="00B94089" w:rsidP="00B94089">
            <w:pPr>
              <w:pStyle w:val="TABLE-cell"/>
              <w:jc w:val="center"/>
            </w:pPr>
            <w:r w:rsidRPr="00D948E6">
              <w:t>7</w:t>
            </w:r>
          </w:p>
        </w:tc>
        <w:tc>
          <w:tcPr>
            <w:tcW w:w="537" w:type="dxa"/>
            <w:tcBorders>
              <w:top w:val="nil"/>
              <w:bottom w:val="dashed" w:sz="4" w:space="0" w:color="auto"/>
            </w:tcBorders>
          </w:tcPr>
          <w:p w14:paraId="5DB8748C" w14:textId="77777777" w:rsidR="00B94089" w:rsidRPr="00D948E6" w:rsidRDefault="00B94089" w:rsidP="00B94089">
            <w:pPr>
              <w:pStyle w:val="TABLE-cell"/>
              <w:jc w:val="center"/>
            </w:pPr>
            <w:r w:rsidRPr="00D948E6">
              <w:t>14</w:t>
            </w:r>
          </w:p>
        </w:tc>
        <w:tc>
          <w:tcPr>
            <w:tcW w:w="537" w:type="dxa"/>
            <w:tcBorders>
              <w:top w:val="nil"/>
              <w:bottom w:val="dashed" w:sz="4" w:space="0" w:color="auto"/>
              <w:right w:val="double" w:sz="4" w:space="0" w:color="auto"/>
            </w:tcBorders>
            <w:shd w:val="pct12" w:color="auto" w:fill="FFFFFF"/>
          </w:tcPr>
          <w:p w14:paraId="5DB8748D" w14:textId="77777777" w:rsidR="00B94089" w:rsidRPr="00D948E6" w:rsidRDefault="00B94089" w:rsidP="00B94089">
            <w:pPr>
              <w:pStyle w:val="TABLE-cell"/>
              <w:jc w:val="center"/>
            </w:pPr>
          </w:p>
        </w:tc>
      </w:tr>
      <w:tr w:rsidR="00B94089" w:rsidRPr="00D948E6" w14:paraId="5DB87496" w14:textId="77777777" w:rsidTr="00270820">
        <w:trPr>
          <w:gridAfter w:val="1"/>
          <w:wAfter w:w="86" w:type="dxa"/>
          <w:cantSplit/>
          <w:jc w:val="center"/>
        </w:trPr>
        <w:tc>
          <w:tcPr>
            <w:tcW w:w="5848" w:type="dxa"/>
            <w:tcBorders>
              <w:top w:val="dashed" w:sz="4" w:space="0" w:color="auto"/>
              <w:left w:val="double" w:sz="4" w:space="0" w:color="auto"/>
              <w:bottom w:val="dashed" w:sz="4" w:space="0" w:color="auto"/>
            </w:tcBorders>
          </w:tcPr>
          <w:p w14:paraId="5DB8748F" w14:textId="77777777" w:rsidR="00B94089" w:rsidRPr="00D948E6" w:rsidRDefault="00B94089" w:rsidP="00B94089">
            <w:pPr>
              <w:pStyle w:val="TABLE-cell"/>
              <w:spacing w:before="40" w:after="40"/>
            </w:pPr>
            <w:r w:rsidRPr="00D948E6">
              <w:t xml:space="preserve">Duration of long power failure </w:t>
            </w:r>
            <w:r w:rsidRPr="00C373E3">
              <w:rPr>
                <w:rStyle w:val="SUPerscript-small"/>
              </w:rPr>
              <w:t>e</w:t>
            </w:r>
          </w:p>
        </w:tc>
        <w:tc>
          <w:tcPr>
            <w:tcW w:w="537" w:type="dxa"/>
            <w:tcBorders>
              <w:top w:val="dashed" w:sz="4" w:space="0" w:color="auto"/>
              <w:bottom w:val="dashed" w:sz="4" w:space="0" w:color="auto"/>
            </w:tcBorders>
          </w:tcPr>
          <w:p w14:paraId="5DB87490" w14:textId="77777777" w:rsidR="00B94089" w:rsidRPr="00D948E6" w:rsidRDefault="00B94089" w:rsidP="00B94089">
            <w:pPr>
              <w:pStyle w:val="TABLE-cell"/>
              <w:jc w:val="center"/>
            </w:pPr>
          </w:p>
        </w:tc>
        <w:tc>
          <w:tcPr>
            <w:tcW w:w="537" w:type="dxa"/>
            <w:tcBorders>
              <w:top w:val="dashed" w:sz="4" w:space="0" w:color="auto"/>
              <w:bottom w:val="dashed" w:sz="4" w:space="0" w:color="auto"/>
            </w:tcBorders>
          </w:tcPr>
          <w:p w14:paraId="5DB87491" w14:textId="77777777" w:rsidR="00B94089" w:rsidRPr="00D948E6" w:rsidRDefault="00B94089" w:rsidP="00B94089">
            <w:pPr>
              <w:pStyle w:val="TABLE-cell"/>
              <w:jc w:val="center"/>
            </w:pPr>
          </w:p>
        </w:tc>
        <w:tc>
          <w:tcPr>
            <w:tcW w:w="537" w:type="dxa"/>
            <w:tcBorders>
              <w:top w:val="dashed" w:sz="4" w:space="0" w:color="auto"/>
              <w:bottom w:val="dashed" w:sz="4" w:space="0" w:color="auto"/>
            </w:tcBorders>
          </w:tcPr>
          <w:p w14:paraId="5DB87492" w14:textId="77777777" w:rsidR="00B94089" w:rsidRPr="00D948E6" w:rsidRDefault="00B94089" w:rsidP="00B94089">
            <w:pPr>
              <w:pStyle w:val="TABLE-cell"/>
              <w:jc w:val="center"/>
            </w:pPr>
          </w:p>
        </w:tc>
        <w:tc>
          <w:tcPr>
            <w:tcW w:w="537" w:type="dxa"/>
            <w:tcBorders>
              <w:top w:val="dashed" w:sz="4" w:space="0" w:color="auto"/>
              <w:bottom w:val="dashed" w:sz="4" w:space="0" w:color="auto"/>
            </w:tcBorders>
          </w:tcPr>
          <w:p w14:paraId="5DB87493" w14:textId="77777777" w:rsidR="00B94089" w:rsidRPr="00D948E6" w:rsidRDefault="00B94089" w:rsidP="00B94089">
            <w:pPr>
              <w:pStyle w:val="TABLE-cell"/>
              <w:jc w:val="center"/>
            </w:pPr>
          </w:p>
        </w:tc>
        <w:tc>
          <w:tcPr>
            <w:tcW w:w="537" w:type="dxa"/>
            <w:tcBorders>
              <w:top w:val="dashed" w:sz="4" w:space="0" w:color="auto"/>
              <w:bottom w:val="dashed" w:sz="4" w:space="0" w:color="auto"/>
            </w:tcBorders>
          </w:tcPr>
          <w:p w14:paraId="5DB87494" w14:textId="77777777" w:rsidR="00B94089" w:rsidRPr="00D948E6" w:rsidRDefault="00B94089" w:rsidP="00B94089">
            <w:pPr>
              <w:pStyle w:val="TABLE-cell"/>
              <w:jc w:val="center"/>
            </w:pPr>
          </w:p>
        </w:tc>
        <w:tc>
          <w:tcPr>
            <w:tcW w:w="537" w:type="dxa"/>
            <w:tcBorders>
              <w:top w:val="dashed" w:sz="4" w:space="0" w:color="auto"/>
              <w:bottom w:val="dashed" w:sz="4" w:space="0" w:color="auto"/>
              <w:right w:val="double" w:sz="4" w:space="0" w:color="auto"/>
            </w:tcBorders>
            <w:shd w:val="pct12" w:color="auto" w:fill="FFFFFF"/>
          </w:tcPr>
          <w:p w14:paraId="5DB87495" w14:textId="77777777" w:rsidR="00B94089" w:rsidRPr="00D948E6" w:rsidRDefault="00B94089" w:rsidP="00B94089">
            <w:pPr>
              <w:pStyle w:val="TABLE-cell"/>
              <w:jc w:val="center"/>
            </w:pPr>
          </w:p>
        </w:tc>
      </w:tr>
      <w:tr w:rsidR="00B94089" w:rsidRPr="00D948E6" w14:paraId="5DB8749E" w14:textId="77777777" w:rsidTr="00270820">
        <w:trPr>
          <w:gridAfter w:val="1"/>
          <w:wAfter w:w="86" w:type="dxa"/>
          <w:cantSplit/>
          <w:jc w:val="center"/>
        </w:trPr>
        <w:tc>
          <w:tcPr>
            <w:tcW w:w="5848" w:type="dxa"/>
            <w:tcBorders>
              <w:top w:val="dashed" w:sz="4" w:space="0" w:color="auto"/>
              <w:left w:val="double" w:sz="4" w:space="0" w:color="auto"/>
              <w:bottom w:val="nil"/>
            </w:tcBorders>
          </w:tcPr>
          <w:p w14:paraId="5DB87497" w14:textId="77777777" w:rsidR="00B94089" w:rsidRPr="00D948E6" w:rsidRDefault="00B94089" w:rsidP="00B94089">
            <w:pPr>
              <w:pStyle w:val="TABLE-cell"/>
              <w:spacing w:before="40" w:after="40"/>
            </w:pPr>
            <w:r w:rsidRPr="00D948E6">
              <w:t>In all three phases</w:t>
            </w:r>
          </w:p>
        </w:tc>
        <w:tc>
          <w:tcPr>
            <w:tcW w:w="537" w:type="dxa"/>
            <w:tcBorders>
              <w:top w:val="dashed" w:sz="4" w:space="0" w:color="auto"/>
              <w:bottom w:val="nil"/>
            </w:tcBorders>
          </w:tcPr>
          <w:p w14:paraId="5DB87498" w14:textId="77777777" w:rsidR="00B94089" w:rsidRPr="00D948E6" w:rsidRDefault="00B94089" w:rsidP="00B94089">
            <w:pPr>
              <w:pStyle w:val="TABLE-cell"/>
              <w:jc w:val="center"/>
            </w:pPr>
            <w:r w:rsidRPr="00D948E6">
              <w:t>0</w:t>
            </w:r>
          </w:p>
        </w:tc>
        <w:tc>
          <w:tcPr>
            <w:tcW w:w="537" w:type="dxa"/>
            <w:tcBorders>
              <w:top w:val="dashed" w:sz="4" w:space="0" w:color="auto"/>
              <w:bottom w:val="nil"/>
            </w:tcBorders>
          </w:tcPr>
          <w:p w14:paraId="5DB87499" w14:textId="77777777" w:rsidR="00B94089" w:rsidRPr="00D948E6" w:rsidRDefault="00B94089" w:rsidP="00B94089">
            <w:pPr>
              <w:pStyle w:val="TABLE-cell"/>
              <w:jc w:val="center"/>
            </w:pPr>
            <w:r w:rsidRPr="00D948E6">
              <w:t>0</w:t>
            </w:r>
          </w:p>
        </w:tc>
        <w:tc>
          <w:tcPr>
            <w:tcW w:w="537" w:type="dxa"/>
            <w:tcBorders>
              <w:top w:val="dashed" w:sz="4" w:space="0" w:color="auto"/>
              <w:bottom w:val="nil"/>
            </w:tcBorders>
          </w:tcPr>
          <w:p w14:paraId="5DB8749A" w14:textId="77777777" w:rsidR="00B94089" w:rsidRPr="00D948E6" w:rsidRDefault="00B94089" w:rsidP="00B94089">
            <w:pPr>
              <w:pStyle w:val="TABLE-cell"/>
              <w:jc w:val="center"/>
            </w:pPr>
            <w:r w:rsidRPr="00D948E6">
              <w:t>96</w:t>
            </w:r>
          </w:p>
        </w:tc>
        <w:tc>
          <w:tcPr>
            <w:tcW w:w="537" w:type="dxa"/>
            <w:tcBorders>
              <w:top w:val="dashed" w:sz="4" w:space="0" w:color="auto"/>
              <w:bottom w:val="nil"/>
            </w:tcBorders>
          </w:tcPr>
          <w:p w14:paraId="5DB8749B" w14:textId="77777777" w:rsidR="00B94089" w:rsidRPr="00D948E6" w:rsidRDefault="00B94089" w:rsidP="00B94089">
            <w:pPr>
              <w:pStyle w:val="TABLE-cell"/>
              <w:jc w:val="center"/>
            </w:pPr>
            <w:r w:rsidRPr="00D948E6">
              <w:t>7</w:t>
            </w:r>
          </w:p>
        </w:tc>
        <w:tc>
          <w:tcPr>
            <w:tcW w:w="537" w:type="dxa"/>
            <w:tcBorders>
              <w:top w:val="dashed" w:sz="4" w:space="0" w:color="auto"/>
              <w:bottom w:val="nil"/>
            </w:tcBorders>
          </w:tcPr>
          <w:p w14:paraId="5DB8749C" w14:textId="77777777" w:rsidR="00B94089" w:rsidRPr="00D948E6" w:rsidRDefault="00B94089" w:rsidP="00B94089">
            <w:pPr>
              <w:pStyle w:val="TABLE-cell"/>
              <w:jc w:val="center"/>
            </w:pPr>
            <w:r w:rsidRPr="00D948E6">
              <w:t>15</w:t>
            </w:r>
          </w:p>
        </w:tc>
        <w:tc>
          <w:tcPr>
            <w:tcW w:w="537" w:type="dxa"/>
            <w:tcBorders>
              <w:top w:val="dashed" w:sz="4" w:space="0" w:color="auto"/>
              <w:bottom w:val="nil"/>
              <w:right w:val="double" w:sz="4" w:space="0" w:color="auto"/>
            </w:tcBorders>
            <w:shd w:val="pct12" w:color="auto" w:fill="FFFFFF"/>
          </w:tcPr>
          <w:p w14:paraId="5DB8749D" w14:textId="77777777" w:rsidR="00B94089" w:rsidRPr="00D948E6" w:rsidRDefault="00B94089" w:rsidP="00B94089">
            <w:pPr>
              <w:pStyle w:val="TABLE-cell"/>
              <w:jc w:val="center"/>
            </w:pPr>
          </w:p>
        </w:tc>
      </w:tr>
      <w:tr w:rsidR="00B94089" w:rsidRPr="00D948E6" w14:paraId="5DB874A6" w14:textId="77777777" w:rsidTr="00270820">
        <w:trPr>
          <w:gridAfter w:val="1"/>
          <w:wAfter w:w="86" w:type="dxa"/>
          <w:cantSplit/>
          <w:jc w:val="center"/>
        </w:trPr>
        <w:tc>
          <w:tcPr>
            <w:tcW w:w="5848" w:type="dxa"/>
            <w:tcBorders>
              <w:top w:val="nil"/>
              <w:left w:val="double" w:sz="4" w:space="0" w:color="auto"/>
              <w:bottom w:val="nil"/>
            </w:tcBorders>
          </w:tcPr>
          <w:p w14:paraId="5DB8749F" w14:textId="77777777" w:rsidR="00B94089" w:rsidRPr="00D948E6" w:rsidRDefault="00B94089" w:rsidP="00B94089">
            <w:pPr>
              <w:pStyle w:val="TABLE-cell"/>
              <w:spacing w:before="40" w:after="40"/>
            </w:pPr>
            <w:r w:rsidRPr="00D948E6">
              <w:t>In phase L1</w:t>
            </w:r>
          </w:p>
        </w:tc>
        <w:tc>
          <w:tcPr>
            <w:tcW w:w="537" w:type="dxa"/>
            <w:tcBorders>
              <w:top w:val="nil"/>
              <w:bottom w:val="nil"/>
            </w:tcBorders>
          </w:tcPr>
          <w:p w14:paraId="5DB874A0" w14:textId="77777777" w:rsidR="00B94089" w:rsidRPr="00D948E6" w:rsidRDefault="00B94089" w:rsidP="00B94089">
            <w:pPr>
              <w:pStyle w:val="TABLE-cell"/>
              <w:jc w:val="center"/>
            </w:pPr>
            <w:r w:rsidRPr="00D948E6">
              <w:t>0</w:t>
            </w:r>
          </w:p>
        </w:tc>
        <w:tc>
          <w:tcPr>
            <w:tcW w:w="537" w:type="dxa"/>
            <w:tcBorders>
              <w:top w:val="nil"/>
              <w:bottom w:val="nil"/>
            </w:tcBorders>
          </w:tcPr>
          <w:p w14:paraId="5DB874A1" w14:textId="77777777" w:rsidR="00B94089" w:rsidRPr="00D948E6" w:rsidRDefault="00B94089" w:rsidP="00B94089">
            <w:pPr>
              <w:pStyle w:val="TABLE-cell"/>
              <w:jc w:val="center"/>
            </w:pPr>
            <w:r w:rsidRPr="00D948E6">
              <w:t>0</w:t>
            </w:r>
          </w:p>
        </w:tc>
        <w:tc>
          <w:tcPr>
            <w:tcW w:w="537" w:type="dxa"/>
            <w:tcBorders>
              <w:top w:val="nil"/>
              <w:bottom w:val="nil"/>
            </w:tcBorders>
          </w:tcPr>
          <w:p w14:paraId="5DB874A2" w14:textId="77777777" w:rsidR="00B94089" w:rsidRPr="00D948E6" w:rsidRDefault="00B94089" w:rsidP="00B94089">
            <w:pPr>
              <w:pStyle w:val="TABLE-cell"/>
              <w:jc w:val="center"/>
            </w:pPr>
            <w:r w:rsidRPr="00D948E6">
              <w:t>96</w:t>
            </w:r>
          </w:p>
        </w:tc>
        <w:tc>
          <w:tcPr>
            <w:tcW w:w="537" w:type="dxa"/>
            <w:tcBorders>
              <w:top w:val="nil"/>
              <w:bottom w:val="nil"/>
            </w:tcBorders>
          </w:tcPr>
          <w:p w14:paraId="5DB874A3" w14:textId="77777777" w:rsidR="00B94089" w:rsidRPr="00D948E6" w:rsidRDefault="00B94089" w:rsidP="00B94089">
            <w:pPr>
              <w:pStyle w:val="TABLE-cell"/>
              <w:jc w:val="center"/>
            </w:pPr>
            <w:r w:rsidRPr="00D948E6">
              <w:t>7</w:t>
            </w:r>
          </w:p>
        </w:tc>
        <w:tc>
          <w:tcPr>
            <w:tcW w:w="537" w:type="dxa"/>
            <w:tcBorders>
              <w:top w:val="nil"/>
              <w:bottom w:val="nil"/>
            </w:tcBorders>
          </w:tcPr>
          <w:p w14:paraId="5DB874A4" w14:textId="77777777" w:rsidR="00B94089" w:rsidRPr="00D948E6" w:rsidRDefault="00B94089" w:rsidP="00B94089">
            <w:pPr>
              <w:pStyle w:val="TABLE-cell"/>
              <w:jc w:val="center"/>
            </w:pPr>
            <w:r w:rsidRPr="00D948E6">
              <w:t>16</w:t>
            </w:r>
          </w:p>
        </w:tc>
        <w:tc>
          <w:tcPr>
            <w:tcW w:w="537" w:type="dxa"/>
            <w:tcBorders>
              <w:top w:val="nil"/>
              <w:bottom w:val="nil"/>
              <w:right w:val="double" w:sz="4" w:space="0" w:color="auto"/>
            </w:tcBorders>
            <w:shd w:val="pct12" w:color="auto" w:fill="FFFFFF"/>
          </w:tcPr>
          <w:p w14:paraId="5DB874A5" w14:textId="77777777" w:rsidR="00B94089" w:rsidRPr="00D948E6" w:rsidRDefault="00B94089" w:rsidP="00B94089">
            <w:pPr>
              <w:pStyle w:val="TABLE-cell"/>
              <w:jc w:val="center"/>
            </w:pPr>
          </w:p>
        </w:tc>
      </w:tr>
      <w:tr w:rsidR="00B94089" w:rsidRPr="00D948E6" w14:paraId="5DB874AE" w14:textId="77777777" w:rsidTr="00270820">
        <w:trPr>
          <w:gridAfter w:val="1"/>
          <w:wAfter w:w="86" w:type="dxa"/>
          <w:cantSplit/>
          <w:jc w:val="center"/>
        </w:trPr>
        <w:tc>
          <w:tcPr>
            <w:tcW w:w="5848" w:type="dxa"/>
            <w:tcBorders>
              <w:top w:val="nil"/>
              <w:left w:val="double" w:sz="4" w:space="0" w:color="auto"/>
              <w:bottom w:val="nil"/>
            </w:tcBorders>
          </w:tcPr>
          <w:p w14:paraId="5DB874A7" w14:textId="77777777" w:rsidR="00B94089" w:rsidRPr="00D948E6" w:rsidRDefault="00B94089" w:rsidP="00B94089">
            <w:pPr>
              <w:pStyle w:val="TABLE-cell"/>
              <w:spacing w:before="40" w:after="40"/>
            </w:pPr>
            <w:r w:rsidRPr="00D948E6">
              <w:t>In phase L2</w:t>
            </w:r>
          </w:p>
        </w:tc>
        <w:tc>
          <w:tcPr>
            <w:tcW w:w="537" w:type="dxa"/>
            <w:tcBorders>
              <w:top w:val="nil"/>
              <w:bottom w:val="nil"/>
            </w:tcBorders>
          </w:tcPr>
          <w:p w14:paraId="5DB874A8" w14:textId="77777777" w:rsidR="00B94089" w:rsidRPr="00D948E6" w:rsidRDefault="00B94089" w:rsidP="00B94089">
            <w:pPr>
              <w:pStyle w:val="TABLE-cell"/>
              <w:jc w:val="center"/>
            </w:pPr>
            <w:r w:rsidRPr="00D948E6">
              <w:t>0</w:t>
            </w:r>
          </w:p>
        </w:tc>
        <w:tc>
          <w:tcPr>
            <w:tcW w:w="537" w:type="dxa"/>
            <w:tcBorders>
              <w:top w:val="nil"/>
              <w:bottom w:val="nil"/>
            </w:tcBorders>
          </w:tcPr>
          <w:p w14:paraId="5DB874A9" w14:textId="77777777" w:rsidR="00B94089" w:rsidRPr="00D948E6" w:rsidRDefault="00B94089" w:rsidP="00B94089">
            <w:pPr>
              <w:pStyle w:val="TABLE-cell"/>
              <w:jc w:val="center"/>
            </w:pPr>
            <w:r w:rsidRPr="00D948E6">
              <w:t>0</w:t>
            </w:r>
          </w:p>
        </w:tc>
        <w:tc>
          <w:tcPr>
            <w:tcW w:w="537" w:type="dxa"/>
            <w:tcBorders>
              <w:top w:val="nil"/>
              <w:bottom w:val="nil"/>
            </w:tcBorders>
          </w:tcPr>
          <w:p w14:paraId="5DB874AA" w14:textId="77777777" w:rsidR="00B94089" w:rsidRPr="00D948E6" w:rsidRDefault="00B94089" w:rsidP="00B94089">
            <w:pPr>
              <w:pStyle w:val="TABLE-cell"/>
              <w:jc w:val="center"/>
            </w:pPr>
            <w:r w:rsidRPr="00D948E6">
              <w:t>96</w:t>
            </w:r>
          </w:p>
        </w:tc>
        <w:tc>
          <w:tcPr>
            <w:tcW w:w="537" w:type="dxa"/>
            <w:tcBorders>
              <w:top w:val="nil"/>
              <w:bottom w:val="nil"/>
            </w:tcBorders>
          </w:tcPr>
          <w:p w14:paraId="5DB874AB" w14:textId="77777777" w:rsidR="00B94089" w:rsidRPr="00D948E6" w:rsidRDefault="00B94089" w:rsidP="00B94089">
            <w:pPr>
              <w:pStyle w:val="TABLE-cell"/>
              <w:jc w:val="center"/>
            </w:pPr>
            <w:r w:rsidRPr="00D948E6">
              <w:t>7</w:t>
            </w:r>
          </w:p>
        </w:tc>
        <w:tc>
          <w:tcPr>
            <w:tcW w:w="537" w:type="dxa"/>
            <w:tcBorders>
              <w:top w:val="nil"/>
              <w:bottom w:val="nil"/>
            </w:tcBorders>
          </w:tcPr>
          <w:p w14:paraId="5DB874AC" w14:textId="77777777" w:rsidR="00B94089" w:rsidRPr="00D948E6" w:rsidRDefault="00B94089" w:rsidP="00B94089">
            <w:pPr>
              <w:pStyle w:val="TABLE-cell"/>
              <w:jc w:val="center"/>
            </w:pPr>
            <w:r w:rsidRPr="00D948E6">
              <w:t>17</w:t>
            </w:r>
          </w:p>
        </w:tc>
        <w:tc>
          <w:tcPr>
            <w:tcW w:w="537" w:type="dxa"/>
            <w:tcBorders>
              <w:top w:val="nil"/>
              <w:bottom w:val="nil"/>
              <w:right w:val="double" w:sz="4" w:space="0" w:color="auto"/>
            </w:tcBorders>
            <w:shd w:val="pct12" w:color="auto" w:fill="FFFFFF"/>
          </w:tcPr>
          <w:p w14:paraId="5DB874AD" w14:textId="77777777" w:rsidR="00B94089" w:rsidRPr="00D948E6" w:rsidRDefault="00B94089" w:rsidP="00B94089">
            <w:pPr>
              <w:pStyle w:val="TABLE-cell"/>
              <w:jc w:val="center"/>
            </w:pPr>
          </w:p>
        </w:tc>
      </w:tr>
      <w:tr w:rsidR="00B94089" w:rsidRPr="00D948E6" w14:paraId="5DB874B6" w14:textId="77777777" w:rsidTr="00270820">
        <w:trPr>
          <w:gridAfter w:val="1"/>
          <w:wAfter w:w="86" w:type="dxa"/>
          <w:cantSplit/>
          <w:jc w:val="center"/>
        </w:trPr>
        <w:tc>
          <w:tcPr>
            <w:tcW w:w="5848" w:type="dxa"/>
            <w:tcBorders>
              <w:top w:val="nil"/>
              <w:left w:val="double" w:sz="4" w:space="0" w:color="auto"/>
              <w:bottom w:val="nil"/>
            </w:tcBorders>
          </w:tcPr>
          <w:p w14:paraId="5DB874AF" w14:textId="77777777" w:rsidR="00B94089" w:rsidRPr="00D948E6" w:rsidRDefault="00B94089" w:rsidP="00B94089">
            <w:pPr>
              <w:pStyle w:val="TABLE-cell"/>
              <w:spacing w:before="40" w:after="40"/>
            </w:pPr>
            <w:r w:rsidRPr="00D948E6">
              <w:lastRenderedPageBreak/>
              <w:t>In phase L3</w:t>
            </w:r>
          </w:p>
        </w:tc>
        <w:tc>
          <w:tcPr>
            <w:tcW w:w="537" w:type="dxa"/>
            <w:tcBorders>
              <w:top w:val="nil"/>
              <w:bottom w:val="nil"/>
            </w:tcBorders>
          </w:tcPr>
          <w:p w14:paraId="5DB874B0" w14:textId="77777777" w:rsidR="00B94089" w:rsidRPr="00D948E6" w:rsidRDefault="00B94089" w:rsidP="00B94089">
            <w:pPr>
              <w:pStyle w:val="TABLE-cell"/>
              <w:jc w:val="center"/>
            </w:pPr>
            <w:r w:rsidRPr="00D948E6">
              <w:t>0</w:t>
            </w:r>
          </w:p>
        </w:tc>
        <w:tc>
          <w:tcPr>
            <w:tcW w:w="537" w:type="dxa"/>
            <w:tcBorders>
              <w:top w:val="nil"/>
              <w:bottom w:val="nil"/>
            </w:tcBorders>
          </w:tcPr>
          <w:p w14:paraId="5DB874B1" w14:textId="77777777" w:rsidR="00B94089" w:rsidRPr="00D948E6" w:rsidRDefault="00B94089" w:rsidP="00B94089">
            <w:pPr>
              <w:pStyle w:val="TABLE-cell"/>
              <w:jc w:val="center"/>
            </w:pPr>
            <w:r w:rsidRPr="00D948E6">
              <w:t>0</w:t>
            </w:r>
          </w:p>
        </w:tc>
        <w:tc>
          <w:tcPr>
            <w:tcW w:w="537" w:type="dxa"/>
            <w:tcBorders>
              <w:top w:val="nil"/>
              <w:bottom w:val="nil"/>
            </w:tcBorders>
          </w:tcPr>
          <w:p w14:paraId="5DB874B2" w14:textId="77777777" w:rsidR="00B94089" w:rsidRPr="00D948E6" w:rsidRDefault="00B94089" w:rsidP="00B94089">
            <w:pPr>
              <w:pStyle w:val="TABLE-cell"/>
              <w:jc w:val="center"/>
            </w:pPr>
            <w:r w:rsidRPr="00D948E6">
              <w:t>96</w:t>
            </w:r>
          </w:p>
        </w:tc>
        <w:tc>
          <w:tcPr>
            <w:tcW w:w="537" w:type="dxa"/>
            <w:tcBorders>
              <w:top w:val="nil"/>
              <w:bottom w:val="nil"/>
            </w:tcBorders>
          </w:tcPr>
          <w:p w14:paraId="5DB874B3" w14:textId="77777777" w:rsidR="00B94089" w:rsidRPr="00D948E6" w:rsidRDefault="00B94089" w:rsidP="00B94089">
            <w:pPr>
              <w:pStyle w:val="TABLE-cell"/>
              <w:jc w:val="center"/>
            </w:pPr>
            <w:r w:rsidRPr="00D948E6">
              <w:t>7</w:t>
            </w:r>
          </w:p>
        </w:tc>
        <w:tc>
          <w:tcPr>
            <w:tcW w:w="537" w:type="dxa"/>
            <w:tcBorders>
              <w:top w:val="nil"/>
              <w:bottom w:val="nil"/>
            </w:tcBorders>
          </w:tcPr>
          <w:p w14:paraId="5DB874B4" w14:textId="77777777" w:rsidR="00B94089" w:rsidRPr="00D948E6" w:rsidRDefault="00B94089" w:rsidP="00B94089">
            <w:pPr>
              <w:pStyle w:val="TABLE-cell"/>
              <w:jc w:val="center"/>
            </w:pPr>
            <w:r w:rsidRPr="00D948E6">
              <w:t>18</w:t>
            </w:r>
          </w:p>
        </w:tc>
        <w:tc>
          <w:tcPr>
            <w:tcW w:w="537" w:type="dxa"/>
            <w:tcBorders>
              <w:top w:val="nil"/>
              <w:bottom w:val="nil"/>
              <w:right w:val="double" w:sz="4" w:space="0" w:color="auto"/>
            </w:tcBorders>
            <w:shd w:val="pct12" w:color="auto" w:fill="FFFFFF"/>
          </w:tcPr>
          <w:p w14:paraId="5DB874B5" w14:textId="77777777" w:rsidR="00B94089" w:rsidRPr="00D948E6" w:rsidRDefault="00B94089" w:rsidP="00B94089">
            <w:pPr>
              <w:pStyle w:val="TABLE-cell"/>
              <w:jc w:val="center"/>
            </w:pPr>
          </w:p>
        </w:tc>
      </w:tr>
      <w:tr w:rsidR="00B94089" w:rsidRPr="00D948E6" w14:paraId="5DB874BE" w14:textId="77777777" w:rsidTr="00270820">
        <w:trPr>
          <w:gridAfter w:val="1"/>
          <w:wAfter w:w="86" w:type="dxa"/>
          <w:cantSplit/>
          <w:jc w:val="center"/>
        </w:trPr>
        <w:tc>
          <w:tcPr>
            <w:tcW w:w="5848" w:type="dxa"/>
            <w:tcBorders>
              <w:top w:val="nil"/>
              <w:left w:val="double" w:sz="4" w:space="0" w:color="auto"/>
              <w:bottom w:val="dashed" w:sz="4" w:space="0" w:color="auto"/>
            </w:tcBorders>
          </w:tcPr>
          <w:p w14:paraId="5DB874B7" w14:textId="77777777" w:rsidR="00B94089" w:rsidRPr="00D948E6" w:rsidRDefault="00B94089" w:rsidP="00B94089">
            <w:pPr>
              <w:pStyle w:val="TABLE-cell"/>
              <w:spacing w:before="40" w:after="40"/>
            </w:pPr>
            <w:r w:rsidRPr="00D948E6">
              <w:t>In any phase</w:t>
            </w:r>
          </w:p>
        </w:tc>
        <w:tc>
          <w:tcPr>
            <w:tcW w:w="537" w:type="dxa"/>
            <w:tcBorders>
              <w:top w:val="nil"/>
              <w:bottom w:val="dashed" w:sz="4" w:space="0" w:color="auto"/>
            </w:tcBorders>
          </w:tcPr>
          <w:p w14:paraId="5DB874B8" w14:textId="77777777" w:rsidR="00B94089" w:rsidRPr="00D948E6" w:rsidRDefault="00B94089" w:rsidP="00B94089">
            <w:pPr>
              <w:pStyle w:val="TABLE-cell"/>
              <w:jc w:val="center"/>
            </w:pPr>
            <w:r w:rsidRPr="00D948E6">
              <w:t>0</w:t>
            </w:r>
          </w:p>
        </w:tc>
        <w:tc>
          <w:tcPr>
            <w:tcW w:w="537" w:type="dxa"/>
            <w:tcBorders>
              <w:top w:val="nil"/>
              <w:bottom w:val="dashed" w:sz="4" w:space="0" w:color="auto"/>
            </w:tcBorders>
          </w:tcPr>
          <w:p w14:paraId="5DB874B9" w14:textId="77777777" w:rsidR="00B94089" w:rsidRPr="00D948E6" w:rsidRDefault="00B94089" w:rsidP="00B94089">
            <w:pPr>
              <w:pStyle w:val="TABLE-cell"/>
              <w:jc w:val="center"/>
            </w:pPr>
            <w:r w:rsidRPr="00D948E6">
              <w:t>0</w:t>
            </w:r>
          </w:p>
        </w:tc>
        <w:tc>
          <w:tcPr>
            <w:tcW w:w="537" w:type="dxa"/>
            <w:tcBorders>
              <w:top w:val="nil"/>
              <w:bottom w:val="dashed" w:sz="4" w:space="0" w:color="auto"/>
            </w:tcBorders>
          </w:tcPr>
          <w:p w14:paraId="5DB874BA" w14:textId="77777777" w:rsidR="00B94089" w:rsidRPr="00D948E6" w:rsidRDefault="00B94089" w:rsidP="00B94089">
            <w:pPr>
              <w:pStyle w:val="TABLE-cell"/>
              <w:jc w:val="center"/>
            </w:pPr>
            <w:r w:rsidRPr="00D948E6">
              <w:t>96</w:t>
            </w:r>
          </w:p>
        </w:tc>
        <w:tc>
          <w:tcPr>
            <w:tcW w:w="537" w:type="dxa"/>
            <w:tcBorders>
              <w:top w:val="nil"/>
              <w:bottom w:val="dashed" w:sz="4" w:space="0" w:color="auto"/>
            </w:tcBorders>
          </w:tcPr>
          <w:p w14:paraId="5DB874BB" w14:textId="77777777" w:rsidR="00B94089" w:rsidRPr="00D948E6" w:rsidRDefault="00B94089" w:rsidP="00B94089">
            <w:pPr>
              <w:pStyle w:val="TABLE-cell"/>
              <w:jc w:val="center"/>
            </w:pPr>
            <w:r w:rsidRPr="00D948E6">
              <w:t>7</w:t>
            </w:r>
          </w:p>
        </w:tc>
        <w:tc>
          <w:tcPr>
            <w:tcW w:w="537" w:type="dxa"/>
            <w:tcBorders>
              <w:top w:val="nil"/>
              <w:bottom w:val="dashed" w:sz="4" w:space="0" w:color="auto"/>
            </w:tcBorders>
          </w:tcPr>
          <w:p w14:paraId="5DB874BC" w14:textId="77777777" w:rsidR="00B94089" w:rsidRPr="00D948E6" w:rsidRDefault="00B94089" w:rsidP="00B94089">
            <w:pPr>
              <w:pStyle w:val="TABLE-cell"/>
              <w:jc w:val="center"/>
            </w:pPr>
            <w:r w:rsidRPr="00D948E6">
              <w:t>19</w:t>
            </w:r>
          </w:p>
        </w:tc>
        <w:tc>
          <w:tcPr>
            <w:tcW w:w="537" w:type="dxa"/>
            <w:tcBorders>
              <w:top w:val="nil"/>
              <w:bottom w:val="dashed" w:sz="4" w:space="0" w:color="auto"/>
              <w:right w:val="double" w:sz="4" w:space="0" w:color="auto"/>
            </w:tcBorders>
            <w:shd w:val="pct12" w:color="auto" w:fill="FFFFFF"/>
          </w:tcPr>
          <w:p w14:paraId="5DB874BD" w14:textId="77777777" w:rsidR="00B94089" w:rsidRPr="00D948E6" w:rsidRDefault="00B94089" w:rsidP="00B94089">
            <w:pPr>
              <w:pStyle w:val="TABLE-cell"/>
              <w:jc w:val="center"/>
            </w:pPr>
          </w:p>
        </w:tc>
      </w:tr>
      <w:tr w:rsidR="00B94089" w:rsidRPr="00D948E6" w14:paraId="5DB874C6" w14:textId="77777777" w:rsidTr="00270820">
        <w:trPr>
          <w:gridAfter w:val="1"/>
          <w:wAfter w:w="86" w:type="dxa"/>
          <w:cantSplit/>
          <w:jc w:val="center"/>
        </w:trPr>
        <w:tc>
          <w:tcPr>
            <w:tcW w:w="5848" w:type="dxa"/>
            <w:tcBorders>
              <w:top w:val="dashed" w:sz="4" w:space="0" w:color="auto"/>
              <w:left w:val="double" w:sz="4" w:space="0" w:color="auto"/>
              <w:bottom w:val="dashed" w:sz="4" w:space="0" w:color="auto"/>
            </w:tcBorders>
          </w:tcPr>
          <w:p w14:paraId="5DB874BF" w14:textId="77777777" w:rsidR="00B94089" w:rsidRPr="00D948E6" w:rsidRDefault="00B94089" w:rsidP="00B94089">
            <w:pPr>
              <w:pStyle w:val="TABLE-cell"/>
              <w:spacing w:before="40" w:after="40"/>
            </w:pPr>
            <w:r w:rsidRPr="00D948E6">
              <w:t>Time threshold for long power failure</w:t>
            </w:r>
          </w:p>
        </w:tc>
        <w:tc>
          <w:tcPr>
            <w:tcW w:w="537" w:type="dxa"/>
            <w:tcBorders>
              <w:top w:val="dashed" w:sz="4" w:space="0" w:color="auto"/>
              <w:bottom w:val="dashed" w:sz="4" w:space="0" w:color="auto"/>
            </w:tcBorders>
          </w:tcPr>
          <w:p w14:paraId="5DB874C0" w14:textId="77777777" w:rsidR="00B94089" w:rsidRPr="00D948E6" w:rsidRDefault="00B94089" w:rsidP="00B94089">
            <w:pPr>
              <w:pStyle w:val="TABLE-cell"/>
              <w:jc w:val="center"/>
            </w:pPr>
          </w:p>
        </w:tc>
        <w:tc>
          <w:tcPr>
            <w:tcW w:w="537" w:type="dxa"/>
            <w:tcBorders>
              <w:top w:val="dashed" w:sz="4" w:space="0" w:color="auto"/>
              <w:bottom w:val="dashed" w:sz="4" w:space="0" w:color="auto"/>
            </w:tcBorders>
          </w:tcPr>
          <w:p w14:paraId="5DB874C1" w14:textId="77777777" w:rsidR="00B94089" w:rsidRPr="00D948E6" w:rsidRDefault="00B94089" w:rsidP="00B94089">
            <w:pPr>
              <w:pStyle w:val="TABLE-cell"/>
              <w:jc w:val="center"/>
            </w:pPr>
          </w:p>
        </w:tc>
        <w:tc>
          <w:tcPr>
            <w:tcW w:w="537" w:type="dxa"/>
            <w:tcBorders>
              <w:top w:val="dashed" w:sz="4" w:space="0" w:color="auto"/>
              <w:bottom w:val="dashed" w:sz="4" w:space="0" w:color="auto"/>
            </w:tcBorders>
          </w:tcPr>
          <w:p w14:paraId="5DB874C2" w14:textId="77777777" w:rsidR="00B94089" w:rsidRPr="00D948E6" w:rsidRDefault="00B94089" w:rsidP="00B94089">
            <w:pPr>
              <w:pStyle w:val="TABLE-cell"/>
              <w:jc w:val="center"/>
            </w:pPr>
          </w:p>
        </w:tc>
        <w:tc>
          <w:tcPr>
            <w:tcW w:w="537" w:type="dxa"/>
            <w:tcBorders>
              <w:top w:val="dashed" w:sz="4" w:space="0" w:color="auto"/>
              <w:bottom w:val="dashed" w:sz="4" w:space="0" w:color="auto"/>
            </w:tcBorders>
          </w:tcPr>
          <w:p w14:paraId="5DB874C3" w14:textId="77777777" w:rsidR="00B94089" w:rsidRPr="00D948E6" w:rsidRDefault="00B94089" w:rsidP="00B94089">
            <w:pPr>
              <w:pStyle w:val="TABLE-cell"/>
              <w:jc w:val="center"/>
            </w:pPr>
          </w:p>
        </w:tc>
        <w:tc>
          <w:tcPr>
            <w:tcW w:w="537" w:type="dxa"/>
            <w:tcBorders>
              <w:top w:val="dashed" w:sz="4" w:space="0" w:color="auto"/>
              <w:bottom w:val="dashed" w:sz="4" w:space="0" w:color="auto"/>
            </w:tcBorders>
          </w:tcPr>
          <w:p w14:paraId="5DB874C4" w14:textId="77777777" w:rsidR="00B94089" w:rsidRPr="00D948E6" w:rsidRDefault="00B94089" w:rsidP="00B94089">
            <w:pPr>
              <w:pStyle w:val="TABLE-cell"/>
              <w:jc w:val="center"/>
            </w:pPr>
          </w:p>
        </w:tc>
        <w:tc>
          <w:tcPr>
            <w:tcW w:w="537" w:type="dxa"/>
            <w:tcBorders>
              <w:top w:val="dashed" w:sz="4" w:space="0" w:color="auto"/>
              <w:bottom w:val="dashed" w:sz="4" w:space="0" w:color="auto"/>
              <w:right w:val="double" w:sz="4" w:space="0" w:color="auto"/>
            </w:tcBorders>
            <w:shd w:val="pct12" w:color="auto" w:fill="FFFFFF"/>
          </w:tcPr>
          <w:p w14:paraId="5DB874C5" w14:textId="77777777" w:rsidR="00B94089" w:rsidRPr="00D948E6" w:rsidRDefault="00B94089" w:rsidP="00B94089">
            <w:pPr>
              <w:pStyle w:val="TABLE-cell"/>
              <w:jc w:val="center"/>
            </w:pPr>
          </w:p>
        </w:tc>
      </w:tr>
      <w:tr w:rsidR="00B94089" w:rsidRPr="00D948E6" w14:paraId="5DB874CE" w14:textId="77777777" w:rsidTr="00270820">
        <w:trPr>
          <w:gridAfter w:val="1"/>
          <w:wAfter w:w="86" w:type="dxa"/>
          <w:cantSplit/>
          <w:jc w:val="center"/>
        </w:trPr>
        <w:tc>
          <w:tcPr>
            <w:tcW w:w="5848" w:type="dxa"/>
            <w:tcBorders>
              <w:top w:val="dashed" w:sz="4" w:space="0" w:color="auto"/>
              <w:left w:val="double" w:sz="4" w:space="0" w:color="auto"/>
              <w:bottom w:val="nil"/>
            </w:tcBorders>
          </w:tcPr>
          <w:p w14:paraId="5DB874C7" w14:textId="77777777" w:rsidR="00B94089" w:rsidRPr="00D948E6" w:rsidRDefault="00B94089" w:rsidP="00B94089">
            <w:pPr>
              <w:pStyle w:val="TABLE-cell"/>
              <w:spacing w:before="40" w:after="40"/>
            </w:pPr>
            <w:r w:rsidRPr="00D948E6">
              <w:t>Time threshold for long power failure</w:t>
            </w:r>
          </w:p>
        </w:tc>
        <w:tc>
          <w:tcPr>
            <w:tcW w:w="537" w:type="dxa"/>
            <w:tcBorders>
              <w:top w:val="dashed" w:sz="4" w:space="0" w:color="auto"/>
              <w:bottom w:val="nil"/>
            </w:tcBorders>
          </w:tcPr>
          <w:p w14:paraId="5DB874C8" w14:textId="77777777" w:rsidR="00B94089" w:rsidRPr="00D948E6" w:rsidRDefault="00B94089" w:rsidP="00B94089">
            <w:pPr>
              <w:pStyle w:val="TABLE-cell"/>
              <w:jc w:val="center"/>
            </w:pPr>
            <w:r w:rsidRPr="00D948E6">
              <w:t>0</w:t>
            </w:r>
          </w:p>
        </w:tc>
        <w:tc>
          <w:tcPr>
            <w:tcW w:w="537" w:type="dxa"/>
            <w:tcBorders>
              <w:top w:val="dashed" w:sz="4" w:space="0" w:color="auto"/>
              <w:bottom w:val="nil"/>
            </w:tcBorders>
          </w:tcPr>
          <w:p w14:paraId="5DB874C9" w14:textId="77777777" w:rsidR="00B94089" w:rsidRPr="00D948E6" w:rsidRDefault="00B94089" w:rsidP="00B94089">
            <w:pPr>
              <w:pStyle w:val="TABLE-cell"/>
              <w:jc w:val="center"/>
            </w:pPr>
            <w:r w:rsidRPr="00D948E6">
              <w:t>0</w:t>
            </w:r>
          </w:p>
        </w:tc>
        <w:tc>
          <w:tcPr>
            <w:tcW w:w="537" w:type="dxa"/>
            <w:tcBorders>
              <w:top w:val="dashed" w:sz="4" w:space="0" w:color="auto"/>
              <w:bottom w:val="nil"/>
            </w:tcBorders>
          </w:tcPr>
          <w:p w14:paraId="5DB874CA" w14:textId="77777777" w:rsidR="00B94089" w:rsidRPr="00D948E6" w:rsidRDefault="00B94089" w:rsidP="00B94089">
            <w:pPr>
              <w:pStyle w:val="TABLE-cell"/>
              <w:jc w:val="center"/>
            </w:pPr>
            <w:r w:rsidRPr="00D948E6">
              <w:t>96</w:t>
            </w:r>
          </w:p>
        </w:tc>
        <w:tc>
          <w:tcPr>
            <w:tcW w:w="537" w:type="dxa"/>
            <w:tcBorders>
              <w:top w:val="dashed" w:sz="4" w:space="0" w:color="auto"/>
              <w:bottom w:val="nil"/>
            </w:tcBorders>
          </w:tcPr>
          <w:p w14:paraId="5DB874CB" w14:textId="77777777" w:rsidR="00B94089" w:rsidRPr="00D948E6" w:rsidRDefault="00B94089" w:rsidP="00B94089">
            <w:pPr>
              <w:pStyle w:val="TABLE-cell"/>
              <w:jc w:val="center"/>
            </w:pPr>
            <w:r w:rsidRPr="00D948E6">
              <w:t>7</w:t>
            </w:r>
          </w:p>
        </w:tc>
        <w:tc>
          <w:tcPr>
            <w:tcW w:w="537" w:type="dxa"/>
            <w:tcBorders>
              <w:top w:val="dashed" w:sz="4" w:space="0" w:color="auto"/>
              <w:bottom w:val="nil"/>
            </w:tcBorders>
          </w:tcPr>
          <w:p w14:paraId="5DB874CC" w14:textId="77777777" w:rsidR="00B94089" w:rsidRPr="00D948E6" w:rsidRDefault="00B94089" w:rsidP="00B94089">
            <w:pPr>
              <w:pStyle w:val="TABLE-cell"/>
              <w:jc w:val="center"/>
            </w:pPr>
            <w:r w:rsidRPr="00D948E6">
              <w:t>20</w:t>
            </w:r>
          </w:p>
        </w:tc>
        <w:tc>
          <w:tcPr>
            <w:tcW w:w="537" w:type="dxa"/>
            <w:tcBorders>
              <w:top w:val="dashed" w:sz="4" w:space="0" w:color="auto"/>
              <w:bottom w:val="nil"/>
              <w:right w:val="double" w:sz="4" w:space="0" w:color="auto"/>
            </w:tcBorders>
            <w:shd w:val="pct12" w:color="auto" w:fill="FFFFFF"/>
          </w:tcPr>
          <w:p w14:paraId="5DB874CD" w14:textId="77777777" w:rsidR="00B94089" w:rsidRPr="00D948E6" w:rsidRDefault="00B94089" w:rsidP="00B94089">
            <w:pPr>
              <w:pStyle w:val="TABLE-cell"/>
              <w:jc w:val="center"/>
            </w:pPr>
          </w:p>
        </w:tc>
      </w:tr>
      <w:tr w:rsidR="00B94089" w:rsidRPr="00D948E6" w14:paraId="5DB874D6" w14:textId="77777777" w:rsidTr="00270820">
        <w:trPr>
          <w:gridAfter w:val="1"/>
          <w:wAfter w:w="86" w:type="dxa"/>
          <w:cantSplit/>
          <w:jc w:val="center"/>
        </w:trPr>
        <w:tc>
          <w:tcPr>
            <w:tcW w:w="5848" w:type="dxa"/>
            <w:tcBorders>
              <w:top w:val="dashed" w:sz="4" w:space="0" w:color="auto"/>
              <w:left w:val="double" w:sz="4" w:space="0" w:color="auto"/>
              <w:bottom w:val="nil"/>
            </w:tcBorders>
          </w:tcPr>
          <w:p w14:paraId="5DB874CF" w14:textId="77777777" w:rsidR="00B94089" w:rsidRPr="00D948E6" w:rsidRDefault="00B94089" w:rsidP="00B94089">
            <w:pPr>
              <w:pStyle w:val="TABLE-cell"/>
              <w:tabs>
                <w:tab w:val="left" w:pos="638"/>
              </w:tabs>
              <w:spacing w:before="40" w:after="40"/>
            </w:pPr>
            <w:r>
              <w:t>NOTE 1</w:t>
            </w:r>
            <w:r>
              <w:t> </w:t>
            </w:r>
            <w:r w:rsidRPr="00D948E6">
              <w:t xml:space="preserve">See </w:t>
            </w:r>
            <w:r w:rsidRPr="004F26FE">
              <w:rPr>
                <w:rStyle w:val="Emphasis"/>
              </w:rPr>
              <w:t>Number of power failures in any phase</w:t>
            </w:r>
            <w:r w:rsidRPr="00D948E6">
              <w:t xml:space="preserve"> above</w:t>
            </w:r>
          </w:p>
        </w:tc>
        <w:tc>
          <w:tcPr>
            <w:tcW w:w="537" w:type="dxa"/>
            <w:tcBorders>
              <w:top w:val="dashed" w:sz="4" w:space="0" w:color="auto"/>
              <w:bottom w:val="nil"/>
            </w:tcBorders>
          </w:tcPr>
          <w:p w14:paraId="5DB874D0" w14:textId="77777777" w:rsidR="00B94089" w:rsidRPr="00D948E6" w:rsidRDefault="00B94089" w:rsidP="00B94089">
            <w:pPr>
              <w:pStyle w:val="TABLE-cell"/>
              <w:jc w:val="center"/>
              <w:rPr>
                <w:i/>
              </w:rPr>
            </w:pPr>
            <w:r w:rsidRPr="00D948E6">
              <w:rPr>
                <w:i/>
              </w:rPr>
              <w:t>0</w:t>
            </w:r>
          </w:p>
        </w:tc>
        <w:tc>
          <w:tcPr>
            <w:tcW w:w="537" w:type="dxa"/>
            <w:tcBorders>
              <w:top w:val="dashed" w:sz="4" w:space="0" w:color="auto"/>
              <w:bottom w:val="nil"/>
            </w:tcBorders>
          </w:tcPr>
          <w:p w14:paraId="5DB874D1" w14:textId="77777777" w:rsidR="00B94089" w:rsidRPr="00D948E6" w:rsidRDefault="00B94089" w:rsidP="00B94089">
            <w:pPr>
              <w:pStyle w:val="TABLE-cell"/>
              <w:jc w:val="center"/>
              <w:rPr>
                <w:i/>
              </w:rPr>
            </w:pPr>
            <w:r w:rsidRPr="00D948E6">
              <w:rPr>
                <w:i/>
              </w:rPr>
              <w:t>b</w:t>
            </w:r>
          </w:p>
        </w:tc>
        <w:tc>
          <w:tcPr>
            <w:tcW w:w="537" w:type="dxa"/>
            <w:tcBorders>
              <w:top w:val="dashed" w:sz="4" w:space="0" w:color="auto"/>
              <w:bottom w:val="nil"/>
            </w:tcBorders>
          </w:tcPr>
          <w:p w14:paraId="5DB874D2" w14:textId="77777777" w:rsidR="00B94089" w:rsidRPr="00D948E6" w:rsidRDefault="00B94089" w:rsidP="00B94089">
            <w:pPr>
              <w:pStyle w:val="TABLE-cell"/>
              <w:jc w:val="center"/>
              <w:rPr>
                <w:i/>
              </w:rPr>
            </w:pPr>
            <w:r w:rsidRPr="00D948E6">
              <w:rPr>
                <w:i/>
              </w:rPr>
              <w:t>96</w:t>
            </w:r>
          </w:p>
        </w:tc>
        <w:tc>
          <w:tcPr>
            <w:tcW w:w="537" w:type="dxa"/>
            <w:tcBorders>
              <w:top w:val="dashed" w:sz="4" w:space="0" w:color="auto"/>
              <w:bottom w:val="nil"/>
            </w:tcBorders>
          </w:tcPr>
          <w:p w14:paraId="5DB874D3" w14:textId="77777777" w:rsidR="00B94089" w:rsidRPr="00D948E6" w:rsidRDefault="00B94089" w:rsidP="00B94089">
            <w:pPr>
              <w:pStyle w:val="TABLE-cell"/>
              <w:jc w:val="center"/>
              <w:rPr>
                <w:i/>
              </w:rPr>
            </w:pPr>
            <w:r w:rsidRPr="00D948E6">
              <w:rPr>
                <w:i/>
              </w:rPr>
              <w:t>7</w:t>
            </w:r>
          </w:p>
        </w:tc>
        <w:tc>
          <w:tcPr>
            <w:tcW w:w="537" w:type="dxa"/>
            <w:tcBorders>
              <w:top w:val="dashed" w:sz="4" w:space="0" w:color="auto"/>
              <w:bottom w:val="nil"/>
            </w:tcBorders>
          </w:tcPr>
          <w:p w14:paraId="5DB874D4" w14:textId="77777777" w:rsidR="00B94089" w:rsidRPr="00D948E6" w:rsidRDefault="00B94089" w:rsidP="00B94089">
            <w:pPr>
              <w:pStyle w:val="TABLE-cell"/>
              <w:jc w:val="center"/>
              <w:rPr>
                <w:i/>
              </w:rPr>
            </w:pPr>
            <w:r w:rsidRPr="00D948E6">
              <w:rPr>
                <w:i/>
              </w:rPr>
              <w:t>21</w:t>
            </w:r>
          </w:p>
        </w:tc>
        <w:tc>
          <w:tcPr>
            <w:tcW w:w="537" w:type="dxa"/>
            <w:tcBorders>
              <w:top w:val="dashed" w:sz="4" w:space="0" w:color="auto"/>
              <w:bottom w:val="nil"/>
              <w:right w:val="double" w:sz="4" w:space="0" w:color="auto"/>
            </w:tcBorders>
            <w:shd w:val="pct12" w:color="auto" w:fill="FFFFFF"/>
          </w:tcPr>
          <w:p w14:paraId="5DB874D5" w14:textId="77777777" w:rsidR="00B94089" w:rsidRPr="00D948E6" w:rsidRDefault="00B94089" w:rsidP="00B94089">
            <w:pPr>
              <w:pStyle w:val="TABLE-cell"/>
              <w:jc w:val="center"/>
            </w:pPr>
          </w:p>
        </w:tc>
      </w:tr>
      <w:tr w:rsidR="00B94089" w:rsidRPr="00D948E6" w14:paraId="5DB874DE" w14:textId="77777777" w:rsidTr="00270820">
        <w:trPr>
          <w:gridAfter w:val="1"/>
          <w:wAfter w:w="86" w:type="dxa"/>
          <w:cantSplit/>
          <w:jc w:val="center"/>
        </w:trPr>
        <w:tc>
          <w:tcPr>
            <w:tcW w:w="5848" w:type="dxa"/>
            <w:tcBorders>
              <w:top w:val="single" w:sz="4" w:space="0" w:color="auto"/>
              <w:left w:val="double" w:sz="4" w:space="0" w:color="auto"/>
              <w:bottom w:val="dashed" w:sz="4" w:space="0" w:color="auto"/>
            </w:tcBorders>
          </w:tcPr>
          <w:p w14:paraId="5DB874D7" w14:textId="77777777" w:rsidR="00B94089" w:rsidRPr="004F26FE" w:rsidRDefault="00B94089" w:rsidP="00B94089">
            <w:pPr>
              <w:pStyle w:val="TABLE-cell"/>
              <w:spacing w:before="40" w:after="40"/>
              <w:rPr>
                <w:rStyle w:val="Strong"/>
              </w:rPr>
            </w:pPr>
            <w:r w:rsidRPr="004F26FE">
              <w:rPr>
                <w:rStyle w:val="Strong"/>
              </w:rPr>
              <w:t>Operating time</w:t>
            </w:r>
            <w:r w:rsidRPr="004F26FE">
              <w:rPr>
                <w:rStyle w:val="Strong"/>
              </w:rPr>
              <w:fldChar w:fldCharType="begin"/>
            </w:r>
            <w:r w:rsidRPr="004F26FE">
              <w:rPr>
                <w:rStyle w:val="Strong"/>
              </w:rPr>
              <w:instrText xml:space="preserve"> XE "Operating time" </w:instrText>
            </w:r>
            <w:r w:rsidRPr="004F26FE">
              <w:rPr>
                <w:rStyle w:val="Strong"/>
              </w:rPr>
              <w:fldChar w:fldCharType="end"/>
            </w:r>
          </w:p>
        </w:tc>
        <w:tc>
          <w:tcPr>
            <w:tcW w:w="537" w:type="dxa"/>
            <w:tcBorders>
              <w:top w:val="single" w:sz="4" w:space="0" w:color="auto"/>
              <w:bottom w:val="dashed" w:sz="4" w:space="0" w:color="auto"/>
            </w:tcBorders>
          </w:tcPr>
          <w:p w14:paraId="5DB874D8" w14:textId="77777777" w:rsidR="00B94089" w:rsidRPr="00D948E6" w:rsidRDefault="00B94089" w:rsidP="00B94089">
            <w:pPr>
              <w:pStyle w:val="TABLE-cell"/>
              <w:jc w:val="center"/>
            </w:pPr>
          </w:p>
        </w:tc>
        <w:tc>
          <w:tcPr>
            <w:tcW w:w="537" w:type="dxa"/>
            <w:tcBorders>
              <w:top w:val="single" w:sz="4" w:space="0" w:color="auto"/>
              <w:bottom w:val="dashed" w:sz="4" w:space="0" w:color="auto"/>
            </w:tcBorders>
          </w:tcPr>
          <w:p w14:paraId="5DB874D9" w14:textId="77777777" w:rsidR="00B94089" w:rsidRPr="00D948E6" w:rsidRDefault="00B94089" w:rsidP="00B94089">
            <w:pPr>
              <w:pStyle w:val="TABLE-cell"/>
              <w:jc w:val="center"/>
            </w:pPr>
          </w:p>
        </w:tc>
        <w:tc>
          <w:tcPr>
            <w:tcW w:w="537" w:type="dxa"/>
            <w:tcBorders>
              <w:top w:val="single" w:sz="4" w:space="0" w:color="auto"/>
              <w:bottom w:val="dashed" w:sz="4" w:space="0" w:color="auto"/>
            </w:tcBorders>
          </w:tcPr>
          <w:p w14:paraId="5DB874DA" w14:textId="77777777" w:rsidR="00B94089" w:rsidRPr="00D948E6" w:rsidRDefault="00B94089" w:rsidP="00B94089">
            <w:pPr>
              <w:pStyle w:val="TABLE-cell"/>
              <w:jc w:val="center"/>
            </w:pPr>
          </w:p>
        </w:tc>
        <w:tc>
          <w:tcPr>
            <w:tcW w:w="537" w:type="dxa"/>
            <w:tcBorders>
              <w:top w:val="single" w:sz="4" w:space="0" w:color="auto"/>
              <w:bottom w:val="dashed" w:sz="4" w:space="0" w:color="auto"/>
            </w:tcBorders>
          </w:tcPr>
          <w:p w14:paraId="5DB874DB" w14:textId="77777777" w:rsidR="00B94089" w:rsidRPr="00D948E6" w:rsidRDefault="00B94089" w:rsidP="00B94089">
            <w:pPr>
              <w:pStyle w:val="TABLE-cell"/>
              <w:jc w:val="center"/>
            </w:pPr>
          </w:p>
        </w:tc>
        <w:tc>
          <w:tcPr>
            <w:tcW w:w="537" w:type="dxa"/>
            <w:tcBorders>
              <w:top w:val="single" w:sz="4" w:space="0" w:color="auto"/>
              <w:bottom w:val="dashed" w:sz="4" w:space="0" w:color="auto"/>
            </w:tcBorders>
          </w:tcPr>
          <w:p w14:paraId="5DB874DC" w14:textId="77777777" w:rsidR="00B94089" w:rsidRPr="00D948E6" w:rsidRDefault="00B94089" w:rsidP="00B94089">
            <w:pPr>
              <w:pStyle w:val="TABLE-cell"/>
              <w:jc w:val="center"/>
            </w:pPr>
          </w:p>
        </w:tc>
        <w:tc>
          <w:tcPr>
            <w:tcW w:w="537" w:type="dxa"/>
            <w:tcBorders>
              <w:top w:val="single" w:sz="4" w:space="0" w:color="auto"/>
              <w:bottom w:val="dashed" w:sz="4" w:space="0" w:color="auto"/>
              <w:right w:val="double" w:sz="4" w:space="0" w:color="auto"/>
            </w:tcBorders>
            <w:shd w:val="pct12" w:color="auto" w:fill="FFFFFF"/>
          </w:tcPr>
          <w:p w14:paraId="5DB874DD" w14:textId="77777777" w:rsidR="00B94089" w:rsidRPr="00D948E6" w:rsidRDefault="00B94089" w:rsidP="00B94089">
            <w:pPr>
              <w:pStyle w:val="TABLE-cell"/>
              <w:jc w:val="center"/>
            </w:pPr>
          </w:p>
        </w:tc>
      </w:tr>
      <w:tr w:rsidR="00B94089" w:rsidRPr="00D948E6" w14:paraId="5DB874E6" w14:textId="77777777" w:rsidTr="00270820">
        <w:trPr>
          <w:gridAfter w:val="1"/>
          <w:wAfter w:w="86" w:type="dxa"/>
          <w:cantSplit/>
          <w:jc w:val="center"/>
        </w:trPr>
        <w:tc>
          <w:tcPr>
            <w:tcW w:w="5848" w:type="dxa"/>
            <w:tcBorders>
              <w:top w:val="dashed" w:sz="4" w:space="0" w:color="auto"/>
              <w:left w:val="double" w:sz="4" w:space="0" w:color="auto"/>
              <w:bottom w:val="nil"/>
            </w:tcBorders>
          </w:tcPr>
          <w:p w14:paraId="5DB874DF" w14:textId="77777777" w:rsidR="00B94089" w:rsidRPr="00D948E6" w:rsidRDefault="00B94089" w:rsidP="00B94089">
            <w:pPr>
              <w:pStyle w:val="TABLE-cell"/>
              <w:spacing w:before="40" w:after="40"/>
            </w:pPr>
            <w:r w:rsidRPr="00D948E6">
              <w:t>Time of operation</w:t>
            </w:r>
            <w:r w:rsidRPr="00D948E6">
              <w:fldChar w:fldCharType="begin"/>
            </w:r>
            <w:r w:rsidRPr="00D948E6">
              <w:instrText xml:space="preserve"> XE "Time of operation" </w:instrText>
            </w:r>
            <w:r w:rsidRPr="00D948E6">
              <w:fldChar w:fldCharType="end"/>
            </w:r>
          </w:p>
        </w:tc>
        <w:tc>
          <w:tcPr>
            <w:tcW w:w="537" w:type="dxa"/>
            <w:tcBorders>
              <w:top w:val="dashed" w:sz="4" w:space="0" w:color="auto"/>
              <w:bottom w:val="nil"/>
            </w:tcBorders>
          </w:tcPr>
          <w:p w14:paraId="5DB874E0" w14:textId="77777777" w:rsidR="00B94089" w:rsidRPr="00D948E6" w:rsidRDefault="00B94089" w:rsidP="00B94089">
            <w:pPr>
              <w:pStyle w:val="TABLE-cell"/>
              <w:jc w:val="center"/>
            </w:pPr>
            <w:r w:rsidRPr="00D948E6">
              <w:t>0</w:t>
            </w:r>
          </w:p>
        </w:tc>
        <w:tc>
          <w:tcPr>
            <w:tcW w:w="537" w:type="dxa"/>
            <w:tcBorders>
              <w:top w:val="dashed" w:sz="4" w:space="0" w:color="auto"/>
              <w:bottom w:val="nil"/>
            </w:tcBorders>
          </w:tcPr>
          <w:p w14:paraId="5DB874E1" w14:textId="77777777" w:rsidR="00B94089" w:rsidRPr="00D948E6" w:rsidRDefault="00B94089" w:rsidP="00B94089">
            <w:pPr>
              <w:pStyle w:val="TABLE-cell"/>
              <w:jc w:val="center"/>
            </w:pPr>
            <w:r w:rsidRPr="00D948E6">
              <w:t>b</w:t>
            </w:r>
          </w:p>
        </w:tc>
        <w:tc>
          <w:tcPr>
            <w:tcW w:w="537" w:type="dxa"/>
            <w:tcBorders>
              <w:top w:val="dashed" w:sz="4" w:space="0" w:color="auto"/>
              <w:bottom w:val="nil"/>
            </w:tcBorders>
          </w:tcPr>
          <w:p w14:paraId="5DB874E2" w14:textId="77777777" w:rsidR="00B94089" w:rsidRPr="00D948E6" w:rsidRDefault="00B94089" w:rsidP="00B94089">
            <w:pPr>
              <w:pStyle w:val="TABLE-cell"/>
              <w:jc w:val="center"/>
            </w:pPr>
            <w:r w:rsidRPr="00D948E6">
              <w:t>96</w:t>
            </w:r>
          </w:p>
        </w:tc>
        <w:tc>
          <w:tcPr>
            <w:tcW w:w="537" w:type="dxa"/>
            <w:tcBorders>
              <w:top w:val="dashed" w:sz="4" w:space="0" w:color="auto"/>
              <w:bottom w:val="nil"/>
            </w:tcBorders>
          </w:tcPr>
          <w:p w14:paraId="5DB874E3" w14:textId="77777777" w:rsidR="00B94089" w:rsidRPr="00D948E6" w:rsidRDefault="00B94089" w:rsidP="00B94089">
            <w:pPr>
              <w:pStyle w:val="TABLE-cell"/>
              <w:jc w:val="center"/>
            </w:pPr>
            <w:r w:rsidRPr="00D948E6">
              <w:t>8</w:t>
            </w:r>
          </w:p>
        </w:tc>
        <w:tc>
          <w:tcPr>
            <w:tcW w:w="537" w:type="dxa"/>
            <w:tcBorders>
              <w:top w:val="dashed" w:sz="4" w:space="0" w:color="auto"/>
              <w:bottom w:val="nil"/>
            </w:tcBorders>
          </w:tcPr>
          <w:p w14:paraId="5DB874E4" w14:textId="77777777" w:rsidR="00B94089" w:rsidRPr="00D948E6" w:rsidRDefault="00B94089" w:rsidP="00B94089">
            <w:pPr>
              <w:pStyle w:val="TABLE-cell"/>
              <w:jc w:val="center"/>
            </w:pPr>
            <w:r w:rsidRPr="00D948E6">
              <w:t>0</w:t>
            </w:r>
          </w:p>
        </w:tc>
        <w:tc>
          <w:tcPr>
            <w:tcW w:w="537" w:type="dxa"/>
            <w:tcBorders>
              <w:top w:val="dashed" w:sz="4" w:space="0" w:color="auto"/>
              <w:bottom w:val="nil"/>
              <w:right w:val="double" w:sz="4" w:space="0" w:color="auto"/>
            </w:tcBorders>
            <w:shd w:val="pct12" w:color="auto" w:fill="FFFFFF"/>
          </w:tcPr>
          <w:p w14:paraId="5DB874E5" w14:textId="77777777" w:rsidR="00B94089" w:rsidRPr="00D948E6" w:rsidRDefault="00B94089" w:rsidP="00B94089">
            <w:pPr>
              <w:pStyle w:val="TABLE-cell"/>
              <w:jc w:val="center"/>
            </w:pPr>
          </w:p>
        </w:tc>
      </w:tr>
      <w:tr w:rsidR="00B94089" w:rsidRPr="00D948E6" w14:paraId="5DB874EE" w14:textId="77777777" w:rsidTr="00270820">
        <w:trPr>
          <w:gridAfter w:val="1"/>
          <w:wAfter w:w="86" w:type="dxa"/>
          <w:cantSplit/>
          <w:jc w:val="center"/>
        </w:trPr>
        <w:tc>
          <w:tcPr>
            <w:tcW w:w="5848" w:type="dxa"/>
            <w:tcBorders>
              <w:top w:val="nil"/>
              <w:left w:val="double" w:sz="4" w:space="0" w:color="auto"/>
              <w:bottom w:val="single" w:sz="4" w:space="0" w:color="auto"/>
            </w:tcBorders>
          </w:tcPr>
          <w:p w14:paraId="5DB874E7" w14:textId="77777777" w:rsidR="00B94089" w:rsidRPr="00D948E6" w:rsidRDefault="00B94089" w:rsidP="00B94089">
            <w:pPr>
              <w:pStyle w:val="TABLE-cell"/>
              <w:spacing w:before="40" w:after="40"/>
            </w:pPr>
            <w:r w:rsidRPr="00D948E6">
              <w:t>Time of operation rate</w:t>
            </w:r>
            <w:r w:rsidRPr="00D948E6">
              <w:fldChar w:fldCharType="begin"/>
            </w:r>
            <w:r w:rsidRPr="00D948E6">
              <w:instrText xml:space="preserve"> XE "Rate" </w:instrText>
            </w:r>
            <w:r w:rsidRPr="00D948E6">
              <w:fldChar w:fldCharType="end"/>
            </w:r>
            <w:r w:rsidRPr="00D948E6">
              <w:t xml:space="preserve"> 1…rate 63</w:t>
            </w:r>
          </w:p>
        </w:tc>
        <w:tc>
          <w:tcPr>
            <w:tcW w:w="537" w:type="dxa"/>
            <w:tcBorders>
              <w:top w:val="nil"/>
              <w:bottom w:val="single" w:sz="4" w:space="0" w:color="auto"/>
            </w:tcBorders>
          </w:tcPr>
          <w:p w14:paraId="5DB874E8" w14:textId="77777777" w:rsidR="00B94089" w:rsidRPr="00D948E6" w:rsidRDefault="00B94089" w:rsidP="00B94089">
            <w:pPr>
              <w:pStyle w:val="TABLE-cell"/>
              <w:jc w:val="center"/>
            </w:pPr>
            <w:r w:rsidRPr="00D948E6">
              <w:t>0</w:t>
            </w:r>
          </w:p>
        </w:tc>
        <w:tc>
          <w:tcPr>
            <w:tcW w:w="537" w:type="dxa"/>
            <w:tcBorders>
              <w:top w:val="nil"/>
              <w:bottom w:val="single" w:sz="4" w:space="0" w:color="auto"/>
            </w:tcBorders>
          </w:tcPr>
          <w:p w14:paraId="5DB874E9" w14:textId="77777777" w:rsidR="00B94089" w:rsidRPr="00D948E6" w:rsidRDefault="00B94089" w:rsidP="00B94089">
            <w:pPr>
              <w:pStyle w:val="TABLE-cell"/>
              <w:jc w:val="center"/>
            </w:pPr>
            <w:r w:rsidRPr="00D948E6">
              <w:t>b</w:t>
            </w:r>
          </w:p>
        </w:tc>
        <w:tc>
          <w:tcPr>
            <w:tcW w:w="537" w:type="dxa"/>
            <w:tcBorders>
              <w:top w:val="nil"/>
              <w:bottom w:val="single" w:sz="4" w:space="0" w:color="auto"/>
            </w:tcBorders>
          </w:tcPr>
          <w:p w14:paraId="5DB874EA" w14:textId="77777777" w:rsidR="00B94089" w:rsidRPr="00D948E6" w:rsidRDefault="00B94089" w:rsidP="00B94089">
            <w:pPr>
              <w:pStyle w:val="TABLE-cell"/>
              <w:jc w:val="center"/>
            </w:pPr>
            <w:r w:rsidRPr="00D948E6">
              <w:t>96</w:t>
            </w:r>
          </w:p>
        </w:tc>
        <w:tc>
          <w:tcPr>
            <w:tcW w:w="537" w:type="dxa"/>
            <w:tcBorders>
              <w:top w:val="nil"/>
              <w:bottom w:val="single" w:sz="4" w:space="0" w:color="auto"/>
            </w:tcBorders>
          </w:tcPr>
          <w:p w14:paraId="5DB874EB" w14:textId="77777777" w:rsidR="00B94089" w:rsidRPr="00D948E6" w:rsidRDefault="00B94089" w:rsidP="00B94089">
            <w:pPr>
              <w:pStyle w:val="TABLE-cell"/>
              <w:jc w:val="center"/>
            </w:pPr>
            <w:r w:rsidRPr="00D948E6">
              <w:t>8</w:t>
            </w:r>
          </w:p>
        </w:tc>
        <w:tc>
          <w:tcPr>
            <w:tcW w:w="537" w:type="dxa"/>
            <w:tcBorders>
              <w:top w:val="nil"/>
              <w:bottom w:val="single" w:sz="4" w:space="0" w:color="auto"/>
            </w:tcBorders>
          </w:tcPr>
          <w:p w14:paraId="5DB874EC" w14:textId="77777777" w:rsidR="00B94089" w:rsidRPr="00D948E6" w:rsidRDefault="00B94089" w:rsidP="00B94089">
            <w:pPr>
              <w:pStyle w:val="TABLE-cell"/>
              <w:jc w:val="center"/>
            </w:pPr>
            <w:r w:rsidRPr="00D948E6">
              <w:t>1...</w:t>
            </w:r>
            <w:r w:rsidRPr="00D948E6">
              <w:br/>
              <w:t>63</w:t>
            </w:r>
          </w:p>
        </w:tc>
        <w:tc>
          <w:tcPr>
            <w:tcW w:w="537" w:type="dxa"/>
            <w:tcBorders>
              <w:top w:val="nil"/>
              <w:bottom w:val="single" w:sz="4" w:space="0" w:color="auto"/>
              <w:right w:val="double" w:sz="4" w:space="0" w:color="auto"/>
            </w:tcBorders>
            <w:shd w:val="pct12" w:color="auto" w:fill="FFFFFF"/>
          </w:tcPr>
          <w:p w14:paraId="5DB874ED" w14:textId="77777777" w:rsidR="00B94089" w:rsidRPr="00D948E6" w:rsidRDefault="00B94089" w:rsidP="00B94089">
            <w:pPr>
              <w:pStyle w:val="TABLE-cell"/>
              <w:jc w:val="center"/>
            </w:pPr>
          </w:p>
        </w:tc>
      </w:tr>
      <w:tr w:rsidR="00B94089" w:rsidRPr="00D948E6" w14:paraId="5DB874F6" w14:textId="77777777" w:rsidTr="00A94C24">
        <w:trPr>
          <w:gridAfter w:val="1"/>
          <w:wAfter w:w="86" w:type="dxa"/>
          <w:cantSplit/>
          <w:jc w:val="center"/>
        </w:trPr>
        <w:tc>
          <w:tcPr>
            <w:tcW w:w="5848" w:type="dxa"/>
            <w:tcBorders>
              <w:top w:val="single" w:sz="4" w:space="0" w:color="auto"/>
              <w:left w:val="double" w:sz="4" w:space="0" w:color="auto"/>
              <w:bottom w:val="dashed" w:sz="4" w:space="0" w:color="auto"/>
            </w:tcBorders>
          </w:tcPr>
          <w:p w14:paraId="5DB874EF" w14:textId="77777777" w:rsidR="00B94089" w:rsidRPr="004F26FE" w:rsidRDefault="00B94089" w:rsidP="00B94089">
            <w:pPr>
              <w:pStyle w:val="TABLE-cell"/>
              <w:spacing w:before="40" w:after="40"/>
              <w:rPr>
                <w:rStyle w:val="Strong"/>
              </w:rPr>
            </w:pPr>
            <w:r w:rsidRPr="004F26FE">
              <w:rPr>
                <w:rStyle w:val="Strong"/>
              </w:rPr>
              <w:t>Environment</w:t>
            </w:r>
            <w:r w:rsidRPr="004F26FE">
              <w:rPr>
                <w:rStyle w:val="Strong"/>
              </w:rPr>
              <w:fldChar w:fldCharType="begin"/>
            </w:r>
            <w:r w:rsidRPr="004F26FE">
              <w:rPr>
                <w:rStyle w:val="Strong"/>
              </w:rPr>
              <w:instrText xml:space="preserve"> XE "Environment" </w:instrText>
            </w:r>
            <w:r w:rsidRPr="004F26FE">
              <w:rPr>
                <w:rStyle w:val="Strong"/>
              </w:rPr>
              <w:fldChar w:fldCharType="end"/>
            </w:r>
            <w:r w:rsidRPr="004F26FE">
              <w:rPr>
                <w:rStyle w:val="Strong"/>
              </w:rPr>
              <w:t xml:space="preserve"> related parameters</w:t>
            </w:r>
          </w:p>
        </w:tc>
        <w:tc>
          <w:tcPr>
            <w:tcW w:w="537" w:type="dxa"/>
            <w:tcBorders>
              <w:top w:val="single" w:sz="4" w:space="0" w:color="auto"/>
              <w:bottom w:val="dashed" w:sz="4" w:space="0" w:color="auto"/>
            </w:tcBorders>
          </w:tcPr>
          <w:p w14:paraId="5DB874F0" w14:textId="77777777" w:rsidR="00B94089" w:rsidRPr="00D948E6" w:rsidRDefault="00B94089" w:rsidP="00B94089">
            <w:pPr>
              <w:pStyle w:val="TABLE-cell"/>
              <w:jc w:val="center"/>
            </w:pPr>
          </w:p>
        </w:tc>
        <w:tc>
          <w:tcPr>
            <w:tcW w:w="537" w:type="dxa"/>
            <w:tcBorders>
              <w:top w:val="single" w:sz="4" w:space="0" w:color="auto"/>
              <w:bottom w:val="dashed" w:sz="4" w:space="0" w:color="auto"/>
            </w:tcBorders>
          </w:tcPr>
          <w:p w14:paraId="5DB874F1" w14:textId="77777777" w:rsidR="00B94089" w:rsidRPr="00D948E6" w:rsidRDefault="00B94089" w:rsidP="00B94089">
            <w:pPr>
              <w:pStyle w:val="TABLE-cell"/>
              <w:jc w:val="center"/>
            </w:pPr>
          </w:p>
        </w:tc>
        <w:tc>
          <w:tcPr>
            <w:tcW w:w="537" w:type="dxa"/>
            <w:tcBorders>
              <w:top w:val="single" w:sz="4" w:space="0" w:color="auto"/>
              <w:bottom w:val="dashed" w:sz="4" w:space="0" w:color="auto"/>
            </w:tcBorders>
          </w:tcPr>
          <w:p w14:paraId="5DB874F2" w14:textId="77777777" w:rsidR="00B94089" w:rsidRPr="00D948E6" w:rsidRDefault="00B94089" w:rsidP="00B94089">
            <w:pPr>
              <w:pStyle w:val="TABLE-cell"/>
              <w:jc w:val="center"/>
            </w:pPr>
          </w:p>
        </w:tc>
        <w:tc>
          <w:tcPr>
            <w:tcW w:w="537" w:type="dxa"/>
            <w:tcBorders>
              <w:top w:val="single" w:sz="4" w:space="0" w:color="auto"/>
              <w:bottom w:val="dashed" w:sz="4" w:space="0" w:color="auto"/>
            </w:tcBorders>
          </w:tcPr>
          <w:p w14:paraId="5DB874F3" w14:textId="77777777" w:rsidR="00B94089" w:rsidRPr="00D948E6" w:rsidRDefault="00B94089" w:rsidP="00B94089">
            <w:pPr>
              <w:pStyle w:val="TABLE-cell"/>
              <w:jc w:val="center"/>
            </w:pPr>
          </w:p>
        </w:tc>
        <w:tc>
          <w:tcPr>
            <w:tcW w:w="537" w:type="dxa"/>
            <w:tcBorders>
              <w:top w:val="single" w:sz="4" w:space="0" w:color="auto"/>
              <w:bottom w:val="dashed" w:sz="4" w:space="0" w:color="auto"/>
            </w:tcBorders>
          </w:tcPr>
          <w:p w14:paraId="5DB874F4" w14:textId="77777777" w:rsidR="00B94089" w:rsidRPr="00D948E6" w:rsidRDefault="00B94089" w:rsidP="00B94089">
            <w:pPr>
              <w:pStyle w:val="TABLE-cell"/>
              <w:jc w:val="center"/>
            </w:pPr>
          </w:p>
        </w:tc>
        <w:tc>
          <w:tcPr>
            <w:tcW w:w="537" w:type="dxa"/>
            <w:tcBorders>
              <w:top w:val="single" w:sz="4" w:space="0" w:color="auto"/>
              <w:bottom w:val="dashed" w:sz="4" w:space="0" w:color="auto"/>
              <w:right w:val="double" w:sz="4" w:space="0" w:color="auto"/>
            </w:tcBorders>
            <w:shd w:val="pct12" w:color="auto" w:fill="FFFFFF"/>
          </w:tcPr>
          <w:p w14:paraId="5DB874F5" w14:textId="77777777" w:rsidR="00B94089" w:rsidRPr="00D948E6" w:rsidRDefault="00B94089" w:rsidP="00B94089">
            <w:pPr>
              <w:pStyle w:val="TABLE-cell"/>
              <w:jc w:val="center"/>
            </w:pPr>
          </w:p>
        </w:tc>
      </w:tr>
      <w:tr w:rsidR="00B94089" w:rsidRPr="00D948E6" w14:paraId="5DB874FE" w14:textId="77777777" w:rsidTr="00A94C24">
        <w:trPr>
          <w:gridAfter w:val="1"/>
          <w:wAfter w:w="86" w:type="dxa"/>
          <w:cantSplit/>
          <w:jc w:val="center"/>
        </w:trPr>
        <w:tc>
          <w:tcPr>
            <w:tcW w:w="5848" w:type="dxa"/>
            <w:tcBorders>
              <w:top w:val="dashed" w:sz="4" w:space="0" w:color="auto"/>
              <w:left w:val="double" w:sz="4" w:space="0" w:color="auto"/>
              <w:bottom w:val="single" w:sz="4" w:space="0" w:color="auto"/>
            </w:tcBorders>
          </w:tcPr>
          <w:p w14:paraId="5DB874F7" w14:textId="77777777" w:rsidR="00B94089" w:rsidRPr="00D948E6" w:rsidRDefault="00B94089" w:rsidP="00B94089">
            <w:pPr>
              <w:pStyle w:val="TABLE-cell"/>
              <w:spacing w:before="40" w:after="40"/>
            </w:pPr>
            <w:r w:rsidRPr="00D948E6">
              <w:t>Ambient temperature </w:t>
            </w:r>
          </w:p>
        </w:tc>
        <w:tc>
          <w:tcPr>
            <w:tcW w:w="537" w:type="dxa"/>
            <w:tcBorders>
              <w:top w:val="dashed" w:sz="4" w:space="0" w:color="auto"/>
              <w:bottom w:val="single" w:sz="4" w:space="0" w:color="auto"/>
            </w:tcBorders>
          </w:tcPr>
          <w:p w14:paraId="5DB874F8" w14:textId="77777777" w:rsidR="00B94089" w:rsidRPr="00D948E6" w:rsidRDefault="00B94089" w:rsidP="00B94089">
            <w:pPr>
              <w:pStyle w:val="TABLE-cell"/>
              <w:jc w:val="center"/>
            </w:pPr>
            <w:r w:rsidRPr="00D948E6">
              <w:t>0</w:t>
            </w:r>
          </w:p>
        </w:tc>
        <w:tc>
          <w:tcPr>
            <w:tcW w:w="537" w:type="dxa"/>
            <w:tcBorders>
              <w:top w:val="dashed" w:sz="4" w:space="0" w:color="auto"/>
              <w:bottom w:val="single" w:sz="4" w:space="0" w:color="auto"/>
            </w:tcBorders>
          </w:tcPr>
          <w:p w14:paraId="5DB874F9" w14:textId="77777777" w:rsidR="00B94089" w:rsidRPr="00D948E6" w:rsidRDefault="00B94089" w:rsidP="00B94089">
            <w:pPr>
              <w:pStyle w:val="TABLE-cell"/>
              <w:jc w:val="center"/>
              <w:rPr>
                <w:i/>
                <w:iCs/>
              </w:rPr>
            </w:pPr>
            <w:r w:rsidRPr="00D948E6">
              <w:rPr>
                <w:i/>
                <w:iCs/>
              </w:rPr>
              <w:t>b</w:t>
            </w:r>
          </w:p>
        </w:tc>
        <w:tc>
          <w:tcPr>
            <w:tcW w:w="537" w:type="dxa"/>
            <w:tcBorders>
              <w:top w:val="dashed" w:sz="4" w:space="0" w:color="auto"/>
              <w:bottom w:val="single" w:sz="4" w:space="0" w:color="auto"/>
            </w:tcBorders>
          </w:tcPr>
          <w:p w14:paraId="5DB874FA" w14:textId="77777777" w:rsidR="00B94089" w:rsidRPr="00D948E6" w:rsidRDefault="00B94089" w:rsidP="00B94089">
            <w:pPr>
              <w:pStyle w:val="TABLE-cell"/>
              <w:jc w:val="center"/>
            </w:pPr>
            <w:r w:rsidRPr="00D948E6">
              <w:t>96</w:t>
            </w:r>
          </w:p>
        </w:tc>
        <w:tc>
          <w:tcPr>
            <w:tcW w:w="537" w:type="dxa"/>
            <w:tcBorders>
              <w:top w:val="dashed" w:sz="4" w:space="0" w:color="auto"/>
              <w:bottom w:val="single" w:sz="4" w:space="0" w:color="auto"/>
            </w:tcBorders>
          </w:tcPr>
          <w:p w14:paraId="5DB874FB" w14:textId="77777777" w:rsidR="00B94089" w:rsidRPr="00D948E6" w:rsidRDefault="00B94089" w:rsidP="00B94089">
            <w:pPr>
              <w:pStyle w:val="TABLE-cell"/>
              <w:jc w:val="center"/>
            </w:pPr>
            <w:r w:rsidRPr="00D948E6">
              <w:t>9</w:t>
            </w:r>
          </w:p>
        </w:tc>
        <w:tc>
          <w:tcPr>
            <w:tcW w:w="537" w:type="dxa"/>
            <w:tcBorders>
              <w:top w:val="dashed" w:sz="4" w:space="0" w:color="auto"/>
              <w:bottom w:val="single" w:sz="4" w:space="0" w:color="auto"/>
            </w:tcBorders>
          </w:tcPr>
          <w:p w14:paraId="5DB874FC" w14:textId="77777777" w:rsidR="00B94089" w:rsidRPr="00D948E6" w:rsidRDefault="00B94089" w:rsidP="00B94089">
            <w:pPr>
              <w:pStyle w:val="TABLE-cell"/>
              <w:jc w:val="center"/>
            </w:pPr>
            <w:r w:rsidRPr="00D948E6">
              <w:t>0</w:t>
            </w:r>
          </w:p>
        </w:tc>
        <w:tc>
          <w:tcPr>
            <w:tcW w:w="537" w:type="dxa"/>
            <w:tcBorders>
              <w:top w:val="dashed" w:sz="4" w:space="0" w:color="auto"/>
              <w:bottom w:val="single" w:sz="4" w:space="0" w:color="auto"/>
              <w:right w:val="double" w:sz="4" w:space="0" w:color="auto"/>
            </w:tcBorders>
            <w:shd w:val="pct12" w:color="auto" w:fill="FFFFFF"/>
          </w:tcPr>
          <w:p w14:paraId="5DB874FD" w14:textId="77777777" w:rsidR="00B94089" w:rsidRPr="00D948E6" w:rsidRDefault="00B94089" w:rsidP="00B94089">
            <w:pPr>
              <w:pStyle w:val="TABLE-cell"/>
              <w:jc w:val="center"/>
            </w:pPr>
          </w:p>
        </w:tc>
      </w:tr>
      <w:tr w:rsidR="00B94089" w:rsidRPr="00D948E6" w14:paraId="5DB87506" w14:textId="77777777" w:rsidTr="00A94C24">
        <w:trPr>
          <w:gridAfter w:val="1"/>
          <w:wAfter w:w="86" w:type="dxa"/>
          <w:cantSplit/>
          <w:jc w:val="center"/>
        </w:trPr>
        <w:tc>
          <w:tcPr>
            <w:tcW w:w="5848" w:type="dxa"/>
            <w:tcBorders>
              <w:top w:val="single" w:sz="4" w:space="0" w:color="auto"/>
              <w:left w:val="double" w:sz="4" w:space="0" w:color="auto"/>
              <w:bottom w:val="nil"/>
            </w:tcBorders>
          </w:tcPr>
          <w:p w14:paraId="5DB874FF" w14:textId="77777777" w:rsidR="00B94089" w:rsidRPr="00D948E6" w:rsidRDefault="00B94089" w:rsidP="00B94089">
            <w:pPr>
              <w:pStyle w:val="TABLE-cell"/>
              <w:spacing w:before="40" w:after="40"/>
            </w:pPr>
            <w:r w:rsidRPr="00D948E6">
              <w:t>Ambient pressure</w:t>
            </w:r>
          </w:p>
        </w:tc>
        <w:tc>
          <w:tcPr>
            <w:tcW w:w="537" w:type="dxa"/>
            <w:tcBorders>
              <w:top w:val="single" w:sz="4" w:space="0" w:color="auto"/>
              <w:bottom w:val="nil"/>
            </w:tcBorders>
          </w:tcPr>
          <w:p w14:paraId="5DB87500" w14:textId="77777777" w:rsidR="00B94089" w:rsidRPr="00D948E6" w:rsidRDefault="00B94089" w:rsidP="00B94089">
            <w:pPr>
              <w:pStyle w:val="TABLE-cell"/>
              <w:jc w:val="center"/>
            </w:pPr>
            <w:r w:rsidRPr="00D948E6">
              <w:t>0</w:t>
            </w:r>
          </w:p>
        </w:tc>
        <w:tc>
          <w:tcPr>
            <w:tcW w:w="537" w:type="dxa"/>
            <w:tcBorders>
              <w:top w:val="single" w:sz="4" w:space="0" w:color="auto"/>
              <w:bottom w:val="nil"/>
            </w:tcBorders>
          </w:tcPr>
          <w:p w14:paraId="5DB87501" w14:textId="77777777" w:rsidR="00B94089" w:rsidRPr="00D948E6" w:rsidRDefault="00B94089" w:rsidP="00B94089">
            <w:pPr>
              <w:pStyle w:val="TABLE-cell"/>
              <w:jc w:val="center"/>
              <w:rPr>
                <w:i/>
                <w:iCs/>
              </w:rPr>
            </w:pPr>
            <w:r w:rsidRPr="00D948E6">
              <w:rPr>
                <w:i/>
                <w:iCs/>
              </w:rPr>
              <w:t>b</w:t>
            </w:r>
          </w:p>
        </w:tc>
        <w:tc>
          <w:tcPr>
            <w:tcW w:w="537" w:type="dxa"/>
            <w:tcBorders>
              <w:top w:val="single" w:sz="4" w:space="0" w:color="auto"/>
              <w:bottom w:val="nil"/>
            </w:tcBorders>
          </w:tcPr>
          <w:p w14:paraId="5DB87502" w14:textId="77777777" w:rsidR="00B94089" w:rsidRPr="00D948E6" w:rsidRDefault="00B94089" w:rsidP="00B94089">
            <w:pPr>
              <w:pStyle w:val="TABLE-cell"/>
              <w:jc w:val="center"/>
            </w:pPr>
            <w:r w:rsidRPr="00D948E6">
              <w:t>96</w:t>
            </w:r>
          </w:p>
        </w:tc>
        <w:tc>
          <w:tcPr>
            <w:tcW w:w="537" w:type="dxa"/>
            <w:tcBorders>
              <w:top w:val="single" w:sz="4" w:space="0" w:color="auto"/>
              <w:bottom w:val="nil"/>
            </w:tcBorders>
          </w:tcPr>
          <w:p w14:paraId="5DB87503" w14:textId="77777777" w:rsidR="00B94089" w:rsidRPr="00D948E6" w:rsidRDefault="00B94089" w:rsidP="00B94089">
            <w:pPr>
              <w:pStyle w:val="TABLE-cell"/>
              <w:jc w:val="center"/>
            </w:pPr>
            <w:r w:rsidRPr="00D948E6">
              <w:t>9</w:t>
            </w:r>
          </w:p>
        </w:tc>
        <w:tc>
          <w:tcPr>
            <w:tcW w:w="537" w:type="dxa"/>
            <w:tcBorders>
              <w:top w:val="single" w:sz="4" w:space="0" w:color="auto"/>
              <w:bottom w:val="nil"/>
            </w:tcBorders>
          </w:tcPr>
          <w:p w14:paraId="5DB87504" w14:textId="77777777" w:rsidR="00B94089" w:rsidRPr="00D948E6" w:rsidRDefault="00B94089" w:rsidP="00B94089">
            <w:pPr>
              <w:pStyle w:val="TABLE-cell"/>
              <w:jc w:val="center"/>
            </w:pPr>
            <w:r w:rsidRPr="00D948E6">
              <w:t>1</w:t>
            </w:r>
          </w:p>
        </w:tc>
        <w:tc>
          <w:tcPr>
            <w:tcW w:w="537" w:type="dxa"/>
            <w:tcBorders>
              <w:top w:val="single" w:sz="4" w:space="0" w:color="auto"/>
              <w:bottom w:val="nil"/>
              <w:right w:val="double" w:sz="4" w:space="0" w:color="auto"/>
            </w:tcBorders>
            <w:shd w:val="pct12" w:color="auto" w:fill="FFFFFF"/>
          </w:tcPr>
          <w:p w14:paraId="5DB87505" w14:textId="77777777" w:rsidR="00B94089" w:rsidRPr="00D948E6" w:rsidRDefault="00B94089" w:rsidP="00B94089">
            <w:pPr>
              <w:pStyle w:val="TABLE-cell"/>
              <w:jc w:val="center"/>
            </w:pPr>
          </w:p>
        </w:tc>
      </w:tr>
      <w:tr w:rsidR="00B94089" w:rsidRPr="00D948E6" w14:paraId="5DB8750E" w14:textId="77777777" w:rsidTr="00270820">
        <w:trPr>
          <w:gridAfter w:val="1"/>
          <w:wAfter w:w="86" w:type="dxa"/>
          <w:cantSplit/>
          <w:jc w:val="center"/>
        </w:trPr>
        <w:tc>
          <w:tcPr>
            <w:tcW w:w="5848" w:type="dxa"/>
            <w:tcBorders>
              <w:top w:val="nil"/>
              <w:left w:val="double" w:sz="4" w:space="0" w:color="auto"/>
              <w:bottom w:val="single" w:sz="4" w:space="0" w:color="auto"/>
            </w:tcBorders>
          </w:tcPr>
          <w:p w14:paraId="5DB87507" w14:textId="77777777" w:rsidR="00B94089" w:rsidRPr="00D948E6" w:rsidRDefault="00B94089" w:rsidP="00B94089">
            <w:pPr>
              <w:pStyle w:val="TABLE-cell"/>
              <w:spacing w:before="40" w:after="40"/>
            </w:pPr>
            <w:r w:rsidRPr="00D948E6">
              <w:t>Relative humidity</w:t>
            </w:r>
          </w:p>
        </w:tc>
        <w:tc>
          <w:tcPr>
            <w:tcW w:w="537" w:type="dxa"/>
            <w:tcBorders>
              <w:top w:val="nil"/>
              <w:bottom w:val="single" w:sz="4" w:space="0" w:color="auto"/>
            </w:tcBorders>
          </w:tcPr>
          <w:p w14:paraId="5DB87508" w14:textId="77777777" w:rsidR="00B94089" w:rsidRPr="00D948E6" w:rsidRDefault="00B94089" w:rsidP="00B94089">
            <w:pPr>
              <w:pStyle w:val="TABLE-cell"/>
              <w:jc w:val="center"/>
            </w:pPr>
            <w:r w:rsidRPr="00D948E6">
              <w:t>0</w:t>
            </w:r>
          </w:p>
        </w:tc>
        <w:tc>
          <w:tcPr>
            <w:tcW w:w="537" w:type="dxa"/>
            <w:tcBorders>
              <w:top w:val="nil"/>
              <w:bottom w:val="single" w:sz="4" w:space="0" w:color="auto"/>
            </w:tcBorders>
          </w:tcPr>
          <w:p w14:paraId="5DB87509" w14:textId="77777777" w:rsidR="00B94089" w:rsidRPr="00D948E6" w:rsidRDefault="00B94089" w:rsidP="00B94089">
            <w:pPr>
              <w:pStyle w:val="TABLE-cell"/>
              <w:jc w:val="center"/>
              <w:rPr>
                <w:i/>
                <w:iCs/>
              </w:rPr>
            </w:pPr>
            <w:r w:rsidRPr="00D948E6">
              <w:rPr>
                <w:i/>
                <w:iCs/>
              </w:rPr>
              <w:t>b</w:t>
            </w:r>
          </w:p>
        </w:tc>
        <w:tc>
          <w:tcPr>
            <w:tcW w:w="537" w:type="dxa"/>
            <w:tcBorders>
              <w:top w:val="nil"/>
              <w:bottom w:val="single" w:sz="4" w:space="0" w:color="auto"/>
            </w:tcBorders>
          </w:tcPr>
          <w:p w14:paraId="5DB8750A" w14:textId="77777777" w:rsidR="00B94089" w:rsidRPr="00D948E6" w:rsidRDefault="00B94089" w:rsidP="00B94089">
            <w:pPr>
              <w:pStyle w:val="TABLE-cell"/>
              <w:jc w:val="center"/>
            </w:pPr>
            <w:r w:rsidRPr="00D948E6">
              <w:t>96</w:t>
            </w:r>
          </w:p>
        </w:tc>
        <w:tc>
          <w:tcPr>
            <w:tcW w:w="537" w:type="dxa"/>
            <w:tcBorders>
              <w:top w:val="nil"/>
              <w:bottom w:val="single" w:sz="4" w:space="0" w:color="auto"/>
            </w:tcBorders>
          </w:tcPr>
          <w:p w14:paraId="5DB8750B" w14:textId="77777777" w:rsidR="00B94089" w:rsidRPr="00D948E6" w:rsidRDefault="00B94089" w:rsidP="00B94089">
            <w:pPr>
              <w:pStyle w:val="TABLE-cell"/>
              <w:jc w:val="center"/>
            </w:pPr>
            <w:r w:rsidRPr="00D948E6">
              <w:t>9</w:t>
            </w:r>
          </w:p>
        </w:tc>
        <w:tc>
          <w:tcPr>
            <w:tcW w:w="537" w:type="dxa"/>
            <w:tcBorders>
              <w:top w:val="nil"/>
              <w:bottom w:val="single" w:sz="4" w:space="0" w:color="auto"/>
            </w:tcBorders>
          </w:tcPr>
          <w:p w14:paraId="5DB8750C" w14:textId="77777777" w:rsidR="00B94089" w:rsidRPr="00D948E6" w:rsidRDefault="00B94089" w:rsidP="00B94089">
            <w:pPr>
              <w:pStyle w:val="TABLE-cell"/>
              <w:jc w:val="center"/>
            </w:pPr>
            <w:r w:rsidRPr="00D948E6">
              <w:t>2</w:t>
            </w:r>
          </w:p>
        </w:tc>
        <w:tc>
          <w:tcPr>
            <w:tcW w:w="537" w:type="dxa"/>
            <w:tcBorders>
              <w:top w:val="nil"/>
              <w:bottom w:val="nil"/>
              <w:right w:val="double" w:sz="4" w:space="0" w:color="auto"/>
            </w:tcBorders>
            <w:shd w:val="pct12" w:color="auto" w:fill="FFFFFF"/>
          </w:tcPr>
          <w:p w14:paraId="5DB8750D" w14:textId="77777777" w:rsidR="00B94089" w:rsidRPr="00D948E6" w:rsidRDefault="00B94089" w:rsidP="00B94089">
            <w:pPr>
              <w:pStyle w:val="TABLE-cell"/>
              <w:jc w:val="center"/>
            </w:pPr>
          </w:p>
        </w:tc>
      </w:tr>
      <w:tr w:rsidR="00B94089" w:rsidRPr="00D948E6" w14:paraId="5DB87516" w14:textId="77777777" w:rsidTr="00270820">
        <w:trPr>
          <w:gridAfter w:val="1"/>
          <w:wAfter w:w="86" w:type="dxa"/>
          <w:cantSplit/>
          <w:jc w:val="center"/>
        </w:trPr>
        <w:tc>
          <w:tcPr>
            <w:tcW w:w="5848" w:type="dxa"/>
            <w:tcBorders>
              <w:top w:val="single" w:sz="4" w:space="0" w:color="auto"/>
              <w:left w:val="double" w:sz="4" w:space="0" w:color="auto"/>
              <w:bottom w:val="dashed" w:sz="4" w:space="0" w:color="auto"/>
            </w:tcBorders>
          </w:tcPr>
          <w:p w14:paraId="5DB8750F" w14:textId="77777777" w:rsidR="00B94089" w:rsidRPr="004F26FE" w:rsidRDefault="00B94089" w:rsidP="00B94089">
            <w:pPr>
              <w:pStyle w:val="TABLE-cell"/>
              <w:spacing w:before="40" w:after="40"/>
              <w:rPr>
                <w:rStyle w:val="Strong"/>
              </w:rPr>
            </w:pPr>
            <w:r w:rsidRPr="004F26FE">
              <w:rPr>
                <w:rStyle w:val="Strong"/>
              </w:rPr>
              <w:t>Status register</w:t>
            </w:r>
            <w:r w:rsidRPr="004F26FE">
              <w:rPr>
                <w:rStyle w:val="Strong"/>
              </w:rPr>
              <w:fldChar w:fldCharType="begin"/>
            </w:r>
            <w:r w:rsidRPr="004F26FE">
              <w:rPr>
                <w:rStyle w:val="Strong"/>
              </w:rPr>
              <w:instrText xml:space="preserve"> XE "Status register" </w:instrText>
            </w:r>
            <w:r w:rsidRPr="004F26FE">
              <w:rPr>
                <w:rStyle w:val="Strong"/>
              </w:rPr>
              <w:fldChar w:fldCharType="end"/>
            </w:r>
          </w:p>
        </w:tc>
        <w:tc>
          <w:tcPr>
            <w:tcW w:w="537" w:type="dxa"/>
            <w:tcBorders>
              <w:top w:val="single" w:sz="4" w:space="0" w:color="auto"/>
              <w:bottom w:val="dashed" w:sz="4" w:space="0" w:color="auto"/>
            </w:tcBorders>
          </w:tcPr>
          <w:p w14:paraId="5DB87510" w14:textId="77777777" w:rsidR="00B94089" w:rsidRPr="00D948E6" w:rsidRDefault="00B94089" w:rsidP="00B94089">
            <w:pPr>
              <w:pStyle w:val="TABLE-cell"/>
              <w:jc w:val="center"/>
            </w:pPr>
          </w:p>
        </w:tc>
        <w:tc>
          <w:tcPr>
            <w:tcW w:w="537" w:type="dxa"/>
            <w:tcBorders>
              <w:top w:val="single" w:sz="4" w:space="0" w:color="auto"/>
              <w:bottom w:val="dashed" w:sz="4" w:space="0" w:color="auto"/>
            </w:tcBorders>
          </w:tcPr>
          <w:p w14:paraId="5DB87511" w14:textId="77777777" w:rsidR="00B94089" w:rsidRPr="00D948E6" w:rsidRDefault="00B94089" w:rsidP="00B94089">
            <w:pPr>
              <w:pStyle w:val="TABLE-cell"/>
              <w:jc w:val="center"/>
              <w:rPr>
                <w:i/>
                <w:iCs/>
              </w:rPr>
            </w:pPr>
          </w:p>
        </w:tc>
        <w:tc>
          <w:tcPr>
            <w:tcW w:w="537" w:type="dxa"/>
            <w:tcBorders>
              <w:top w:val="single" w:sz="4" w:space="0" w:color="auto"/>
              <w:bottom w:val="dashed" w:sz="4" w:space="0" w:color="auto"/>
            </w:tcBorders>
          </w:tcPr>
          <w:p w14:paraId="5DB87512" w14:textId="77777777" w:rsidR="00B94089" w:rsidRPr="00D948E6" w:rsidRDefault="00B94089" w:rsidP="00B94089">
            <w:pPr>
              <w:pStyle w:val="TABLE-cell"/>
              <w:jc w:val="center"/>
            </w:pPr>
          </w:p>
        </w:tc>
        <w:tc>
          <w:tcPr>
            <w:tcW w:w="537" w:type="dxa"/>
            <w:tcBorders>
              <w:top w:val="single" w:sz="4" w:space="0" w:color="auto"/>
              <w:bottom w:val="dashed" w:sz="4" w:space="0" w:color="auto"/>
            </w:tcBorders>
          </w:tcPr>
          <w:p w14:paraId="5DB87513" w14:textId="77777777" w:rsidR="00B94089" w:rsidRPr="00D948E6" w:rsidRDefault="00B94089" w:rsidP="00B94089">
            <w:pPr>
              <w:pStyle w:val="TABLE-cell"/>
              <w:jc w:val="center"/>
            </w:pPr>
          </w:p>
        </w:tc>
        <w:tc>
          <w:tcPr>
            <w:tcW w:w="537" w:type="dxa"/>
            <w:tcBorders>
              <w:top w:val="single" w:sz="4" w:space="0" w:color="auto"/>
              <w:bottom w:val="dashed" w:sz="4" w:space="0" w:color="auto"/>
            </w:tcBorders>
          </w:tcPr>
          <w:p w14:paraId="5DB87514" w14:textId="77777777" w:rsidR="00B94089" w:rsidRPr="00D948E6" w:rsidRDefault="00B94089" w:rsidP="00B94089">
            <w:pPr>
              <w:pStyle w:val="TABLE-cell"/>
              <w:jc w:val="center"/>
            </w:pPr>
          </w:p>
        </w:tc>
        <w:tc>
          <w:tcPr>
            <w:tcW w:w="537" w:type="dxa"/>
            <w:tcBorders>
              <w:top w:val="single" w:sz="4" w:space="0" w:color="auto"/>
              <w:bottom w:val="dashed" w:sz="4" w:space="0" w:color="auto"/>
              <w:right w:val="double" w:sz="4" w:space="0" w:color="auto"/>
            </w:tcBorders>
            <w:shd w:val="clear" w:color="auto" w:fill="DDDDDD"/>
          </w:tcPr>
          <w:p w14:paraId="5DB87515" w14:textId="77777777" w:rsidR="00B94089" w:rsidRPr="00D948E6" w:rsidRDefault="00B94089" w:rsidP="00B94089">
            <w:pPr>
              <w:pStyle w:val="TABLE-cell"/>
              <w:jc w:val="center"/>
            </w:pPr>
          </w:p>
        </w:tc>
      </w:tr>
      <w:tr w:rsidR="00B94089" w:rsidRPr="00D948E6" w14:paraId="5DB8751E" w14:textId="77777777" w:rsidTr="00270820">
        <w:trPr>
          <w:gridAfter w:val="1"/>
          <w:wAfter w:w="86" w:type="dxa"/>
          <w:cantSplit/>
          <w:jc w:val="center"/>
        </w:trPr>
        <w:tc>
          <w:tcPr>
            <w:tcW w:w="5848" w:type="dxa"/>
            <w:tcBorders>
              <w:top w:val="dashed" w:sz="4" w:space="0" w:color="auto"/>
              <w:left w:val="double" w:sz="4" w:space="0" w:color="auto"/>
              <w:bottom w:val="nil"/>
            </w:tcBorders>
          </w:tcPr>
          <w:p w14:paraId="5DB87517" w14:textId="77777777" w:rsidR="00B94089" w:rsidRPr="00D948E6" w:rsidRDefault="00B94089" w:rsidP="00B94089">
            <w:pPr>
              <w:pStyle w:val="TABLE-cell"/>
              <w:spacing w:before="40" w:after="40"/>
            </w:pPr>
            <w:r w:rsidRPr="00D948E6">
              <w:t>Status register (Status register 1 if several status registers are used)</w:t>
            </w:r>
          </w:p>
        </w:tc>
        <w:tc>
          <w:tcPr>
            <w:tcW w:w="537" w:type="dxa"/>
            <w:tcBorders>
              <w:top w:val="dashed" w:sz="4" w:space="0" w:color="auto"/>
              <w:bottom w:val="nil"/>
            </w:tcBorders>
          </w:tcPr>
          <w:p w14:paraId="5DB87518" w14:textId="77777777" w:rsidR="00B94089" w:rsidRPr="00D948E6" w:rsidRDefault="00B94089" w:rsidP="00B94089">
            <w:pPr>
              <w:pStyle w:val="TABLE-cell"/>
              <w:jc w:val="center"/>
            </w:pPr>
            <w:r w:rsidRPr="00D948E6">
              <w:t>0</w:t>
            </w:r>
          </w:p>
        </w:tc>
        <w:tc>
          <w:tcPr>
            <w:tcW w:w="537" w:type="dxa"/>
            <w:tcBorders>
              <w:top w:val="dashed" w:sz="4" w:space="0" w:color="auto"/>
              <w:bottom w:val="nil"/>
            </w:tcBorders>
          </w:tcPr>
          <w:p w14:paraId="5DB87519" w14:textId="77777777" w:rsidR="00B94089" w:rsidRPr="00D948E6" w:rsidRDefault="00B94089" w:rsidP="00B94089">
            <w:pPr>
              <w:pStyle w:val="TABLE-cell"/>
              <w:jc w:val="center"/>
              <w:rPr>
                <w:i/>
                <w:iCs/>
              </w:rPr>
            </w:pPr>
            <w:r w:rsidRPr="00D948E6">
              <w:rPr>
                <w:i/>
                <w:iCs/>
              </w:rPr>
              <w:t>b</w:t>
            </w:r>
          </w:p>
        </w:tc>
        <w:tc>
          <w:tcPr>
            <w:tcW w:w="537" w:type="dxa"/>
            <w:tcBorders>
              <w:top w:val="dashed" w:sz="4" w:space="0" w:color="auto"/>
              <w:bottom w:val="nil"/>
            </w:tcBorders>
          </w:tcPr>
          <w:p w14:paraId="5DB8751A" w14:textId="77777777" w:rsidR="00B94089" w:rsidRPr="00D948E6" w:rsidRDefault="00B94089" w:rsidP="00B94089">
            <w:pPr>
              <w:pStyle w:val="TABLE-cell"/>
              <w:jc w:val="center"/>
            </w:pPr>
            <w:r w:rsidRPr="00D948E6">
              <w:t>96</w:t>
            </w:r>
          </w:p>
        </w:tc>
        <w:tc>
          <w:tcPr>
            <w:tcW w:w="537" w:type="dxa"/>
            <w:tcBorders>
              <w:top w:val="dashed" w:sz="4" w:space="0" w:color="auto"/>
              <w:bottom w:val="nil"/>
            </w:tcBorders>
          </w:tcPr>
          <w:p w14:paraId="5DB8751B" w14:textId="77777777" w:rsidR="00B94089" w:rsidRPr="00D948E6" w:rsidRDefault="00B94089" w:rsidP="00B94089">
            <w:pPr>
              <w:pStyle w:val="TABLE-cell"/>
              <w:jc w:val="center"/>
            </w:pPr>
            <w:r w:rsidRPr="00D948E6">
              <w:t>10</w:t>
            </w:r>
          </w:p>
        </w:tc>
        <w:tc>
          <w:tcPr>
            <w:tcW w:w="537" w:type="dxa"/>
            <w:tcBorders>
              <w:top w:val="dashed" w:sz="4" w:space="0" w:color="auto"/>
              <w:bottom w:val="nil"/>
            </w:tcBorders>
          </w:tcPr>
          <w:p w14:paraId="5DB8751C" w14:textId="77777777" w:rsidR="00B94089" w:rsidRPr="00D948E6" w:rsidRDefault="00B94089" w:rsidP="00B94089">
            <w:pPr>
              <w:pStyle w:val="TABLE-cell"/>
              <w:jc w:val="center"/>
            </w:pPr>
            <w:r w:rsidRPr="00D948E6">
              <w:t>1</w:t>
            </w:r>
          </w:p>
        </w:tc>
        <w:tc>
          <w:tcPr>
            <w:tcW w:w="537" w:type="dxa"/>
            <w:tcBorders>
              <w:top w:val="dashed" w:sz="4" w:space="0" w:color="auto"/>
              <w:bottom w:val="nil"/>
              <w:right w:val="double" w:sz="4" w:space="0" w:color="auto"/>
            </w:tcBorders>
            <w:shd w:val="clear" w:color="auto" w:fill="DDDDDD"/>
          </w:tcPr>
          <w:p w14:paraId="5DB8751D" w14:textId="77777777" w:rsidR="00B94089" w:rsidRPr="00D948E6" w:rsidRDefault="00B94089" w:rsidP="00B94089">
            <w:pPr>
              <w:pStyle w:val="TABLE-cell"/>
              <w:jc w:val="center"/>
            </w:pPr>
          </w:p>
        </w:tc>
      </w:tr>
      <w:tr w:rsidR="00B94089" w:rsidRPr="00D948E6" w14:paraId="5DB87526" w14:textId="77777777" w:rsidTr="00270820">
        <w:trPr>
          <w:gridAfter w:val="1"/>
          <w:wAfter w:w="86" w:type="dxa"/>
          <w:cantSplit/>
          <w:jc w:val="center"/>
        </w:trPr>
        <w:tc>
          <w:tcPr>
            <w:tcW w:w="5848" w:type="dxa"/>
            <w:tcBorders>
              <w:top w:val="nil"/>
              <w:left w:val="double" w:sz="4" w:space="0" w:color="auto"/>
              <w:bottom w:val="nil"/>
            </w:tcBorders>
          </w:tcPr>
          <w:p w14:paraId="5DB8751F" w14:textId="77777777" w:rsidR="00B94089" w:rsidRPr="00D948E6" w:rsidRDefault="00B94089" w:rsidP="00B94089">
            <w:pPr>
              <w:pStyle w:val="TABLE-cell"/>
              <w:spacing w:before="40" w:after="40"/>
            </w:pPr>
            <w:r w:rsidRPr="00D948E6">
              <w:t>Status register 2</w:t>
            </w:r>
          </w:p>
        </w:tc>
        <w:tc>
          <w:tcPr>
            <w:tcW w:w="537" w:type="dxa"/>
            <w:tcBorders>
              <w:top w:val="nil"/>
              <w:bottom w:val="nil"/>
            </w:tcBorders>
          </w:tcPr>
          <w:p w14:paraId="5DB87520" w14:textId="77777777" w:rsidR="00B94089" w:rsidRPr="00D948E6" w:rsidRDefault="00B94089" w:rsidP="00B94089">
            <w:pPr>
              <w:pStyle w:val="TABLE-cell"/>
              <w:jc w:val="center"/>
            </w:pPr>
            <w:r w:rsidRPr="00D948E6">
              <w:t>0</w:t>
            </w:r>
          </w:p>
        </w:tc>
        <w:tc>
          <w:tcPr>
            <w:tcW w:w="537" w:type="dxa"/>
            <w:tcBorders>
              <w:top w:val="nil"/>
              <w:bottom w:val="nil"/>
            </w:tcBorders>
          </w:tcPr>
          <w:p w14:paraId="5DB87521" w14:textId="77777777" w:rsidR="00B94089" w:rsidRPr="00D948E6" w:rsidRDefault="00B94089" w:rsidP="00B94089">
            <w:pPr>
              <w:pStyle w:val="TABLE-cell"/>
              <w:jc w:val="center"/>
              <w:rPr>
                <w:i/>
                <w:iCs/>
              </w:rPr>
            </w:pPr>
            <w:r w:rsidRPr="00D948E6">
              <w:rPr>
                <w:i/>
                <w:iCs/>
              </w:rPr>
              <w:t>b</w:t>
            </w:r>
          </w:p>
        </w:tc>
        <w:tc>
          <w:tcPr>
            <w:tcW w:w="537" w:type="dxa"/>
            <w:tcBorders>
              <w:top w:val="nil"/>
              <w:bottom w:val="nil"/>
            </w:tcBorders>
          </w:tcPr>
          <w:p w14:paraId="5DB87522" w14:textId="77777777" w:rsidR="00B94089" w:rsidRPr="00D948E6" w:rsidRDefault="00B94089" w:rsidP="00B94089">
            <w:pPr>
              <w:pStyle w:val="TABLE-cell"/>
              <w:jc w:val="center"/>
            </w:pPr>
            <w:r w:rsidRPr="00D948E6">
              <w:t>96</w:t>
            </w:r>
          </w:p>
        </w:tc>
        <w:tc>
          <w:tcPr>
            <w:tcW w:w="537" w:type="dxa"/>
            <w:tcBorders>
              <w:top w:val="nil"/>
              <w:bottom w:val="nil"/>
            </w:tcBorders>
          </w:tcPr>
          <w:p w14:paraId="5DB87523" w14:textId="77777777" w:rsidR="00B94089" w:rsidRPr="00D948E6" w:rsidRDefault="00B94089" w:rsidP="00B94089">
            <w:pPr>
              <w:pStyle w:val="TABLE-cell"/>
              <w:jc w:val="center"/>
            </w:pPr>
            <w:r w:rsidRPr="00D948E6">
              <w:t>10</w:t>
            </w:r>
          </w:p>
        </w:tc>
        <w:tc>
          <w:tcPr>
            <w:tcW w:w="537" w:type="dxa"/>
            <w:tcBorders>
              <w:top w:val="nil"/>
              <w:bottom w:val="nil"/>
            </w:tcBorders>
          </w:tcPr>
          <w:p w14:paraId="5DB87524" w14:textId="77777777" w:rsidR="00B94089" w:rsidRPr="00D948E6" w:rsidRDefault="00B94089" w:rsidP="00B94089">
            <w:pPr>
              <w:pStyle w:val="TABLE-cell"/>
              <w:jc w:val="center"/>
            </w:pPr>
            <w:r w:rsidRPr="00D948E6">
              <w:t>2</w:t>
            </w:r>
          </w:p>
        </w:tc>
        <w:tc>
          <w:tcPr>
            <w:tcW w:w="537" w:type="dxa"/>
            <w:tcBorders>
              <w:top w:val="nil"/>
              <w:bottom w:val="nil"/>
              <w:right w:val="double" w:sz="4" w:space="0" w:color="auto"/>
            </w:tcBorders>
            <w:shd w:val="clear" w:color="auto" w:fill="DDDDDD"/>
          </w:tcPr>
          <w:p w14:paraId="5DB87525" w14:textId="77777777" w:rsidR="00B94089" w:rsidRPr="00D948E6" w:rsidRDefault="00B94089" w:rsidP="00B94089">
            <w:pPr>
              <w:pStyle w:val="TABLE-cell"/>
              <w:jc w:val="center"/>
            </w:pPr>
          </w:p>
        </w:tc>
      </w:tr>
      <w:tr w:rsidR="00B94089" w:rsidRPr="00D948E6" w14:paraId="5DB8752E" w14:textId="77777777" w:rsidTr="00270820">
        <w:trPr>
          <w:gridAfter w:val="1"/>
          <w:wAfter w:w="86" w:type="dxa"/>
          <w:cantSplit/>
          <w:jc w:val="center"/>
        </w:trPr>
        <w:tc>
          <w:tcPr>
            <w:tcW w:w="5848" w:type="dxa"/>
            <w:tcBorders>
              <w:top w:val="nil"/>
              <w:left w:val="double" w:sz="4" w:space="0" w:color="auto"/>
              <w:bottom w:val="nil"/>
            </w:tcBorders>
          </w:tcPr>
          <w:p w14:paraId="5DB87527" w14:textId="77777777" w:rsidR="00B94089" w:rsidRPr="00D948E6" w:rsidRDefault="00B94089" w:rsidP="00B94089">
            <w:pPr>
              <w:pStyle w:val="TABLE-cell"/>
              <w:spacing w:before="40" w:after="40"/>
            </w:pPr>
            <w:r w:rsidRPr="00D948E6">
              <w:t>…</w:t>
            </w:r>
          </w:p>
        </w:tc>
        <w:tc>
          <w:tcPr>
            <w:tcW w:w="537" w:type="dxa"/>
            <w:tcBorders>
              <w:top w:val="nil"/>
              <w:bottom w:val="nil"/>
            </w:tcBorders>
          </w:tcPr>
          <w:p w14:paraId="5DB87528" w14:textId="77777777" w:rsidR="00B94089" w:rsidRPr="00D948E6" w:rsidRDefault="00B94089" w:rsidP="00B94089">
            <w:pPr>
              <w:pStyle w:val="TABLE-cell"/>
              <w:jc w:val="center"/>
            </w:pPr>
            <w:r w:rsidRPr="00D948E6">
              <w:t>0</w:t>
            </w:r>
          </w:p>
        </w:tc>
        <w:tc>
          <w:tcPr>
            <w:tcW w:w="537" w:type="dxa"/>
            <w:tcBorders>
              <w:top w:val="nil"/>
              <w:bottom w:val="nil"/>
            </w:tcBorders>
          </w:tcPr>
          <w:p w14:paraId="5DB87529" w14:textId="77777777" w:rsidR="00B94089" w:rsidRPr="00D948E6" w:rsidRDefault="00B94089" w:rsidP="00B94089">
            <w:pPr>
              <w:pStyle w:val="TABLE-cell"/>
              <w:jc w:val="center"/>
              <w:rPr>
                <w:i/>
                <w:iCs/>
              </w:rPr>
            </w:pPr>
            <w:r w:rsidRPr="00D948E6">
              <w:rPr>
                <w:i/>
                <w:iCs/>
              </w:rPr>
              <w:t>b</w:t>
            </w:r>
          </w:p>
        </w:tc>
        <w:tc>
          <w:tcPr>
            <w:tcW w:w="537" w:type="dxa"/>
            <w:tcBorders>
              <w:top w:val="nil"/>
              <w:bottom w:val="nil"/>
            </w:tcBorders>
          </w:tcPr>
          <w:p w14:paraId="5DB8752A" w14:textId="77777777" w:rsidR="00B94089" w:rsidRPr="00D948E6" w:rsidRDefault="00B94089" w:rsidP="00B94089">
            <w:pPr>
              <w:pStyle w:val="TABLE-cell"/>
              <w:jc w:val="center"/>
            </w:pPr>
            <w:r w:rsidRPr="00D948E6">
              <w:t>96</w:t>
            </w:r>
          </w:p>
        </w:tc>
        <w:tc>
          <w:tcPr>
            <w:tcW w:w="537" w:type="dxa"/>
            <w:tcBorders>
              <w:top w:val="nil"/>
              <w:bottom w:val="nil"/>
            </w:tcBorders>
          </w:tcPr>
          <w:p w14:paraId="5DB8752B" w14:textId="77777777" w:rsidR="00B94089" w:rsidRPr="00D948E6" w:rsidRDefault="00B94089" w:rsidP="00B94089">
            <w:pPr>
              <w:pStyle w:val="TABLE-cell"/>
              <w:jc w:val="center"/>
            </w:pPr>
            <w:r w:rsidRPr="00D948E6">
              <w:t>10</w:t>
            </w:r>
          </w:p>
        </w:tc>
        <w:tc>
          <w:tcPr>
            <w:tcW w:w="537" w:type="dxa"/>
            <w:tcBorders>
              <w:top w:val="nil"/>
              <w:bottom w:val="nil"/>
            </w:tcBorders>
          </w:tcPr>
          <w:p w14:paraId="5DB8752C" w14:textId="77777777" w:rsidR="00B94089" w:rsidRPr="00D948E6" w:rsidRDefault="00B94089" w:rsidP="00B94089">
            <w:pPr>
              <w:pStyle w:val="TABLE-cell"/>
              <w:jc w:val="center"/>
            </w:pPr>
            <w:r w:rsidRPr="00D948E6">
              <w:t>…</w:t>
            </w:r>
          </w:p>
        </w:tc>
        <w:tc>
          <w:tcPr>
            <w:tcW w:w="537" w:type="dxa"/>
            <w:tcBorders>
              <w:top w:val="nil"/>
              <w:bottom w:val="nil"/>
              <w:right w:val="double" w:sz="4" w:space="0" w:color="auto"/>
            </w:tcBorders>
            <w:shd w:val="clear" w:color="auto" w:fill="DDDDDD"/>
          </w:tcPr>
          <w:p w14:paraId="5DB8752D" w14:textId="77777777" w:rsidR="00B94089" w:rsidRPr="00D948E6" w:rsidRDefault="00B94089" w:rsidP="00B94089">
            <w:pPr>
              <w:pStyle w:val="TABLE-cell"/>
              <w:jc w:val="center"/>
            </w:pPr>
          </w:p>
        </w:tc>
      </w:tr>
      <w:tr w:rsidR="00B94089" w:rsidRPr="00D948E6" w14:paraId="5DB87536" w14:textId="77777777" w:rsidTr="00270820">
        <w:trPr>
          <w:gridAfter w:val="1"/>
          <w:wAfter w:w="86" w:type="dxa"/>
          <w:cantSplit/>
          <w:jc w:val="center"/>
        </w:trPr>
        <w:tc>
          <w:tcPr>
            <w:tcW w:w="5848" w:type="dxa"/>
            <w:tcBorders>
              <w:top w:val="nil"/>
              <w:left w:val="double" w:sz="4" w:space="0" w:color="auto"/>
              <w:bottom w:val="single" w:sz="4" w:space="0" w:color="auto"/>
            </w:tcBorders>
          </w:tcPr>
          <w:p w14:paraId="5DB8752F" w14:textId="77777777" w:rsidR="00B94089" w:rsidRPr="00D948E6" w:rsidRDefault="00B94089" w:rsidP="00B94089">
            <w:pPr>
              <w:pStyle w:val="TABLE-cell"/>
              <w:spacing w:before="40" w:after="40"/>
            </w:pPr>
            <w:r w:rsidRPr="00D948E6">
              <w:t>Status register 10</w:t>
            </w:r>
          </w:p>
        </w:tc>
        <w:tc>
          <w:tcPr>
            <w:tcW w:w="537" w:type="dxa"/>
            <w:tcBorders>
              <w:top w:val="nil"/>
              <w:bottom w:val="single" w:sz="4" w:space="0" w:color="auto"/>
            </w:tcBorders>
          </w:tcPr>
          <w:p w14:paraId="5DB87530" w14:textId="77777777" w:rsidR="00B94089" w:rsidRPr="00D948E6" w:rsidRDefault="00B94089" w:rsidP="00B94089">
            <w:pPr>
              <w:pStyle w:val="TABLE-cell"/>
              <w:jc w:val="center"/>
            </w:pPr>
            <w:r w:rsidRPr="00D948E6">
              <w:t>0</w:t>
            </w:r>
          </w:p>
        </w:tc>
        <w:tc>
          <w:tcPr>
            <w:tcW w:w="537" w:type="dxa"/>
            <w:tcBorders>
              <w:top w:val="nil"/>
              <w:bottom w:val="single" w:sz="4" w:space="0" w:color="auto"/>
            </w:tcBorders>
          </w:tcPr>
          <w:p w14:paraId="5DB87531" w14:textId="77777777" w:rsidR="00B94089" w:rsidRPr="00D948E6" w:rsidRDefault="00B94089" w:rsidP="00B94089">
            <w:pPr>
              <w:pStyle w:val="TABLE-cell"/>
              <w:jc w:val="center"/>
              <w:rPr>
                <w:i/>
                <w:iCs/>
              </w:rPr>
            </w:pPr>
            <w:r w:rsidRPr="00D948E6">
              <w:rPr>
                <w:i/>
                <w:iCs/>
              </w:rPr>
              <w:t>b</w:t>
            </w:r>
          </w:p>
        </w:tc>
        <w:tc>
          <w:tcPr>
            <w:tcW w:w="537" w:type="dxa"/>
            <w:tcBorders>
              <w:top w:val="nil"/>
              <w:bottom w:val="single" w:sz="4" w:space="0" w:color="auto"/>
            </w:tcBorders>
          </w:tcPr>
          <w:p w14:paraId="5DB87532" w14:textId="77777777" w:rsidR="00B94089" w:rsidRPr="00D948E6" w:rsidRDefault="00B94089" w:rsidP="00B94089">
            <w:pPr>
              <w:pStyle w:val="TABLE-cell"/>
              <w:jc w:val="center"/>
            </w:pPr>
            <w:r w:rsidRPr="00D948E6">
              <w:t>96</w:t>
            </w:r>
          </w:p>
        </w:tc>
        <w:tc>
          <w:tcPr>
            <w:tcW w:w="537" w:type="dxa"/>
            <w:tcBorders>
              <w:top w:val="nil"/>
              <w:bottom w:val="single" w:sz="4" w:space="0" w:color="auto"/>
            </w:tcBorders>
          </w:tcPr>
          <w:p w14:paraId="5DB87533" w14:textId="77777777" w:rsidR="00B94089" w:rsidRPr="00D948E6" w:rsidRDefault="00B94089" w:rsidP="00B94089">
            <w:pPr>
              <w:pStyle w:val="TABLE-cell"/>
              <w:jc w:val="center"/>
            </w:pPr>
            <w:r w:rsidRPr="00D948E6">
              <w:t>10</w:t>
            </w:r>
          </w:p>
        </w:tc>
        <w:tc>
          <w:tcPr>
            <w:tcW w:w="537" w:type="dxa"/>
            <w:tcBorders>
              <w:top w:val="nil"/>
              <w:bottom w:val="single" w:sz="4" w:space="0" w:color="auto"/>
            </w:tcBorders>
          </w:tcPr>
          <w:p w14:paraId="5DB87534" w14:textId="77777777" w:rsidR="00B94089" w:rsidRPr="00D948E6" w:rsidRDefault="00B94089" w:rsidP="00B94089">
            <w:pPr>
              <w:pStyle w:val="TABLE-cell"/>
              <w:jc w:val="center"/>
            </w:pPr>
            <w:r w:rsidRPr="00D948E6">
              <w:t>10</w:t>
            </w:r>
          </w:p>
        </w:tc>
        <w:tc>
          <w:tcPr>
            <w:tcW w:w="537" w:type="dxa"/>
            <w:tcBorders>
              <w:top w:val="nil"/>
              <w:bottom w:val="single" w:sz="4" w:space="0" w:color="auto"/>
              <w:right w:val="double" w:sz="4" w:space="0" w:color="auto"/>
            </w:tcBorders>
            <w:shd w:val="clear" w:color="auto" w:fill="DDDDDD"/>
          </w:tcPr>
          <w:p w14:paraId="5DB87535" w14:textId="77777777" w:rsidR="00B94089" w:rsidRPr="00D948E6" w:rsidRDefault="00B94089" w:rsidP="00B94089">
            <w:pPr>
              <w:pStyle w:val="TABLE-cell"/>
              <w:jc w:val="center"/>
            </w:pPr>
          </w:p>
        </w:tc>
      </w:tr>
      <w:tr w:rsidR="00B94089" w:rsidRPr="00D948E6" w14:paraId="5DB8753E" w14:textId="77777777" w:rsidTr="00270820">
        <w:trPr>
          <w:gridAfter w:val="1"/>
          <w:wAfter w:w="86" w:type="dxa"/>
          <w:cantSplit/>
          <w:jc w:val="center"/>
        </w:trPr>
        <w:tc>
          <w:tcPr>
            <w:tcW w:w="5848" w:type="dxa"/>
            <w:tcBorders>
              <w:top w:val="single" w:sz="4" w:space="0" w:color="auto"/>
              <w:left w:val="double" w:sz="4" w:space="0" w:color="auto"/>
              <w:bottom w:val="dashed" w:sz="4" w:space="0" w:color="auto"/>
            </w:tcBorders>
          </w:tcPr>
          <w:p w14:paraId="5DB87537" w14:textId="77777777" w:rsidR="00B94089" w:rsidRPr="004F26FE" w:rsidRDefault="00B94089" w:rsidP="00B94089">
            <w:pPr>
              <w:pStyle w:val="TABLE-cell"/>
              <w:spacing w:before="40" w:after="40"/>
              <w:rPr>
                <w:rStyle w:val="Strong"/>
              </w:rPr>
            </w:pPr>
            <w:r w:rsidRPr="004F26FE">
              <w:rPr>
                <w:rStyle w:val="Strong"/>
              </w:rPr>
              <w:t>Event code</w:t>
            </w:r>
            <w:r w:rsidRPr="004F26FE">
              <w:rPr>
                <w:rStyle w:val="Strong"/>
              </w:rPr>
              <w:fldChar w:fldCharType="begin"/>
            </w:r>
            <w:r w:rsidRPr="004F26FE">
              <w:rPr>
                <w:rStyle w:val="Strong"/>
              </w:rPr>
              <w:instrText xml:space="preserve"> XE "Event code" </w:instrText>
            </w:r>
            <w:r w:rsidRPr="004F26FE">
              <w:rPr>
                <w:rStyle w:val="Strong"/>
              </w:rPr>
              <w:fldChar w:fldCharType="end"/>
            </w:r>
          </w:p>
        </w:tc>
        <w:tc>
          <w:tcPr>
            <w:tcW w:w="537" w:type="dxa"/>
            <w:tcBorders>
              <w:top w:val="single" w:sz="4" w:space="0" w:color="auto"/>
              <w:bottom w:val="dashed" w:sz="4" w:space="0" w:color="auto"/>
            </w:tcBorders>
          </w:tcPr>
          <w:p w14:paraId="5DB87538" w14:textId="77777777" w:rsidR="00B94089" w:rsidRPr="00D948E6" w:rsidRDefault="00B94089" w:rsidP="00B94089">
            <w:pPr>
              <w:pStyle w:val="TABLE-cell"/>
              <w:jc w:val="center"/>
            </w:pPr>
          </w:p>
        </w:tc>
        <w:tc>
          <w:tcPr>
            <w:tcW w:w="537" w:type="dxa"/>
            <w:tcBorders>
              <w:top w:val="single" w:sz="4" w:space="0" w:color="auto"/>
              <w:bottom w:val="dashed" w:sz="4" w:space="0" w:color="auto"/>
            </w:tcBorders>
          </w:tcPr>
          <w:p w14:paraId="5DB87539" w14:textId="77777777" w:rsidR="00B94089" w:rsidRPr="00D948E6" w:rsidRDefault="00B94089" w:rsidP="00B94089">
            <w:pPr>
              <w:pStyle w:val="TABLE-cell"/>
              <w:jc w:val="center"/>
              <w:rPr>
                <w:i/>
                <w:iCs/>
              </w:rPr>
            </w:pPr>
          </w:p>
        </w:tc>
        <w:tc>
          <w:tcPr>
            <w:tcW w:w="537" w:type="dxa"/>
            <w:tcBorders>
              <w:top w:val="single" w:sz="4" w:space="0" w:color="auto"/>
              <w:bottom w:val="dashed" w:sz="4" w:space="0" w:color="auto"/>
            </w:tcBorders>
          </w:tcPr>
          <w:p w14:paraId="5DB8753A" w14:textId="77777777" w:rsidR="00B94089" w:rsidRPr="00D948E6" w:rsidRDefault="00B94089" w:rsidP="00B94089">
            <w:pPr>
              <w:pStyle w:val="TABLE-cell"/>
              <w:jc w:val="center"/>
            </w:pPr>
          </w:p>
        </w:tc>
        <w:tc>
          <w:tcPr>
            <w:tcW w:w="537" w:type="dxa"/>
            <w:tcBorders>
              <w:top w:val="single" w:sz="4" w:space="0" w:color="auto"/>
              <w:bottom w:val="dashed" w:sz="4" w:space="0" w:color="auto"/>
            </w:tcBorders>
          </w:tcPr>
          <w:p w14:paraId="5DB8753B" w14:textId="77777777" w:rsidR="00B94089" w:rsidRPr="00D948E6" w:rsidRDefault="00B94089" w:rsidP="00B94089">
            <w:pPr>
              <w:pStyle w:val="TABLE-cell"/>
              <w:jc w:val="center"/>
            </w:pPr>
          </w:p>
        </w:tc>
        <w:tc>
          <w:tcPr>
            <w:tcW w:w="537" w:type="dxa"/>
            <w:tcBorders>
              <w:top w:val="single" w:sz="4" w:space="0" w:color="auto"/>
              <w:bottom w:val="dashed" w:sz="4" w:space="0" w:color="auto"/>
            </w:tcBorders>
          </w:tcPr>
          <w:p w14:paraId="5DB8753C" w14:textId="77777777" w:rsidR="00B94089" w:rsidRPr="00D948E6" w:rsidRDefault="00B94089" w:rsidP="00B94089">
            <w:pPr>
              <w:pStyle w:val="TABLE-cell"/>
              <w:jc w:val="center"/>
            </w:pPr>
          </w:p>
        </w:tc>
        <w:tc>
          <w:tcPr>
            <w:tcW w:w="537" w:type="dxa"/>
            <w:tcBorders>
              <w:top w:val="single" w:sz="4" w:space="0" w:color="auto"/>
              <w:bottom w:val="dashed" w:sz="4" w:space="0" w:color="auto"/>
              <w:right w:val="double" w:sz="4" w:space="0" w:color="auto"/>
            </w:tcBorders>
            <w:shd w:val="clear" w:color="auto" w:fill="DDDDDD"/>
          </w:tcPr>
          <w:p w14:paraId="5DB8753D" w14:textId="77777777" w:rsidR="00B94089" w:rsidRPr="00D948E6" w:rsidRDefault="00B94089" w:rsidP="00B94089">
            <w:pPr>
              <w:pStyle w:val="TABLE-cell"/>
              <w:jc w:val="center"/>
            </w:pPr>
          </w:p>
        </w:tc>
      </w:tr>
      <w:tr w:rsidR="00B94089" w:rsidRPr="00D948E6" w14:paraId="5DB87546" w14:textId="77777777" w:rsidTr="00270820">
        <w:trPr>
          <w:gridAfter w:val="1"/>
          <w:wAfter w:w="86" w:type="dxa"/>
          <w:cantSplit/>
          <w:jc w:val="center"/>
        </w:trPr>
        <w:tc>
          <w:tcPr>
            <w:tcW w:w="5848" w:type="dxa"/>
            <w:tcBorders>
              <w:top w:val="dashed" w:sz="4" w:space="0" w:color="auto"/>
              <w:left w:val="double" w:sz="4" w:space="0" w:color="auto"/>
              <w:bottom w:val="nil"/>
            </w:tcBorders>
          </w:tcPr>
          <w:p w14:paraId="5DB8753F" w14:textId="77777777" w:rsidR="00B94089" w:rsidRPr="00D948E6" w:rsidRDefault="00B94089" w:rsidP="00B94089">
            <w:pPr>
              <w:pStyle w:val="TABLE-cell"/>
              <w:spacing w:before="40" w:after="40"/>
            </w:pPr>
            <w:r w:rsidRPr="00D948E6">
              <w:t>Event code objects # 1…#100</w:t>
            </w:r>
          </w:p>
        </w:tc>
        <w:tc>
          <w:tcPr>
            <w:tcW w:w="537" w:type="dxa"/>
            <w:tcBorders>
              <w:top w:val="dashed" w:sz="4" w:space="0" w:color="auto"/>
              <w:bottom w:val="nil"/>
            </w:tcBorders>
          </w:tcPr>
          <w:p w14:paraId="5DB87540" w14:textId="77777777" w:rsidR="00B94089" w:rsidRPr="00D948E6" w:rsidRDefault="00B94089" w:rsidP="00B94089">
            <w:pPr>
              <w:pStyle w:val="TABLE-cell"/>
              <w:jc w:val="center"/>
            </w:pPr>
            <w:r w:rsidRPr="00D948E6">
              <w:t>0</w:t>
            </w:r>
          </w:p>
        </w:tc>
        <w:tc>
          <w:tcPr>
            <w:tcW w:w="537" w:type="dxa"/>
            <w:tcBorders>
              <w:top w:val="dashed" w:sz="4" w:space="0" w:color="auto"/>
              <w:bottom w:val="nil"/>
            </w:tcBorders>
          </w:tcPr>
          <w:p w14:paraId="5DB87541" w14:textId="77777777" w:rsidR="00B94089" w:rsidRPr="00D948E6" w:rsidRDefault="00B94089" w:rsidP="00B94089">
            <w:pPr>
              <w:pStyle w:val="TABLE-cell"/>
              <w:jc w:val="center"/>
              <w:rPr>
                <w:i/>
                <w:iCs/>
              </w:rPr>
            </w:pPr>
            <w:r w:rsidRPr="00D948E6">
              <w:rPr>
                <w:i/>
                <w:iCs/>
              </w:rPr>
              <w:t>b</w:t>
            </w:r>
          </w:p>
        </w:tc>
        <w:tc>
          <w:tcPr>
            <w:tcW w:w="537" w:type="dxa"/>
            <w:tcBorders>
              <w:top w:val="dashed" w:sz="4" w:space="0" w:color="auto"/>
              <w:bottom w:val="nil"/>
            </w:tcBorders>
          </w:tcPr>
          <w:p w14:paraId="5DB87542" w14:textId="77777777" w:rsidR="00B94089" w:rsidRPr="00D948E6" w:rsidRDefault="00B94089" w:rsidP="00B94089">
            <w:pPr>
              <w:pStyle w:val="TABLE-cell"/>
              <w:jc w:val="center"/>
            </w:pPr>
            <w:r w:rsidRPr="00D948E6">
              <w:t>96</w:t>
            </w:r>
          </w:p>
        </w:tc>
        <w:tc>
          <w:tcPr>
            <w:tcW w:w="537" w:type="dxa"/>
            <w:tcBorders>
              <w:top w:val="dashed" w:sz="4" w:space="0" w:color="auto"/>
              <w:bottom w:val="nil"/>
            </w:tcBorders>
          </w:tcPr>
          <w:p w14:paraId="5DB87543" w14:textId="77777777" w:rsidR="00B94089" w:rsidRPr="00D948E6" w:rsidRDefault="00B94089" w:rsidP="00B94089">
            <w:pPr>
              <w:pStyle w:val="TABLE-cell"/>
              <w:jc w:val="center"/>
            </w:pPr>
            <w:r w:rsidRPr="00D948E6">
              <w:t>11</w:t>
            </w:r>
          </w:p>
        </w:tc>
        <w:tc>
          <w:tcPr>
            <w:tcW w:w="537" w:type="dxa"/>
            <w:tcBorders>
              <w:top w:val="dashed" w:sz="4" w:space="0" w:color="auto"/>
              <w:bottom w:val="nil"/>
            </w:tcBorders>
          </w:tcPr>
          <w:p w14:paraId="5DB87544" w14:textId="77777777" w:rsidR="00B94089" w:rsidRPr="00D948E6" w:rsidRDefault="00B94089" w:rsidP="00B94089">
            <w:pPr>
              <w:pStyle w:val="TABLE-cell"/>
              <w:jc w:val="center"/>
            </w:pPr>
            <w:r w:rsidRPr="00D948E6">
              <w:t>0…</w:t>
            </w:r>
            <w:r w:rsidRPr="00D948E6">
              <w:br/>
              <w:t>99</w:t>
            </w:r>
          </w:p>
        </w:tc>
        <w:tc>
          <w:tcPr>
            <w:tcW w:w="537" w:type="dxa"/>
            <w:tcBorders>
              <w:top w:val="dashed" w:sz="4" w:space="0" w:color="auto"/>
              <w:bottom w:val="nil"/>
              <w:right w:val="double" w:sz="4" w:space="0" w:color="auto"/>
            </w:tcBorders>
            <w:shd w:val="clear" w:color="auto" w:fill="DDDDDD"/>
          </w:tcPr>
          <w:p w14:paraId="5DB87545" w14:textId="77777777" w:rsidR="00B94089" w:rsidRPr="00D948E6" w:rsidRDefault="00B94089" w:rsidP="00B94089">
            <w:pPr>
              <w:pStyle w:val="TABLE-cell"/>
              <w:jc w:val="center"/>
            </w:pPr>
          </w:p>
        </w:tc>
      </w:tr>
      <w:tr w:rsidR="00B94089" w:rsidRPr="00D948E6" w14:paraId="5DB8754E" w14:textId="77777777" w:rsidTr="00270820">
        <w:trPr>
          <w:gridAfter w:val="1"/>
          <w:wAfter w:w="86" w:type="dxa"/>
          <w:cantSplit/>
          <w:jc w:val="center"/>
        </w:trPr>
        <w:tc>
          <w:tcPr>
            <w:tcW w:w="5848" w:type="dxa"/>
            <w:tcBorders>
              <w:top w:val="single" w:sz="4" w:space="0" w:color="auto"/>
              <w:left w:val="double" w:sz="4" w:space="0" w:color="auto"/>
              <w:bottom w:val="dashed" w:sz="4" w:space="0" w:color="auto"/>
            </w:tcBorders>
          </w:tcPr>
          <w:p w14:paraId="5DB87547" w14:textId="77777777" w:rsidR="00B94089" w:rsidRPr="004F26FE" w:rsidRDefault="00B94089" w:rsidP="00B94089">
            <w:pPr>
              <w:pStyle w:val="TABLE-cell"/>
              <w:spacing w:before="40" w:after="40"/>
              <w:rPr>
                <w:rStyle w:val="Strong"/>
              </w:rPr>
            </w:pPr>
            <w:r w:rsidRPr="004F26FE">
              <w:rPr>
                <w:rStyle w:val="Strong"/>
              </w:rPr>
              <w:t>Communication port</w:t>
            </w:r>
            <w:r w:rsidRPr="004F26FE">
              <w:rPr>
                <w:rStyle w:val="Strong"/>
              </w:rPr>
              <w:fldChar w:fldCharType="begin"/>
            </w:r>
            <w:r w:rsidRPr="004F26FE">
              <w:rPr>
                <w:rStyle w:val="Strong"/>
              </w:rPr>
              <w:instrText xml:space="preserve"> XE "Communication port" </w:instrText>
            </w:r>
            <w:r w:rsidRPr="004F26FE">
              <w:rPr>
                <w:rStyle w:val="Strong"/>
              </w:rPr>
              <w:fldChar w:fldCharType="end"/>
            </w:r>
            <w:r w:rsidRPr="004F26FE">
              <w:rPr>
                <w:rStyle w:val="Strong"/>
              </w:rPr>
              <w:t xml:space="preserve"> log parameters</w:t>
            </w:r>
          </w:p>
        </w:tc>
        <w:tc>
          <w:tcPr>
            <w:tcW w:w="537" w:type="dxa"/>
            <w:tcBorders>
              <w:top w:val="single" w:sz="4" w:space="0" w:color="auto"/>
              <w:bottom w:val="dashed" w:sz="4" w:space="0" w:color="auto"/>
            </w:tcBorders>
          </w:tcPr>
          <w:p w14:paraId="5DB87548" w14:textId="77777777" w:rsidR="00B94089" w:rsidRPr="00D948E6" w:rsidRDefault="00B94089" w:rsidP="00B94089">
            <w:pPr>
              <w:pStyle w:val="TABLE-cell"/>
              <w:jc w:val="center"/>
            </w:pPr>
          </w:p>
        </w:tc>
        <w:tc>
          <w:tcPr>
            <w:tcW w:w="537" w:type="dxa"/>
            <w:tcBorders>
              <w:top w:val="single" w:sz="4" w:space="0" w:color="auto"/>
              <w:bottom w:val="dashed" w:sz="4" w:space="0" w:color="auto"/>
            </w:tcBorders>
          </w:tcPr>
          <w:p w14:paraId="5DB87549" w14:textId="77777777" w:rsidR="00B94089" w:rsidRPr="00D948E6" w:rsidRDefault="00B94089" w:rsidP="00B94089">
            <w:pPr>
              <w:pStyle w:val="TABLE-cell"/>
              <w:jc w:val="center"/>
            </w:pPr>
          </w:p>
        </w:tc>
        <w:tc>
          <w:tcPr>
            <w:tcW w:w="537" w:type="dxa"/>
            <w:tcBorders>
              <w:top w:val="single" w:sz="4" w:space="0" w:color="auto"/>
              <w:bottom w:val="dashed" w:sz="4" w:space="0" w:color="auto"/>
            </w:tcBorders>
          </w:tcPr>
          <w:p w14:paraId="5DB8754A" w14:textId="77777777" w:rsidR="00B94089" w:rsidRPr="00D948E6" w:rsidRDefault="00B94089" w:rsidP="00B94089">
            <w:pPr>
              <w:pStyle w:val="TABLE-cell"/>
              <w:jc w:val="center"/>
            </w:pPr>
          </w:p>
        </w:tc>
        <w:tc>
          <w:tcPr>
            <w:tcW w:w="537" w:type="dxa"/>
            <w:tcBorders>
              <w:top w:val="single" w:sz="4" w:space="0" w:color="auto"/>
              <w:bottom w:val="dashed" w:sz="4" w:space="0" w:color="auto"/>
            </w:tcBorders>
          </w:tcPr>
          <w:p w14:paraId="5DB8754B" w14:textId="77777777" w:rsidR="00B94089" w:rsidRPr="00D948E6" w:rsidRDefault="00B94089" w:rsidP="00B94089">
            <w:pPr>
              <w:pStyle w:val="TABLE-cell"/>
              <w:jc w:val="center"/>
            </w:pPr>
          </w:p>
        </w:tc>
        <w:tc>
          <w:tcPr>
            <w:tcW w:w="537" w:type="dxa"/>
            <w:tcBorders>
              <w:top w:val="single" w:sz="4" w:space="0" w:color="auto"/>
              <w:bottom w:val="dashed" w:sz="4" w:space="0" w:color="auto"/>
            </w:tcBorders>
          </w:tcPr>
          <w:p w14:paraId="5DB8754C" w14:textId="77777777" w:rsidR="00B94089" w:rsidRPr="00D948E6" w:rsidRDefault="00B94089" w:rsidP="00B94089">
            <w:pPr>
              <w:pStyle w:val="TABLE-cell"/>
              <w:jc w:val="center"/>
            </w:pPr>
          </w:p>
        </w:tc>
        <w:tc>
          <w:tcPr>
            <w:tcW w:w="537" w:type="dxa"/>
            <w:tcBorders>
              <w:top w:val="single" w:sz="4" w:space="0" w:color="auto"/>
              <w:bottom w:val="dashed" w:sz="4" w:space="0" w:color="auto"/>
              <w:right w:val="double" w:sz="4" w:space="0" w:color="auto"/>
            </w:tcBorders>
            <w:shd w:val="clear" w:color="auto" w:fill="DDDDDD"/>
          </w:tcPr>
          <w:p w14:paraId="5DB8754D" w14:textId="77777777" w:rsidR="00B94089" w:rsidRPr="00D948E6" w:rsidRDefault="00B94089" w:rsidP="00B94089">
            <w:pPr>
              <w:pStyle w:val="TABLE-cell"/>
              <w:jc w:val="center"/>
            </w:pPr>
          </w:p>
        </w:tc>
      </w:tr>
      <w:tr w:rsidR="00B94089" w:rsidRPr="00D948E6" w14:paraId="5DB87556" w14:textId="77777777" w:rsidTr="00270820">
        <w:trPr>
          <w:gridAfter w:val="1"/>
          <w:wAfter w:w="86" w:type="dxa"/>
          <w:cantSplit/>
          <w:jc w:val="center"/>
        </w:trPr>
        <w:tc>
          <w:tcPr>
            <w:tcW w:w="5848" w:type="dxa"/>
            <w:tcBorders>
              <w:top w:val="dashed" w:sz="4" w:space="0" w:color="auto"/>
              <w:left w:val="double" w:sz="4" w:space="0" w:color="auto"/>
              <w:bottom w:val="dashed" w:sz="4" w:space="0" w:color="auto"/>
            </w:tcBorders>
          </w:tcPr>
          <w:p w14:paraId="5DB8754F" w14:textId="77777777" w:rsidR="00B94089" w:rsidRPr="00D948E6" w:rsidRDefault="00B94089" w:rsidP="00B94089">
            <w:pPr>
              <w:pStyle w:val="TABLE-cell"/>
              <w:spacing w:before="40" w:after="40"/>
              <w:rPr>
                <w:strike/>
              </w:rPr>
            </w:pPr>
            <w:r w:rsidRPr="00D948E6">
              <w:t>Reserved</w:t>
            </w:r>
          </w:p>
        </w:tc>
        <w:tc>
          <w:tcPr>
            <w:tcW w:w="537" w:type="dxa"/>
            <w:tcBorders>
              <w:top w:val="dashed" w:sz="4" w:space="0" w:color="auto"/>
              <w:bottom w:val="dashed" w:sz="4" w:space="0" w:color="auto"/>
            </w:tcBorders>
          </w:tcPr>
          <w:p w14:paraId="5DB87550" w14:textId="77777777" w:rsidR="00B94089" w:rsidRPr="00D948E6" w:rsidRDefault="00B94089" w:rsidP="00B94089">
            <w:pPr>
              <w:pStyle w:val="TABLE-cell"/>
              <w:jc w:val="center"/>
            </w:pPr>
            <w:r w:rsidRPr="00D948E6">
              <w:t>0</w:t>
            </w:r>
          </w:p>
        </w:tc>
        <w:tc>
          <w:tcPr>
            <w:tcW w:w="537" w:type="dxa"/>
            <w:tcBorders>
              <w:top w:val="dashed" w:sz="4" w:space="0" w:color="auto"/>
              <w:bottom w:val="dashed" w:sz="4" w:space="0" w:color="auto"/>
            </w:tcBorders>
          </w:tcPr>
          <w:p w14:paraId="5DB87551" w14:textId="77777777" w:rsidR="00B94089" w:rsidRPr="00D948E6" w:rsidRDefault="00B94089" w:rsidP="00B94089">
            <w:pPr>
              <w:pStyle w:val="TABLE-cell"/>
              <w:jc w:val="center"/>
              <w:rPr>
                <w:i/>
                <w:iCs/>
              </w:rPr>
            </w:pPr>
            <w:r w:rsidRPr="00D948E6">
              <w:rPr>
                <w:i/>
                <w:iCs/>
              </w:rPr>
              <w:t>b</w:t>
            </w:r>
          </w:p>
        </w:tc>
        <w:tc>
          <w:tcPr>
            <w:tcW w:w="537" w:type="dxa"/>
            <w:tcBorders>
              <w:top w:val="dashed" w:sz="4" w:space="0" w:color="auto"/>
              <w:bottom w:val="dashed" w:sz="4" w:space="0" w:color="auto"/>
            </w:tcBorders>
          </w:tcPr>
          <w:p w14:paraId="5DB87552" w14:textId="77777777" w:rsidR="00B94089" w:rsidRPr="00D948E6" w:rsidRDefault="00B94089" w:rsidP="00B94089">
            <w:pPr>
              <w:pStyle w:val="TABLE-cell"/>
              <w:jc w:val="center"/>
            </w:pPr>
            <w:r w:rsidRPr="00D948E6">
              <w:t>96</w:t>
            </w:r>
          </w:p>
        </w:tc>
        <w:tc>
          <w:tcPr>
            <w:tcW w:w="537" w:type="dxa"/>
            <w:tcBorders>
              <w:top w:val="dashed" w:sz="4" w:space="0" w:color="auto"/>
              <w:bottom w:val="dashed" w:sz="4" w:space="0" w:color="auto"/>
            </w:tcBorders>
          </w:tcPr>
          <w:p w14:paraId="5DB87553" w14:textId="77777777" w:rsidR="00B94089" w:rsidRPr="00D948E6" w:rsidRDefault="00B94089" w:rsidP="00B94089">
            <w:pPr>
              <w:pStyle w:val="TABLE-cell"/>
              <w:jc w:val="center"/>
            </w:pPr>
            <w:r w:rsidRPr="00D948E6">
              <w:t>12</w:t>
            </w:r>
          </w:p>
        </w:tc>
        <w:tc>
          <w:tcPr>
            <w:tcW w:w="537" w:type="dxa"/>
            <w:tcBorders>
              <w:top w:val="dashed" w:sz="4" w:space="0" w:color="auto"/>
              <w:bottom w:val="dashed" w:sz="4" w:space="0" w:color="auto"/>
            </w:tcBorders>
          </w:tcPr>
          <w:p w14:paraId="5DB87554" w14:textId="77777777" w:rsidR="00B94089" w:rsidRPr="00D948E6" w:rsidRDefault="00B94089" w:rsidP="00B94089">
            <w:pPr>
              <w:pStyle w:val="TABLE-cell"/>
              <w:jc w:val="center"/>
            </w:pPr>
            <w:r w:rsidRPr="00D948E6">
              <w:t>0</w:t>
            </w:r>
          </w:p>
        </w:tc>
        <w:tc>
          <w:tcPr>
            <w:tcW w:w="537" w:type="dxa"/>
            <w:tcBorders>
              <w:top w:val="dashed" w:sz="4" w:space="0" w:color="auto"/>
              <w:bottom w:val="dashed" w:sz="4" w:space="0" w:color="auto"/>
              <w:right w:val="double" w:sz="4" w:space="0" w:color="auto"/>
            </w:tcBorders>
            <w:shd w:val="clear" w:color="auto" w:fill="DDDDDD"/>
          </w:tcPr>
          <w:p w14:paraId="5DB87555" w14:textId="77777777" w:rsidR="00B94089" w:rsidRPr="00D948E6" w:rsidRDefault="00B94089" w:rsidP="00B94089">
            <w:pPr>
              <w:pStyle w:val="TABLE-cell"/>
              <w:jc w:val="center"/>
            </w:pPr>
          </w:p>
        </w:tc>
      </w:tr>
      <w:tr w:rsidR="00B94089" w:rsidRPr="00D948E6" w14:paraId="5DB8755E" w14:textId="77777777" w:rsidTr="00270820">
        <w:trPr>
          <w:gridAfter w:val="1"/>
          <w:wAfter w:w="86" w:type="dxa"/>
          <w:cantSplit/>
          <w:jc w:val="center"/>
        </w:trPr>
        <w:tc>
          <w:tcPr>
            <w:tcW w:w="5848" w:type="dxa"/>
            <w:tcBorders>
              <w:top w:val="single" w:sz="4" w:space="0" w:color="auto"/>
              <w:left w:val="double" w:sz="4" w:space="0" w:color="auto"/>
              <w:bottom w:val="dashed" w:sz="4" w:space="0" w:color="auto"/>
            </w:tcBorders>
          </w:tcPr>
          <w:p w14:paraId="5DB87557" w14:textId="77777777" w:rsidR="00B94089" w:rsidRPr="00D948E6" w:rsidRDefault="00B94089" w:rsidP="00B94089">
            <w:pPr>
              <w:pStyle w:val="TABLE-cell"/>
              <w:spacing w:before="40" w:after="40"/>
            </w:pPr>
            <w:r w:rsidRPr="00D948E6">
              <w:t>Number of connections</w:t>
            </w:r>
          </w:p>
        </w:tc>
        <w:tc>
          <w:tcPr>
            <w:tcW w:w="537" w:type="dxa"/>
            <w:tcBorders>
              <w:top w:val="single" w:sz="4" w:space="0" w:color="auto"/>
              <w:bottom w:val="dashed" w:sz="4" w:space="0" w:color="auto"/>
            </w:tcBorders>
          </w:tcPr>
          <w:p w14:paraId="5DB87558" w14:textId="77777777" w:rsidR="00B94089" w:rsidRPr="00D948E6" w:rsidRDefault="00B94089" w:rsidP="00B94089">
            <w:pPr>
              <w:pStyle w:val="TABLE-cell"/>
              <w:jc w:val="center"/>
            </w:pPr>
            <w:r w:rsidRPr="00D948E6">
              <w:t>0</w:t>
            </w:r>
          </w:p>
        </w:tc>
        <w:tc>
          <w:tcPr>
            <w:tcW w:w="537" w:type="dxa"/>
            <w:tcBorders>
              <w:top w:val="single" w:sz="4" w:space="0" w:color="auto"/>
              <w:bottom w:val="dashed" w:sz="4" w:space="0" w:color="auto"/>
            </w:tcBorders>
          </w:tcPr>
          <w:p w14:paraId="5DB87559" w14:textId="77777777" w:rsidR="00B94089" w:rsidRPr="00D948E6" w:rsidRDefault="00B94089" w:rsidP="00B94089">
            <w:pPr>
              <w:pStyle w:val="TABLE-cell"/>
              <w:jc w:val="center"/>
              <w:rPr>
                <w:i/>
                <w:iCs/>
              </w:rPr>
            </w:pPr>
            <w:r w:rsidRPr="00D948E6">
              <w:rPr>
                <w:i/>
                <w:iCs/>
              </w:rPr>
              <w:t>b</w:t>
            </w:r>
          </w:p>
        </w:tc>
        <w:tc>
          <w:tcPr>
            <w:tcW w:w="537" w:type="dxa"/>
            <w:tcBorders>
              <w:top w:val="single" w:sz="4" w:space="0" w:color="auto"/>
              <w:bottom w:val="dashed" w:sz="4" w:space="0" w:color="auto"/>
            </w:tcBorders>
          </w:tcPr>
          <w:p w14:paraId="5DB8755A" w14:textId="77777777" w:rsidR="00B94089" w:rsidRPr="00D948E6" w:rsidRDefault="00B94089" w:rsidP="00B94089">
            <w:pPr>
              <w:pStyle w:val="TABLE-cell"/>
              <w:jc w:val="center"/>
            </w:pPr>
            <w:r w:rsidRPr="00D948E6">
              <w:t>96</w:t>
            </w:r>
          </w:p>
        </w:tc>
        <w:tc>
          <w:tcPr>
            <w:tcW w:w="537" w:type="dxa"/>
            <w:tcBorders>
              <w:top w:val="single" w:sz="4" w:space="0" w:color="auto"/>
              <w:bottom w:val="dashed" w:sz="4" w:space="0" w:color="auto"/>
            </w:tcBorders>
          </w:tcPr>
          <w:p w14:paraId="5DB8755B" w14:textId="77777777" w:rsidR="00B94089" w:rsidRPr="00D948E6" w:rsidRDefault="00B94089" w:rsidP="00B94089">
            <w:pPr>
              <w:pStyle w:val="TABLE-cell"/>
              <w:jc w:val="center"/>
            </w:pPr>
            <w:r w:rsidRPr="00D948E6">
              <w:t>12</w:t>
            </w:r>
          </w:p>
        </w:tc>
        <w:tc>
          <w:tcPr>
            <w:tcW w:w="537" w:type="dxa"/>
            <w:tcBorders>
              <w:top w:val="single" w:sz="4" w:space="0" w:color="auto"/>
              <w:bottom w:val="dashed" w:sz="4" w:space="0" w:color="auto"/>
            </w:tcBorders>
          </w:tcPr>
          <w:p w14:paraId="5DB8755C" w14:textId="77777777" w:rsidR="00B94089" w:rsidRPr="00D948E6" w:rsidRDefault="00B94089" w:rsidP="00B94089">
            <w:pPr>
              <w:pStyle w:val="TABLE-cell"/>
              <w:jc w:val="center"/>
            </w:pPr>
            <w:r w:rsidRPr="00D948E6">
              <w:t>1</w:t>
            </w:r>
          </w:p>
        </w:tc>
        <w:tc>
          <w:tcPr>
            <w:tcW w:w="537" w:type="dxa"/>
            <w:tcBorders>
              <w:top w:val="single" w:sz="4" w:space="0" w:color="auto"/>
              <w:bottom w:val="dashed" w:sz="4" w:space="0" w:color="auto"/>
              <w:right w:val="double" w:sz="4" w:space="0" w:color="auto"/>
            </w:tcBorders>
            <w:shd w:val="clear" w:color="auto" w:fill="DDDDDD"/>
          </w:tcPr>
          <w:p w14:paraId="5DB8755D" w14:textId="77777777" w:rsidR="00B94089" w:rsidRPr="00D948E6" w:rsidRDefault="00B94089" w:rsidP="00B94089">
            <w:pPr>
              <w:pStyle w:val="TABLE-cell"/>
              <w:jc w:val="center"/>
            </w:pPr>
          </w:p>
        </w:tc>
      </w:tr>
      <w:tr w:rsidR="00B94089" w:rsidRPr="00D948E6" w14:paraId="5DB87566" w14:textId="77777777" w:rsidTr="00270820">
        <w:trPr>
          <w:gridAfter w:val="1"/>
          <w:wAfter w:w="86" w:type="dxa"/>
          <w:cantSplit/>
          <w:jc w:val="center"/>
        </w:trPr>
        <w:tc>
          <w:tcPr>
            <w:tcW w:w="5848" w:type="dxa"/>
            <w:tcBorders>
              <w:top w:val="single" w:sz="4" w:space="0" w:color="auto"/>
              <w:left w:val="double" w:sz="4" w:space="0" w:color="auto"/>
              <w:bottom w:val="dashed" w:sz="4" w:space="0" w:color="auto"/>
            </w:tcBorders>
          </w:tcPr>
          <w:p w14:paraId="5DB8755F" w14:textId="77777777" w:rsidR="00B94089" w:rsidRPr="00D948E6" w:rsidRDefault="00B94089" w:rsidP="00B94089">
            <w:pPr>
              <w:pStyle w:val="TABLE-cell"/>
              <w:spacing w:before="40" w:after="40"/>
              <w:rPr>
                <w:strike/>
              </w:rPr>
            </w:pPr>
            <w:r w:rsidRPr="00D948E6">
              <w:t>Reserved</w:t>
            </w:r>
          </w:p>
        </w:tc>
        <w:tc>
          <w:tcPr>
            <w:tcW w:w="537" w:type="dxa"/>
            <w:tcBorders>
              <w:top w:val="single" w:sz="4" w:space="0" w:color="auto"/>
              <w:bottom w:val="dashed" w:sz="4" w:space="0" w:color="auto"/>
            </w:tcBorders>
          </w:tcPr>
          <w:p w14:paraId="5DB87560" w14:textId="77777777" w:rsidR="00B94089" w:rsidRPr="00D948E6" w:rsidRDefault="00B94089" w:rsidP="00B94089">
            <w:pPr>
              <w:pStyle w:val="TABLE-cell"/>
              <w:jc w:val="center"/>
            </w:pPr>
            <w:r w:rsidRPr="00D948E6">
              <w:t>0</w:t>
            </w:r>
          </w:p>
        </w:tc>
        <w:tc>
          <w:tcPr>
            <w:tcW w:w="537" w:type="dxa"/>
            <w:tcBorders>
              <w:top w:val="single" w:sz="4" w:space="0" w:color="auto"/>
              <w:bottom w:val="dashed" w:sz="4" w:space="0" w:color="auto"/>
            </w:tcBorders>
          </w:tcPr>
          <w:p w14:paraId="5DB87561" w14:textId="77777777" w:rsidR="00B94089" w:rsidRPr="00D948E6" w:rsidRDefault="00B94089" w:rsidP="00B94089">
            <w:pPr>
              <w:pStyle w:val="TABLE-cell"/>
              <w:jc w:val="center"/>
              <w:rPr>
                <w:i/>
                <w:iCs/>
              </w:rPr>
            </w:pPr>
            <w:r w:rsidRPr="00D948E6">
              <w:rPr>
                <w:i/>
                <w:iCs/>
              </w:rPr>
              <w:t>b</w:t>
            </w:r>
          </w:p>
        </w:tc>
        <w:tc>
          <w:tcPr>
            <w:tcW w:w="537" w:type="dxa"/>
            <w:tcBorders>
              <w:top w:val="single" w:sz="4" w:space="0" w:color="auto"/>
              <w:bottom w:val="dashed" w:sz="4" w:space="0" w:color="auto"/>
            </w:tcBorders>
          </w:tcPr>
          <w:p w14:paraId="5DB87562" w14:textId="77777777" w:rsidR="00B94089" w:rsidRPr="00D948E6" w:rsidRDefault="00B94089" w:rsidP="00B94089">
            <w:pPr>
              <w:pStyle w:val="TABLE-cell"/>
              <w:jc w:val="center"/>
            </w:pPr>
            <w:r w:rsidRPr="00D948E6">
              <w:t>96</w:t>
            </w:r>
          </w:p>
        </w:tc>
        <w:tc>
          <w:tcPr>
            <w:tcW w:w="537" w:type="dxa"/>
            <w:tcBorders>
              <w:top w:val="single" w:sz="4" w:space="0" w:color="auto"/>
              <w:bottom w:val="dashed" w:sz="4" w:space="0" w:color="auto"/>
            </w:tcBorders>
          </w:tcPr>
          <w:p w14:paraId="5DB87563" w14:textId="77777777" w:rsidR="00B94089" w:rsidRPr="00D948E6" w:rsidRDefault="00B94089" w:rsidP="00B94089">
            <w:pPr>
              <w:pStyle w:val="TABLE-cell"/>
              <w:jc w:val="center"/>
            </w:pPr>
            <w:r w:rsidRPr="00D948E6">
              <w:t>12</w:t>
            </w:r>
          </w:p>
        </w:tc>
        <w:tc>
          <w:tcPr>
            <w:tcW w:w="537" w:type="dxa"/>
            <w:tcBorders>
              <w:top w:val="single" w:sz="4" w:space="0" w:color="auto"/>
              <w:bottom w:val="dashed" w:sz="4" w:space="0" w:color="auto"/>
            </w:tcBorders>
          </w:tcPr>
          <w:p w14:paraId="5DB87564" w14:textId="77777777" w:rsidR="00B94089" w:rsidRPr="00D948E6" w:rsidRDefault="00B94089" w:rsidP="00B94089">
            <w:pPr>
              <w:pStyle w:val="TABLE-cell"/>
              <w:jc w:val="center"/>
            </w:pPr>
            <w:r w:rsidRPr="00D948E6">
              <w:t>2</w:t>
            </w:r>
          </w:p>
        </w:tc>
        <w:tc>
          <w:tcPr>
            <w:tcW w:w="537" w:type="dxa"/>
            <w:tcBorders>
              <w:top w:val="single" w:sz="4" w:space="0" w:color="auto"/>
              <w:bottom w:val="dashed" w:sz="4" w:space="0" w:color="auto"/>
              <w:right w:val="double" w:sz="4" w:space="0" w:color="auto"/>
            </w:tcBorders>
            <w:shd w:val="clear" w:color="auto" w:fill="DDDDDD"/>
          </w:tcPr>
          <w:p w14:paraId="5DB87565" w14:textId="77777777" w:rsidR="00B94089" w:rsidRPr="00D948E6" w:rsidRDefault="00B94089" w:rsidP="00B94089">
            <w:pPr>
              <w:pStyle w:val="TABLE-cell"/>
              <w:jc w:val="center"/>
            </w:pPr>
          </w:p>
        </w:tc>
      </w:tr>
      <w:tr w:rsidR="00B94089" w:rsidRPr="00D948E6" w14:paraId="5DB8756E" w14:textId="77777777" w:rsidTr="00270820">
        <w:trPr>
          <w:gridAfter w:val="1"/>
          <w:wAfter w:w="86" w:type="dxa"/>
          <w:cantSplit/>
          <w:jc w:val="center"/>
        </w:trPr>
        <w:tc>
          <w:tcPr>
            <w:tcW w:w="5848" w:type="dxa"/>
            <w:tcBorders>
              <w:top w:val="single" w:sz="4" w:space="0" w:color="auto"/>
              <w:left w:val="double" w:sz="4" w:space="0" w:color="auto"/>
              <w:bottom w:val="dashed" w:sz="4" w:space="0" w:color="auto"/>
            </w:tcBorders>
          </w:tcPr>
          <w:p w14:paraId="5DB87567" w14:textId="77777777" w:rsidR="00B94089" w:rsidRPr="00D948E6" w:rsidRDefault="00B94089" w:rsidP="00B94089">
            <w:pPr>
              <w:pStyle w:val="TABLE-cell"/>
              <w:spacing w:before="40" w:after="40"/>
              <w:rPr>
                <w:strike/>
              </w:rPr>
            </w:pPr>
            <w:r w:rsidRPr="00D948E6">
              <w:t>Reserved</w:t>
            </w:r>
          </w:p>
        </w:tc>
        <w:tc>
          <w:tcPr>
            <w:tcW w:w="537" w:type="dxa"/>
            <w:tcBorders>
              <w:top w:val="single" w:sz="4" w:space="0" w:color="auto"/>
              <w:bottom w:val="dashed" w:sz="4" w:space="0" w:color="auto"/>
            </w:tcBorders>
          </w:tcPr>
          <w:p w14:paraId="5DB87568" w14:textId="77777777" w:rsidR="00B94089" w:rsidRPr="00D948E6" w:rsidRDefault="00B94089" w:rsidP="00B94089">
            <w:pPr>
              <w:pStyle w:val="TABLE-cell"/>
              <w:jc w:val="center"/>
            </w:pPr>
            <w:r w:rsidRPr="00D948E6">
              <w:t>0</w:t>
            </w:r>
          </w:p>
        </w:tc>
        <w:tc>
          <w:tcPr>
            <w:tcW w:w="537" w:type="dxa"/>
            <w:tcBorders>
              <w:top w:val="single" w:sz="4" w:space="0" w:color="auto"/>
              <w:bottom w:val="dashed" w:sz="4" w:space="0" w:color="auto"/>
            </w:tcBorders>
          </w:tcPr>
          <w:p w14:paraId="5DB87569" w14:textId="77777777" w:rsidR="00B94089" w:rsidRPr="00D948E6" w:rsidRDefault="00B94089" w:rsidP="00B94089">
            <w:pPr>
              <w:pStyle w:val="TABLE-cell"/>
              <w:jc w:val="center"/>
              <w:rPr>
                <w:i/>
                <w:iCs/>
              </w:rPr>
            </w:pPr>
            <w:r w:rsidRPr="00D948E6">
              <w:rPr>
                <w:i/>
                <w:iCs/>
              </w:rPr>
              <w:t>b</w:t>
            </w:r>
          </w:p>
        </w:tc>
        <w:tc>
          <w:tcPr>
            <w:tcW w:w="537" w:type="dxa"/>
            <w:tcBorders>
              <w:top w:val="single" w:sz="4" w:space="0" w:color="auto"/>
              <w:bottom w:val="dashed" w:sz="4" w:space="0" w:color="auto"/>
            </w:tcBorders>
          </w:tcPr>
          <w:p w14:paraId="5DB8756A" w14:textId="77777777" w:rsidR="00B94089" w:rsidRPr="00D948E6" w:rsidRDefault="00B94089" w:rsidP="00B94089">
            <w:pPr>
              <w:pStyle w:val="TABLE-cell"/>
              <w:jc w:val="center"/>
            </w:pPr>
            <w:r w:rsidRPr="00D948E6">
              <w:t>96</w:t>
            </w:r>
          </w:p>
        </w:tc>
        <w:tc>
          <w:tcPr>
            <w:tcW w:w="537" w:type="dxa"/>
            <w:tcBorders>
              <w:top w:val="single" w:sz="4" w:space="0" w:color="auto"/>
              <w:bottom w:val="dashed" w:sz="4" w:space="0" w:color="auto"/>
            </w:tcBorders>
          </w:tcPr>
          <w:p w14:paraId="5DB8756B" w14:textId="77777777" w:rsidR="00B94089" w:rsidRPr="00D948E6" w:rsidRDefault="00B94089" w:rsidP="00B94089">
            <w:pPr>
              <w:pStyle w:val="TABLE-cell"/>
              <w:jc w:val="center"/>
            </w:pPr>
            <w:r w:rsidRPr="00D948E6">
              <w:t>12</w:t>
            </w:r>
          </w:p>
        </w:tc>
        <w:tc>
          <w:tcPr>
            <w:tcW w:w="537" w:type="dxa"/>
            <w:tcBorders>
              <w:top w:val="single" w:sz="4" w:space="0" w:color="auto"/>
              <w:bottom w:val="dashed" w:sz="4" w:space="0" w:color="auto"/>
            </w:tcBorders>
          </w:tcPr>
          <w:p w14:paraId="5DB8756C" w14:textId="77777777" w:rsidR="00B94089" w:rsidRPr="00D948E6" w:rsidRDefault="00B94089" w:rsidP="00B94089">
            <w:pPr>
              <w:pStyle w:val="TABLE-cell"/>
              <w:jc w:val="center"/>
            </w:pPr>
            <w:r w:rsidRPr="00D948E6">
              <w:t>3</w:t>
            </w:r>
          </w:p>
        </w:tc>
        <w:tc>
          <w:tcPr>
            <w:tcW w:w="537" w:type="dxa"/>
            <w:tcBorders>
              <w:top w:val="single" w:sz="4" w:space="0" w:color="auto"/>
              <w:bottom w:val="dashed" w:sz="4" w:space="0" w:color="auto"/>
              <w:right w:val="double" w:sz="4" w:space="0" w:color="auto"/>
            </w:tcBorders>
            <w:shd w:val="clear" w:color="auto" w:fill="DDDDDD"/>
          </w:tcPr>
          <w:p w14:paraId="5DB8756D" w14:textId="77777777" w:rsidR="00B94089" w:rsidRPr="00D948E6" w:rsidRDefault="00B94089" w:rsidP="00B94089">
            <w:pPr>
              <w:pStyle w:val="TABLE-cell"/>
              <w:jc w:val="center"/>
            </w:pPr>
          </w:p>
        </w:tc>
      </w:tr>
      <w:tr w:rsidR="00B94089" w:rsidRPr="00D948E6" w14:paraId="5DB87576" w14:textId="77777777" w:rsidTr="00270820">
        <w:trPr>
          <w:gridAfter w:val="1"/>
          <w:wAfter w:w="86" w:type="dxa"/>
          <w:cantSplit/>
          <w:jc w:val="center"/>
        </w:trPr>
        <w:tc>
          <w:tcPr>
            <w:tcW w:w="5848" w:type="dxa"/>
            <w:tcBorders>
              <w:top w:val="single" w:sz="4" w:space="0" w:color="auto"/>
              <w:left w:val="double" w:sz="4" w:space="0" w:color="auto"/>
              <w:bottom w:val="dashed" w:sz="4" w:space="0" w:color="auto"/>
            </w:tcBorders>
          </w:tcPr>
          <w:p w14:paraId="5DB8756F" w14:textId="77777777" w:rsidR="00B94089" w:rsidRPr="00D948E6" w:rsidRDefault="00B94089" w:rsidP="00B94089">
            <w:pPr>
              <w:pStyle w:val="TABLE-cell"/>
              <w:spacing w:before="40" w:after="40"/>
            </w:pPr>
            <w:r w:rsidRPr="00D948E6">
              <w:t>Communication port parameter 1</w:t>
            </w:r>
          </w:p>
        </w:tc>
        <w:tc>
          <w:tcPr>
            <w:tcW w:w="537" w:type="dxa"/>
            <w:tcBorders>
              <w:top w:val="single" w:sz="4" w:space="0" w:color="auto"/>
              <w:bottom w:val="dashed" w:sz="4" w:space="0" w:color="auto"/>
            </w:tcBorders>
          </w:tcPr>
          <w:p w14:paraId="5DB87570" w14:textId="77777777" w:rsidR="00B94089" w:rsidRPr="00D948E6" w:rsidRDefault="00B94089" w:rsidP="00B94089">
            <w:pPr>
              <w:pStyle w:val="TABLE-cell"/>
              <w:jc w:val="center"/>
            </w:pPr>
            <w:r w:rsidRPr="00D948E6">
              <w:t>0</w:t>
            </w:r>
          </w:p>
        </w:tc>
        <w:tc>
          <w:tcPr>
            <w:tcW w:w="537" w:type="dxa"/>
            <w:tcBorders>
              <w:top w:val="single" w:sz="4" w:space="0" w:color="auto"/>
              <w:bottom w:val="dashed" w:sz="4" w:space="0" w:color="auto"/>
            </w:tcBorders>
          </w:tcPr>
          <w:p w14:paraId="5DB87571" w14:textId="77777777" w:rsidR="00B94089" w:rsidRPr="00D948E6" w:rsidRDefault="00B94089" w:rsidP="00B94089">
            <w:pPr>
              <w:pStyle w:val="TABLE-cell"/>
              <w:jc w:val="center"/>
              <w:rPr>
                <w:i/>
                <w:iCs/>
              </w:rPr>
            </w:pPr>
            <w:r w:rsidRPr="00D948E6">
              <w:rPr>
                <w:i/>
                <w:iCs/>
              </w:rPr>
              <w:t>b</w:t>
            </w:r>
          </w:p>
        </w:tc>
        <w:tc>
          <w:tcPr>
            <w:tcW w:w="537" w:type="dxa"/>
            <w:tcBorders>
              <w:top w:val="single" w:sz="4" w:space="0" w:color="auto"/>
              <w:bottom w:val="dashed" w:sz="4" w:space="0" w:color="auto"/>
            </w:tcBorders>
          </w:tcPr>
          <w:p w14:paraId="5DB87572" w14:textId="77777777" w:rsidR="00B94089" w:rsidRPr="00D948E6" w:rsidRDefault="00B94089" w:rsidP="00B94089">
            <w:pPr>
              <w:pStyle w:val="TABLE-cell"/>
              <w:jc w:val="center"/>
            </w:pPr>
            <w:r w:rsidRPr="00D948E6">
              <w:t>96</w:t>
            </w:r>
          </w:p>
        </w:tc>
        <w:tc>
          <w:tcPr>
            <w:tcW w:w="537" w:type="dxa"/>
            <w:tcBorders>
              <w:top w:val="single" w:sz="4" w:space="0" w:color="auto"/>
              <w:bottom w:val="dashed" w:sz="4" w:space="0" w:color="auto"/>
            </w:tcBorders>
          </w:tcPr>
          <w:p w14:paraId="5DB87573" w14:textId="77777777" w:rsidR="00B94089" w:rsidRPr="00D948E6" w:rsidRDefault="00B94089" w:rsidP="00B94089">
            <w:pPr>
              <w:pStyle w:val="TABLE-cell"/>
              <w:jc w:val="center"/>
            </w:pPr>
            <w:r w:rsidRPr="00D948E6">
              <w:t>12</w:t>
            </w:r>
          </w:p>
        </w:tc>
        <w:tc>
          <w:tcPr>
            <w:tcW w:w="537" w:type="dxa"/>
            <w:tcBorders>
              <w:top w:val="single" w:sz="4" w:space="0" w:color="auto"/>
              <w:bottom w:val="dashed" w:sz="4" w:space="0" w:color="auto"/>
            </w:tcBorders>
          </w:tcPr>
          <w:p w14:paraId="5DB87574" w14:textId="77777777" w:rsidR="00B94089" w:rsidRPr="00D948E6" w:rsidRDefault="00B94089" w:rsidP="00B94089">
            <w:pPr>
              <w:pStyle w:val="TABLE-cell"/>
              <w:jc w:val="center"/>
            </w:pPr>
            <w:r w:rsidRPr="00D948E6">
              <w:t>4</w:t>
            </w:r>
          </w:p>
        </w:tc>
        <w:tc>
          <w:tcPr>
            <w:tcW w:w="537" w:type="dxa"/>
            <w:tcBorders>
              <w:top w:val="single" w:sz="4" w:space="0" w:color="auto"/>
              <w:bottom w:val="dashed" w:sz="4" w:space="0" w:color="auto"/>
              <w:right w:val="double" w:sz="4" w:space="0" w:color="auto"/>
            </w:tcBorders>
            <w:shd w:val="clear" w:color="auto" w:fill="DDDDDD"/>
          </w:tcPr>
          <w:p w14:paraId="5DB87575" w14:textId="77777777" w:rsidR="00B94089" w:rsidRPr="00D948E6" w:rsidRDefault="00B94089" w:rsidP="00B94089">
            <w:pPr>
              <w:pStyle w:val="TABLE-cell"/>
              <w:jc w:val="center"/>
            </w:pPr>
          </w:p>
        </w:tc>
      </w:tr>
      <w:tr w:rsidR="00B94089" w:rsidRPr="00D948E6" w14:paraId="5DB8757E" w14:textId="77777777" w:rsidTr="00270820">
        <w:trPr>
          <w:gridAfter w:val="1"/>
          <w:wAfter w:w="86" w:type="dxa"/>
          <w:cantSplit/>
          <w:jc w:val="center"/>
        </w:trPr>
        <w:tc>
          <w:tcPr>
            <w:tcW w:w="5848" w:type="dxa"/>
            <w:tcBorders>
              <w:top w:val="single" w:sz="4" w:space="0" w:color="auto"/>
              <w:left w:val="double" w:sz="4" w:space="0" w:color="auto"/>
              <w:bottom w:val="dashed" w:sz="4" w:space="0" w:color="auto"/>
            </w:tcBorders>
          </w:tcPr>
          <w:p w14:paraId="5DB87577" w14:textId="77777777" w:rsidR="00B94089" w:rsidRPr="00D948E6" w:rsidRDefault="00B94089" w:rsidP="00B94089">
            <w:pPr>
              <w:pStyle w:val="TABLE-cell"/>
              <w:spacing w:before="40" w:after="40"/>
              <w:rPr>
                <w:strike/>
              </w:rPr>
            </w:pPr>
            <w:r w:rsidRPr="00D948E6">
              <w:t>GSM field strength</w:t>
            </w:r>
            <w:r w:rsidRPr="00D948E6">
              <w:fldChar w:fldCharType="begin"/>
            </w:r>
            <w:r w:rsidRPr="00D948E6">
              <w:instrText xml:space="preserve"> XE "GSM field strength" </w:instrText>
            </w:r>
            <w:r w:rsidRPr="00D948E6">
              <w:fldChar w:fldCharType="end"/>
            </w:r>
          </w:p>
        </w:tc>
        <w:tc>
          <w:tcPr>
            <w:tcW w:w="537" w:type="dxa"/>
            <w:tcBorders>
              <w:top w:val="single" w:sz="4" w:space="0" w:color="auto"/>
              <w:bottom w:val="dashed" w:sz="4" w:space="0" w:color="auto"/>
            </w:tcBorders>
          </w:tcPr>
          <w:p w14:paraId="5DB87578" w14:textId="77777777" w:rsidR="00B94089" w:rsidRPr="00D948E6" w:rsidRDefault="00B94089" w:rsidP="00B94089">
            <w:pPr>
              <w:pStyle w:val="TABLE-cell"/>
              <w:jc w:val="center"/>
            </w:pPr>
            <w:r w:rsidRPr="00D948E6">
              <w:t>0</w:t>
            </w:r>
          </w:p>
        </w:tc>
        <w:tc>
          <w:tcPr>
            <w:tcW w:w="537" w:type="dxa"/>
            <w:tcBorders>
              <w:top w:val="single" w:sz="4" w:space="0" w:color="auto"/>
              <w:bottom w:val="dashed" w:sz="4" w:space="0" w:color="auto"/>
            </w:tcBorders>
          </w:tcPr>
          <w:p w14:paraId="5DB87579" w14:textId="77777777" w:rsidR="00B94089" w:rsidRPr="00D948E6" w:rsidRDefault="00B94089" w:rsidP="00B94089">
            <w:pPr>
              <w:pStyle w:val="TABLE-cell"/>
              <w:jc w:val="center"/>
              <w:rPr>
                <w:i/>
                <w:iCs/>
              </w:rPr>
            </w:pPr>
            <w:r w:rsidRPr="00D948E6">
              <w:rPr>
                <w:i/>
                <w:iCs/>
              </w:rPr>
              <w:t>b</w:t>
            </w:r>
          </w:p>
        </w:tc>
        <w:tc>
          <w:tcPr>
            <w:tcW w:w="537" w:type="dxa"/>
            <w:tcBorders>
              <w:top w:val="single" w:sz="4" w:space="0" w:color="auto"/>
              <w:bottom w:val="dashed" w:sz="4" w:space="0" w:color="auto"/>
            </w:tcBorders>
          </w:tcPr>
          <w:p w14:paraId="5DB8757A" w14:textId="77777777" w:rsidR="00B94089" w:rsidRPr="00D948E6" w:rsidRDefault="00B94089" w:rsidP="00B94089">
            <w:pPr>
              <w:pStyle w:val="TABLE-cell"/>
              <w:jc w:val="center"/>
            </w:pPr>
            <w:r w:rsidRPr="00D948E6">
              <w:t>96</w:t>
            </w:r>
          </w:p>
        </w:tc>
        <w:tc>
          <w:tcPr>
            <w:tcW w:w="537" w:type="dxa"/>
            <w:tcBorders>
              <w:top w:val="single" w:sz="4" w:space="0" w:color="auto"/>
              <w:bottom w:val="dashed" w:sz="4" w:space="0" w:color="auto"/>
            </w:tcBorders>
          </w:tcPr>
          <w:p w14:paraId="5DB8757B" w14:textId="77777777" w:rsidR="00B94089" w:rsidRPr="00D948E6" w:rsidRDefault="00B94089" w:rsidP="00B94089">
            <w:pPr>
              <w:pStyle w:val="TABLE-cell"/>
              <w:jc w:val="center"/>
            </w:pPr>
            <w:r w:rsidRPr="00D948E6">
              <w:t>12</w:t>
            </w:r>
          </w:p>
        </w:tc>
        <w:tc>
          <w:tcPr>
            <w:tcW w:w="537" w:type="dxa"/>
            <w:tcBorders>
              <w:top w:val="single" w:sz="4" w:space="0" w:color="auto"/>
              <w:bottom w:val="dashed" w:sz="4" w:space="0" w:color="auto"/>
            </w:tcBorders>
          </w:tcPr>
          <w:p w14:paraId="5DB8757C" w14:textId="77777777" w:rsidR="00B94089" w:rsidRPr="00D948E6" w:rsidRDefault="00B94089" w:rsidP="00B94089">
            <w:pPr>
              <w:pStyle w:val="TABLE-cell"/>
              <w:jc w:val="center"/>
            </w:pPr>
            <w:r w:rsidRPr="00D948E6">
              <w:t>5</w:t>
            </w:r>
          </w:p>
        </w:tc>
        <w:tc>
          <w:tcPr>
            <w:tcW w:w="537" w:type="dxa"/>
            <w:tcBorders>
              <w:top w:val="single" w:sz="4" w:space="0" w:color="auto"/>
              <w:bottom w:val="dashed" w:sz="4" w:space="0" w:color="auto"/>
              <w:right w:val="double" w:sz="4" w:space="0" w:color="auto"/>
            </w:tcBorders>
            <w:shd w:val="clear" w:color="auto" w:fill="DDDDDD"/>
          </w:tcPr>
          <w:p w14:paraId="5DB8757D" w14:textId="77777777" w:rsidR="00B94089" w:rsidRPr="00D948E6" w:rsidRDefault="00B94089" w:rsidP="00B94089">
            <w:pPr>
              <w:pStyle w:val="TABLE-cell"/>
              <w:jc w:val="center"/>
            </w:pPr>
          </w:p>
        </w:tc>
      </w:tr>
      <w:tr w:rsidR="00B94089" w:rsidRPr="00D948E6" w14:paraId="5DB87586" w14:textId="77777777" w:rsidTr="00270820">
        <w:trPr>
          <w:gridAfter w:val="1"/>
          <w:wAfter w:w="86" w:type="dxa"/>
          <w:cantSplit/>
          <w:jc w:val="center"/>
        </w:trPr>
        <w:tc>
          <w:tcPr>
            <w:tcW w:w="5848" w:type="dxa"/>
            <w:tcBorders>
              <w:top w:val="single" w:sz="4" w:space="0" w:color="auto"/>
              <w:left w:val="double" w:sz="4" w:space="0" w:color="auto"/>
              <w:bottom w:val="dashed" w:sz="4" w:space="0" w:color="auto"/>
            </w:tcBorders>
          </w:tcPr>
          <w:p w14:paraId="5DB8757F" w14:textId="77777777" w:rsidR="00B94089" w:rsidRPr="00D948E6" w:rsidRDefault="00B94089" w:rsidP="00B94089">
            <w:pPr>
              <w:pStyle w:val="TABLE-cell"/>
              <w:spacing w:before="40" w:after="40"/>
            </w:pPr>
            <w:r w:rsidRPr="00D948E6">
              <w:t>Telephone number</w:t>
            </w:r>
            <w:r w:rsidRPr="00D948E6">
              <w:fldChar w:fldCharType="begin"/>
            </w:r>
            <w:r w:rsidRPr="00D948E6">
              <w:instrText xml:space="preserve"> XE "Telephone number" </w:instrText>
            </w:r>
            <w:r w:rsidRPr="00D948E6">
              <w:fldChar w:fldCharType="end"/>
            </w:r>
            <w:r w:rsidRPr="00D948E6">
              <w:t xml:space="preserve"> / Communication address of the physical device</w:t>
            </w:r>
          </w:p>
        </w:tc>
        <w:tc>
          <w:tcPr>
            <w:tcW w:w="537" w:type="dxa"/>
            <w:tcBorders>
              <w:top w:val="single" w:sz="4" w:space="0" w:color="auto"/>
              <w:bottom w:val="dashed" w:sz="4" w:space="0" w:color="auto"/>
            </w:tcBorders>
          </w:tcPr>
          <w:p w14:paraId="5DB87580" w14:textId="77777777" w:rsidR="00B94089" w:rsidRPr="00D948E6" w:rsidRDefault="00B94089" w:rsidP="00B94089">
            <w:pPr>
              <w:pStyle w:val="TABLE-cell"/>
              <w:jc w:val="center"/>
            </w:pPr>
            <w:r w:rsidRPr="00D948E6">
              <w:t>0</w:t>
            </w:r>
          </w:p>
        </w:tc>
        <w:tc>
          <w:tcPr>
            <w:tcW w:w="537" w:type="dxa"/>
            <w:tcBorders>
              <w:top w:val="single" w:sz="4" w:space="0" w:color="auto"/>
              <w:bottom w:val="dashed" w:sz="4" w:space="0" w:color="auto"/>
            </w:tcBorders>
          </w:tcPr>
          <w:p w14:paraId="5DB87581" w14:textId="77777777" w:rsidR="00B94089" w:rsidRPr="00D948E6" w:rsidRDefault="00B94089" w:rsidP="00B94089">
            <w:pPr>
              <w:pStyle w:val="TABLE-cell"/>
              <w:jc w:val="center"/>
              <w:rPr>
                <w:i/>
                <w:iCs/>
              </w:rPr>
            </w:pPr>
            <w:r w:rsidRPr="00D948E6">
              <w:rPr>
                <w:i/>
                <w:iCs/>
              </w:rPr>
              <w:t>b</w:t>
            </w:r>
          </w:p>
        </w:tc>
        <w:tc>
          <w:tcPr>
            <w:tcW w:w="537" w:type="dxa"/>
            <w:tcBorders>
              <w:top w:val="single" w:sz="4" w:space="0" w:color="auto"/>
              <w:bottom w:val="dashed" w:sz="4" w:space="0" w:color="auto"/>
            </w:tcBorders>
          </w:tcPr>
          <w:p w14:paraId="5DB87582" w14:textId="77777777" w:rsidR="00B94089" w:rsidRPr="00D948E6" w:rsidRDefault="00B94089" w:rsidP="00B94089">
            <w:pPr>
              <w:pStyle w:val="TABLE-cell"/>
              <w:jc w:val="center"/>
            </w:pPr>
            <w:r w:rsidRPr="00D948E6">
              <w:t>96</w:t>
            </w:r>
          </w:p>
        </w:tc>
        <w:tc>
          <w:tcPr>
            <w:tcW w:w="537" w:type="dxa"/>
            <w:tcBorders>
              <w:top w:val="single" w:sz="4" w:space="0" w:color="auto"/>
              <w:bottom w:val="dashed" w:sz="4" w:space="0" w:color="auto"/>
            </w:tcBorders>
          </w:tcPr>
          <w:p w14:paraId="5DB87583" w14:textId="77777777" w:rsidR="00B94089" w:rsidRPr="00D948E6" w:rsidRDefault="00B94089" w:rsidP="00B94089">
            <w:pPr>
              <w:pStyle w:val="TABLE-cell"/>
              <w:jc w:val="center"/>
            </w:pPr>
            <w:r w:rsidRPr="00D948E6">
              <w:t>12</w:t>
            </w:r>
          </w:p>
        </w:tc>
        <w:tc>
          <w:tcPr>
            <w:tcW w:w="537" w:type="dxa"/>
            <w:tcBorders>
              <w:top w:val="single" w:sz="4" w:space="0" w:color="auto"/>
              <w:bottom w:val="dashed" w:sz="4" w:space="0" w:color="auto"/>
            </w:tcBorders>
          </w:tcPr>
          <w:p w14:paraId="5DB87584" w14:textId="77777777" w:rsidR="00B94089" w:rsidRPr="00D948E6" w:rsidRDefault="00B94089" w:rsidP="00B94089">
            <w:pPr>
              <w:pStyle w:val="TABLE-cell"/>
              <w:jc w:val="center"/>
            </w:pPr>
            <w:r w:rsidRPr="00D948E6">
              <w:t>6</w:t>
            </w:r>
          </w:p>
        </w:tc>
        <w:tc>
          <w:tcPr>
            <w:tcW w:w="537" w:type="dxa"/>
            <w:tcBorders>
              <w:top w:val="single" w:sz="4" w:space="0" w:color="auto"/>
              <w:bottom w:val="dashed" w:sz="4" w:space="0" w:color="auto"/>
              <w:right w:val="double" w:sz="4" w:space="0" w:color="auto"/>
            </w:tcBorders>
            <w:shd w:val="clear" w:color="auto" w:fill="DDDDDD"/>
          </w:tcPr>
          <w:p w14:paraId="5DB87585" w14:textId="77777777" w:rsidR="00B94089" w:rsidRPr="00D948E6" w:rsidRDefault="00B94089" w:rsidP="00B94089">
            <w:pPr>
              <w:pStyle w:val="TABLE-cell"/>
              <w:jc w:val="center"/>
            </w:pPr>
          </w:p>
        </w:tc>
      </w:tr>
      <w:tr w:rsidR="00B94089" w:rsidRPr="00D948E6" w14:paraId="5DB8758E" w14:textId="77777777" w:rsidTr="00270820">
        <w:trPr>
          <w:gridAfter w:val="1"/>
          <w:wAfter w:w="86" w:type="dxa"/>
          <w:cantSplit/>
          <w:jc w:val="center"/>
        </w:trPr>
        <w:tc>
          <w:tcPr>
            <w:tcW w:w="5848" w:type="dxa"/>
            <w:tcBorders>
              <w:top w:val="single" w:sz="4" w:space="0" w:color="auto"/>
              <w:left w:val="double" w:sz="4" w:space="0" w:color="auto"/>
              <w:bottom w:val="dashed" w:sz="4" w:space="0" w:color="auto"/>
            </w:tcBorders>
          </w:tcPr>
          <w:p w14:paraId="5DB87587" w14:textId="77777777" w:rsidR="00B94089" w:rsidRPr="004F26FE" w:rsidRDefault="00B94089" w:rsidP="00B94089">
            <w:pPr>
              <w:pStyle w:val="TABLE-cell"/>
              <w:spacing w:before="40" w:after="40"/>
              <w:rPr>
                <w:rStyle w:val="Strong"/>
              </w:rPr>
            </w:pPr>
            <w:r w:rsidRPr="004F26FE">
              <w:rPr>
                <w:rStyle w:val="Strong"/>
              </w:rPr>
              <w:t>Consumer messages</w:t>
            </w:r>
            <w:r w:rsidRPr="004F26FE">
              <w:rPr>
                <w:rStyle w:val="Strong"/>
              </w:rPr>
              <w:fldChar w:fldCharType="begin"/>
            </w:r>
            <w:r w:rsidRPr="004F26FE">
              <w:rPr>
                <w:rStyle w:val="Strong"/>
              </w:rPr>
              <w:instrText xml:space="preserve"> XE "Consumer message" </w:instrText>
            </w:r>
            <w:r w:rsidRPr="004F26FE">
              <w:rPr>
                <w:rStyle w:val="Strong"/>
              </w:rPr>
              <w:fldChar w:fldCharType="end"/>
            </w:r>
          </w:p>
        </w:tc>
        <w:tc>
          <w:tcPr>
            <w:tcW w:w="537" w:type="dxa"/>
            <w:tcBorders>
              <w:top w:val="single" w:sz="4" w:space="0" w:color="auto"/>
              <w:bottom w:val="dashed" w:sz="4" w:space="0" w:color="auto"/>
            </w:tcBorders>
          </w:tcPr>
          <w:p w14:paraId="5DB87588" w14:textId="77777777" w:rsidR="00B94089" w:rsidRPr="00D948E6" w:rsidRDefault="00B94089" w:rsidP="00B94089">
            <w:pPr>
              <w:pStyle w:val="TABLE-cell"/>
              <w:jc w:val="center"/>
            </w:pPr>
          </w:p>
        </w:tc>
        <w:tc>
          <w:tcPr>
            <w:tcW w:w="537" w:type="dxa"/>
            <w:tcBorders>
              <w:top w:val="single" w:sz="4" w:space="0" w:color="auto"/>
              <w:bottom w:val="dashed" w:sz="4" w:space="0" w:color="auto"/>
            </w:tcBorders>
          </w:tcPr>
          <w:p w14:paraId="5DB87589" w14:textId="77777777" w:rsidR="00B94089" w:rsidRPr="00D948E6" w:rsidRDefault="00B94089" w:rsidP="00B94089">
            <w:pPr>
              <w:pStyle w:val="TABLE-cell"/>
              <w:jc w:val="center"/>
              <w:rPr>
                <w:i/>
                <w:iCs/>
              </w:rPr>
            </w:pPr>
          </w:p>
        </w:tc>
        <w:tc>
          <w:tcPr>
            <w:tcW w:w="537" w:type="dxa"/>
            <w:tcBorders>
              <w:top w:val="single" w:sz="4" w:space="0" w:color="auto"/>
              <w:bottom w:val="dashed" w:sz="4" w:space="0" w:color="auto"/>
            </w:tcBorders>
          </w:tcPr>
          <w:p w14:paraId="5DB8758A" w14:textId="77777777" w:rsidR="00B94089" w:rsidRPr="00D948E6" w:rsidRDefault="00B94089" w:rsidP="00B94089">
            <w:pPr>
              <w:pStyle w:val="TABLE-cell"/>
              <w:jc w:val="center"/>
            </w:pPr>
          </w:p>
        </w:tc>
        <w:tc>
          <w:tcPr>
            <w:tcW w:w="537" w:type="dxa"/>
            <w:tcBorders>
              <w:top w:val="single" w:sz="4" w:space="0" w:color="auto"/>
              <w:bottom w:val="dashed" w:sz="4" w:space="0" w:color="auto"/>
            </w:tcBorders>
          </w:tcPr>
          <w:p w14:paraId="5DB8758B" w14:textId="77777777" w:rsidR="00B94089" w:rsidRPr="00D948E6" w:rsidRDefault="00B94089" w:rsidP="00B94089">
            <w:pPr>
              <w:pStyle w:val="TABLE-cell"/>
              <w:jc w:val="center"/>
            </w:pPr>
          </w:p>
        </w:tc>
        <w:tc>
          <w:tcPr>
            <w:tcW w:w="537" w:type="dxa"/>
            <w:tcBorders>
              <w:top w:val="single" w:sz="4" w:space="0" w:color="auto"/>
              <w:bottom w:val="dashed" w:sz="4" w:space="0" w:color="auto"/>
            </w:tcBorders>
          </w:tcPr>
          <w:p w14:paraId="5DB8758C" w14:textId="77777777" w:rsidR="00B94089" w:rsidRPr="00D948E6" w:rsidRDefault="00B94089" w:rsidP="00B94089">
            <w:pPr>
              <w:pStyle w:val="TABLE-cell"/>
              <w:jc w:val="center"/>
            </w:pPr>
          </w:p>
        </w:tc>
        <w:tc>
          <w:tcPr>
            <w:tcW w:w="537" w:type="dxa"/>
            <w:tcBorders>
              <w:top w:val="single" w:sz="4" w:space="0" w:color="auto"/>
              <w:bottom w:val="dashed" w:sz="4" w:space="0" w:color="auto"/>
              <w:right w:val="double" w:sz="4" w:space="0" w:color="auto"/>
            </w:tcBorders>
            <w:shd w:val="clear" w:color="auto" w:fill="DDDDDD"/>
          </w:tcPr>
          <w:p w14:paraId="5DB8758D" w14:textId="77777777" w:rsidR="00B94089" w:rsidRPr="00D948E6" w:rsidRDefault="00B94089" w:rsidP="00B94089">
            <w:pPr>
              <w:pStyle w:val="TABLE-cell"/>
              <w:jc w:val="center"/>
            </w:pPr>
          </w:p>
        </w:tc>
      </w:tr>
      <w:tr w:rsidR="00B94089" w:rsidRPr="00D948E6" w14:paraId="5DB87596" w14:textId="77777777" w:rsidTr="00270820">
        <w:trPr>
          <w:gridAfter w:val="1"/>
          <w:wAfter w:w="86" w:type="dxa"/>
          <w:cantSplit/>
          <w:jc w:val="center"/>
        </w:trPr>
        <w:tc>
          <w:tcPr>
            <w:tcW w:w="5848" w:type="dxa"/>
            <w:tcBorders>
              <w:top w:val="dashed" w:sz="4" w:space="0" w:color="auto"/>
              <w:left w:val="double" w:sz="4" w:space="0" w:color="auto"/>
              <w:bottom w:val="nil"/>
            </w:tcBorders>
          </w:tcPr>
          <w:p w14:paraId="5DB8758F" w14:textId="77777777" w:rsidR="00B94089" w:rsidRPr="00B86FE8" w:rsidRDefault="00B94089" w:rsidP="00B94089">
            <w:pPr>
              <w:pStyle w:val="TABLE-cell"/>
              <w:spacing w:before="40" w:after="40"/>
              <w:rPr>
                <w:lang w:val="fr-FR"/>
              </w:rPr>
            </w:pPr>
            <w:r w:rsidRPr="00B86FE8">
              <w:rPr>
                <w:lang w:val="fr-FR"/>
              </w:rPr>
              <w:t>Consumer message via local consumer information port</w:t>
            </w:r>
          </w:p>
        </w:tc>
        <w:tc>
          <w:tcPr>
            <w:tcW w:w="537" w:type="dxa"/>
            <w:tcBorders>
              <w:top w:val="dashed" w:sz="4" w:space="0" w:color="auto"/>
              <w:bottom w:val="nil"/>
            </w:tcBorders>
          </w:tcPr>
          <w:p w14:paraId="5DB87590" w14:textId="77777777" w:rsidR="00B94089" w:rsidRPr="00D948E6" w:rsidRDefault="00B94089" w:rsidP="00B94089">
            <w:pPr>
              <w:pStyle w:val="TABLE-cell"/>
              <w:jc w:val="center"/>
            </w:pPr>
            <w:r w:rsidRPr="00D948E6">
              <w:t>0</w:t>
            </w:r>
          </w:p>
        </w:tc>
        <w:tc>
          <w:tcPr>
            <w:tcW w:w="537" w:type="dxa"/>
            <w:tcBorders>
              <w:top w:val="dashed" w:sz="4" w:space="0" w:color="auto"/>
              <w:bottom w:val="nil"/>
            </w:tcBorders>
          </w:tcPr>
          <w:p w14:paraId="5DB87591" w14:textId="77777777" w:rsidR="00B94089" w:rsidRPr="00D948E6" w:rsidRDefault="00B94089" w:rsidP="00B94089">
            <w:pPr>
              <w:pStyle w:val="TABLE-cell"/>
              <w:jc w:val="center"/>
              <w:rPr>
                <w:i/>
                <w:iCs/>
              </w:rPr>
            </w:pPr>
            <w:r w:rsidRPr="00D948E6">
              <w:rPr>
                <w:i/>
                <w:iCs/>
              </w:rPr>
              <w:t>b</w:t>
            </w:r>
          </w:p>
        </w:tc>
        <w:tc>
          <w:tcPr>
            <w:tcW w:w="537" w:type="dxa"/>
            <w:tcBorders>
              <w:top w:val="dashed" w:sz="4" w:space="0" w:color="auto"/>
              <w:bottom w:val="nil"/>
            </w:tcBorders>
          </w:tcPr>
          <w:p w14:paraId="5DB87592" w14:textId="77777777" w:rsidR="00B94089" w:rsidRPr="00D948E6" w:rsidRDefault="00B94089" w:rsidP="00B94089">
            <w:pPr>
              <w:pStyle w:val="TABLE-cell"/>
              <w:jc w:val="center"/>
            </w:pPr>
            <w:r w:rsidRPr="00D948E6">
              <w:t>96</w:t>
            </w:r>
          </w:p>
        </w:tc>
        <w:tc>
          <w:tcPr>
            <w:tcW w:w="537" w:type="dxa"/>
            <w:tcBorders>
              <w:top w:val="dashed" w:sz="4" w:space="0" w:color="auto"/>
              <w:bottom w:val="nil"/>
            </w:tcBorders>
          </w:tcPr>
          <w:p w14:paraId="5DB87593" w14:textId="77777777" w:rsidR="00B94089" w:rsidRPr="00D948E6" w:rsidRDefault="00B94089" w:rsidP="00B94089">
            <w:pPr>
              <w:pStyle w:val="TABLE-cell"/>
              <w:jc w:val="center"/>
            </w:pPr>
            <w:r w:rsidRPr="00D948E6">
              <w:t>13</w:t>
            </w:r>
          </w:p>
        </w:tc>
        <w:tc>
          <w:tcPr>
            <w:tcW w:w="537" w:type="dxa"/>
            <w:tcBorders>
              <w:top w:val="dashed" w:sz="4" w:space="0" w:color="auto"/>
              <w:bottom w:val="nil"/>
            </w:tcBorders>
          </w:tcPr>
          <w:p w14:paraId="5DB87594" w14:textId="77777777" w:rsidR="00B94089" w:rsidRPr="00D948E6" w:rsidRDefault="00B94089" w:rsidP="00B94089">
            <w:pPr>
              <w:pStyle w:val="TABLE-cell"/>
              <w:jc w:val="center"/>
            </w:pPr>
            <w:r w:rsidRPr="00D948E6">
              <w:t>0</w:t>
            </w:r>
          </w:p>
        </w:tc>
        <w:tc>
          <w:tcPr>
            <w:tcW w:w="537" w:type="dxa"/>
            <w:tcBorders>
              <w:top w:val="dashed" w:sz="4" w:space="0" w:color="auto"/>
              <w:bottom w:val="nil"/>
              <w:right w:val="double" w:sz="4" w:space="0" w:color="auto"/>
            </w:tcBorders>
            <w:shd w:val="clear" w:color="auto" w:fill="DDDDDD"/>
          </w:tcPr>
          <w:p w14:paraId="5DB87595" w14:textId="77777777" w:rsidR="00B94089" w:rsidRPr="00D948E6" w:rsidRDefault="00B94089" w:rsidP="00B94089">
            <w:pPr>
              <w:pStyle w:val="TABLE-cell"/>
              <w:jc w:val="center"/>
            </w:pPr>
          </w:p>
        </w:tc>
      </w:tr>
      <w:tr w:rsidR="00B94089" w:rsidRPr="00D948E6" w14:paraId="5DB8759E" w14:textId="77777777" w:rsidTr="00270820">
        <w:trPr>
          <w:gridAfter w:val="1"/>
          <w:wAfter w:w="86" w:type="dxa"/>
          <w:cantSplit/>
          <w:jc w:val="center"/>
        </w:trPr>
        <w:tc>
          <w:tcPr>
            <w:tcW w:w="5848" w:type="dxa"/>
            <w:tcBorders>
              <w:top w:val="nil"/>
              <w:left w:val="double" w:sz="4" w:space="0" w:color="auto"/>
              <w:bottom w:val="dashed" w:sz="4" w:space="0" w:color="auto"/>
            </w:tcBorders>
          </w:tcPr>
          <w:p w14:paraId="5DB87597" w14:textId="77777777" w:rsidR="00B94089" w:rsidRPr="00D948E6" w:rsidRDefault="00B94089" w:rsidP="00B94089">
            <w:pPr>
              <w:pStyle w:val="TABLE-cell"/>
            </w:pPr>
            <w:r w:rsidRPr="00D948E6">
              <w:t>Consumer message via the meter display and / or via consumer information port</w:t>
            </w:r>
          </w:p>
        </w:tc>
        <w:tc>
          <w:tcPr>
            <w:tcW w:w="537" w:type="dxa"/>
            <w:tcBorders>
              <w:top w:val="nil"/>
              <w:bottom w:val="dashed" w:sz="4" w:space="0" w:color="auto"/>
            </w:tcBorders>
          </w:tcPr>
          <w:p w14:paraId="5DB87598" w14:textId="77777777" w:rsidR="00B94089" w:rsidRPr="00D948E6" w:rsidRDefault="00B94089" w:rsidP="00B94089">
            <w:pPr>
              <w:pStyle w:val="TABLE-cell"/>
              <w:jc w:val="center"/>
            </w:pPr>
            <w:r w:rsidRPr="00D948E6">
              <w:t>0</w:t>
            </w:r>
          </w:p>
        </w:tc>
        <w:tc>
          <w:tcPr>
            <w:tcW w:w="537" w:type="dxa"/>
            <w:tcBorders>
              <w:top w:val="nil"/>
              <w:bottom w:val="dashed" w:sz="4" w:space="0" w:color="auto"/>
            </w:tcBorders>
          </w:tcPr>
          <w:p w14:paraId="5DB87599" w14:textId="77777777" w:rsidR="00B94089" w:rsidRPr="00D948E6" w:rsidRDefault="00B94089" w:rsidP="00B94089">
            <w:pPr>
              <w:pStyle w:val="TABLE-cell"/>
              <w:jc w:val="center"/>
              <w:rPr>
                <w:i/>
                <w:iCs/>
              </w:rPr>
            </w:pPr>
            <w:r w:rsidRPr="00D948E6">
              <w:rPr>
                <w:i/>
                <w:iCs/>
              </w:rPr>
              <w:t>b</w:t>
            </w:r>
          </w:p>
        </w:tc>
        <w:tc>
          <w:tcPr>
            <w:tcW w:w="537" w:type="dxa"/>
            <w:tcBorders>
              <w:top w:val="nil"/>
              <w:bottom w:val="dashed" w:sz="4" w:space="0" w:color="auto"/>
            </w:tcBorders>
          </w:tcPr>
          <w:p w14:paraId="5DB8759A" w14:textId="77777777" w:rsidR="00B94089" w:rsidRPr="00D948E6" w:rsidRDefault="00B94089" w:rsidP="00B94089">
            <w:pPr>
              <w:pStyle w:val="TABLE-cell"/>
              <w:jc w:val="center"/>
            </w:pPr>
            <w:r w:rsidRPr="00D948E6">
              <w:t>96</w:t>
            </w:r>
          </w:p>
        </w:tc>
        <w:tc>
          <w:tcPr>
            <w:tcW w:w="537" w:type="dxa"/>
            <w:tcBorders>
              <w:top w:val="nil"/>
              <w:bottom w:val="dashed" w:sz="4" w:space="0" w:color="auto"/>
            </w:tcBorders>
          </w:tcPr>
          <w:p w14:paraId="5DB8759B" w14:textId="77777777" w:rsidR="00B94089" w:rsidRPr="00D948E6" w:rsidRDefault="00B94089" w:rsidP="00B94089">
            <w:pPr>
              <w:pStyle w:val="TABLE-cell"/>
              <w:jc w:val="center"/>
            </w:pPr>
            <w:r w:rsidRPr="00D948E6">
              <w:t>13</w:t>
            </w:r>
          </w:p>
        </w:tc>
        <w:tc>
          <w:tcPr>
            <w:tcW w:w="537" w:type="dxa"/>
            <w:tcBorders>
              <w:top w:val="nil"/>
              <w:bottom w:val="dashed" w:sz="4" w:space="0" w:color="auto"/>
            </w:tcBorders>
          </w:tcPr>
          <w:p w14:paraId="5DB8759C" w14:textId="77777777" w:rsidR="00B94089" w:rsidRPr="00D948E6" w:rsidRDefault="00B94089" w:rsidP="00B94089">
            <w:pPr>
              <w:pStyle w:val="TABLE-cell"/>
              <w:jc w:val="center"/>
            </w:pPr>
            <w:r w:rsidRPr="00D948E6">
              <w:t>1</w:t>
            </w:r>
          </w:p>
        </w:tc>
        <w:tc>
          <w:tcPr>
            <w:tcW w:w="537" w:type="dxa"/>
            <w:tcBorders>
              <w:top w:val="nil"/>
              <w:bottom w:val="dashed" w:sz="4" w:space="0" w:color="auto"/>
              <w:right w:val="double" w:sz="4" w:space="0" w:color="auto"/>
            </w:tcBorders>
            <w:shd w:val="clear" w:color="auto" w:fill="DDDDDD"/>
          </w:tcPr>
          <w:p w14:paraId="5DB8759D" w14:textId="77777777" w:rsidR="00B94089" w:rsidRPr="00D948E6" w:rsidRDefault="00B94089" w:rsidP="00B94089">
            <w:pPr>
              <w:pStyle w:val="TABLE-cell"/>
              <w:jc w:val="center"/>
            </w:pPr>
          </w:p>
        </w:tc>
      </w:tr>
      <w:tr w:rsidR="00B94089" w:rsidRPr="00D948E6" w14:paraId="5DB875A6" w14:textId="77777777" w:rsidTr="00270820">
        <w:trPr>
          <w:gridAfter w:val="1"/>
          <w:wAfter w:w="86" w:type="dxa"/>
          <w:cantSplit/>
          <w:jc w:val="center"/>
        </w:trPr>
        <w:tc>
          <w:tcPr>
            <w:tcW w:w="5848" w:type="dxa"/>
            <w:tcBorders>
              <w:top w:val="single" w:sz="4" w:space="0" w:color="auto"/>
              <w:left w:val="double" w:sz="4" w:space="0" w:color="auto"/>
              <w:bottom w:val="dashed" w:sz="4" w:space="0" w:color="auto"/>
            </w:tcBorders>
          </w:tcPr>
          <w:p w14:paraId="5DB8759F" w14:textId="77777777" w:rsidR="00B94089" w:rsidRPr="004F26FE" w:rsidRDefault="00B94089" w:rsidP="00B94089">
            <w:pPr>
              <w:pStyle w:val="TABLE-cell"/>
              <w:rPr>
                <w:rStyle w:val="Strong"/>
              </w:rPr>
            </w:pPr>
            <w:r w:rsidRPr="004F26FE">
              <w:rPr>
                <w:rStyle w:val="Strong"/>
              </w:rPr>
              <w:t>Currently active tariff</w:t>
            </w:r>
          </w:p>
        </w:tc>
        <w:tc>
          <w:tcPr>
            <w:tcW w:w="537" w:type="dxa"/>
            <w:tcBorders>
              <w:top w:val="single" w:sz="4" w:space="0" w:color="auto"/>
              <w:bottom w:val="dashed" w:sz="4" w:space="0" w:color="auto"/>
            </w:tcBorders>
          </w:tcPr>
          <w:p w14:paraId="5DB875A0" w14:textId="77777777" w:rsidR="00B94089" w:rsidRPr="00D948E6" w:rsidRDefault="00B94089" w:rsidP="00B94089">
            <w:pPr>
              <w:pStyle w:val="TABLE-cell"/>
              <w:jc w:val="center"/>
            </w:pPr>
          </w:p>
        </w:tc>
        <w:tc>
          <w:tcPr>
            <w:tcW w:w="537" w:type="dxa"/>
            <w:tcBorders>
              <w:top w:val="single" w:sz="4" w:space="0" w:color="auto"/>
              <w:bottom w:val="dashed" w:sz="4" w:space="0" w:color="auto"/>
            </w:tcBorders>
          </w:tcPr>
          <w:p w14:paraId="5DB875A1" w14:textId="77777777" w:rsidR="00B94089" w:rsidRPr="00D948E6" w:rsidRDefault="00B94089" w:rsidP="00B94089">
            <w:pPr>
              <w:pStyle w:val="TABLE-cell"/>
              <w:jc w:val="center"/>
              <w:rPr>
                <w:i/>
                <w:iCs/>
              </w:rPr>
            </w:pPr>
          </w:p>
        </w:tc>
        <w:tc>
          <w:tcPr>
            <w:tcW w:w="537" w:type="dxa"/>
            <w:tcBorders>
              <w:top w:val="single" w:sz="4" w:space="0" w:color="auto"/>
              <w:bottom w:val="dashed" w:sz="4" w:space="0" w:color="auto"/>
            </w:tcBorders>
          </w:tcPr>
          <w:p w14:paraId="5DB875A2" w14:textId="77777777" w:rsidR="00B94089" w:rsidRPr="00D948E6" w:rsidRDefault="00B94089" w:rsidP="00B94089">
            <w:pPr>
              <w:pStyle w:val="TABLE-cell"/>
              <w:jc w:val="center"/>
            </w:pPr>
          </w:p>
        </w:tc>
        <w:tc>
          <w:tcPr>
            <w:tcW w:w="537" w:type="dxa"/>
            <w:tcBorders>
              <w:top w:val="single" w:sz="4" w:space="0" w:color="auto"/>
              <w:bottom w:val="dashed" w:sz="4" w:space="0" w:color="auto"/>
            </w:tcBorders>
          </w:tcPr>
          <w:p w14:paraId="5DB875A3" w14:textId="77777777" w:rsidR="00B94089" w:rsidRPr="00D948E6" w:rsidRDefault="00B94089" w:rsidP="00B94089">
            <w:pPr>
              <w:pStyle w:val="TABLE-cell"/>
              <w:jc w:val="center"/>
            </w:pPr>
          </w:p>
        </w:tc>
        <w:tc>
          <w:tcPr>
            <w:tcW w:w="537" w:type="dxa"/>
            <w:tcBorders>
              <w:top w:val="single" w:sz="4" w:space="0" w:color="auto"/>
              <w:bottom w:val="dashed" w:sz="4" w:space="0" w:color="auto"/>
            </w:tcBorders>
          </w:tcPr>
          <w:p w14:paraId="5DB875A4" w14:textId="77777777" w:rsidR="00B94089" w:rsidRPr="00D948E6" w:rsidRDefault="00B94089" w:rsidP="00B94089">
            <w:pPr>
              <w:pStyle w:val="TABLE-cell"/>
              <w:jc w:val="center"/>
            </w:pPr>
          </w:p>
        </w:tc>
        <w:tc>
          <w:tcPr>
            <w:tcW w:w="537" w:type="dxa"/>
            <w:tcBorders>
              <w:top w:val="single" w:sz="4" w:space="0" w:color="auto"/>
              <w:bottom w:val="dashed" w:sz="4" w:space="0" w:color="auto"/>
              <w:right w:val="double" w:sz="4" w:space="0" w:color="auto"/>
            </w:tcBorders>
            <w:shd w:val="clear" w:color="auto" w:fill="DDDDDD"/>
          </w:tcPr>
          <w:p w14:paraId="5DB875A5" w14:textId="77777777" w:rsidR="00B94089" w:rsidRPr="00D948E6" w:rsidRDefault="00B94089" w:rsidP="00B94089">
            <w:pPr>
              <w:pStyle w:val="TABLE-cell"/>
              <w:jc w:val="center"/>
            </w:pPr>
          </w:p>
        </w:tc>
      </w:tr>
      <w:tr w:rsidR="00B94089" w:rsidRPr="00D948E6" w14:paraId="5DB875AF" w14:textId="77777777" w:rsidTr="00270820">
        <w:trPr>
          <w:gridAfter w:val="1"/>
          <w:wAfter w:w="86" w:type="dxa"/>
          <w:cantSplit/>
          <w:jc w:val="center"/>
        </w:trPr>
        <w:tc>
          <w:tcPr>
            <w:tcW w:w="5848" w:type="dxa"/>
            <w:tcBorders>
              <w:top w:val="dashed" w:sz="4" w:space="0" w:color="auto"/>
              <w:left w:val="double" w:sz="4" w:space="0" w:color="auto"/>
              <w:bottom w:val="single" w:sz="4" w:space="0" w:color="auto"/>
            </w:tcBorders>
          </w:tcPr>
          <w:p w14:paraId="5DB875A7" w14:textId="77777777" w:rsidR="00B94089" w:rsidRPr="00D948E6" w:rsidRDefault="00B94089" w:rsidP="00B94089">
            <w:pPr>
              <w:pStyle w:val="TABLE-cell"/>
            </w:pPr>
            <w:r w:rsidRPr="00D948E6">
              <w:t>Currently active tariff objects # 1…#16</w:t>
            </w:r>
          </w:p>
          <w:p w14:paraId="5DB875A8" w14:textId="77777777" w:rsidR="00B94089" w:rsidRPr="00D948E6" w:rsidRDefault="00B94089" w:rsidP="00B94089">
            <w:pPr>
              <w:pStyle w:val="TABLE-cell"/>
            </w:pPr>
            <w:r>
              <w:t>NOTE 2</w:t>
            </w:r>
            <w:r>
              <w:t> </w:t>
            </w:r>
            <w:r w:rsidRPr="00D948E6">
              <w:t>Object #16 (E = 15) carries the name of register with the lowest tariff (default tariff register)</w:t>
            </w:r>
          </w:p>
        </w:tc>
        <w:tc>
          <w:tcPr>
            <w:tcW w:w="537" w:type="dxa"/>
            <w:tcBorders>
              <w:top w:val="dashed" w:sz="4" w:space="0" w:color="auto"/>
              <w:bottom w:val="single" w:sz="4" w:space="0" w:color="auto"/>
            </w:tcBorders>
          </w:tcPr>
          <w:p w14:paraId="5DB875A9" w14:textId="77777777" w:rsidR="00B94089" w:rsidRPr="00D948E6" w:rsidRDefault="00B94089" w:rsidP="00B94089">
            <w:pPr>
              <w:pStyle w:val="TABLE-cell"/>
              <w:jc w:val="center"/>
            </w:pPr>
            <w:r w:rsidRPr="00D948E6">
              <w:t>0</w:t>
            </w:r>
          </w:p>
        </w:tc>
        <w:tc>
          <w:tcPr>
            <w:tcW w:w="537" w:type="dxa"/>
            <w:tcBorders>
              <w:top w:val="dashed" w:sz="4" w:space="0" w:color="auto"/>
              <w:bottom w:val="single" w:sz="4" w:space="0" w:color="auto"/>
            </w:tcBorders>
          </w:tcPr>
          <w:p w14:paraId="5DB875AA" w14:textId="77777777" w:rsidR="00B94089" w:rsidRPr="00D948E6" w:rsidRDefault="00B94089" w:rsidP="00B94089">
            <w:pPr>
              <w:pStyle w:val="TABLE-cell"/>
              <w:jc w:val="center"/>
              <w:rPr>
                <w:i/>
                <w:iCs/>
              </w:rPr>
            </w:pPr>
            <w:r w:rsidRPr="00D948E6">
              <w:rPr>
                <w:i/>
                <w:iCs/>
              </w:rPr>
              <w:t>b</w:t>
            </w:r>
          </w:p>
        </w:tc>
        <w:tc>
          <w:tcPr>
            <w:tcW w:w="537" w:type="dxa"/>
            <w:tcBorders>
              <w:top w:val="dashed" w:sz="4" w:space="0" w:color="auto"/>
              <w:bottom w:val="single" w:sz="4" w:space="0" w:color="auto"/>
            </w:tcBorders>
          </w:tcPr>
          <w:p w14:paraId="5DB875AB" w14:textId="77777777" w:rsidR="00B94089" w:rsidRPr="00D948E6" w:rsidRDefault="00B94089" w:rsidP="00B94089">
            <w:pPr>
              <w:pStyle w:val="TABLE-cell"/>
              <w:jc w:val="center"/>
            </w:pPr>
            <w:r w:rsidRPr="00D948E6">
              <w:t>96</w:t>
            </w:r>
          </w:p>
        </w:tc>
        <w:tc>
          <w:tcPr>
            <w:tcW w:w="537" w:type="dxa"/>
            <w:tcBorders>
              <w:top w:val="dashed" w:sz="4" w:space="0" w:color="auto"/>
              <w:bottom w:val="single" w:sz="4" w:space="0" w:color="auto"/>
            </w:tcBorders>
          </w:tcPr>
          <w:p w14:paraId="5DB875AC" w14:textId="77777777" w:rsidR="00B94089" w:rsidRPr="00D948E6" w:rsidRDefault="00B94089" w:rsidP="00B94089">
            <w:pPr>
              <w:pStyle w:val="TABLE-cell"/>
              <w:jc w:val="center"/>
            </w:pPr>
            <w:r w:rsidRPr="00D948E6">
              <w:t>14</w:t>
            </w:r>
          </w:p>
        </w:tc>
        <w:tc>
          <w:tcPr>
            <w:tcW w:w="537" w:type="dxa"/>
            <w:tcBorders>
              <w:top w:val="dashed" w:sz="4" w:space="0" w:color="auto"/>
              <w:bottom w:val="single" w:sz="4" w:space="0" w:color="auto"/>
            </w:tcBorders>
          </w:tcPr>
          <w:p w14:paraId="5DB875AD" w14:textId="77777777" w:rsidR="00B94089" w:rsidRPr="00D948E6" w:rsidRDefault="00B94089" w:rsidP="00B94089">
            <w:pPr>
              <w:pStyle w:val="TABLE-cell"/>
              <w:jc w:val="center"/>
            </w:pPr>
            <w:r w:rsidRPr="00D948E6">
              <w:t>0…</w:t>
            </w:r>
            <w:r w:rsidRPr="00D948E6">
              <w:br/>
              <w:t>15</w:t>
            </w:r>
          </w:p>
        </w:tc>
        <w:tc>
          <w:tcPr>
            <w:tcW w:w="537" w:type="dxa"/>
            <w:tcBorders>
              <w:top w:val="dashed" w:sz="4" w:space="0" w:color="auto"/>
              <w:bottom w:val="single" w:sz="4" w:space="0" w:color="auto"/>
              <w:right w:val="double" w:sz="4" w:space="0" w:color="auto"/>
            </w:tcBorders>
            <w:shd w:val="clear" w:color="auto" w:fill="DDDDDD"/>
          </w:tcPr>
          <w:p w14:paraId="5DB875AE" w14:textId="77777777" w:rsidR="00B94089" w:rsidRPr="00D948E6" w:rsidRDefault="00B94089" w:rsidP="00B94089">
            <w:pPr>
              <w:pStyle w:val="TABLE-cell"/>
              <w:jc w:val="center"/>
            </w:pPr>
          </w:p>
        </w:tc>
      </w:tr>
      <w:tr w:rsidR="00B94089" w:rsidRPr="00D948E6" w14:paraId="5DB875B7" w14:textId="77777777" w:rsidTr="00270820">
        <w:trPr>
          <w:gridAfter w:val="1"/>
          <w:wAfter w:w="86" w:type="dxa"/>
          <w:cantSplit/>
          <w:jc w:val="center"/>
        </w:trPr>
        <w:tc>
          <w:tcPr>
            <w:tcW w:w="5848" w:type="dxa"/>
            <w:tcBorders>
              <w:top w:val="single" w:sz="4" w:space="0" w:color="auto"/>
              <w:left w:val="double" w:sz="4" w:space="0" w:color="auto"/>
              <w:bottom w:val="dashed" w:sz="4" w:space="0" w:color="auto"/>
            </w:tcBorders>
          </w:tcPr>
          <w:p w14:paraId="5DB875B0" w14:textId="77777777" w:rsidR="00B94089" w:rsidRPr="004F26FE" w:rsidRDefault="00B94089" w:rsidP="00B94089">
            <w:pPr>
              <w:pStyle w:val="TABLE-cell"/>
              <w:rPr>
                <w:rStyle w:val="Strong"/>
              </w:rPr>
            </w:pPr>
            <w:r w:rsidRPr="004F26FE">
              <w:rPr>
                <w:rStyle w:val="Strong"/>
              </w:rPr>
              <w:t>Event counter</w:t>
            </w:r>
            <w:r w:rsidRPr="004F26FE">
              <w:rPr>
                <w:rStyle w:val="Strong"/>
              </w:rPr>
              <w:fldChar w:fldCharType="begin"/>
            </w:r>
            <w:r w:rsidRPr="004F26FE">
              <w:rPr>
                <w:rStyle w:val="Strong"/>
              </w:rPr>
              <w:instrText xml:space="preserve"> XE "Event counter" </w:instrText>
            </w:r>
            <w:r w:rsidRPr="004F26FE">
              <w:rPr>
                <w:rStyle w:val="Strong"/>
              </w:rPr>
              <w:fldChar w:fldCharType="end"/>
            </w:r>
            <w:r w:rsidRPr="004F26FE">
              <w:rPr>
                <w:rStyle w:val="Strong"/>
              </w:rPr>
              <w:t xml:space="preserve"> objects</w:t>
            </w:r>
          </w:p>
        </w:tc>
        <w:tc>
          <w:tcPr>
            <w:tcW w:w="537" w:type="dxa"/>
            <w:tcBorders>
              <w:top w:val="single" w:sz="4" w:space="0" w:color="auto"/>
              <w:bottom w:val="dashed" w:sz="4" w:space="0" w:color="auto"/>
            </w:tcBorders>
          </w:tcPr>
          <w:p w14:paraId="5DB875B1" w14:textId="77777777" w:rsidR="00B94089" w:rsidRPr="00D948E6" w:rsidRDefault="00B94089" w:rsidP="00B94089">
            <w:pPr>
              <w:pStyle w:val="TABLE-cell"/>
              <w:jc w:val="center"/>
            </w:pPr>
          </w:p>
        </w:tc>
        <w:tc>
          <w:tcPr>
            <w:tcW w:w="537" w:type="dxa"/>
            <w:tcBorders>
              <w:top w:val="single" w:sz="4" w:space="0" w:color="auto"/>
              <w:bottom w:val="dashed" w:sz="4" w:space="0" w:color="auto"/>
            </w:tcBorders>
          </w:tcPr>
          <w:p w14:paraId="5DB875B2" w14:textId="77777777" w:rsidR="00B94089" w:rsidRPr="00D948E6" w:rsidRDefault="00B94089" w:rsidP="00B94089">
            <w:pPr>
              <w:pStyle w:val="TABLE-cell"/>
              <w:jc w:val="center"/>
              <w:rPr>
                <w:i/>
                <w:iCs/>
              </w:rPr>
            </w:pPr>
          </w:p>
        </w:tc>
        <w:tc>
          <w:tcPr>
            <w:tcW w:w="537" w:type="dxa"/>
            <w:tcBorders>
              <w:top w:val="single" w:sz="4" w:space="0" w:color="auto"/>
              <w:bottom w:val="dashed" w:sz="4" w:space="0" w:color="auto"/>
            </w:tcBorders>
          </w:tcPr>
          <w:p w14:paraId="5DB875B3" w14:textId="77777777" w:rsidR="00B94089" w:rsidRPr="00D948E6" w:rsidRDefault="00B94089" w:rsidP="00B94089">
            <w:pPr>
              <w:pStyle w:val="TABLE-cell"/>
              <w:jc w:val="center"/>
            </w:pPr>
          </w:p>
        </w:tc>
        <w:tc>
          <w:tcPr>
            <w:tcW w:w="537" w:type="dxa"/>
            <w:tcBorders>
              <w:top w:val="single" w:sz="4" w:space="0" w:color="auto"/>
              <w:bottom w:val="dashed" w:sz="4" w:space="0" w:color="auto"/>
            </w:tcBorders>
          </w:tcPr>
          <w:p w14:paraId="5DB875B4" w14:textId="77777777" w:rsidR="00B94089" w:rsidRPr="00D948E6" w:rsidRDefault="00B94089" w:rsidP="00B94089">
            <w:pPr>
              <w:pStyle w:val="TABLE-cell"/>
              <w:jc w:val="center"/>
            </w:pPr>
          </w:p>
        </w:tc>
        <w:tc>
          <w:tcPr>
            <w:tcW w:w="537" w:type="dxa"/>
            <w:tcBorders>
              <w:top w:val="single" w:sz="4" w:space="0" w:color="auto"/>
              <w:bottom w:val="dashed" w:sz="4" w:space="0" w:color="auto"/>
              <w:right w:val="single" w:sz="4" w:space="0" w:color="auto"/>
            </w:tcBorders>
          </w:tcPr>
          <w:p w14:paraId="5DB875B5" w14:textId="77777777" w:rsidR="00B94089" w:rsidRPr="00D948E6" w:rsidRDefault="00B94089" w:rsidP="00B94089">
            <w:pPr>
              <w:pStyle w:val="TABLE-cell"/>
              <w:jc w:val="center"/>
            </w:pPr>
          </w:p>
        </w:tc>
        <w:tc>
          <w:tcPr>
            <w:tcW w:w="537" w:type="dxa"/>
            <w:tcBorders>
              <w:top w:val="single" w:sz="4" w:space="0" w:color="auto"/>
              <w:left w:val="single" w:sz="4" w:space="0" w:color="auto"/>
              <w:bottom w:val="nil"/>
              <w:right w:val="double" w:sz="4" w:space="0" w:color="auto"/>
            </w:tcBorders>
            <w:shd w:val="clear" w:color="auto" w:fill="DDDDDD"/>
          </w:tcPr>
          <w:p w14:paraId="5DB875B6" w14:textId="77777777" w:rsidR="00B94089" w:rsidRPr="00D948E6" w:rsidRDefault="00B94089" w:rsidP="00B94089">
            <w:pPr>
              <w:pStyle w:val="TABLE-cell"/>
              <w:jc w:val="center"/>
            </w:pPr>
          </w:p>
        </w:tc>
      </w:tr>
      <w:tr w:rsidR="00B94089" w:rsidRPr="00D948E6" w14:paraId="5DB875BF" w14:textId="77777777" w:rsidTr="00270820">
        <w:trPr>
          <w:gridAfter w:val="1"/>
          <w:wAfter w:w="86" w:type="dxa"/>
          <w:cantSplit/>
          <w:jc w:val="center"/>
        </w:trPr>
        <w:tc>
          <w:tcPr>
            <w:tcW w:w="5848" w:type="dxa"/>
            <w:tcBorders>
              <w:top w:val="dashed" w:sz="4" w:space="0" w:color="auto"/>
              <w:left w:val="double" w:sz="4" w:space="0" w:color="auto"/>
              <w:bottom w:val="single" w:sz="4" w:space="0" w:color="auto"/>
            </w:tcBorders>
          </w:tcPr>
          <w:p w14:paraId="5DB875B8" w14:textId="77777777" w:rsidR="00B94089" w:rsidRPr="00D948E6" w:rsidRDefault="00B94089" w:rsidP="00B94089">
            <w:pPr>
              <w:pStyle w:val="TABLE-cell"/>
            </w:pPr>
            <w:r w:rsidRPr="00D948E6">
              <w:t>Event counter objects #1…#100</w:t>
            </w:r>
          </w:p>
        </w:tc>
        <w:tc>
          <w:tcPr>
            <w:tcW w:w="537" w:type="dxa"/>
            <w:tcBorders>
              <w:top w:val="dashed" w:sz="4" w:space="0" w:color="auto"/>
              <w:bottom w:val="single" w:sz="4" w:space="0" w:color="auto"/>
            </w:tcBorders>
          </w:tcPr>
          <w:p w14:paraId="5DB875B9" w14:textId="77777777" w:rsidR="00B94089" w:rsidRPr="00D948E6" w:rsidRDefault="00B94089" w:rsidP="00B94089">
            <w:pPr>
              <w:pStyle w:val="TABLE-cell"/>
              <w:jc w:val="center"/>
            </w:pPr>
            <w:r w:rsidRPr="00D948E6">
              <w:t>0</w:t>
            </w:r>
          </w:p>
        </w:tc>
        <w:tc>
          <w:tcPr>
            <w:tcW w:w="537" w:type="dxa"/>
            <w:tcBorders>
              <w:top w:val="dashed" w:sz="4" w:space="0" w:color="auto"/>
              <w:bottom w:val="single" w:sz="4" w:space="0" w:color="auto"/>
            </w:tcBorders>
          </w:tcPr>
          <w:p w14:paraId="5DB875BA" w14:textId="77777777" w:rsidR="00B94089" w:rsidRPr="00D948E6" w:rsidRDefault="00B94089" w:rsidP="00B94089">
            <w:pPr>
              <w:pStyle w:val="TABLE-cell"/>
              <w:jc w:val="center"/>
              <w:rPr>
                <w:i/>
                <w:iCs/>
              </w:rPr>
            </w:pPr>
            <w:r w:rsidRPr="00D948E6">
              <w:rPr>
                <w:i/>
                <w:iCs/>
              </w:rPr>
              <w:t>b</w:t>
            </w:r>
          </w:p>
        </w:tc>
        <w:tc>
          <w:tcPr>
            <w:tcW w:w="537" w:type="dxa"/>
            <w:tcBorders>
              <w:top w:val="dashed" w:sz="4" w:space="0" w:color="auto"/>
              <w:bottom w:val="single" w:sz="4" w:space="0" w:color="auto"/>
            </w:tcBorders>
          </w:tcPr>
          <w:p w14:paraId="5DB875BB" w14:textId="77777777" w:rsidR="00B94089" w:rsidRPr="00D948E6" w:rsidRDefault="00B94089" w:rsidP="00B94089">
            <w:pPr>
              <w:pStyle w:val="TABLE-cell"/>
              <w:jc w:val="center"/>
            </w:pPr>
            <w:r w:rsidRPr="00D948E6">
              <w:t>96</w:t>
            </w:r>
          </w:p>
        </w:tc>
        <w:tc>
          <w:tcPr>
            <w:tcW w:w="537" w:type="dxa"/>
            <w:tcBorders>
              <w:top w:val="dashed" w:sz="4" w:space="0" w:color="auto"/>
              <w:bottom w:val="single" w:sz="4" w:space="0" w:color="auto"/>
            </w:tcBorders>
          </w:tcPr>
          <w:p w14:paraId="5DB875BC" w14:textId="77777777" w:rsidR="00B94089" w:rsidRPr="00D948E6" w:rsidRDefault="00B94089" w:rsidP="00B94089">
            <w:pPr>
              <w:pStyle w:val="TABLE-cell"/>
              <w:jc w:val="center"/>
            </w:pPr>
            <w:r w:rsidRPr="00D948E6">
              <w:t>15</w:t>
            </w:r>
          </w:p>
        </w:tc>
        <w:tc>
          <w:tcPr>
            <w:tcW w:w="537" w:type="dxa"/>
            <w:tcBorders>
              <w:top w:val="dashed" w:sz="4" w:space="0" w:color="auto"/>
              <w:bottom w:val="single" w:sz="4" w:space="0" w:color="auto"/>
              <w:right w:val="single" w:sz="4" w:space="0" w:color="auto"/>
            </w:tcBorders>
          </w:tcPr>
          <w:p w14:paraId="5DB875BD" w14:textId="77777777" w:rsidR="00B94089" w:rsidRPr="00D948E6" w:rsidRDefault="00B94089" w:rsidP="00B94089">
            <w:pPr>
              <w:pStyle w:val="TABLE-cell"/>
              <w:jc w:val="center"/>
            </w:pPr>
            <w:r w:rsidRPr="00D948E6">
              <w:t>0…</w:t>
            </w:r>
            <w:r w:rsidRPr="00D948E6">
              <w:br/>
              <w:t>99</w:t>
            </w:r>
          </w:p>
        </w:tc>
        <w:tc>
          <w:tcPr>
            <w:tcW w:w="537" w:type="dxa"/>
            <w:tcBorders>
              <w:top w:val="dashed" w:sz="4" w:space="0" w:color="auto"/>
              <w:left w:val="single" w:sz="4" w:space="0" w:color="auto"/>
              <w:bottom w:val="single" w:sz="4" w:space="0" w:color="auto"/>
              <w:right w:val="double" w:sz="4" w:space="0" w:color="auto"/>
            </w:tcBorders>
            <w:shd w:val="clear" w:color="auto" w:fill="DDDDDD"/>
          </w:tcPr>
          <w:p w14:paraId="5DB875BE" w14:textId="77777777" w:rsidR="00B94089" w:rsidRPr="00D948E6" w:rsidRDefault="00B94089" w:rsidP="00B94089">
            <w:pPr>
              <w:pStyle w:val="TABLE-cell"/>
              <w:jc w:val="center"/>
            </w:pPr>
          </w:p>
        </w:tc>
      </w:tr>
      <w:tr w:rsidR="00B94089" w:rsidRPr="00D948E6" w14:paraId="5DB875C7" w14:textId="77777777" w:rsidTr="00270820">
        <w:trPr>
          <w:gridAfter w:val="1"/>
          <w:wAfter w:w="86" w:type="dxa"/>
          <w:cantSplit/>
          <w:jc w:val="center"/>
        </w:trPr>
        <w:tc>
          <w:tcPr>
            <w:tcW w:w="5848" w:type="dxa"/>
            <w:tcBorders>
              <w:top w:val="dashed" w:sz="4" w:space="0" w:color="auto"/>
              <w:left w:val="double" w:sz="4" w:space="0" w:color="auto"/>
              <w:bottom w:val="dashed" w:sz="4" w:space="0" w:color="auto"/>
            </w:tcBorders>
          </w:tcPr>
          <w:p w14:paraId="5DB875C0" w14:textId="77777777" w:rsidR="00B94089" w:rsidRPr="004F26FE" w:rsidRDefault="00B94089" w:rsidP="00B94089">
            <w:pPr>
              <w:pStyle w:val="TABLE-cell"/>
              <w:rPr>
                <w:rStyle w:val="Strong"/>
              </w:rPr>
            </w:pPr>
            <w:r w:rsidRPr="004F26FE">
              <w:rPr>
                <w:rStyle w:val="Strong"/>
              </w:rPr>
              <w:t>Profile entry digital signature objects</w:t>
            </w:r>
          </w:p>
        </w:tc>
        <w:tc>
          <w:tcPr>
            <w:tcW w:w="537" w:type="dxa"/>
            <w:tcBorders>
              <w:top w:val="dashed" w:sz="4" w:space="0" w:color="auto"/>
              <w:bottom w:val="dashed" w:sz="4" w:space="0" w:color="auto"/>
            </w:tcBorders>
          </w:tcPr>
          <w:p w14:paraId="5DB875C1" w14:textId="77777777" w:rsidR="00B94089" w:rsidRPr="00D948E6" w:rsidRDefault="00B94089" w:rsidP="00B94089">
            <w:pPr>
              <w:pStyle w:val="TABLE-cell"/>
              <w:jc w:val="center"/>
            </w:pPr>
          </w:p>
        </w:tc>
        <w:tc>
          <w:tcPr>
            <w:tcW w:w="537" w:type="dxa"/>
            <w:tcBorders>
              <w:top w:val="dashed" w:sz="4" w:space="0" w:color="auto"/>
              <w:bottom w:val="dashed" w:sz="4" w:space="0" w:color="auto"/>
            </w:tcBorders>
          </w:tcPr>
          <w:p w14:paraId="5DB875C2" w14:textId="77777777" w:rsidR="00B94089" w:rsidRPr="00D948E6" w:rsidRDefault="00B94089" w:rsidP="00B94089">
            <w:pPr>
              <w:pStyle w:val="TABLE-cell"/>
              <w:jc w:val="center"/>
              <w:rPr>
                <w:i/>
                <w:iCs/>
              </w:rPr>
            </w:pPr>
          </w:p>
        </w:tc>
        <w:tc>
          <w:tcPr>
            <w:tcW w:w="537" w:type="dxa"/>
            <w:tcBorders>
              <w:top w:val="dashed" w:sz="4" w:space="0" w:color="auto"/>
              <w:bottom w:val="dashed" w:sz="4" w:space="0" w:color="auto"/>
            </w:tcBorders>
          </w:tcPr>
          <w:p w14:paraId="5DB875C3" w14:textId="77777777" w:rsidR="00B94089" w:rsidRPr="00D948E6" w:rsidRDefault="00B94089" w:rsidP="00B94089">
            <w:pPr>
              <w:pStyle w:val="TABLE-cell"/>
              <w:jc w:val="center"/>
            </w:pPr>
          </w:p>
        </w:tc>
        <w:tc>
          <w:tcPr>
            <w:tcW w:w="537" w:type="dxa"/>
            <w:tcBorders>
              <w:top w:val="dashed" w:sz="4" w:space="0" w:color="auto"/>
              <w:bottom w:val="dashed" w:sz="4" w:space="0" w:color="auto"/>
            </w:tcBorders>
          </w:tcPr>
          <w:p w14:paraId="5DB875C4" w14:textId="77777777" w:rsidR="00B94089" w:rsidRPr="00D948E6" w:rsidRDefault="00B94089" w:rsidP="00B94089">
            <w:pPr>
              <w:pStyle w:val="TABLE-cell"/>
              <w:jc w:val="center"/>
            </w:pPr>
          </w:p>
        </w:tc>
        <w:tc>
          <w:tcPr>
            <w:tcW w:w="537" w:type="dxa"/>
            <w:tcBorders>
              <w:top w:val="dashed" w:sz="4" w:space="0" w:color="auto"/>
              <w:bottom w:val="dashed" w:sz="4" w:space="0" w:color="auto"/>
              <w:right w:val="single" w:sz="4" w:space="0" w:color="auto"/>
            </w:tcBorders>
          </w:tcPr>
          <w:p w14:paraId="5DB875C5" w14:textId="77777777" w:rsidR="00B94089" w:rsidRPr="00D948E6" w:rsidRDefault="00B94089" w:rsidP="00B94089">
            <w:pPr>
              <w:pStyle w:val="TABLE-cell"/>
              <w:jc w:val="center"/>
            </w:pPr>
          </w:p>
        </w:tc>
        <w:tc>
          <w:tcPr>
            <w:tcW w:w="537" w:type="dxa"/>
            <w:tcBorders>
              <w:top w:val="dashed" w:sz="4" w:space="0" w:color="auto"/>
              <w:left w:val="single" w:sz="4" w:space="0" w:color="auto"/>
              <w:bottom w:val="dashed" w:sz="4" w:space="0" w:color="auto"/>
              <w:right w:val="double" w:sz="4" w:space="0" w:color="auto"/>
            </w:tcBorders>
            <w:shd w:val="clear" w:color="auto" w:fill="DDDDDD"/>
          </w:tcPr>
          <w:p w14:paraId="5DB875C6" w14:textId="77777777" w:rsidR="00B94089" w:rsidRPr="00D948E6" w:rsidRDefault="00B94089" w:rsidP="00B94089">
            <w:pPr>
              <w:pStyle w:val="TABLE-cell"/>
              <w:jc w:val="center"/>
            </w:pPr>
          </w:p>
        </w:tc>
      </w:tr>
      <w:tr w:rsidR="00B94089" w:rsidRPr="00D948E6" w14:paraId="5DB875CF" w14:textId="77777777" w:rsidTr="00270820">
        <w:trPr>
          <w:gridAfter w:val="1"/>
          <w:wAfter w:w="86" w:type="dxa"/>
          <w:cantSplit/>
          <w:jc w:val="center"/>
        </w:trPr>
        <w:tc>
          <w:tcPr>
            <w:tcW w:w="5848" w:type="dxa"/>
            <w:tcBorders>
              <w:top w:val="dashed" w:sz="4" w:space="0" w:color="auto"/>
              <w:left w:val="double" w:sz="4" w:space="0" w:color="auto"/>
              <w:bottom w:val="single" w:sz="4" w:space="0" w:color="auto"/>
            </w:tcBorders>
          </w:tcPr>
          <w:p w14:paraId="5DB875C8" w14:textId="77777777" w:rsidR="00B94089" w:rsidRPr="00D948E6" w:rsidRDefault="00B94089" w:rsidP="00B94089">
            <w:pPr>
              <w:pStyle w:val="TABLE-cell"/>
            </w:pPr>
            <w:r w:rsidRPr="008A0FB6">
              <w:t>Profile entry digital signatur</w:t>
            </w:r>
            <w:r>
              <w:t>e objects #1…#10</w:t>
            </w:r>
          </w:p>
        </w:tc>
        <w:tc>
          <w:tcPr>
            <w:tcW w:w="537" w:type="dxa"/>
            <w:tcBorders>
              <w:top w:val="dashed" w:sz="4" w:space="0" w:color="auto"/>
              <w:bottom w:val="single" w:sz="4" w:space="0" w:color="auto"/>
            </w:tcBorders>
          </w:tcPr>
          <w:p w14:paraId="5DB875C9" w14:textId="77777777" w:rsidR="00B94089" w:rsidRPr="00D948E6" w:rsidRDefault="00B94089" w:rsidP="00B94089">
            <w:pPr>
              <w:pStyle w:val="TABLE-cell"/>
              <w:jc w:val="center"/>
            </w:pPr>
            <w:r w:rsidRPr="00D948E6">
              <w:t>0</w:t>
            </w:r>
          </w:p>
        </w:tc>
        <w:tc>
          <w:tcPr>
            <w:tcW w:w="537" w:type="dxa"/>
            <w:tcBorders>
              <w:top w:val="dashed" w:sz="4" w:space="0" w:color="auto"/>
              <w:bottom w:val="single" w:sz="4" w:space="0" w:color="auto"/>
            </w:tcBorders>
          </w:tcPr>
          <w:p w14:paraId="5DB875CA" w14:textId="77777777" w:rsidR="00B94089" w:rsidRPr="00D948E6" w:rsidRDefault="00B94089" w:rsidP="00B94089">
            <w:pPr>
              <w:pStyle w:val="TABLE-cell"/>
              <w:jc w:val="center"/>
              <w:rPr>
                <w:i/>
                <w:iCs/>
              </w:rPr>
            </w:pPr>
            <w:r w:rsidRPr="00D948E6">
              <w:rPr>
                <w:i/>
                <w:iCs/>
              </w:rPr>
              <w:t>b</w:t>
            </w:r>
          </w:p>
        </w:tc>
        <w:tc>
          <w:tcPr>
            <w:tcW w:w="537" w:type="dxa"/>
            <w:tcBorders>
              <w:top w:val="dashed" w:sz="4" w:space="0" w:color="auto"/>
              <w:bottom w:val="single" w:sz="4" w:space="0" w:color="auto"/>
            </w:tcBorders>
          </w:tcPr>
          <w:p w14:paraId="5DB875CB" w14:textId="77777777" w:rsidR="00B94089" w:rsidRPr="00D948E6" w:rsidRDefault="00B94089" w:rsidP="00B94089">
            <w:pPr>
              <w:pStyle w:val="TABLE-cell"/>
              <w:jc w:val="center"/>
            </w:pPr>
            <w:r w:rsidRPr="00D948E6">
              <w:t>96</w:t>
            </w:r>
          </w:p>
        </w:tc>
        <w:tc>
          <w:tcPr>
            <w:tcW w:w="537" w:type="dxa"/>
            <w:tcBorders>
              <w:top w:val="dashed" w:sz="4" w:space="0" w:color="auto"/>
              <w:bottom w:val="single" w:sz="4" w:space="0" w:color="auto"/>
            </w:tcBorders>
          </w:tcPr>
          <w:p w14:paraId="5DB875CC" w14:textId="77777777" w:rsidR="00B94089" w:rsidRPr="00D948E6" w:rsidRDefault="00B94089" w:rsidP="00B94089">
            <w:pPr>
              <w:pStyle w:val="TABLE-cell"/>
              <w:jc w:val="center"/>
            </w:pPr>
            <w:r>
              <w:t>16</w:t>
            </w:r>
          </w:p>
        </w:tc>
        <w:tc>
          <w:tcPr>
            <w:tcW w:w="537" w:type="dxa"/>
            <w:tcBorders>
              <w:top w:val="dashed" w:sz="4" w:space="0" w:color="auto"/>
              <w:bottom w:val="single" w:sz="4" w:space="0" w:color="auto"/>
              <w:right w:val="single" w:sz="4" w:space="0" w:color="auto"/>
            </w:tcBorders>
          </w:tcPr>
          <w:p w14:paraId="5DB875CD" w14:textId="77777777" w:rsidR="00B94089" w:rsidRPr="00D948E6" w:rsidRDefault="00B94089" w:rsidP="00B94089">
            <w:pPr>
              <w:pStyle w:val="TABLE-cell"/>
              <w:jc w:val="center"/>
            </w:pPr>
            <w:r>
              <w:t>0…</w:t>
            </w:r>
            <w:r>
              <w:br/>
              <w:t>9</w:t>
            </w:r>
          </w:p>
        </w:tc>
        <w:tc>
          <w:tcPr>
            <w:tcW w:w="537" w:type="dxa"/>
            <w:tcBorders>
              <w:top w:val="dashed" w:sz="4" w:space="0" w:color="auto"/>
              <w:left w:val="single" w:sz="4" w:space="0" w:color="auto"/>
              <w:bottom w:val="single" w:sz="4" w:space="0" w:color="auto"/>
              <w:right w:val="double" w:sz="4" w:space="0" w:color="auto"/>
            </w:tcBorders>
            <w:shd w:val="clear" w:color="auto" w:fill="DDDDDD"/>
          </w:tcPr>
          <w:p w14:paraId="5DB875CE" w14:textId="77777777" w:rsidR="00B94089" w:rsidRPr="00D948E6" w:rsidRDefault="00B94089" w:rsidP="00B94089">
            <w:pPr>
              <w:pStyle w:val="TABLE-cell"/>
              <w:jc w:val="center"/>
            </w:pPr>
          </w:p>
        </w:tc>
      </w:tr>
      <w:tr w:rsidR="00CC5830" w:rsidRPr="00D948E6" w14:paraId="078AC2A0" w14:textId="77777777" w:rsidTr="000B5899">
        <w:trPr>
          <w:gridAfter w:val="1"/>
          <w:wAfter w:w="86" w:type="dxa"/>
          <w:cantSplit/>
          <w:jc w:val="center"/>
        </w:trPr>
        <w:tc>
          <w:tcPr>
            <w:tcW w:w="5848" w:type="dxa"/>
            <w:tcBorders>
              <w:top w:val="single" w:sz="4" w:space="0" w:color="auto"/>
              <w:left w:val="double" w:sz="4" w:space="0" w:color="auto"/>
              <w:bottom w:val="dashed" w:sz="4" w:space="0" w:color="auto"/>
            </w:tcBorders>
          </w:tcPr>
          <w:p w14:paraId="06297F51" w14:textId="66B196F8" w:rsidR="00CC5830" w:rsidRPr="008A0FB6" w:rsidRDefault="00CC5830" w:rsidP="00CC5830">
            <w:pPr>
              <w:pStyle w:val="TABLE-cell"/>
            </w:pPr>
            <w:r w:rsidRPr="00812F1B">
              <w:rPr>
                <w:b/>
                <w:bCs w:val="0"/>
                <w:highlight w:val="yellow"/>
              </w:rPr>
              <w:t>Profile entry counter objects</w:t>
            </w:r>
          </w:p>
        </w:tc>
        <w:tc>
          <w:tcPr>
            <w:tcW w:w="537" w:type="dxa"/>
            <w:tcBorders>
              <w:top w:val="dashed" w:sz="4" w:space="0" w:color="auto"/>
              <w:bottom w:val="dashed" w:sz="4" w:space="0" w:color="auto"/>
            </w:tcBorders>
          </w:tcPr>
          <w:p w14:paraId="01060392" w14:textId="77777777" w:rsidR="00CC5830" w:rsidRPr="00D948E6" w:rsidRDefault="00CC5830" w:rsidP="00CC5830">
            <w:pPr>
              <w:pStyle w:val="TABLE-cell"/>
              <w:jc w:val="center"/>
            </w:pPr>
          </w:p>
        </w:tc>
        <w:tc>
          <w:tcPr>
            <w:tcW w:w="537" w:type="dxa"/>
            <w:tcBorders>
              <w:top w:val="dashed" w:sz="4" w:space="0" w:color="auto"/>
              <w:bottom w:val="dashed" w:sz="4" w:space="0" w:color="auto"/>
            </w:tcBorders>
          </w:tcPr>
          <w:p w14:paraId="5EC3B3E8" w14:textId="77777777" w:rsidR="00CC5830" w:rsidRPr="00D948E6" w:rsidRDefault="00CC5830" w:rsidP="00CC5830">
            <w:pPr>
              <w:pStyle w:val="TABLE-cell"/>
              <w:jc w:val="center"/>
              <w:rPr>
                <w:i/>
                <w:iCs/>
              </w:rPr>
            </w:pPr>
          </w:p>
        </w:tc>
        <w:tc>
          <w:tcPr>
            <w:tcW w:w="537" w:type="dxa"/>
            <w:tcBorders>
              <w:top w:val="dashed" w:sz="4" w:space="0" w:color="auto"/>
              <w:bottom w:val="dashed" w:sz="4" w:space="0" w:color="auto"/>
            </w:tcBorders>
          </w:tcPr>
          <w:p w14:paraId="14D9AA25" w14:textId="77777777" w:rsidR="00CC5830" w:rsidRPr="00D948E6" w:rsidRDefault="00CC5830" w:rsidP="00CC5830">
            <w:pPr>
              <w:pStyle w:val="TABLE-cell"/>
              <w:jc w:val="center"/>
            </w:pPr>
          </w:p>
        </w:tc>
        <w:tc>
          <w:tcPr>
            <w:tcW w:w="537" w:type="dxa"/>
            <w:tcBorders>
              <w:top w:val="dashed" w:sz="4" w:space="0" w:color="auto"/>
              <w:bottom w:val="dashed" w:sz="4" w:space="0" w:color="auto"/>
            </w:tcBorders>
          </w:tcPr>
          <w:p w14:paraId="7D610ABB" w14:textId="77777777" w:rsidR="00CC5830" w:rsidRDefault="00CC5830" w:rsidP="00CC5830">
            <w:pPr>
              <w:pStyle w:val="TABLE-cell"/>
              <w:jc w:val="center"/>
            </w:pPr>
          </w:p>
        </w:tc>
        <w:tc>
          <w:tcPr>
            <w:tcW w:w="537" w:type="dxa"/>
            <w:tcBorders>
              <w:top w:val="dashed" w:sz="4" w:space="0" w:color="auto"/>
              <w:bottom w:val="dashed" w:sz="4" w:space="0" w:color="auto"/>
              <w:right w:val="single" w:sz="4" w:space="0" w:color="auto"/>
            </w:tcBorders>
          </w:tcPr>
          <w:p w14:paraId="0EE5981B" w14:textId="77777777" w:rsidR="00CC5830" w:rsidRDefault="00CC5830" w:rsidP="00CC5830">
            <w:pPr>
              <w:pStyle w:val="TABLE-cell"/>
              <w:jc w:val="center"/>
            </w:pPr>
          </w:p>
        </w:tc>
        <w:tc>
          <w:tcPr>
            <w:tcW w:w="537" w:type="dxa"/>
            <w:tcBorders>
              <w:top w:val="dashed" w:sz="4" w:space="0" w:color="auto"/>
              <w:left w:val="single" w:sz="4" w:space="0" w:color="auto"/>
              <w:bottom w:val="single" w:sz="4" w:space="0" w:color="auto"/>
              <w:right w:val="double" w:sz="4" w:space="0" w:color="auto"/>
            </w:tcBorders>
            <w:shd w:val="clear" w:color="auto" w:fill="DDDDDD"/>
          </w:tcPr>
          <w:p w14:paraId="1908F424" w14:textId="77777777" w:rsidR="00CC5830" w:rsidRPr="00D948E6" w:rsidRDefault="00CC5830" w:rsidP="00CC5830">
            <w:pPr>
              <w:pStyle w:val="TABLE-cell"/>
              <w:jc w:val="center"/>
            </w:pPr>
          </w:p>
        </w:tc>
      </w:tr>
      <w:tr w:rsidR="00CC5830" w:rsidRPr="00D948E6" w14:paraId="328A9951" w14:textId="77777777" w:rsidTr="00270820">
        <w:trPr>
          <w:gridAfter w:val="1"/>
          <w:wAfter w:w="86" w:type="dxa"/>
          <w:cantSplit/>
          <w:jc w:val="center"/>
        </w:trPr>
        <w:tc>
          <w:tcPr>
            <w:tcW w:w="5848" w:type="dxa"/>
            <w:tcBorders>
              <w:top w:val="dashed" w:sz="4" w:space="0" w:color="auto"/>
              <w:left w:val="double" w:sz="4" w:space="0" w:color="auto"/>
              <w:bottom w:val="single" w:sz="4" w:space="0" w:color="auto"/>
            </w:tcBorders>
          </w:tcPr>
          <w:p w14:paraId="478B0592" w14:textId="45F98DC5" w:rsidR="00CC5830" w:rsidRPr="008A0FB6" w:rsidRDefault="00CC5830" w:rsidP="00CC5830">
            <w:pPr>
              <w:pStyle w:val="TABLE-cell"/>
            </w:pPr>
            <w:r w:rsidRPr="00812F1B">
              <w:rPr>
                <w:highlight w:val="yellow"/>
              </w:rPr>
              <w:t>Profile entry digital counter objects #1..#128</w:t>
            </w:r>
          </w:p>
        </w:tc>
        <w:tc>
          <w:tcPr>
            <w:tcW w:w="537" w:type="dxa"/>
            <w:tcBorders>
              <w:top w:val="dashed" w:sz="4" w:space="0" w:color="auto"/>
              <w:bottom w:val="single" w:sz="4" w:space="0" w:color="auto"/>
            </w:tcBorders>
          </w:tcPr>
          <w:p w14:paraId="3B619791" w14:textId="11C0AB11" w:rsidR="00CC5830" w:rsidRPr="00D948E6" w:rsidRDefault="00CC5830" w:rsidP="00CC5830">
            <w:pPr>
              <w:pStyle w:val="TABLE-cell"/>
              <w:jc w:val="center"/>
            </w:pPr>
            <w:r w:rsidRPr="00160D58">
              <w:rPr>
                <w:highlight w:val="yellow"/>
              </w:rPr>
              <w:t>0</w:t>
            </w:r>
          </w:p>
        </w:tc>
        <w:tc>
          <w:tcPr>
            <w:tcW w:w="537" w:type="dxa"/>
            <w:tcBorders>
              <w:top w:val="dashed" w:sz="4" w:space="0" w:color="auto"/>
              <w:bottom w:val="single" w:sz="4" w:space="0" w:color="auto"/>
            </w:tcBorders>
          </w:tcPr>
          <w:p w14:paraId="2A00743D" w14:textId="276F5F41" w:rsidR="00CC5830" w:rsidRPr="00D948E6" w:rsidRDefault="00CC5830" w:rsidP="00CC5830">
            <w:pPr>
              <w:pStyle w:val="TABLE-cell"/>
              <w:jc w:val="center"/>
              <w:rPr>
                <w:i/>
                <w:iCs/>
              </w:rPr>
            </w:pPr>
            <w:r w:rsidRPr="00160D58">
              <w:rPr>
                <w:i/>
                <w:iCs/>
                <w:highlight w:val="yellow"/>
              </w:rPr>
              <w:t>b</w:t>
            </w:r>
          </w:p>
        </w:tc>
        <w:tc>
          <w:tcPr>
            <w:tcW w:w="537" w:type="dxa"/>
            <w:tcBorders>
              <w:top w:val="dashed" w:sz="4" w:space="0" w:color="auto"/>
              <w:bottom w:val="single" w:sz="4" w:space="0" w:color="auto"/>
            </w:tcBorders>
          </w:tcPr>
          <w:p w14:paraId="6E78047A" w14:textId="76A5FD4D" w:rsidR="00CC5830" w:rsidRPr="00D948E6" w:rsidRDefault="00CC5830" w:rsidP="00CC5830">
            <w:pPr>
              <w:pStyle w:val="TABLE-cell"/>
              <w:jc w:val="center"/>
            </w:pPr>
            <w:r w:rsidRPr="00160D58">
              <w:rPr>
                <w:highlight w:val="yellow"/>
              </w:rPr>
              <w:t>96</w:t>
            </w:r>
          </w:p>
        </w:tc>
        <w:tc>
          <w:tcPr>
            <w:tcW w:w="537" w:type="dxa"/>
            <w:tcBorders>
              <w:top w:val="dashed" w:sz="4" w:space="0" w:color="auto"/>
              <w:bottom w:val="single" w:sz="4" w:space="0" w:color="auto"/>
            </w:tcBorders>
          </w:tcPr>
          <w:p w14:paraId="0D509EA1" w14:textId="58F3781E" w:rsidR="00CC5830" w:rsidRDefault="00CC5830" w:rsidP="00CC5830">
            <w:pPr>
              <w:pStyle w:val="TABLE-cell"/>
              <w:jc w:val="center"/>
            </w:pPr>
            <w:r w:rsidRPr="00160D58">
              <w:rPr>
                <w:highlight w:val="yellow"/>
              </w:rPr>
              <w:t>17</w:t>
            </w:r>
          </w:p>
        </w:tc>
        <w:tc>
          <w:tcPr>
            <w:tcW w:w="537" w:type="dxa"/>
            <w:tcBorders>
              <w:top w:val="dashed" w:sz="4" w:space="0" w:color="auto"/>
              <w:bottom w:val="single" w:sz="4" w:space="0" w:color="auto"/>
              <w:right w:val="single" w:sz="4" w:space="0" w:color="auto"/>
            </w:tcBorders>
          </w:tcPr>
          <w:p w14:paraId="0F540E90" w14:textId="77777777" w:rsidR="00CC5830" w:rsidRPr="00160D58" w:rsidRDefault="00CC5830" w:rsidP="00CC5830">
            <w:pPr>
              <w:pStyle w:val="TABLE-cell"/>
              <w:spacing w:before="40" w:after="40"/>
              <w:jc w:val="center"/>
              <w:rPr>
                <w:highlight w:val="yellow"/>
              </w:rPr>
            </w:pPr>
            <w:r w:rsidRPr="00160D58">
              <w:rPr>
                <w:highlight w:val="yellow"/>
              </w:rPr>
              <w:t>0…</w:t>
            </w:r>
          </w:p>
          <w:p w14:paraId="68E245F3" w14:textId="26BF60DD" w:rsidR="00CC5830" w:rsidRDefault="00CC5830" w:rsidP="00CC5830">
            <w:pPr>
              <w:pStyle w:val="TABLE-cell"/>
              <w:jc w:val="center"/>
            </w:pPr>
            <w:r w:rsidRPr="00160D58">
              <w:rPr>
                <w:highlight w:val="yellow"/>
              </w:rPr>
              <w:t>127</w:t>
            </w:r>
          </w:p>
        </w:tc>
        <w:tc>
          <w:tcPr>
            <w:tcW w:w="537" w:type="dxa"/>
            <w:tcBorders>
              <w:top w:val="dashed" w:sz="4" w:space="0" w:color="auto"/>
              <w:left w:val="single" w:sz="4" w:space="0" w:color="auto"/>
              <w:bottom w:val="single" w:sz="4" w:space="0" w:color="auto"/>
              <w:right w:val="double" w:sz="4" w:space="0" w:color="auto"/>
            </w:tcBorders>
            <w:shd w:val="clear" w:color="auto" w:fill="DDDDDD"/>
          </w:tcPr>
          <w:p w14:paraId="4BA275B6" w14:textId="77777777" w:rsidR="00CC5830" w:rsidRPr="00D948E6" w:rsidRDefault="00CC5830" w:rsidP="00CC5830">
            <w:pPr>
              <w:pStyle w:val="TABLE-cell"/>
              <w:jc w:val="center"/>
            </w:pPr>
          </w:p>
        </w:tc>
      </w:tr>
      <w:tr w:rsidR="00CC5830" w:rsidRPr="00D948E6" w14:paraId="5DB875D7" w14:textId="77777777" w:rsidTr="00270820">
        <w:trPr>
          <w:gridAfter w:val="1"/>
          <w:wAfter w:w="86" w:type="dxa"/>
          <w:cantSplit/>
          <w:jc w:val="center"/>
        </w:trPr>
        <w:tc>
          <w:tcPr>
            <w:tcW w:w="5848" w:type="dxa"/>
            <w:tcBorders>
              <w:top w:val="dashed" w:sz="4" w:space="0" w:color="auto"/>
              <w:left w:val="double" w:sz="4" w:space="0" w:color="auto"/>
              <w:bottom w:val="dashed" w:sz="4" w:space="0" w:color="auto"/>
            </w:tcBorders>
          </w:tcPr>
          <w:p w14:paraId="5DB875D0" w14:textId="77777777" w:rsidR="00CC5830" w:rsidRPr="004F26FE" w:rsidRDefault="00CC5830" w:rsidP="00CC5830">
            <w:pPr>
              <w:pStyle w:val="TABLE-cell"/>
              <w:rPr>
                <w:rStyle w:val="Strong"/>
              </w:rPr>
            </w:pPr>
            <w:r w:rsidRPr="004F26FE">
              <w:rPr>
                <w:rStyle w:val="Strong"/>
              </w:rPr>
              <w:t>Meter tamper</w:t>
            </w:r>
            <w:r w:rsidRPr="004F26FE">
              <w:rPr>
                <w:rStyle w:val="Strong"/>
              </w:rPr>
              <w:fldChar w:fldCharType="begin"/>
            </w:r>
            <w:r w:rsidRPr="004F26FE">
              <w:rPr>
                <w:rStyle w:val="Strong"/>
              </w:rPr>
              <w:instrText xml:space="preserve"> XE "Meter tamper" </w:instrText>
            </w:r>
            <w:r w:rsidRPr="004F26FE">
              <w:rPr>
                <w:rStyle w:val="Strong"/>
              </w:rPr>
              <w:fldChar w:fldCharType="end"/>
            </w:r>
            <w:r w:rsidRPr="004F26FE">
              <w:rPr>
                <w:rStyle w:val="Strong"/>
              </w:rPr>
              <w:t xml:space="preserve"> event related objects</w:t>
            </w:r>
          </w:p>
        </w:tc>
        <w:tc>
          <w:tcPr>
            <w:tcW w:w="537" w:type="dxa"/>
            <w:tcBorders>
              <w:top w:val="dashed" w:sz="4" w:space="0" w:color="auto"/>
              <w:bottom w:val="dashed" w:sz="4" w:space="0" w:color="auto"/>
            </w:tcBorders>
            <w:vAlign w:val="center"/>
          </w:tcPr>
          <w:p w14:paraId="5DB875D1" w14:textId="77777777" w:rsidR="00CC5830" w:rsidRPr="00D948E6" w:rsidRDefault="00CC5830" w:rsidP="00CC5830">
            <w:pPr>
              <w:snapToGrid w:val="0"/>
              <w:spacing w:before="40" w:after="40"/>
              <w:jc w:val="center"/>
              <w:rPr>
                <w:sz w:val="16"/>
                <w:szCs w:val="16"/>
              </w:rPr>
            </w:pPr>
          </w:p>
        </w:tc>
        <w:tc>
          <w:tcPr>
            <w:tcW w:w="537" w:type="dxa"/>
            <w:tcBorders>
              <w:top w:val="dashed" w:sz="4" w:space="0" w:color="auto"/>
              <w:bottom w:val="dashed" w:sz="4" w:space="0" w:color="auto"/>
            </w:tcBorders>
            <w:vAlign w:val="center"/>
          </w:tcPr>
          <w:p w14:paraId="5DB875D2" w14:textId="77777777" w:rsidR="00CC5830" w:rsidRPr="00D948E6" w:rsidRDefault="00CC5830" w:rsidP="00CC5830">
            <w:pPr>
              <w:snapToGrid w:val="0"/>
              <w:spacing w:before="40" w:after="40"/>
              <w:jc w:val="center"/>
              <w:rPr>
                <w:sz w:val="16"/>
                <w:szCs w:val="16"/>
              </w:rPr>
            </w:pPr>
          </w:p>
        </w:tc>
        <w:tc>
          <w:tcPr>
            <w:tcW w:w="537" w:type="dxa"/>
            <w:tcBorders>
              <w:top w:val="dashed" w:sz="4" w:space="0" w:color="auto"/>
              <w:bottom w:val="dashed" w:sz="4" w:space="0" w:color="auto"/>
            </w:tcBorders>
            <w:vAlign w:val="center"/>
          </w:tcPr>
          <w:p w14:paraId="5DB875D3" w14:textId="77777777" w:rsidR="00CC5830" w:rsidRPr="00D948E6" w:rsidRDefault="00CC5830" w:rsidP="00CC5830">
            <w:pPr>
              <w:snapToGrid w:val="0"/>
              <w:spacing w:before="40" w:after="40"/>
              <w:jc w:val="center"/>
              <w:rPr>
                <w:sz w:val="16"/>
                <w:szCs w:val="16"/>
              </w:rPr>
            </w:pPr>
          </w:p>
        </w:tc>
        <w:tc>
          <w:tcPr>
            <w:tcW w:w="537" w:type="dxa"/>
            <w:tcBorders>
              <w:top w:val="dashed" w:sz="4" w:space="0" w:color="auto"/>
              <w:bottom w:val="dashed" w:sz="4" w:space="0" w:color="auto"/>
            </w:tcBorders>
            <w:vAlign w:val="center"/>
          </w:tcPr>
          <w:p w14:paraId="5DB875D4" w14:textId="77777777" w:rsidR="00CC5830" w:rsidRPr="00D948E6" w:rsidRDefault="00CC5830" w:rsidP="00CC5830">
            <w:pPr>
              <w:snapToGrid w:val="0"/>
              <w:spacing w:before="40" w:after="40"/>
              <w:jc w:val="center"/>
              <w:rPr>
                <w:sz w:val="16"/>
                <w:szCs w:val="16"/>
              </w:rPr>
            </w:pPr>
          </w:p>
        </w:tc>
        <w:tc>
          <w:tcPr>
            <w:tcW w:w="537" w:type="dxa"/>
            <w:tcBorders>
              <w:top w:val="dashed" w:sz="4" w:space="0" w:color="auto"/>
              <w:bottom w:val="dashed" w:sz="4" w:space="0" w:color="auto"/>
              <w:right w:val="single" w:sz="4" w:space="0" w:color="auto"/>
            </w:tcBorders>
            <w:vAlign w:val="center"/>
          </w:tcPr>
          <w:p w14:paraId="5DB875D5" w14:textId="77777777" w:rsidR="00CC5830" w:rsidRPr="00D948E6" w:rsidRDefault="00CC5830" w:rsidP="00CC5830">
            <w:pPr>
              <w:snapToGrid w:val="0"/>
              <w:spacing w:before="40" w:after="40"/>
              <w:jc w:val="center"/>
              <w:rPr>
                <w:sz w:val="16"/>
                <w:szCs w:val="16"/>
              </w:rPr>
            </w:pPr>
          </w:p>
        </w:tc>
        <w:tc>
          <w:tcPr>
            <w:tcW w:w="537" w:type="dxa"/>
            <w:tcBorders>
              <w:top w:val="single" w:sz="4" w:space="0" w:color="auto"/>
              <w:left w:val="single" w:sz="4" w:space="0" w:color="auto"/>
              <w:bottom w:val="dashed" w:sz="4" w:space="0" w:color="auto"/>
              <w:right w:val="double" w:sz="4" w:space="0" w:color="auto"/>
            </w:tcBorders>
            <w:shd w:val="clear" w:color="auto" w:fill="DDDDDD"/>
          </w:tcPr>
          <w:p w14:paraId="5DB875D6" w14:textId="77777777" w:rsidR="00CC5830" w:rsidRPr="00D948E6" w:rsidRDefault="00CC5830" w:rsidP="00CC5830">
            <w:pPr>
              <w:pStyle w:val="TABLE-cell"/>
              <w:spacing w:before="40" w:after="40"/>
              <w:jc w:val="center"/>
            </w:pPr>
          </w:p>
        </w:tc>
      </w:tr>
      <w:tr w:rsidR="00CC5830" w:rsidRPr="00D948E6" w14:paraId="5DB875DF" w14:textId="77777777" w:rsidTr="00270820">
        <w:trPr>
          <w:gridAfter w:val="1"/>
          <w:wAfter w:w="86" w:type="dxa"/>
          <w:cantSplit/>
          <w:jc w:val="center"/>
        </w:trPr>
        <w:tc>
          <w:tcPr>
            <w:tcW w:w="5848" w:type="dxa"/>
            <w:tcBorders>
              <w:top w:val="dashed" w:sz="4" w:space="0" w:color="auto"/>
              <w:left w:val="double" w:sz="4" w:space="0" w:color="auto"/>
              <w:bottom w:val="single" w:sz="4" w:space="0" w:color="auto"/>
            </w:tcBorders>
          </w:tcPr>
          <w:p w14:paraId="5DB875D8" w14:textId="77777777" w:rsidR="00CC5830" w:rsidRPr="00D948E6" w:rsidRDefault="00CC5830" w:rsidP="00CC5830">
            <w:pPr>
              <w:pStyle w:val="TABLE-cell"/>
            </w:pPr>
            <w:r w:rsidRPr="00D948E6">
              <w:lastRenderedPageBreak/>
              <w:t>Meter open event counter</w:t>
            </w:r>
          </w:p>
        </w:tc>
        <w:tc>
          <w:tcPr>
            <w:tcW w:w="537" w:type="dxa"/>
            <w:tcBorders>
              <w:top w:val="dashed" w:sz="4" w:space="0" w:color="auto"/>
              <w:bottom w:val="single" w:sz="4" w:space="0" w:color="auto"/>
            </w:tcBorders>
          </w:tcPr>
          <w:p w14:paraId="5DB875D9" w14:textId="77777777" w:rsidR="00CC5830" w:rsidRPr="00D948E6" w:rsidRDefault="00CC5830" w:rsidP="00CC5830">
            <w:pPr>
              <w:pStyle w:val="TABLE-cell"/>
              <w:jc w:val="center"/>
            </w:pPr>
            <w:r w:rsidRPr="00D948E6">
              <w:t>0</w:t>
            </w:r>
          </w:p>
        </w:tc>
        <w:tc>
          <w:tcPr>
            <w:tcW w:w="537" w:type="dxa"/>
            <w:tcBorders>
              <w:top w:val="dashed" w:sz="4" w:space="0" w:color="auto"/>
              <w:bottom w:val="single" w:sz="4" w:space="0" w:color="auto"/>
            </w:tcBorders>
          </w:tcPr>
          <w:p w14:paraId="5DB875DA" w14:textId="77777777" w:rsidR="00CC5830" w:rsidRPr="00D948E6" w:rsidRDefault="00CC5830" w:rsidP="00CC5830">
            <w:pPr>
              <w:pStyle w:val="TABLE-cell"/>
              <w:jc w:val="center"/>
              <w:rPr>
                <w:i/>
                <w:iCs/>
              </w:rPr>
            </w:pPr>
            <w:r w:rsidRPr="00D948E6">
              <w:rPr>
                <w:i/>
                <w:iCs/>
              </w:rPr>
              <w:t>b</w:t>
            </w:r>
          </w:p>
        </w:tc>
        <w:tc>
          <w:tcPr>
            <w:tcW w:w="537" w:type="dxa"/>
            <w:tcBorders>
              <w:top w:val="dashed" w:sz="4" w:space="0" w:color="auto"/>
              <w:bottom w:val="single" w:sz="4" w:space="0" w:color="auto"/>
            </w:tcBorders>
          </w:tcPr>
          <w:p w14:paraId="5DB875DB" w14:textId="77777777" w:rsidR="00CC5830" w:rsidRPr="00D948E6" w:rsidRDefault="00CC5830" w:rsidP="00CC5830">
            <w:pPr>
              <w:pStyle w:val="TABLE-cell"/>
              <w:jc w:val="center"/>
            </w:pPr>
            <w:r w:rsidRPr="00D948E6">
              <w:t>96</w:t>
            </w:r>
          </w:p>
        </w:tc>
        <w:tc>
          <w:tcPr>
            <w:tcW w:w="537" w:type="dxa"/>
            <w:tcBorders>
              <w:top w:val="dashed" w:sz="4" w:space="0" w:color="auto"/>
              <w:bottom w:val="single" w:sz="4" w:space="0" w:color="auto"/>
            </w:tcBorders>
            <w:vAlign w:val="center"/>
          </w:tcPr>
          <w:p w14:paraId="5DB875DC" w14:textId="77777777" w:rsidR="00CC5830" w:rsidRPr="00D948E6" w:rsidRDefault="00CC5830" w:rsidP="00CC5830">
            <w:pPr>
              <w:pStyle w:val="TABLE-cell"/>
              <w:jc w:val="center"/>
            </w:pPr>
            <w:r w:rsidRPr="00D948E6">
              <w:t>20</w:t>
            </w:r>
          </w:p>
        </w:tc>
        <w:tc>
          <w:tcPr>
            <w:tcW w:w="537" w:type="dxa"/>
            <w:tcBorders>
              <w:top w:val="dashed" w:sz="4" w:space="0" w:color="auto"/>
              <w:bottom w:val="single" w:sz="4" w:space="0" w:color="auto"/>
              <w:right w:val="single" w:sz="4" w:space="0" w:color="auto"/>
            </w:tcBorders>
            <w:vAlign w:val="center"/>
          </w:tcPr>
          <w:p w14:paraId="5DB875DD" w14:textId="77777777" w:rsidR="00CC5830" w:rsidRPr="00D948E6" w:rsidRDefault="00CC5830" w:rsidP="00CC5830">
            <w:pPr>
              <w:pStyle w:val="TABLE-cell"/>
              <w:jc w:val="center"/>
            </w:pPr>
            <w:r w:rsidRPr="00D948E6">
              <w:t>0</w:t>
            </w:r>
          </w:p>
        </w:tc>
        <w:tc>
          <w:tcPr>
            <w:tcW w:w="537" w:type="dxa"/>
            <w:tcBorders>
              <w:top w:val="dashed" w:sz="4" w:space="0" w:color="auto"/>
              <w:left w:val="single" w:sz="4" w:space="0" w:color="auto"/>
              <w:bottom w:val="nil"/>
              <w:right w:val="double" w:sz="4" w:space="0" w:color="auto"/>
            </w:tcBorders>
            <w:shd w:val="clear" w:color="auto" w:fill="DDDDDD"/>
          </w:tcPr>
          <w:p w14:paraId="5DB875DE" w14:textId="77777777" w:rsidR="00CC5830" w:rsidRPr="00D948E6" w:rsidRDefault="00CC5830" w:rsidP="00CC5830">
            <w:pPr>
              <w:pStyle w:val="TABLE-cell"/>
              <w:jc w:val="center"/>
            </w:pPr>
          </w:p>
        </w:tc>
      </w:tr>
      <w:tr w:rsidR="00CC5830" w:rsidRPr="00D948E6" w14:paraId="5DB875E7" w14:textId="77777777" w:rsidTr="00270820">
        <w:trPr>
          <w:gridAfter w:val="1"/>
          <w:wAfter w:w="86" w:type="dxa"/>
          <w:cantSplit/>
          <w:jc w:val="center"/>
        </w:trPr>
        <w:tc>
          <w:tcPr>
            <w:tcW w:w="5848" w:type="dxa"/>
            <w:tcBorders>
              <w:top w:val="dashed" w:sz="4" w:space="0" w:color="auto"/>
              <w:left w:val="double" w:sz="4" w:space="0" w:color="auto"/>
              <w:bottom w:val="single" w:sz="4" w:space="0" w:color="auto"/>
            </w:tcBorders>
          </w:tcPr>
          <w:p w14:paraId="5DB875E0" w14:textId="77777777" w:rsidR="00CC5830" w:rsidRPr="00D948E6" w:rsidRDefault="00CC5830" w:rsidP="00CC5830">
            <w:pPr>
              <w:pStyle w:val="TABLE-cell"/>
            </w:pPr>
            <w:r w:rsidRPr="00D948E6">
              <w:t>Meter open event, time stamp of current event occurrence</w:t>
            </w:r>
          </w:p>
        </w:tc>
        <w:tc>
          <w:tcPr>
            <w:tcW w:w="537" w:type="dxa"/>
            <w:tcBorders>
              <w:top w:val="dashed" w:sz="4" w:space="0" w:color="auto"/>
              <w:bottom w:val="single" w:sz="4" w:space="0" w:color="auto"/>
            </w:tcBorders>
          </w:tcPr>
          <w:p w14:paraId="5DB875E1" w14:textId="77777777" w:rsidR="00CC5830" w:rsidRPr="00D948E6" w:rsidRDefault="00CC5830" w:rsidP="00CC5830">
            <w:pPr>
              <w:pStyle w:val="TABLE-cell"/>
              <w:jc w:val="center"/>
            </w:pPr>
            <w:r w:rsidRPr="00D948E6">
              <w:t>0</w:t>
            </w:r>
          </w:p>
        </w:tc>
        <w:tc>
          <w:tcPr>
            <w:tcW w:w="537" w:type="dxa"/>
            <w:tcBorders>
              <w:top w:val="dashed" w:sz="4" w:space="0" w:color="auto"/>
              <w:bottom w:val="single" w:sz="4" w:space="0" w:color="auto"/>
            </w:tcBorders>
          </w:tcPr>
          <w:p w14:paraId="5DB875E2" w14:textId="77777777" w:rsidR="00CC5830" w:rsidRPr="00D948E6" w:rsidRDefault="00CC5830" w:rsidP="00CC5830">
            <w:pPr>
              <w:pStyle w:val="TABLE-cell"/>
              <w:jc w:val="center"/>
              <w:rPr>
                <w:i/>
                <w:iCs/>
              </w:rPr>
            </w:pPr>
            <w:r w:rsidRPr="00D948E6">
              <w:rPr>
                <w:i/>
                <w:iCs/>
              </w:rPr>
              <w:t>b</w:t>
            </w:r>
          </w:p>
        </w:tc>
        <w:tc>
          <w:tcPr>
            <w:tcW w:w="537" w:type="dxa"/>
            <w:tcBorders>
              <w:top w:val="dashed" w:sz="4" w:space="0" w:color="auto"/>
              <w:bottom w:val="single" w:sz="4" w:space="0" w:color="auto"/>
            </w:tcBorders>
          </w:tcPr>
          <w:p w14:paraId="5DB875E3" w14:textId="77777777" w:rsidR="00CC5830" w:rsidRPr="00D948E6" w:rsidRDefault="00CC5830" w:rsidP="00CC5830">
            <w:pPr>
              <w:pStyle w:val="TABLE-cell"/>
              <w:jc w:val="center"/>
            </w:pPr>
            <w:r w:rsidRPr="00D948E6">
              <w:t>96</w:t>
            </w:r>
          </w:p>
        </w:tc>
        <w:tc>
          <w:tcPr>
            <w:tcW w:w="537" w:type="dxa"/>
            <w:tcBorders>
              <w:top w:val="dashed" w:sz="4" w:space="0" w:color="auto"/>
              <w:bottom w:val="single" w:sz="4" w:space="0" w:color="auto"/>
            </w:tcBorders>
            <w:vAlign w:val="center"/>
          </w:tcPr>
          <w:p w14:paraId="5DB875E4" w14:textId="77777777" w:rsidR="00CC5830" w:rsidRPr="00D948E6" w:rsidRDefault="00CC5830" w:rsidP="00CC5830">
            <w:pPr>
              <w:pStyle w:val="TABLE-cell"/>
              <w:jc w:val="center"/>
            </w:pPr>
            <w:r w:rsidRPr="00D948E6">
              <w:t>20</w:t>
            </w:r>
          </w:p>
        </w:tc>
        <w:tc>
          <w:tcPr>
            <w:tcW w:w="537" w:type="dxa"/>
            <w:tcBorders>
              <w:top w:val="dashed" w:sz="4" w:space="0" w:color="auto"/>
              <w:bottom w:val="single" w:sz="4" w:space="0" w:color="auto"/>
              <w:right w:val="single" w:sz="4" w:space="0" w:color="auto"/>
            </w:tcBorders>
            <w:vAlign w:val="center"/>
          </w:tcPr>
          <w:p w14:paraId="5DB875E5" w14:textId="77777777" w:rsidR="00CC5830" w:rsidRPr="00D948E6" w:rsidRDefault="00CC5830" w:rsidP="00CC5830">
            <w:pPr>
              <w:pStyle w:val="TABLE-cell"/>
              <w:jc w:val="center"/>
            </w:pPr>
            <w:r w:rsidRPr="00D948E6">
              <w:t>1</w:t>
            </w:r>
          </w:p>
        </w:tc>
        <w:tc>
          <w:tcPr>
            <w:tcW w:w="537" w:type="dxa"/>
            <w:tcBorders>
              <w:top w:val="single" w:sz="4" w:space="0" w:color="auto"/>
              <w:left w:val="single" w:sz="4" w:space="0" w:color="auto"/>
              <w:bottom w:val="nil"/>
              <w:right w:val="double" w:sz="4" w:space="0" w:color="auto"/>
            </w:tcBorders>
            <w:shd w:val="clear" w:color="auto" w:fill="DDDDDD"/>
          </w:tcPr>
          <w:p w14:paraId="5DB875E6" w14:textId="77777777" w:rsidR="00CC5830" w:rsidRPr="00D948E6" w:rsidRDefault="00CC5830" w:rsidP="00CC5830">
            <w:pPr>
              <w:pStyle w:val="TABLE-cell"/>
              <w:jc w:val="center"/>
            </w:pPr>
          </w:p>
        </w:tc>
      </w:tr>
      <w:tr w:rsidR="00CC5830" w:rsidRPr="00D948E6" w14:paraId="5DB875EF" w14:textId="77777777" w:rsidTr="00270820">
        <w:trPr>
          <w:gridAfter w:val="1"/>
          <w:wAfter w:w="86" w:type="dxa"/>
          <w:cantSplit/>
          <w:jc w:val="center"/>
        </w:trPr>
        <w:tc>
          <w:tcPr>
            <w:tcW w:w="5848" w:type="dxa"/>
            <w:tcBorders>
              <w:top w:val="dashed" w:sz="4" w:space="0" w:color="auto"/>
              <w:left w:val="double" w:sz="4" w:space="0" w:color="auto"/>
              <w:bottom w:val="single" w:sz="4" w:space="0" w:color="auto"/>
            </w:tcBorders>
          </w:tcPr>
          <w:p w14:paraId="5DB875E8" w14:textId="77777777" w:rsidR="00CC5830" w:rsidRPr="00D948E6" w:rsidRDefault="00CC5830" w:rsidP="00CC5830">
            <w:pPr>
              <w:pStyle w:val="TABLE-cell"/>
            </w:pPr>
            <w:r w:rsidRPr="00D948E6">
              <w:t>Meter open event, duration of current event</w:t>
            </w:r>
          </w:p>
        </w:tc>
        <w:tc>
          <w:tcPr>
            <w:tcW w:w="537" w:type="dxa"/>
            <w:tcBorders>
              <w:top w:val="dashed" w:sz="4" w:space="0" w:color="auto"/>
              <w:bottom w:val="single" w:sz="4" w:space="0" w:color="auto"/>
            </w:tcBorders>
          </w:tcPr>
          <w:p w14:paraId="5DB875E9" w14:textId="77777777" w:rsidR="00CC5830" w:rsidRPr="00D948E6" w:rsidRDefault="00CC5830" w:rsidP="00CC5830">
            <w:pPr>
              <w:pStyle w:val="TABLE-cell"/>
              <w:jc w:val="center"/>
            </w:pPr>
            <w:r w:rsidRPr="00D948E6">
              <w:t>0</w:t>
            </w:r>
          </w:p>
        </w:tc>
        <w:tc>
          <w:tcPr>
            <w:tcW w:w="537" w:type="dxa"/>
            <w:tcBorders>
              <w:top w:val="dashed" w:sz="4" w:space="0" w:color="auto"/>
              <w:bottom w:val="single" w:sz="4" w:space="0" w:color="auto"/>
            </w:tcBorders>
          </w:tcPr>
          <w:p w14:paraId="5DB875EA" w14:textId="77777777" w:rsidR="00CC5830" w:rsidRPr="00D948E6" w:rsidRDefault="00CC5830" w:rsidP="00CC5830">
            <w:pPr>
              <w:pStyle w:val="TABLE-cell"/>
              <w:jc w:val="center"/>
              <w:rPr>
                <w:i/>
                <w:iCs/>
              </w:rPr>
            </w:pPr>
            <w:r w:rsidRPr="00D948E6">
              <w:rPr>
                <w:i/>
                <w:iCs/>
              </w:rPr>
              <w:t>b</w:t>
            </w:r>
          </w:p>
        </w:tc>
        <w:tc>
          <w:tcPr>
            <w:tcW w:w="537" w:type="dxa"/>
            <w:tcBorders>
              <w:top w:val="dashed" w:sz="4" w:space="0" w:color="auto"/>
              <w:bottom w:val="single" w:sz="4" w:space="0" w:color="auto"/>
            </w:tcBorders>
          </w:tcPr>
          <w:p w14:paraId="5DB875EB" w14:textId="77777777" w:rsidR="00CC5830" w:rsidRPr="00D948E6" w:rsidRDefault="00CC5830" w:rsidP="00CC5830">
            <w:pPr>
              <w:pStyle w:val="TABLE-cell"/>
              <w:jc w:val="center"/>
            </w:pPr>
            <w:r w:rsidRPr="00D948E6">
              <w:t>96</w:t>
            </w:r>
          </w:p>
        </w:tc>
        <w:tc>
          <w:tcPr>
            <w:tcW w:w="537" w:type="dxa"/>
            <w:tcBorders>
              <w:top w:val="dashed" w:sz="4" w:space="0" w:color="auto"/>
              <w:bottom w:val="single" w:sz="4" w:space="0" w:color="auto"/>
            </w:tcBorders>
            <w:vAlign w:val="center"/>
          </w:tcPr>
          <w:p w14:paraId="5DB875EC" w14:textId="77777777" w:rsidR="00CC5830" w:rsidRPr="00D948E6" w:rsidRDefault="00CC5830" w:rsidP="00CC5830">
            <w:pPr>
              <w:pStyle w:val="TABLE-cell"/>
              <w:jc w:val="center"/>
            </w:pPr>
            <w:r w:rsidRPr="00D948E6">
              <w:t>20</w:t>
            </w:r>
          </w:p>
        </w:tc>
        <w:tc>
          <w:tcPr>
            <w:tcW w:w="537" w:type="dxa"/>
            <w:tcBorders>
              <w:top w:val="dashed" w:sz="4" w:space="0" w:color="auto"/>
              <w:bottom w:val="single" w:sz="4" w:space="0" w:color="auto"/>
              <w:right w:val="single" w:sz="4" w:space="0" w:color="auto"/>
            </w:tcBorders>
            <w:vAlign w:val="center"/>
          </w:tcPr>
          <w:p w14:paraId="5DB875ED" w14:textId="77777777" w:rsidR="00CC5830" w:rsidRPr="00D948E6" w:rsidRDefault="00CC5830" w:rsidP="00CC5830">
            <w:pPr>
              <w:pStyle w:val="TABLE-cell"/>
              <w:jc w:val="center"/>
            </w:pPr>
            <w:r w:rsidRPr="00D948E6">
              <w:t>2</w:t>
            </w:r>
          </w:p>
        </w:tc>
        <w:tc>
          <w:tcPr>
            <w:tcW w:w="537" w:type="dxa"/>
            <w:tcBorders>
              <w:top w:val="single" w:sz="4" w:space="0" w:color="auto"/>
              <w:left w:val="single" w:sz="4" w:space="0" w:color="auto"/>
              <w:bottom w:val="nil"/>
              <w:right w:val="double" w:sz="4" w:space="0" w:color="auto"/>
            </w:tcBorders>
            <w:shd w:val="clear" w:color="auto" w:fill="DDDDDD"/>
          </w:tcPr>
          <w:p w14:paraId="5DB875EE" w14:textId="77777777" w:rsidR="00CC5830" w:rsidRPr="00D948E6" w:rsidRDefault="00CC5830" w:rsidP="00CC5830">
            <w:pPr>
              <w:pStyle w:val="TABLE-cell"/>
              <w:jc w:val="center"/>
            </w:pPr>
          </w:p>
        </w:tc>
      </w:tr>
      <w:tr w:rsidR="00CC5830" w:rsidRPr="00D948E6" w14:paraId="5DB875F7" w14:textId="77777777" w:rsidTr="00270820">
        <w:trPr>
          <w:gridAfter w:val="1"/>
          <w:wAfter w:w="86" w:type="dxa"/>
          <w:cantSplit/>
          <w:jc w:val="center"/>
        </w:trPr>
        <w:tc>
          <w:tcPr>
            <w:tcW w:w="5848" w:type="dxa"/>
            <w:tcBorders>
              <w:top w:val="dashed" w:sz="4" w:space="0" w:color="auto"/>
              <w:left w:val="double" w:sz="4" w:space="0" w:color="auto"/>
              <w:bottom w:val="single" w:sz="4" w:space="0" w:color="auto"/>
            </w:tcBorders>
          </w:tcPr>
          <w:p w14:paraId="5DB875F0" w14:textId="77777777" w:rsidR="00CC5830" w:rsidRPr="00D948E6" w:rsidRDefault="00CC5830" w:rsidP="00CC5830">
            <w:pPr>
              <w:pStyle w:val="TABLE-cell"/>
            </w:pPr>
            <w:r w:rsidRPr="00D948E6">
              <w:t>Meter open event, cumulative duration</w:t>
            </w:r>
          </w:p>
        </w:tc>
        <w:tc>
          <w:tcPr>
            <w:tcW w:w="537" w:type="dxa"/>
            <w:tcBorders>
              <w:top w:val="dashed" w:sz="4" w:space="0" w:color="auto"/>
              <w:bottom w:val="single" w:sz="4" w:space="0" w:color="auto"/>
            </w:tcBorders>
          </w:tcPr>
          <w:p w14:paraId="5DB875F1" w14:textId="77777777" w:rsidR="00CC5830" w:rsidRPr="00D948E6" w:rsidRDefault="00CC5830" w:rsidP="00CC5830">
            <w:pPr>
              <w:pStyle w:val="TABLE-cell"/>
              <w:jc w:val="center"/>
            </w:pPr>
            <w:r w:rsidRPr="00D948E6">
              <w:t>0</w:t>
            </w:r>
          </w:p>
        </w:tc>
        <w:tc>
          <w:tcPr>
            <w:tcW w:w="537" w:type="dxa"/>
            <w:tcBorders>
              <w:top w:val="dashed" w:sz="4" w:space="0" w:color="auto"/>
              <w:bottom w:val="single" w:sz="4" w:space="0" w:color="auto"/>
            </w:tcBorders>
          </w:tcPr>
          <w:p w14:paraId="5DB875F2" w14:textId="77777777" w:rsidR="00CC5830" w:rsidRPr="00D948E6" w:rsidRDefault="00CC5830" w:rsidP="00CC5830">
            <w:pPr>
              <w:pStyle w:val="TABLE-cell"/>
              <w:jc w:val="center"/>
              <w:rPr>
                <w:i/>
                <w:iCs/>
              </w:rPr>
            </w:pPr>
            <w:r w:rsidRPr="00D948E6">
              <w:rPr>
                <w:i/>
                <w:iCs/>
              </w:rPr>
              <w:t>b</w:t>
            </w:r>
          </w:p>
        </w:tc>
        <w:tc>
          <w:tcPr>
            <w:tcW w:w="537" w:type="dxa"/>
            <w:tcBorders>
              <w:top w:val="dashed" w:sz="4" w:space="0" w:color="auto"/>
              <w:bottom w:val="single" w:sz="4" w:space="0" w:color="auto"/>
            </w:tcBorders>
          </w:tcPr>
          <w:p w14:paraId="5DB875F3" w14:textId="77777777" w:rsidR="00CC5830" w:rsidRPr="00D948E6" w:rsidRDefault="00CC5830" w:rsidP="00CC5830">
            <w:pPr>
              <w:pStyle w:val="TABLE-cell"/>
              <w:jc w:val="center"/>
            </w:pPr>
            <w:r w:rsidRPr="00D948E6">
              <w:t>96</w:t>
            </w:r>
          </w:p>
        </w:tc>
        <w:tc>
          <w:tcPr>
            <w:tcW w:w="537" w:type="dxa"/>
            <w:tcBorders>
              <w:top w:val="dashed" w:sz="4" w:space="0" w:color="auto"/>
              <w:bottom w:val="single" w:sz="4" w:space="0" w:color="auto"/>
            </w:tcBorders>
            <w:vAlign w:val="center"/>
          </w:tcPr>
          <w:p w14:paraId="5DB875F4" w14:textId="77777777" w:rsidR="00CC5830" w:rsidRPr="00D948E6" w:rsidRDefault="00CC5830" w:rsidP="00CC5830">
            <w:pPr>
              <w:pStyle w:val="TABLE-cell"/>
              <w:jc w:val="center"/>
            </w:pPr>
            <w:r w:rsidRPr="00D948E6">
              <w:t>20</w:t>
            </w:r>
          </w:p>
        </w:tc>
        <w:tc>
          <w:tcPr>
            <w:tcW w:w="537" w:type="dxa"/>
            <w:tcBorders>
              <w:top w:val="dashed" w:sz="4" w:space="0" w:color="auto"/>
              <w:bottom w:val="single" w:sz="4" w:space="0" w:color="auto"/>
              <w:right w:val="single" w:sz="4" w:space="0" w:color="auto"/>
            </w:tcBorders>
            <w:vAlign w:val="center"/>
          </w:tcPr>
          <w:p w14:paraId="5DB875F5" w14:textId="77777777" w:rsidR="00CC5830" w:rsidRPr="00D948E6" w:rsidRDefault="00CC5830" w:rsidP="00CC5830">
            <w:pPr>
              <w:pStyle w:val="TABLE-cell"/>
              <w:jc w:val="center"/>
            </w:pPr>
            <w:r w:rsidRPr="00D948E6">
              <w:t>3</w:t>
            </w:r>
          </w:p>
        </w:tc>
        <w:tc>
          <w:tcPr>
            <w:tcW w:w="537" w:type="dxa"/>
            <w:tcBorders>
              <w:top w:val="single" w:sz="4" w:space="0" w:color="auto"/>
              <w:left w:val="single" w:sz="4" w:space="0" w:color="auto"/>
              <w:bottom w:val="nil"/>
              <w:right w:val="double" w:sz="4" w:space="0" w:color="auto"/>
            </w:tcBorders>
            <w:shd w:val="clear" w:color="auto" w:fill="DDDDDD"/>
          </w:tcPr>
          <w:p w14:paraId="5DB875F6" w14:textId="77777777" w:rsidR="00CC5830" w:rsidRPr="00D948E6" w:rsidRDefault="00CC5830" w:rsidP="00CC5830">
            <w:pPr>
              <w:pStyle w:val="TABLE-cell"/>
              <w:jc w:val="center"/>
            </w:pPr>
          </w:p>
        </w:tc>
      </w:tr>
      <w:tr w:rsidR="00CC5830" w:rsidRPr="00D948E6" w14:paraId="5DB875FF" w14:textId="77777777" w:rsidTr="00270820">
        <w:trPr>
          <w:gridAfter w:val="1"/>
          <w:wAfter w:w="86" w:type="dxa"/>
          <w:cantSplit/>
          <w:jc w:val="center"/>
        </w:trPr>
        <w:tc>
          <w:tcPr>
            <w:tcW w:w="5848" w:type="dxa"/>
            <w:tcBorders>
              <w:top w:val="dashed" w:sz="4" w:space="0" w:color="auto"/>
              <w:left w:val="double" w:sz="4" w:space="0" w:color="auto"/>
              <w:bottom w:val="single" w:sz="4" w:space="0" w:color="auto"/>
            </w:tcBorders>
          </w:tcPr>
          <w:p w14:paraId="5DB875F8" w14:textId="77777777" w:rsidR="00CC5830" w:rsidRPr="00875712" w:rsidRDefault="00CC5830" w:rsidP="00CC5830">
            <w:pPr>
              <w:pStyle w:val="TABLE-cell"/>
              <w:rPr>
                <w:rStyle w:val="Emphasis"/>
              </w:rPr>
            </w:pPr>
            <w:r w:rsidRPr="00875712">
              <w:rPr>
                <w:rStyle w:val="Emphasis"/>
              </w:rPr>
              <w:t>Reserved</w:t>
            </w:r>
          </w:p>
        </w:tc>
        <w:tc>
          <w:tcPr>
            <w:tcW w:w="537" w:type="dxa"/>
            <w:tcBorders>
              <w:top w:val="dashed" w:sz="4" w:space="0" w:color="auto"/>
              <w:bottom w:val="single" w:sz="4" w:space="0" w:color="auto"/>
            </w:tcBorders>
          </w:tcPr>
          <w:p w14:paraId="5DB875F9" w14:textId="77777777" w:rsidR="00CC5830" w:rsidRPr="00D948E6" w:rsidRDefault="00CC5830" w:rsidP="00CC5830">
            <w:pPr>
              <w:pStyle w:val="TABLE-cell"/>
              <w:jc w:val="center"/>
            </w:pPr>
            <w:r w:rsidRPr="00D948E6">
              <w:t>0</w:t>
            </w:r>
          </w:p>
        </w:tc>
        <w:tc>
          <w:tcPr>
            <w:tcW w:w="537" w:type="dxa"/>
            <w:tcBorders>
              <w:top w:val="dashed" w:sz="4" w:space="0" w:color="auto"/>
              <w:bottom w:val="single" w:sz="4" w:space="0" w:color="auto"/>
            </w:tcBorders>
          </w:tcPr>
          <w:p w14:paraId="5DB875FA" w14:textId="77777777" w:rsidR="00CC5830" w:rsidRPr="00D948E6" w:rsidRDefault="00CC5830" w:rsidP="00CC5830">
            <w:pPr>
              <w:pStyle w:val="TABLE-cell"/>
              <w:jc w:val="center"/>
              <w:rPr>
                <w:i/>
                <w:iCs/>
              </w:rPr>
            </w:pPr>
            <w:r w:rsidRPr="00D948E6">
              <w:rPr>
                <w:i/>
                <w:iCs/>
              </w:rPr>
              <w:t>b</w:t>
            </w:r>
          </w:p>
        </w:tc>
        <w:tc>
          <w:tcPr>
            <w:tcW w:w="537" w:type="dxa"/>
            <w:tcBorders>
              <w:top w:val="dashed" w:sz="4" w:space="0" w:color="auto"/>
              <w:bottom w:val="single" w:sz="4" w:space="0" w:color="auto"/>
            </w:tcBorders>
          </w:tcPr>
          <w:p w14:paraId="5DB875FB" w14:textId="77777777" w:rsidR="00CC5830" w:rsidRPr="00D948E6" w:rsidRDefault="00CC5830" w:rsidP="00CC5830">
            <w:pPr>
              <w:pStyle w:val="TABLE-cell"/>
              <w:jc w:val="center"/>
            </w:pPr>
            <w:r w:rsidRPr="00D948E6">
              <w:t>96</w:t>
            </w:r>
          </w:p>
        </w:tc>
        <w:tc>
          <w:tcPr>
            <w:tcW w:w="537" w:type="dxa"/>
            <w:tcBorders>
              <w:top w:val="dashed" w:sz="4" w:space="0" w:color="auto"/>
              <w:bottom w:val="single" w:sz="4" w:space="0" w:color="auto"/>
            </w:tcBorders>
            <w:vAlign w:val="center"/>
          </w:tcPr>
          <w:p w14:paraId="5DB875FC" w14:textId="77777777" w:rsidR="00CC5830" w:rsidRPr="00D948E6" w:rsidRDefault="00CC5830" w:rsidP="00CC5830">
            <w:pPr>
              <w:pStyle w:val="TABLE-cell"/>
              <w:jc w:val="center"/>
            </w:pPr>
            <w:r w:rsidRPr="00D948E6">
              <w:t>20</w:t>
            </w:r>
          </w:p>
        </w:tc>
        <w:tc>
          <w:tcPr>
            <w:tcW w:w="537" w:type="dxa"/>
            <w:tcBorders>
              <w:top w:val="dashed" w:sz="4" w:space="0" w:color="auto"/>
              <w:bottom w:val="single" w:sz="4" w:space="0" w:color="auto"/>
              <w:right w:val="single" w:sz="4" w:space="0" w:color="auto"/>
            </w:tcBorders>
            <w:vAlign w:val="center"/>
          </w:tcPr>
          <w:p w14:paraId="5DB875FD" w14:textId="77777777" w:rsidR="00CC5830" w:rsidRPr="00D948E6" w:rsidRDefault="00CC5830" w:rsidP="00CC5830">
            <w:pPr>
              <w:pStyle w:val="TABLE-cell"/>
              <w:jc w:val="center"/>
            </w:pPr>
            <w:r w:rsidRPr="00D948E6">
              <w:t>4</w:t>
            </w:r>
          </w:p>
        </w:tc>
        <w:tc>
          <w:tcPr>
            <w:tcW w:w="537" w:type="dxa"/>
            <w:tcBorders>
              <w:top w:val="single" w:sz="4" w:space="0" w:color="auto"/>
              <w:left w:val="single" w:sz="4" w:space="0" w:color="auto"/>
              <w:bottom w:val="nil"/>
              <w:right w:val="double" w:sz="4" w:space="0" w:color="auto"/>
            </w:tcBorders>
            <w:shd w:val="clear" w:color="auto" w:fill="DDDDDD"/>
          </w:tcPr>
          <w:p w14:paraId="5DB875FE" w14:textId="77777777" w:rsidR="00CC5830" w:rsidRPr="00D948E6" w:rsidRDefault="00CC5830" w:rsidP="00CC5830">
            <w:pPr>
              <w:pStyle w:val="TABLE-cell"/>
              <w:jc w:val="center"/>
            </w:pPr>
          </w:p>
        </w:tc>
      </w:tr>
      <w:tr w:rsidR="00CC5830" w:rsidRPr="00D948E6" w14:paraId="5DB87607" w14:textId="77777777" w:rsidTr="00270820">
        <w:trPr>
          <w:gridAfter w:val="1"/>
          <w:wAfter w:w="86" w:type="dxa"/>
          <w:cantSplit/>
          <w:jc w:val="center"/>
        </w:trPr>
        <w:tc>
          <w:tcPr>
            <w:tcW w:w="5848" w:type="dxa"/>
            <w:tcBorders>
              <w:top w:val="dashed" w:sz="4" w:space="0" w:color="auto"/>
              <w:left w:val="double" w:sz="4" w:space="0" w:color="auto"/>
              <w:bottom w:val="single" w:sz="4" w:space="0" w:color="auto"/>
            </w:tcBorders>
          </w:tcPr>
          <w:p w14:paraId="5DB87600" w14:textId="77777777" w:rsidR="00CC5830" w:rsidRPr="00D948E6" w:rsidRDefault="00CC5830" w:rsidP="00CC5830">
            <w:pPr>
              <w:pStyle w:val="TABLE-cell"/>
            </w:pPr>
            <w:r w:rsidRPr="00D948E6">
              <w:t>Terminal cover open event counter</w:t>
            </w:r>
          </w:p>
        </w:tc>
        <w:tc>
          <w:tcPr>
            <w:tcW w:w="537" w:type="dxa"/>
            <w:tcBorders>
              <w:top w:val="dashed" w:sz="4" w:space="0" w:color="auto"/>
              <w:bottom w:val="single" w:sz="4" w:space="0" w:color="auto"/>
            </w:tcBorders>
          </w:tcPr>
          <w:p w14:paraId="5DB87601" w14:textId="77777777" w:rsidR="00CC5830" w:rsidRPr="00D948E6" w:rsidRDefault="00CC5830" w:rsidP="00CC5830">
            <w:pPr>
              <w:pStyle w:val="TABLE-cell"/>
              <w:jc w:val="center"/>
            </w:pPr>
            <w:r w:rsidRPr="00D948E6">
              <w:t>0</w:t>
            </w:r>
          </w:p>
        </w:tc>
        <w:tc>
          <w:tcPr>
            <w:tcW w:w="537" w:type="dxa"/>
            <w:tcBorders>
              <w:top w:val="dashed" w:sz="4" w:space="0" w:color="auto"/>
              <w:bottom w:val="single" w:sz="4" w:space="0" w:color="auto"/>
            </w:tcBorders>
          </w:tcPr>
          <w:p w14:paraId="5DB87602" w14:textId="77777777" w:rsidR="00CC5830" w:rsidRPr="00D948E6" w:rsidRDefault="00CC5830" w:rsidP="00CC5830">
            <w:pPr>
              <w:pStyle w:val="TABLE-cell"/>
              <w:jc w:val="center"/>
              <w:rPr>
                <w:i/>
                <w:iCs/>
              </w:rPr>
            </w:pPr>
            <w:r w:rsidRPr="00D948E6">
              <w:rPr>
                <w:i/>
                <w:iCs/>
              </w:rPr>
              <w:t>b</w:t>
            </w:r>
          </w:p>
        </w:tc>
        <w:tc>
          <w:tcPr>
            <w:tcW w:w="537" w:type="dxa"/>
            <w:tcBorders>
              <w:top w:val="dashed" w:sz="4" w:space="0" w:color="auto"/>
              <w:bottom w:val="single" w:sz="4" w:space="0" w:color="auto"/>
            </w:tcBorders>
          </w:tcPr>
          <w:p w14:paraId="5DB87603" w14:textId="77777777" w:rsidR="00CC5830" w:rsidRPr="00D948E6" w:rsidRDefault="00CC5830" w:rsidP="00CC5830">
            <w:pPr>
              <w:pStyle w:val="TABLE-cell"/>
              <w:jc w:val="center"/>
            </w:pPr>
            <w:r w:rsidRPr="00D948E6">
              <w:t>96</w:t>
            </w:r>
          </w:p>
        </w:tc>
        <w:tc>
          <w:tcPr>
            <w:tcW w:w="537" w:type="dxa"/>
            <w:tcBorders>
              <w:top w:val="dashed" w:sz="4" w:space="0" w:color="auto"/>
              <w:bottom w:val="single" w:sz="4" w:space="0" w:color="auto"/>
            </w:tcBorders>
            <w:vAlign w:val="center"/>
          </w:tcPr>
          <w:p w14:paraId="5DB87604" w14:textId="77777777" w:rsidR="00CC5830" w:rsidRPr="00D948E6" w:rsidRDefault="00CC5830" w:rsidP="00CC5830">
            <w:pPr>
              <w:pStyle w:val="TABLE-cell"/>
              <w:jc w:val="center"/>
            </w:pPr>
            <w:r w:rsidRPr="00D948E6">
              <w:t>20</w:t>
            </w:r>
          </w:p>
        </w:tc>
        <w:tc>
          <w:tcPr>
            <w:tcW w:w="537" w:type="dxa"/>
            <w:tcBorders>
              <w:top w:val="dashed" w:sz="4" w:space="0" w:color="auto"/>
              <w:bottom w:val="single" w:sz="4" w:space="0" w:color="auto"/>
              <w:right w:val="single" w:sz="4" w:space="0" w:color="auto"/>
            </w:tcBorders>
            <w:vAlign w:val="center"/>
          </w:tcPr>
          <w:p w14:paraId="5DB87605" w14:textId="77777777" w:rsidR="00CC5830" w:rsidRPr="00D948E6" w:rsidRDefault="00CC5830" w:rsidP="00CC5830">
            <w:pPr>
              <w:pStyle w:val="TABLE-cell"/>
              <w:jc w:val="center"/>
            </w:pPr>
            <w:r w:rsidRPr="00D948E6">
              <w:t>5</w:t>
            </w:r>
          </w:p>
        </w:tc>
        <w:tc>
          <w:tcPr>
            <w:tcW w:w="537" w:type="dxa"/>
            <w:tcBorders>
              <w:top w:val="single" w:sz="4" w:space="0" w:color="auto"/>
              <w:left w:val="single" w:sz="4" w:space="0" w:color="auto"/>
              <w:bottom w:val="nil"/>
              <w:right w:val="double" w:sz="4" w:space="0" w:color="auto"/>
            </w:tcBorders>
            <w:shd w:val="clear" w:color="auto" w:fill="DDDDDD"/>
          </w:tcPr>
          <w:p w14:paraId="5DB87606" w14:textId="77777777" w:rsidR="00CC5830" w:rsidRPr="00D948E6" w:rsidRDefault="00CC5830" w:rsidP="00CC5830">
            <w:pPr>
              <w:pStyle w:val="TABLE-cell"/>
              <w:jc w:val="center"/>
            </w:pPr>
          </w:p>
        </w:tc>
      </w:tr>
      <w:tr w:rsidR="00CC5830" w:rsidRPr="00D948E6" w14:paraId="5DB8760F" w14:textId="77777777" w:rsidTr="00270820">
        <w:trPr>
          <w:gridAfter w:val="1"/>
          <w:wAfter w:w="86" w:type="dxa"/>
          <w:cantSplit/>
          <w:jc w:val="center"/>
        </w:trPr>
        <w:tc>
          <w:tcPr>
            <w:tcW w:w="5848" w:type="dxa"/>
            <w:tcBorders>
              <w:top w:val="dashed" w:sz="4" w:space="0" w:color="auto"/>
              <w:left w:val="double" w:sz="4" w:space="0" w:color="auto"/>
              <w:bottom w:val="single" w:sz="4" w:space="0" w:color="auto"/>
            </w:tcBorders>
          </w:tcPr>
          <w:p w14:paraId="5DB87608" w14:textId="77777777" w:rsidR="00CC5830" w:rsidRPr="00D948E6" w:rsidRDefault="00CC5830" w:rsidP="00CC5830">
            <w:pPr>
              <w:pStyle w:val="TABLE-cell"/>
            </w:pPr>
            <w:r w:rsidRPr="00D948E6">
              <w:t>Terminal cover open event, time stamp of current event occurrence</w:t>
            </w:r>
          </w:p>
        </w:tc>
        <w:tc>
          <w:tcPr>
            <w:tcW w:w="537" w:type="dxa"/>
            <w:tcBorders>
              <w:top w:val="dashed" w:sz="4" w:space="0" w:color="auto"/>
              <w:bottom w:val="single" w:sz="4" w:space="0" w:color="auto"/>
            </w:tcBorders>
          </w:tcPr>
          <w:p w14:paraId="5DB87609" w14:textId="77777777" w:rsidR="00CC5830" w:rsidRPr="00D948E6" w:rsidRDefault="00CC5830" w:rsidP="00CC5830">
            <w:pPr>
              <w:pStyle w:val="TABLE-cell"/>
              <w:jc w:val="center"/>
            </w:pPr>
            <w:r w:rsidRPr="00D948E6">
              <w:t>0</w:t>
            </w:r>
          </w:p>
        </w:tc>
        <w:tc>
          <w:tcPr>
            <w:tcW w:w="537" w:type="dxa"/>
            <w:tcBorders>
              <w:top w:val="dashed" w:sz="4" w:space="0" w:color="auto"/>
              <w:bottom w:val="single" w:sz="4" w:space="0" w:color="auto"/>
            </w:tcBorders>
          </w:tcPr>
          <w:p w14:paraId="5DB8760A" w14:textId="77777777" w:rsidR="00CC5830" w:rsidRPr="00D948E6" w:rsidRDefault="00CC5830" w:rsidP="00CC5830">
            <w:pPr>
              <w:pStyle w:val="TABLE-cell"/>
              <w:jc w:val="center"/>
              <w:rPr>
                <w:i/>
                <w:iCs/>
              </w:rPr>
            </w:pPr>
            <w:r w:rsidRPr="00D948E6">
              <w:rPr>
                <w:i/>
                <w:iCs/>
              </w:rPr>
              <w:t>b</w:t>
            </w:r>
          </w:p>
        </w:tc>
        <w:tc>
          <w:tcPr>
            <w:tcW w:w="537" w:type="dxa"/>
            <w:tcBorders>
              <w:top w:val="dashed" w:sz="4" w:space="0" w:color="auto"/>
              <w:bottom w:val="single" w:sz="4" w:space="0" w:color="auto"/>
            </w:tcBorders>
          </w:tcPr>
          <w:p w14:paraId="5DB8760B" w14:textId="77777777" w:rsidR="00CC5830" w:rsidRPr="00D948E6" w:rsidRDefault="00CC5830" w:rsidP="00CC5830">
            <w:pPr>
              <w:pStyle w:val="TABLE-cell"/>
              <w:jc w:val="center"/>
            </w:pPr>
            <w:r w:rsidRPr="00D948E6">
              <w:t>96</w:t>
            </w:r>
          </w:p>
        </w:tc>
        <w:tc>
          <w:tcPr>
            <w:tcW w:w="537" w:type="dxa"/>
            <w:tcBorders>
              <w:top w:val="dashed" w:sz="4" w:space="0" w:color="auto"/>
              <w:bottom w:val="single" w:sz="4" w:space="0" w:color="auto"/>
            </w:tcBorders>
            <w:vAlign w:val="center"/>
          </w:tcPr>
          <w:p w14:paraId="5DB8760C" w14:textId="77777777" w:rsidR="00CC5830" w:rsidRPr="00D948E6" w:rsidRDefault="00CC5830" w:rsidP="00CC5830">
            <w:pPr>
              <w:pStyle w:val="TABLE-cell"/>
              <w:jc w:val="center"/>
            </w:pPr>
            <w:r w:rsidRPr="00D948E6">
              <w:t>20</w:t>
            </w:r>
          </w:p>
        </w:tc>
        <w:tc>
          <w:tcPr>
            <w:tcW w:w="537" w:type="dxa"/>
            <w:tcBorders>
              <w:top w:val="dashed" w:sz="4" w:space="0" w:color="auto"/>
              <w:bottom w:val="single" w:sz="4" w:space="0" w:color="auto"/>
              <w:right w:val="single" w:sz="4" w:space="0" w:color="auto"/>
            </w:tcBorders>
            <w:vAlign w:val="center"/>
          </w:tcPr>
          <w:p w14:paraId="5DB8760D" w14:textId="77777777" w:rsidR="00CC5830" w:rsidRPr="00D948E6" w:rsidRDefault="00CC5830" w:rsidP="00CC5830">
            <w:pPr>
              <w:pStyle w:val="TABLE-cell"/>
              <w:jc w:val="center"/>
            </w:pPr>
            <w:r w:rsidRPr="00D948E6">
              <w:t>6</w:t>
            </w:r>
          </w:p>
        </w:tc>
        <w:tc>
          <w:tcPr>
            <w:tcW w:w="537" w:type="dxa"/>
            <w:tcBorders>
              <w:top w:val="single" w:sz="4" w:space="0" w:color="auto"/>
              <w:left w:val="single" w:sz="4" w:space="0" w:color="auto"/>
              <w:bottom w:val="nil"/>
              <w:right w:val="double" w:sz="4" w:space="0" w:color="auto"/>
            </w:tcBorders>
            <w:shd w:val="clear" w:color="auto" w:fill="DDDDDD"/>
          </w:tcPr>
          <w:p w14:paraId="5DB8760E" w14:textId="77777777" w:rsidR="00CC5830" w:rsidRPr="00D948E6" w:rsidRDefault="00CC5830" w:rsidP="00CC5830">
            <w:pPr>
              <w:pStyle w:val="TABLE-cell"/>
              <w:jc w:val="center"/>
            </w:pPr>
          </w:p>
        </w:tc>
      </w:tr>
      <w:tr w:rsidR="00CC5830" w:rsidRPr="00D948E6" w14:paraId="5DB87617" w14:textId="77777777" w:rsidTr="00270820">
        <w:trPr>
          <w:gridAfter w:val="1"/>
          <w:wAfter w:w="86" w:type="dxa"/>
          <w:cantSplit/>
          <w:jc w:val="center"/>
        </w:trPr>
        <w:tc>
          <w:tcPr>
            <w:tcW w:w="5848" w:type="dxa"/>
            <w:tcBorders>
              <w:top w:val="dashed" w:sz="4" w:space="0" w:color="auto"/>
              <w:left w:val="double" w:sz="4" w:space="0" w:color="auto"/>
              <w:bottom w:val="single" w:sz="4" w:space="0" w:color="auto"/>
            </w:tcBorders>
          </w:tcPr>
          <w:p w14:paraId="5DB87610" w14:textId="77777777" w:rsidR="00CC5830" w:rsidRPr="00D948E6" w:rsidRDefault="00CC5830" w:rsidP="00CC5830">
            <w:pPr>
              <w:pStyle w:val="TABLE-cell"/>
            </w:pPr>
            <w:r w:rsidRPr="00D948E6">
              <w:t>Terminal cover open event, duration of current event</w:t>
            </w:r>
          </w:p>
        </w:tc>
        <w:tc>
          <w:tcPr>
            <w:tcW w:w="537" w:type="dxa"/>
            <w:tcBorders>
              <w:top w:val="dashed" w:sz="4" w:space="0" w:color="auto"/>
              <w:bottom w:val="single" w:sz="4" w:space="0" w:color="auto"/>
            </w:tcBorders>
          </w:tcPr>
          <w:p w14:paraId="5DB87611" w14:textId="77777777" w:rsidR="00CC5830" w:rsidRPr="00D948E6" w:rsidRDefault="00CC5830" w:rsidP="00CC5830">
            <w:pPr>
              <w:pStyle w:val="TABLE-cell"/>
              <w:jc w:val="center"/>
            </w:pPr>
            <w:r w:rsidRPr="00D948E6">
              <w:t>0</w:t>
            </w:r>
          </w:p>
        </w:tc>
        <w:tc>
          <w:tcPr>
            <w:tcW w:w="537" w:type="dxa"/>
            <w:tcBorders>
              <w:top w:val="dashed" w:sz="4" w:space="0" w:color="auto"/>
              <w:bottom w:val="single" w:sz="4" w:space="0" w:color="auto"/>
            </w:tcBorders>
          </w:tcPr>
          <w:p w14:paraId="5DB87612" w14:textId="77777777" w:rsidR="00CC5830" w:rsidRPr="00D948E6" w:rsidRDefault="00CC5830" w:rsidP="00CC5830">
            <w:pPr>
              <w:pStyle w:val="TABLE-cell"/>
              <w:jc w:val="center"/>
              <w:rPr>
                <w:i/>
                <w:iCs/>
              </w:rPr>
            </w:pPr>
            <w:r w:rsidRPr="00D948E6">
              <w:rPr>
                <w:i/>
                <w:iCs/>
              </w:rPr>
              <w:t>b</w:t>
            </w:r>
          </w:p>
        </w:tc>
        <w:tc>
          <w:tcPr>
            <w:tcW w:w="537" w:type="dxa"/>
            <w:tcBorders>
              <w:top w:val="dashed" w:sz="4" w:space="0" w:color="auto"/>
              <w:bottom w:val="single" w:sz="4" w:space="0" w:color="auto"/>
            </w:tcBorders>
          </w:tcPr>
          <w:p w14:paraId="5DB87613" w14:textId="77777777" w:rsidR="00CC5830" w:rsidRPr="00D948E6" w:rsidRDefault="00CC5830" w:rsidP="00CC5830">
            <w:pPr>
              <w:pStyle w:val="TABLE-cell"/>
              <w:jc w:val="center"/>
            </w:pPr>
            <w:r w:rsidRPr="00D948E6">
              <w:t>96</w:t>
            </w:r>
          </w:p>
        </w:tc>
        <w:tc>
          <w:tcPr>
            <w:tcW w:w="537" w:type="dxa"/>
            <w:tcBorders>
              <w:top w:val="dashed" w:sz="4" w:space="0" w:color="auto"/>
              <w:bottom w:val="single" w:sz="4" w:space="0" w:color="auto"/>
            </w:tcBorders>
            <w:vAlign w:val="center"/>
          </w:tcPr>
          <w:p w14:paraId="5DB87614" w14:textId="77777777" w:rsidR="00CC5830" w:rsidRPr="00D948E6" w:rsidRDefault="00CC5830" w:rsidP="00CC5830">
            <w:pPr>
              <w:pStyle w:val="TABLE-cell"/>
              <w:jc w:val="center"/>
            </w:pPr>
            <w:r w:rsidRPr="00D948E6">
              <w:t>20</w:t>
            </w:r>
          </w:p>
        </w:tc>
        <w:tc>
          <w:tcPr>
            <w:tcW w:w="537" w:type="dxa"/>
            <w:tcBorders>
              <w:top w:val="dashed" w:sz="4" w:space="0" w:color="auto"/>
              <w:bottom w:val="single" w:sz="4" w:space="0" w:color="auto"/>
              <w:right w:val="single" w:sz="4" w:space="0" w:color="auto"/>
            </w:tcBorders>
            <w:vAlign w:val="center"/>
          </w:tcPr>
          <w:p w14:paraId="5DB87615" w14:textId="77777777" w:rsidR="00CC5830" w:rsidRPr="00D948E6" w:rsidRDefault="00CC5830" w:rsidP="00CC5830">
            <w:pPr>
              <w:pStyle w:val="TABLE-cell"/>
              <w:jc w:val="center"/>
            </w:pPr>
            <w:r w:rsidRPr="00D948E6">
              <w:t>7</w:t>
            </w:r>
          </w:p>
        </w:tc>
        <w:tc>
          <w:tcPr>
            <w:tcW w:w="537" w:type="dxa"/>
            <w:tcBorders>
              <w:top w:val="single" w:sz="4" w:space="0" w:color="auto"/>
              <w:left w:val="single" w:sz="4" w:space="0" w:color="auto"/>
              <w:bottom w:val="nil"/>
              <w:right w:val="double" w:sz="4" w:space="0" w:color="auto"/>
            </w:tcBorders>
            <w:shd w:val="clear" w:color="auto" w:fill="DDDDDD"/>
          </w:tcPr>
          <w:p w14:paraId="5DB87616" w14:textId="77777777" w:rsidR="00CC5830" w:rsidRPr="00D948E6" w:rsidRDefault="00CC5830" w:rsidP="00CC5830">
            <w:pPr>
              <w:pStyle w:val="TABLE-cell"/>
              <w:jc w:val="center"/>
            </w:pPr>
          </w:p>
        </w:tc>
      </w:tr>
      <w:tr w:rsidR="00CC5830" w:rsidRPr="00D948E6" w14:paraId="5DB8761F" w14:textId="77777777" w:rsidTr="00270820">
        <w:trPr>
          <w:gridAfter w:val="1"/>
          <w:wAfter w:w="86" w:type="dxa"/>
          <w:cantSplit/>
          <w:jc w:val="center"/>
        </w:trPr>
        <w:tc>
          <w:tcPr>
            <w:tcW w:w="5848" w:type="dxa"/>
            <w:tcBorders>
              <w:top w:val="dashed" w:sz="4" w:space="0" w:color="auto"/>
              <w:left w:val="double" w:sz="4" w:space="0" w:color="auto"/>
              <w:bottom w:val="single" w:sz="4" w:space="0" w:color="auto"/>
            </w:tcBorders>
          </w:tcPr>
          <w:p w14:paraId="5DB87618" w14:textId="77777777" w:rsidR="00CC5830" w:rsidRPr="00D948E6" w:rsidRDefault="00CC5830" w:rsidP="00CC5830">
            <w:pPr>
              <w:pStyle w:val="TABLE-cell"/>
            </w:pPr>
            <w:r w:rsidRPr="00D948E6">
              <w:t>Terminal cover open event, cumulative duration</w:t>
            </w:r>
          </w:p>
        </w:tc>
        <w:tc>
          <w:tcPr>
            <w:tcW w:w="537" w:type="dxa"/>
            <w:tcBorders>
              <w:top w:val="dashed" w:sz="4" w:space="0" w:color="auto"/>
              <w:bottom w:val="single" w:sz="4" w:space="0" w:color="auto"/>
            </w:tcBorders>
          </w:tcPr>
          <w:p w14:paraId="5DB87619" w14:textId="77777777" w:rsidR="00CC5830" w:rsidRPr="00D948E6" w:rsidRDefault="00CC5830" w:rsidP="00CC5830">
            <w:pPr>
              <w:pStyle w:val="TABLE-cell"/>
              <w:jc w:val="center"/>
            </w:pPr>
            <w:r w:rsidRPr="00D948E6">
              <w:t>0</w:t>
            </w:r>
          </w:p>
        </w:tc>
        <w:tc>
          <w:tcPr>
            <w:tcW w:w="537" w:type="dxa"/>
            <w:tcBorders>
              <w:top w:val="dashed" w:sz="4" w:space="0" w:color="auto"/>
              <w:bottom w:val="single" w:sz="4" w:space="0" w:color="auto"/>
            </w:tcBorders>
          </w:tcPr>
          <w:p w14:paraId="5DB8761A" w14:textId="77777777" w:rsidR="00CC5830" w:rsidRPr="00D948E6" w:rsidRDefault="00CC5830" w:rsidP="00CC5830">
            <w:pPr>
              <w:pStyle w:val="TABLE-cell"/>
              <w:jc w:val="center"/>
              <w:rPr>
                <w:i/>
                <w:iCs/>
              </w:rPr>
            </w:pPr>
            <w:r w:rsidRPr="00D948E6">
              <w:rPr>
                <w:i/>
                <w:iCs/>
              </w:rPr>
              <w:t>b</w:t>
            </w:r>
          </w:p>
        </w:tc>
        <w:tc>
          <w:tcPr>
            <w:tcW w:w="537" w:type="dxa"/>
            <w:tcBorders>
              <w:top w:val="dashed" w:sz="4" w:space="0" w:color="auto"/>
              <w:bottom w:val="single" w:sz="4" w:space="0" w:color="auto"/>
            </w:tcBorders>
          </w:tcPr>
          <w:p w14:paraId="5DB8761B" w14:textId="77777777" w:rsidR="00CC5830" w:rsidRPr="00D948E6" w:rsidRDefault="00CC5830" w:rsidP="00CC5830">
            <w:pPr>
              <w:pStyle w:val="TABLE-cell"/>
              <w:jc w:val="center"/>
            </w:pPr>
            <w:r w:rsidRPr="00D948E6">
              <w:t>96</w:t>
            </w:r>
          </w:p>
        </w:tc>
        <w:tc>
          <w:tcPr>
            <w:tcW w:w="537" w:type="dxa"/>
            <w:tcBorders>
              <w:top w:val="dashed" w:sz="4" w:space="0" w:color="auto"/>
              <w:bottom w:val="single" w:sz="4" w:space="0" w:color="auto"/>
            </w:tcBorders>
            <w:vAlign w:val="center"/>
          </w:tcPr>
          <w:p w14:paraId="5DB8761C" w14:textId="77777777" w:rsidR="00CC5830" w:rsidRPr="00D948E6" w:rsidRDefault="00CC5830" w:rsidP="00CC5830">
            <w:pPr>
              <w:pStyle w:val="TABLE-cell"/>
              <w:jc w:val="center"/>
            </w:pPr>
            <w:r w:rsidRPr="00D948E6">
              <w:t>20</w:t>
            </w:r>
          </w:p>
        </w:tc>
        <w:tc>
          <w:tcPr>
            <w:tcW w:w="537" w:type="dxa"/>
            <w:tcBorders>
              <w:top w:val="dashed" w:sz="4" w:space="0" w:color="auto"/>
              <w:bottom w:val="single" w:sz="4" w:space="0" w:color="auto"/>
              <w:right w:val="single" w:sz="4" w:space="0" w:color="auto"/>
            </w:tcBorders>
            <w:vAlign w:val="center"/>
          </w:tcPr>
          <w:p w14:paraId="5DB8761D" w14:textId="77777777" w:rsidR="00CC5830" w:rsidRPr="00D948E6" w:rsidRDefault="00CC5830" w:rsidP="00CC5830">
            <w:pPr>
              <w:pStyle w:val="TABLE-cell"/>
              <w:jc w:val="center"/>
            </w:pPr>
            <w:r w:rsidRPr="00D948E6">
              <w:t>8</w:t>
            </w:r>
          </w:p>
        </w:tc>
        <w:tc>
          <w:tcPr>
            <w:tcW w:w="537" w:type="dxa"/>
            <w:tcBorders>
              <w:top w:val="single" w:sz="4" w:space="0" w:color="auto"/>
              <w:left w:val="single" w:sz="4" w:space="0" w:color="auto"/>
              <w:bottom w:val="nil"/>
              <w:right w:val="double" w:sz="4" w:space="0" w:color="auto"/>
            </w:tcBorders>
            <w:shd w:val="clear" w:color="auto" w:fill="DDDDDD"/>
          </w:tcPr>
          <w:p w14:paraId="5DB8761E" w14:textId="77777777" w:rsidR="00CC5830" w:rsidRPr="00D948E6" w:rsidRDefault="00CC5830" w:rsidP="00CC5830">
            <w:pPr>
              <w:pStyle w:val="TABLE-cell"/>
              <w:jc w:val="center"/>
            </w:pPr>
          </w:p>
        </w:tc>
      </w:tr>
      <w:tr w:rsidR="00CC5830" w:rsidRPr="00D948E6" w14:paraId="5DB87627" w14:textId="77777777" w:rsidTr="00270820">
        <w:trPr>
          <w:gridAfter w:val="1"/>
          <w:wAfter w:w="86" w:type="dxa"/>
          <w:cantSplit/>
          <w:jc w:val="center"/>
        </w:trPr>
        <w:tc>
          <w:tcPr>
            <w:tcW w:w="5848" w:type="dxa"/>
            <w:tcBorders>
              <w:top w:val="dashed" w:sz="4" w:space="0" w:color="auto"/>
              <w:left w:val="double" w:sz="4" w:space="0" w:color="auto"/>
              <w:bottom w:val="single" w:sz="4" w:space="0" w:color="auto"/>
            </w:tcBorders>
          </w:tcPr>
          <w:p w14:paraId="5DB87620" w14:textId="77777777" w:rsidR="00CC5830" w:rsidRPr="00875712" w:rsidRDefault="00CC5830" w:rsidP="00CC5830">
            <w:pPr>
              <w:pStyle w:val="TABLE-cell"/>
              <w:rPr>
                <w:rStyle w:val="Emphasis"/>
              </w:rPr>
            </w:pPr>
            <w:r w:rsidRPr="00875712">
              <w:rPr>
                <w:rStyle w:val="Emphasis"/>
              </w:rPr>
              <w:t>Reserved</w:t>
            </w:r>
          </w:p>
        </w:tc>
        <w:tc>
          <w:tcPr>
            <w:tcW w:w="537" w:type="dxa"/>
            <w:tcBorders>
              <w:top w:val="dashed" w:sz="4" w:space="0" w:color="auto"/>
              <w:bottom w:val="single" w:sz="4" w:space="0" w:color="auto"/>
            </w:tcBorders>
          </w:tcPr>
          <w:p w14:paraId="5DB87621" w14:textId="77777777" w:rsidR="00CC5830" w:rsidRPr="00D948E6" w:rsidRDefault="00CC5830" w:rsidP="00CC5830">
            <w:pPr>
              <w:pStyle w:val="TABLE-cell"/>
              <w:jc w:val="center"/>
            </w:pPr>
            <w:r w:rsidRPr="00D948E6">
              <w:t>0</w:t>
            </w:r>
          </w:p>
        </w:tc>
        <w:tc>
          <w:tcPr>
            <w:tcW w:w="537" w:type="dxa"/>
            <w:tcBorders>
              <w:top w:val="dashed" w:sz="4" w:space="0" w:color="auto"/>
              <w:bottom w:val="single" w:sz="4" w:space="0" w:color="auto"/>
            </w:tcBorders>
          </w:tcPr>
          <w:p w14:paraId="5DB87622" w14:textId="77777777" w:rsidR="00CC5830" w:rsidRPr="00D948E6" w:rsidRDefault="00CC5830" w:rsidP="00CC5830">
            <w:pPr>
              <w:pStyle w:val="TABLE-cell"/>
              <w:jc w:val="center"/>
              <w:rPr>
                <w:i/>
                <w:iCs/>
              </w:rPr>
            </w:pPr>
            <w:r w:rsidRPr="00D948E6">
              <w:rPr>
                <w:i/>
                <w:iCs/>
              </w:rPr>
              <w:t>b</w:t>
            </w:r>
          </w:p>
        </w:tc>
        <w:tc>
          <w:tcPr>
            <w:tcW w:w="537" w:type="dxa"/>
            <w:tcBorders>
              <w:top w:val="dashed" w:sz="4" w:space="0" w:color="auto"/>
              <w:bottom w:val="single" w:sz="4" w:space="0" w:color="auto"/>
            </w:tcBorders>
          </w:tcPr>
          <w:p w14:paraId="5DB87623" w14:textId="77777777" w:rsidR="00CC5830" w:rsidRPr="00D948E6" w:rsidRDefault="00CC5830" w:rsidP="00CC5830">
            <w:pPr>
              <w:pStyle w:val="TABLE-cell"/>
              <w:jc w:val="center"/>
            </w:pPr>
            <w:r w:rsidRPr="00D948E6">
              <w:t>96</w:t>
            </w:r>
          </w:p>
        </w:tc>
        <w:tc>
          <w:tcPr>
            <w:tcW w:w="537" w:type="dxa"/>
            <w:tcBorders>
              <w:top w:val="dashed" w:sz="4" w:space="0" w:color="auto"/>
              <w:bottom w:val="single" w:sz="4" w:space="0" w:color="auto"/>
            </w:tcBorders>
            <w:vAlign w:val="center"/>
          </w:tcPr>
          <w:p w14:paraId="5DB87624" w14:textId="77777777" w:rsidR="00CC5830" w:rsidRPr="00D948E6" w:rsidRDefault="00CC5830" w:rsidP="00CC5830">
            <w:pPr>
              <w:pStyle w:val="TABLE-cell"/>
              <w:jc w:val="center"/>
            </w:pPr>
            <w:r w:rsidRPr="00D948E6">
              <w:t>20</w:t>
            </w:r>
          </w:p>
        </w:tc>
        <w:tc>
          <w:tcPr>
            <w:tcW w:w="537" w:type="dxa"/>
            <w:tcBorders>
              <w:top w:val="dashed" w:sz="4" w:space="0" w:color="auto"/>
              <w:bottom w:val="single" w:sz="4" w:space="0" w:color="auto"/>
              <w:right w:val="single" w:sz="4" w:space="0" w:color="auto"/>
            </w:tcBorders>
            <w:vAlign w:val="center"/>
          </w:tcPr>
          <w:p w14:paraId="5DB87625" w14:textId="77777777" w:rsidR="00CC5830" w:rsidRPr="00D948E6" w:rsidRDefault="00CC5830" w:rsidP="00CC5830">
            <w:pPr>
              <w:pStyle w:val="TABLE-cell"/>
              <w:jc w:val="center"/>
            </w:pPr>
            <w:r w:rsidRPr="00D948E6">
              <w:t>9</w:t>
            </w:r>
          </w:p>
        </w:tc>
        <w:tc>
          <w:tcPr>
            <w:tcW w:w="537" w:type="dxa"/>
            <w:tcBorders>
              <w:top w:val="single" w:sz="4" w:space="0" w:color="auto"/>
              <w:left w:val="single" w:sz="4" w:space="0" w:color="auto"/>
              <w:bottom w:val="nil"/>
              <w:right w:val="double" w:sz="4" w:space="0" w:color="auto"/>
            </w:tcBorders>
            <w:shd w:val="clear" w:color="auto" w:fill="DDDDDD"/>
          </w:tcPr>
          <w:p w14:paraId="5DB87626" w14:textId="77777777" w:rsidR="00CC5830" w:rsidRPr="00D948E6" w:rsidRDefault="00CC5830" w:rsidP="00CC5830">
            <w:pPr>
              <w:pStyle w:val="TABLE-cell"/>
              <w:jc w:val="center"/>
            </w:pPr>
          </w:p>
        </w:tc>
      </w:tr>
      <w:tr w:rsidR="00CC5830" w:rsidRPr="00D948E6" w14:paraId="5DB8762F" w14:textId="77777777" w:rsidTr="00270820">
        <w:trPr>
          <w:gridAfter w:val="1"/>
          <w:wAfter w:w="86" w:type="dxa"/>
          <w:cantSplit/>
          <w:jc w:val="center"/>
        </w:trPr>
        <w:tc>
          <w:tcPr>
            <w:tcW w:w="5848" w:type="dxa"/>
            <w:tcBorders>
              <w:top w:val="dashed" w:sz="4" w:space="0" w:color="auto"/>
              <w:left w:val="double" w:sz="4" w:space="0" w:color="auto"/>
              <w:bottom w:val="single" w:sz="4" w:space="0" w:color="auto"/>
            </w:tcBorders>
          </w:tcPr>
          <w:p w14:paraId="5DB87628" w14:textId="77777777" w:rsidR="00CC5830" w:rsidRPr="00D948E6" w:rsidRDefault="00CC5830" w:rsidP="00CC5830">
            <w:pPr>
              <w:pStyle w:val="TABLE-cell"/>
            </w:pPr>
            <w:r w:rsidRPr="00D948E6">
              <w:t>Tilt event counter</w:t>
            </w:r>
          </w:p>
        </w:tc>
        <w:tc>
          <w:tcPr>
            <w:tcW w:w="537" w:type="dxa"/>
            <w:tcBorders>
              <w:top w:val="dashed" w:sz="4" w:space="0" w:color="auto"/>
              <w:bottom w:val="single" w:sz="4" w:space="0" w:color="auto"/>
            </w:tcBorders>
          </w:tcPr>
          <w:p w14:paraId="5DB87629" w14:textId="77777777" w:rsidR="00CC5830" w:rsidRPr="00D948E6" w:rsidRDefault="00CC5830" w:rsidP="00CC5830">
            <w:pPr>
              <w:pStyle w:val="TABLE-cell"/>
              <w:jc w:val="center"/>
            </w:pPr>
            <w:r w:rsidRPr="00D948E6">
              <w:t>0</w:t>
            </w:r>
          </w:p>
        </w:tc>
        <w:tc>
          <w:tcPr>
            <w:tcW w:w="537" w:type="dxa"/>
            <w:tcBorders>
              <w:top w:val="dashed" w:sz="4" w:space="0" w:color="auto"/>
              <w:bottom w:val="single" w:sz="4" w:space="0" w:color="auto"/>
            </w:tcBorders>
          </w:tcPr>
          <w:p w14:paraId="5DB8762A" w14:textId="77777777" w:rsidR="00CC5830" w:rsidRPr="00D948E6" w:rsidRDefault="00CC5830" w:rsidP="00CC5830">
            <w:pPr>
              <w:pStyle w:val="TABLE-cell"/>
              <w:jc w:val="center"/>
              <w:rPr>
                <w:i/>
                <w:iCs/>
              </w:rPr>
            </w:pPr>
            <w:r w:rsidRPr="00D948E6">
              <w:rPr>
                <w:i/>
                <w:iCs/>
              </w:rPr>
              <w:t>b</w:t>
            </w:r>
          </w:p>
        </w:tc>
        <w:tc>
          <w:tcPr>
            <w:tcW w:w="537" w:type="dxa"/>
            <w:tcBorders>
              <w:top w:val="dashed" w:sz="4" w:space="0" w:color="auto"/>
              <w:bottom w:val="single" w:sz="4" w:space="0" w:color="auto"/>
            </w:tcBorders>
          </w:tcPr>
          <w:p w14:paraId="5DB8762B" w14:textId="77777777" w:rsidR="00CC5830" w:rsidRPr="00D948E6" w:rsidRDefault="00CC5830" w:rsidP="00CC5830">
            <w:pPr>
              <w:pStyle w:val="TABLE-cell"/>
              <w:jc w:val="center"/>
            </w:pPr>
            <w:r w:rsidRPr="00D948E6">
              <w:t>96</w:t>
            </w:r>
          </w:p>
        </w:tc>
        <w:tc>
          <w:tcPr>
            <w:tcW w:w="537" w:type="dxa"/>
            <w:tcBorders>
              <w:top w:val="dashed" w:sz="4" w:space="0" w:color="auto"/>
              <w:bottom w:val="single" w:sz="4" w:space="0" w:color="auto"/>
            </w:tcBorders>
            <w:vAlign w:val="center"/>
          </w:tcPr>
          <w:p w14:paraId="5DB8762C" w14:textId="77777777" w:rsidR="00CC5830" w:rsidRPr="00D948E6" w:rsidRDefault="00CC5830" w:rsidP="00CC5830">
            <w:pPr>
              <w:pStyle w:val="TABLE-cell"/>
              <w:jc w:val="center"/>
            </w:pPr>
            <w:r w:rsidRPr="00D948E6">
              <w:t>20</w:t>
            </w:r>
          </w:p>
        </w:tc>
        <w:tc>
          <w:tcPr>
            <w:tcW w:w="537" w:type="dxa"/>
            <w:tcBorders>
              <w:top w:val="dashed" w:sz="4" w:space="0" w:color="auto"/>
              <w:bottom w:val="single" w:sz="4" w:space="0" w:color="auto"/>
              <w:right w:val="single" w:sz="4" w:space="0" w:color="auto"/>
            </w:tcBorders>
            <w:vAlign w:val="center"/>
          </w:tcPr>
          <w:p w14:paraId="5DB8762D" w14:textId="77777777" w:rsidR="00CC5830" w:rsidRPr="00D948E6" w:rsidRDefault="00CC5830" w:rsidP="00CC5830">
            <w:pPr>
              <w:pStyle w:val="TABLE-cell"/>
              <w:jc w:val="center"/>
            </w:pPr>
            <w:r w:rsidRPr="00D948E6">
              <w:t>10</w:t>
            </w:r>
          </w:p>
        </w:tc>
        <w:tc>
          <w:tcPr>
            <w:tcW w:w="537" w:type="dxa"/>
            <w:tcBorders>
              <w:top w:val="single" w:sz="4" w:space="0" w:color="auto"/>
              <w:left w:val="single" w:sz="4" w:space="0" w:color="auto"/>
              <w:bottom w:val="nil"/>
              <w:right w:val="double" w:sz="4" w:space="0" w:color="auto"/>
            </w:tcBorders>
            <w:shd w:val="clear" w:color="auto" w:fill="DDDDDD"/>
          </w:tcPr>
          <w:p w14:paraId="5DB8762E" w14:textId="77777777" w:rsidR="00CC5830" w:rsidRPr="00D948E6" w:rsidRDefault="00CC5830" w:rsidP="00CC5830">
            <w:pPr>
              <w:pStyle w:val="TABLE-cell"/>
              <w:jc w:val="center"/>
            </w:pPr>
          </w:p>
        </w:tc>
      </w:tr>
      <w:tr w:rsidR="00CC5830" w:rsidRPr="00D948E6" w14:paraId="5DB87637" w14:textId="77777777" w:rsidTr="00270820">
        <w:trPr>
          <w:gridAfter w:val="1"/>
          <w:wAfter w:w="86" w:type="dxa"/>
          <w:cantSplit/>
          <w:jc w:val="center"/>
        </w:trPr>
        <w:tc>
          <w:tcPr>
            <w:tcW w:w="5848" w:type="dxa"/>
            <w:tcBorders>
              <w:top w:val="dashed" w:sz="4" w:space="0" w:color="auto"/>
              <w:left w:val="double" w:sz="4" w:space="0" w:color="auto"/>
              <w:bottom w:val="single" w:sz="4" w:space="0" w:color="auto"/>
            </w:tcBorders>
          </w:tcPr>
          <w:p w14:paraId="5DB87630" w14:textId="77777777" w:rsidR="00CC5830" w:rsidRPr="00D948E6" w:rsidRDefault="00CC5830" w:rsidP="00CC5830">
            <w:pPr>
              <w:pStyle w:val="TABLE-cell"/>
            </w:pPr>
            <w:r w:rsidRPr="00D948E6">
              <w:t>Tilt event, time stamp of current event occurrence</w:t>
            </w:r>
          </w:p>
        </w:tc>
        <w:tc>
          <w:tcPr>
            <w:tcW w:w="537" w:type="dxa"/>
            <w:tcBorders>
              <w:top w:val="dashed" w:sz="4" w:space="0" w:color="auto"/>
              <w:bottom w:val="single" w:sz="4" w:space="0" w:color="auto"/>
            </w:tcBorders>
          </w:tcPr>
          <w:p w14:paraId="5DB87631" w14:textId="77777777" w:rsidR="00CC5830" w:rsidRPr="00D948E6" w:rsidRDefault="00CC5830" w:rsidP="00CC5830">
            <w:pPr>
              <w:pStyle w:val="TABLE-cell"/>
              <w:jc w:val="center"/>
            </w:pPr>
            <w:r w:rsidRPr="00D948E6">
              <w:t>0</w:t>
            </w:r>
          </w:p>
        </w:tc>
        <w:tc>
          <w:tcPr>
            <w:tcW w:w="537" w:type="dxa"/>
            <w:tcBorders>
              <w:top w:val="dashed" w:sz="4" w:space="0" w:color="auto"/>
              <w:bottom w:val="single" w:sz="4" w:space="0" w:color="auto"/>
            </w:tcBorders>
          </w:tcPr>
          <w:p w14:paraId="5DB87632" w14:textId="77777777" w:rsidR="00CC5830" w:rsidRPr="00D948E6" w:rsidRDefault="00CC5830" w:rsidP="00CC5830">
            <w:pPr>
              <w:pStyle w:val="TABLE-cell"/>
              <w:jc w:val="center"/>
              <w:rPr>
                <w:i/>
                <w:iCs/>
              </w:rPr>
            </w:pPr>
            <w:r w:rsidRPr="00D948E6">
              <w:rPr>
                <w:i/>
                <w:iCs/>
              </w:rPr>
              <w:t>b</w:t>
            </w:r>
          </w:p>
        </w:tc>
        <w:tc>
          <w:tcPr>
            <w:tcW w:w="537" w:type="dxa"/>
            <w:tcBorders>
              <w:top w:val="dashed" w:sz="4" w:space="0" w:color="auto"/>
              <w:bottom w:val="single" w:sz="4" w:space="0" w:color="auto"/>
            </w:tcBorders>
          </w:tcPr>
          <w:p w14:paraId="5DB87633" w14:textId="77777777" w:rsidR="00CC5830" w:rsidRPr="00D948E6" w:rsidRDefault="00CC5830" w:rsidP="00CC5830">
            <w:pPr>
              <w:pStyle w:val="TABLE-cell"/>
              <w:jc w:val="center"/>
            </w:pPr>
            <w:r w:rsidRPr="00D948E6">
              <w:t>96</w:t>
            </w:r>
          </w:p>
        </w:tc>
        <w:tc>
          <w:tcPr>
            <w:tcW w:w="537" w:type="dxa"/>
            <w:tcBorders>
              <w:top w:val="dashed" w:sz="4" w:space="0" w:color="auto"/>
              <w:bottom w:val="single" w:sz="4" w:space="0" w:color="auto"/>
            </w:tcBorders>
            <w:vAlign w:val="center"/>
          </w:tcPr>
          <w:p w14:paraId="5DB87634" w14:textId="77777777" w:rsidR="00CC5830" w:rsidRPr="00D948E6" w:rsidRDefault="00CC5830" w:rsidP="00CC5830">
            <w:pPr>
              <w:pStyle w:val="TABLE-cell"/>
              <w:jc w:val="center"/>
            </w:pPr>
            <w:r w:rsidRPr="00D948E6">
              <w:t>20</w:t>
            </w:r>
          </w:p>
        </w:tc>
        <w:tc>
          <w:tcPr>
            <w:tcW w:w="537" w:type="dxa"/>
            <w:tcBorders>
              <w:top w:val="dashed" w:sz="4" w:space="0" w:color="auto"/>
              <w:bottom w:val="single" w:sz="4" w:space="0" w:color="auto"/>
              <w:right w:val="single" w:sz="4" w:space="0" w:color="auto"/>
            </w:tcBorders>
            <w:vAlign w:val="center"/>
          </w:tcPr>
          <w:p w14:paraId="5DB87635" w14:textId="77777777" w:rsidR="00CC5830" w:rsidRPr="00D948E6" w:rsidRDefault="00CC5830" w:rsidP="00CC5830">
            <w:pPr>
              <w:pStyle w:val="TABLE-cell"/>
              <w:jc w:val="center"/>
            </w:pPr>
            <w:r w:rsidRPr="00D948E6">
              <w:t>11</w:t>
            </w:r>
          </w:p>
        </w:tc>
        <w:tc>
          <w:tcPr>
            <w:tcW w:w="537" w:type="dxa"/>
            <w:tcBorders>
              <w:top w:val="single" w:sz="4" w:space="0" w:color="auto"/>
              <w:left w:val="single" w:sz="4" w:space="0" w:color="auto"/>
              <w:bottom w:val="nil"/>
              <w:right w:val="double" w:sz="4" w:space="0" w:color="auto"/>
            </w:tcBorders>
            <w:shd w:val="clear" w:color="auto" w:fill="DDDDDD"/>
          </w:tcPr>
          <w:p w14:paraId="5DB87636" w14:textId="77777777" w:rsidR="00CC5830" w:rsidRPr="00D948E6" w:rsidRDefault="00CC5830" w:rsidP="00CC5830">
            <w:pPr>
              <w:pStyle w:val="TABLE-cell"/>
              <w:jc w:val="center"/>
            </w:pPr>
          </w:p>
        </w:tc>
      </w:tr>
      <w:tr w:rsidR="00CC5830" w:rsidRPr="00D948E6" w14:paraId="5DB8763F" w14:textId="77777777" w:rsidTr="00270820">
        <w:trPr>
          <w:gridAfter w:val="1"/>
          <w:wAfter w:w="86" w:type="dxa"/>
          <w:cantSplit/>
          <w:jc w:val="center"/>
        </w:trPr>
        <w:tc>
          <w:tcPr>
            <w:tcW w:w="5848" w:type="dxa"/>
            <w:tcBorders>
              <w:top w:val="dashed" w:sz="4" w:space="0" w:color="auto"/>
              <w:left w:val="double" w:sz="4" w:space="0" w:color="auto"/>
              <w:bottom w:val="single" w:sz="4" w:space="0" w:color="auto"/>
            </w:tcBorders>
          </w:tcPr>
          <w:p w14:paraId="5DB87638" w14:textId="77777777" w:rsidR="00CC5830" w:rsidRPr="00D948E6" w:rsidRDefault="00CC5830" w:rsidP="00CC5830">
            <w:pPr>
              <w:pStyle w:val="TABLE-cell"/>
            </w:pPr>
            <w:r w:rsidRPr="00D948E6">
              <w:t>Tilt event, duration of current event</w:t>
            </w:r>
          </w:p>
        </w:tc>
        <w:tc>
          <w:tcPr>
            <w:tcW w:w="537" w:type="dxa"/>
            <w:tcBorders>
              <w:top w:val="dashed" w:sz="4" w:space="0" w:color="auto"/>
              <w:bottom w:val="single" w:sz="4" w:space="0" w:color="auto"/>
            </w:tcBorders>
          </w:tcPr>
          <w:p w14:paraId="5DB87639" w14:textId="77777777" w:rsidR="00CC5830" w:rsidRPr="00D948E6" w:rsidRDefault="00CC5830" w:rsidP="00CC5830">
            <w:pPr>
              <w:pStyle w:val="TABLE-cell"/>
              <w:jc w:val="center"/>
            </w:pPr>
            <w:r w:rsidRPr="00D948E6">
              <w:t>0</w:t>
            </w:r>
          </w:p>
        </w:tc>
        <w:tc>
          <w:tcPr>
            <w:tcW w:w="537" w:type="dxa"/>
            <w:tcBorders>
              <w:top w:val="dashed" w:sz="4" w:space="0" w:color="auto"/>
              <w:bottom w:val="single" w:sz="4" w:space="0" w:color="auto"/>
            </w:tcBorders>
          </w:tcPr>
          <w:p w14:paraId="5DB8763A" w14:textId="77777777" w:rsidR="00CC5830" w:rsidRPr="00D948E6" w:rsidRDefault="00CC5830" w:rsidP="00CC5830">
            <w:pPr>
              <w:pStyle w:val="TABLE-cell"/>
              <w:jc w:val="center"/>
              <w:rPr>
                <w:i/>
                <w:iCs/>
              </w:rPr>
            </w:pPr>
            <w:r w:rsidRPr="00D948E6">
              <w:rPr>
                <w:i/>
                <w:iCs/>
              </w:rPr>
              <w:t>b</w:t>
            </w:r>
          </w:p>
        </w:tc>
        <w:tc>
          <w:tcPr>
            <w:tcW w:w="537" w:type="dxa"/>
            <w:tcBorders>
              <w:top w:val="dashed" w:sz="4" w:space="0" w:color="auto"/>
              <w:bottom w:val="single" w:sz="4" w:space="0" w:color="auto"/>
            </w:tcBorders>
          </w:tcPr>
          <w:p w14:paraId="5DB8763B" w14:textId="77777777" w:rsidR="00CC5830" w:rsidRPr="00D948E6" w:rsidRDefault="00CC5830" w:rsidP="00CC5830">
            <w:pPr>
              <w:pStyle w:val="TABLE-cell"/>
              <w:jc w:val="center"/>
            </w:pPr>
            <w:r w:rsidRPr="00D948E6">
              <w:t>96</w:t>
            </w:r>
          </w:p>
        </w:tc>
        <w:tc>
          <w:tcPr>
            <w:tcW w:w="537" w:type="dxa"/>
            <w:tcBorders>
              <w:top w:val="dashed" w:sz="4" w:space="0" w:color="auto"/>
              <w:bottom w:val="single" w:sz="4" w:space="0" w:color="auto"/>
            </w:tcBorders>
            <w:vAlign w:val="center"/>
          </w:tcPr>
          <w:p w14:paraId="5DB8763C" w14:textId="77777777" w:rsidR="00CC5830" w:rsidRPr="00D948E6" w:rsidRDefault="00CC5830" w:rsidP="00CC5830">
            <w:pPr>
              <w:pStyle w:val="TABLE-cell"/>
              <w:jc w:val="center"/>
            </w:pPr>
            <w:r w:rsidRPr="00D948E6">
              <w:t>20</w:t>
            </w:r>
          </w:p>
        </w:tc>
        <w:tc>
          <w:tcPr>
            <w:tcW w:w="537" w:type="dxa"/>
            <w:tcBorders>
              <w:top w:val="dashed" w:sz="4" w:space="0" w:color="auto"/>
              <w:bottom w:val="single" w:sz="4" w:space="0" w:color="auto"/>
              <w:right w:val="single" w:sz="4" w:space="0" w:color="auto"/>
            </w:tcBorders>
            <w:vAlign w:val="center"/>
          </w:tcPr>
          <w:p w14:paraId="5DB8763D" w14:textId="77777777" w:rsidR="00CC5830" w:rsidRPr="00D948E6" w:rsidRDefault="00CC5830" w:rsidP="00CC5830">
            <w:pPr>
              <w:pStyle w:val="TABLE-cell"/>
              <w:jc w:val="center"/>
            </w:pPr>
            <w:r w:rsidRPr="00D948E6">
              <w:t>12</w:t>
            </w:r>
          </w:p>
        </w:tc>
        <w:tc>
          <w:tcPr>
            <w:tcW w:w="537" w:type="dxa"/>
            <w:tcBorders>
              <w:top w:val="single" w:sz="4" w:space="0" w:color="auto"/>
              <w:left w:val="single" w:sz="4" w:space="0" w:color="auto"/>
              <w:bottom w:val="nil"/>
              <w:right w:val="double" w:sz="4" w:space="0" w:color="auto"/>
            </w:tcBorders>
            <w:shd w:val="clear" w:color="auto" w:fill="DDDDDD"/>
          </w:tcPr>
          <w:p w14:paraId="5DB8763E" w14:textId="77777777" w:rsidR="00CC5830" w:rsidRPr="00D948E6" w:rsidRDefault="00CC5830" w:rsidP="00CC5830">
            <w:pPr>
              <w:pStyle w:val="TABLE-cell"/>
              <w:jc w:val="center"/>
            </w:pPr>
          </w:p>
        </w:tc>
      </w:tr>
      <w:tr w:rsidR="00CC5830" w:rsidRPr="00D948E6" w14:paraId="5DB87647" w14:textId="77777777" w:rsidTr="00270820">
        <w:trPr>
          <w:gridAfter w:val="1"/>
          <w:wAfter w:w="86" w:type="dxa"/>
          <w:cantSplit/>
          <w:jc w:val="center"/>
        </w:trPr>
        <w:tc>
          <w:tcPr>
            <w:tcW w:w="5848" w:type="dxa"/>
            <w:tcBorders>
              <w:top w:val="dashed" w:sz="4" w:space="0" w:color="auto"/>
              <w:left w:val="double" w:sz="4" w:space="0" w:color="auto"/>
              <w:bottom w:val="single" w:sz="4" w:space="0" w:color="auto"/>
            </w:tcBorders>
          </w:tcPr>
          <w:p w14:paraId="5DB87640" w14:textId="77777777" w:rsidR="00CC5830" w:rsidRPr="00D948E6" w:rsidRDefault="00CC5830" w:rsidP="00CC5830">
            <w:pPr>
              <w:pStyle w:val="TABLE-cell"/>
            </w:pPr>
            <w:r w:rsidRPr="00D948E6">
              <w:t>Tilt event, cumulative duration</w:t>
            </w:r>
          </w:p>
        </w:tc>
        <w:tc>
          <w:tcPr>
            <w:tcW w:w="537" w:type="dxa"/>
            <w:tcBorders>
              <w:top w:val="dashed" w:sz="4" w:space="0" w:color="auto"/>
              <w:bottom w:val="single" w:sz="4" w:space="0" w:color="auto"/>
            </w:tcBorders>
          </w:tcPr>
          <w:p w14:paraId="5DB87641" w14:textId="77777777" w:rsidR="00CC5830" w:rsidRPr="00D948E6" w:rsidRDefault="00CC5830" w:rsidP="00CC5830">
            <w:pPr>
              <w:pStyle w:val="TABLE-cell"/>
              <w:jc w:val="center"/>
            </w:pPr>
            <w:r w:rsidRPr="00D948E6">
              <w:t>0</w:t>
            </w:r>
          </w:p>
        </w:tc>
        <w:tc>
          <w:tcPr>
            <w:tcW w:w="537" w:type="dxa"/>
            <w:tcBorders>
              <w:top w:val="dashed" w:sz="4" w:space="0" w:color="auto"/>
              <w:bottom w:val="single" w:sz="4" w:space="0" w:color="auto"/>
            </w:tcBorders>
          </w:tcPr>
          <w:p w14:paraId="5DB87642" w14:textId="77777777" w:rsidR="00CC5830" w:rsidRPr="00D948E6" w:rsidRDefault="00CC5830" w:rsidP="00CC5830">
            <w:pPr>
              <w:pStyle w:val="TABLE-cell"/>
              <w:jc w:val="center"/>
              <w:rPr>
                <w:i/>
                <w:iCs/>
              </w:rPr>
            </w:pPr>
            <w:r w:rsidRPr="00D948E6">
              <w:rPr>
                <w:i/>
                <w:iCs/>
              </w:rPr>
              <w:t>b</w:t>
            </w:r>
          </w:p>
        </w:tc>
        <w:tc>
          <w:tcPr>
            <w:tcW w:w="537" w:type="dxa"/>
            <w:tcBorders>
              <w:top w:val="dashed" w:sz="4" w:space="0" w:color="auto"/>
              <w:bottom w:val="single" w:sz="4" w:space="0" w:color="auto"/>
            </w:tcBorders>
          </w:tcPr>
          <w:p w14:paraId="5DB87643" w14:textId="77777777" w:rsidR="00CC5830" w:rsidRPr="00D948E6" w:rsidRDefault="00CC5830" w:rsidP="00CC5830">
            <w:pPr>
              <w:pStyle w:val="TABLE-cell"/>
              <w:jc w:val="center"/>
            </w:pPr>
            <w:r w:rsidRPr="00D948E6">
              <w:t>96</w:t>
            </w:r>
          </w:p>
        </w:tc>
        <w:tc>
          <w:tcPr>
            <w:tcW w:w="537" w:type="dxa"/>
            <w:tcBorders>
              <w:top w:val="dashed" w:sz="4" w:space="0" w:color="auto"/>
              <w:bottom w:val="single" w:sz="4" w:space="0" w:color="auto"/>
            </w:tcBorders>
            <w:vAlign w:val="center"/>
          </w:tcPr>
          <w:p w14:paraId="5DB87644" w14:textId="77777777" w:rsidR="00CC5830" w:rsidRPr="00D948E6" w:rsidRDefault="00CC5830" w:rsidP="00CC5830">
            <w:pPr>
              <w:pStyle w:val="TABLE-cell"/>
              <w:jc w:val="center"/>
            </w:pPr>
            <w:r w:rsidRPr="00D948E6">
              <w:t>20</w:t>
            </w:r>
          </w:p>
        </w:tc>
        <w:tc>
          <w:tcPr>
            <w:tcW w:w="537" w:type="dxa"/>
            <w:tcBorders>
              <w:top w:val="dashed" w:sz="4" w:space="0" w:color="auto"/>
              <w:bottom w:val="single" w:sz="4" w:space="0" w:color="auto"/>
              <w:right w:val="single" w:sz="4" w:space="0" w:color="auto"/>
            </w:tcBorders>
            <w:vAlign w:val="center"/>
          </w:tcPr>
          <w:p w14:paraId="5DB87645" w14:textId="77777777" w:rsidR="00CC5830" w:rsidRPr="00D948E6" w:rsidRDefault="00CC5830" w:rsidP="00CC5830">
            <w:pPr>
              <w:pStyle w:val="TABLE-cell"/>
              <w:jc w:val="center"/>
            </w:pPr>
            <w:r w:rsidRPr="00D948E6">
              <w:t>13</w:t>
            </w:r>
          </w:p>
        </w:tc>
        <w:tc>
          <w:tcPr>
            <w:tcW w:w="537" w:type="dxa"/>
            <w:tcBorders>
              <w:top w:val="single" w:sz="4" w:space="0" w:color="auto"/>
              <w:left w:val="single" w:sz="4" w:space="0" w:color="auto"/>
              <w:bottom w:val="nil"/>
              <w:right w:val="double" w:sz="4" w:space="0" w:color="auto"/>
            </w:tcBorders>
            <w:shd w:val="clear" w:color="auto" w:fill="DDDDDD"/>
          </w:tcPr>
          <w:p w14:paraId="5DB87646" w14:textId="77777777" w:rsidR="00CC5830" w:rsidRPr="00D948E6" w:rsidRDefault="00CC5830" w:rsidP="00CC5830">
            <w:pPr>
              <w:pStyle w:val="TABLE-cell"/>
              <w:jc w:val="center"/>
            </w:pPr>
          </w:p>
        </w:tc>
      </w:tr>
      <w:tr w:rsidR="00CC5830" w:rsidRPr="00D948E6" w14:paraId="5DB8764F" w14:textId="77777777" w:rsidTr="00270820">
        <w:trPr>
          <w:gridAfter w:val="1"/>
          <w:wAfter w:w="86" w:type="dxa"/>
          <w:cantSplit/>
          <w:jc w:val="center"/>
        </w:trPr>
        <w:tc>
          <w:tcPr>
            <w:tcW w:w="5848" w:type="dxa"/>
            <w:tcBorders>
              <w:top w:val="dashed" w:sz="4" w:space="0" w:color="auto"/>
              <w:left w:val="double" w:sz="4" w:space="0" w:color="auto"/>
              <w:bottom w:val="single" w:sz="4" w:space="0" w:color="auto"/>
            </w:tcBorders>
          </w:tcPr>
          <w:p w14:paraId="5DB87648" w14:textId="77777777" w:rsidR="00CC5830" w:rsidRPr="00875712" w:rsidRDefault="00CC5830" w:rsidP="00CC5830">
            <w:pPr>
              <w:pStyle w:val="TABLE-cell"/>
              <w:rPr>
                <w:rStyle w:val="Emphasis"/>
              </w:rPr>
            </w:pPr>
            <w:r w:rsidRPr="00875712">
              <w:rPr>
                <w:rStyle w:val="Emphasis"/>
              </w:rPr>
              <w:t>Reserved</w:t>
            </w:r>
          </w:p>
        </w:tc>
        <w:tc>
          <w:tcPr>
            <w:tcW w:w="537" w:type="dxa"/>
            <w:tcBorders>
              <w:top w:val="dashed" w:sz="4" w:space="0" w:color="auto"/>
              <w:bottom w:val="single" w:sz="4" w:space="0" w:color="auto"/>
            </w:tcBorders>
          </w:tcPr>
          <w:p w14:paraId="5DB87649" w14:textId="77777777" w:rsidR="00CC5830" w:rsidRPr="00D948E6" w:rsidRDefault="00CC5830" w:rsidP="00CC5830">
            <w:pPr>
              <w:pStyle w:val="TABLE-cell"/>
              <w:jc w:val="center"/>
            </w:pPr>
            <w:r w:rsidRPr="00D948E6">
              <w:t>0</w:t>
            </w:r>
          </w:p>
        </w:tc>
        <w:tc>
          <w:tcPr>
            <w:tcW w:w="537" w:type="dxa"/>
            <w:tcBorders>
              <w:top w:val="dashed" w:sz="4" w:space="0" w:color="auto"/>
              <w:bottom w:val="single" w:sz="4" w:space="0" w:color="auto"/>
            </w:tcBorders>
          </w:tcPr>
          <w:p w14:paraId="5DB8764A" w14:textId="77777777" w:rsidR="00CC5830" w:rsidRPr="00D948E6" w:rsidRDefault="00CC5830" w:rsidP="00CC5830">
            <w:pPr>
              <w:pStyle w:val="TABLE-cell"/>
              <w:jc w:val="center"/>
              <w:rPr>
                <w:i/>
                <w:iCs/>
              </w:rPr>
            </w:pPr>
            <w:r w:rsidRPr="00D948E6">
              <w:rPr>
                <w:i/>
                <w:iCs/>
              </w:rPr>
              <w:t>b</w:t>
            </w:r>
          </w:p>
        </w:tc>
        <w:tc>
          <w:tcPr>
            <w:tcW w:w="537" w:type="dxa"/>
            <w:tcBorders>
              <w:top w:val="dashed" w:sz="4" w:space="0" w:color="auto"/>
              <w:bottom w:val="single" w:sz="4" w:space="0" w:color="auto"/>
            </w:tcBorders>
          </w:tcPr>
          <w:p w14:paraId="5DB8764B" w14:textId="77777777" w:rsidR="00CC5830" w:rsidRPr="00D948E6" w:rsidRDefault="00CC5830" w:rsidP="00CC5830">
            <w:pPr>
              <w:pStyle w:val="TABLE-cell"/>
              <w:jc w:val="center"/>
            </w:pPr>
            <w:r w:rsidRPr="00D948E6">
              <w:t>96</w:t>
            </w:r>
          </w:p>
        </w:tc>
        <w:tc>
          <w:tcPr>
            <w:tcW w:w="537" w:type="dxa"/>
            <w:tcBorders>
              <w:top w:val="dashed" w:sz="4" w:space="0" w:color="auto"/>
              <w:bottom w:val="single" w:sz="4" w:space="0" w:color="auto"/>
            </w:tcBorders>
            <w:vAlign w:val="center"/>
          </w:tcPr>
          <w:p w14:paraId="5DB8764C" w14:textId="77777777" w:rsidR="00CC5830" w:rsidRPr="00D948E6" w:rsidRDefault="00CC5830" w:rsidP="00CC5830">
            <w:pPr>
              <w:pStyle w:val="TABLE-cell"/>
              <w:jc w:val="center"/>
            </w:pPr>
            <w:r w:rsidRPr="00D948E6">
              <w:t>20</w:t>
            </w:r>
          </w:p>
        </w:tc>
        <w:tc>
          <w:tcPr>
            <w:tcW w:w="537" w:type="dxa"/>
            <w:tcBorders>
              <w:top w:val="dashed" w:sz="4" w:space="0" w:color="auto"/>
              <w:bottom w:val="single" w:sz="4" w:space="0" w:color="auto"/>
              <w:right w:val="single" w:sz="4" w:space="0" w:color="auto"/>
            </w:tcBorders>
            <w:vAlign w:val="center"/>
          </w:tcPr>
          <w:p w14:paraId="5DB8764D" w14:textId="77777777" w:rsidR="00CC5830" w:rsidRPr="00D948E6" w:rsidRDefault="00CC5830" w:rsidP="00CC5830">
            <w:pPr>
              <w:pStyle w:val="TABLE-cell"/>
              <w:jc w:val="center"/>
            </w:pPr>
            <w:r w:rsidRPr="00D948E6">
              <w:t>14</w:t>
            </w:r>
          </w:p>
        </w:tc>
        <w:tc>
          <w:tcPr>
            <w:tcW w:w="537" w:type="dxa"/>
            <w:tcBorders>
              <w:top w:val="single" w:sz="4" w:space="0" w:color="auto"/>
              <w:left w:val="single" w:sz="4" w:space="0" w:color="auto"/>
              <w:bottom w:val="nil"/>
              <w:right w:val="double" w:sz="4" w:space="0" w:color="auto"/>
            </w:tcBorders>
            <w:shd w:val="clear" w:color="auto" w:fill="DDDDDD"/>
          </w:tcPr>
          <w:p w14:paraId="5DB8764E" w14:textId="77777777" w:rsidR="00CC5830" w:rsidRPr="00D948E6" w:rsidRDefault="00CC5830" w:rsidP="00CC5830">
            <w:pPr>
              <w:pStyle w:val="TABLE-cell"/>
              <w:jc w:val="center"/>
            </w:pPr>
          </w:p>
        </w:tc>
      </w:tr>
      <w:tr w:rsidR="00CC5830" w:rsidRPr="00D948E6" w14:paraId="5DB87657" w14:textId="77777777" w:rsidTr="00270820">
        <w:trPr>
          <w:gridAfter w:val="1"/>
          <w:wAfter w:w="86" w:type="dxa"/>
          <w:cantSplit/>
          <w:jc w:val="center"/>
        </w:trPr>
        <w:tc>
          <w:tcPr>
            <w:tcW w:w="5848" w:type="dxa"/>
            <w:tcBorders>
              <w:top w:val="dashed" w:sz="4" w:space="0" w:color="auto"/>
              <w:left w:val="double" w:sz="4" w:space="0" w:color="auto"/>
              <w:bottom w:val="single" w:sz="4" w:space="0" w:color="auto"/>
            </w:tcBorders>
          </w:tcPr>
          <w:p w14:paraId="5DB87650" w14:textId="77777777" w:rsidR="00CC5830" w:rsidRPr="00D948E6" w:rsidRDefault="00CC5830" w:rsidP="00CC5830">
            <w:pPr>
              <w:pStyle w:val="TABLE-cell"/>
            </w:pPr>
            <w:r w:rsidRPr="00D948E6">
              <w:t>Strong DC magnetic field event counter</w:t>
            </w:r>
          </w:p>
        </w:tc>
        <w:tc>
          <w:tcPr>
            <w:tcW w:w="537" w:type="dxa"/>
            <w:tcBorders>
              <w:top w:val="dashed" w:sz="4" w:space="0" w:color="auto"/>
              <w:bottom w:val="single" w:sz="4" w:space="0" w:color="auto"/>
            </w:tcBorders>
          </w:tcPr>
          <w:p w14:paraId="5DB87651" w14:textId="77777777" w:rsidR="00CC5830" w:rsidRPr="00D948E6" w:rsidRDefault="00CC5830" w:rsidP="00CC5830">
            <w:pPr>
              <w:pStyle w:val="TABLE-cell"/>
              <w:jc w:val="center"/>
            </w:pPr>
            <w:r w:rsidRPr="00D948E6">
              <w:t>0</w:t>
            </w:r>
          </w:p>
        </w:tc>
        <w:tc>
          <w:tcPr>
            <w:tcW w:w="537" w:type="dxa"/>
            <w:tcBorders>
              <w:top w:val="dashed" w:sz="4" w:space="0" w:color="auto"/>
              <w:bottom w:val="single" w:sz="4" w:space="0" w:color="auto"/>
            </w:tcBorders>
          </w:tcPr>
          <w:p w14:paraId="5DB87652" w14:textId="77777777" w:rsidR="00CC5830" w:rsidRPr="00D948E6" w:rsidRDefault="00CC5830" w:rsidP="00CC5830">
            <w:pPr>
              <w:pStyle w:val="TABLE-cell"/>
              <w:jc w:val="center"/>
              <w:rPr>
                <w:i/>
                <w:iCs/>
              </w:rPr>
            </w:pPr>
            <w:r w:rsidRPr="00D948E6">
              <w:rPr>
                <w:i/>
                <w:iCs/>
              </w:rPr>
              <w:t>b</w:t>
            </w:r>
          </w:p>
        </w:tc>
        <w:tc>
          <w:tcPr>
            <w:tcW w:w="537" w:type="dxa"/>
            <w:tcBorders>
              <w:top w:val="dashed" w:sz="4" w:space="0" w:color="auto"/>
              <w:bottom w:val="single" w:sz="4" w:space="0" w:color="auto"/>
            </w:tcBorders>
          </w:tcPr>
          <w:p w14:paraId="5DB87653" w14:textId="77777777" w:rsidR="00CC5830" w:rsidRPr="00D948E6" w:rsidRDefault="00CC5830" w:rsidP="00CC5830">
            <w:pPr>
              <w:pStyle w:val="TABLE-cell"/>
              <w:jc w:val="center"/>
            </w:pPr>
            <w:r w:rsidRPr="00D948E6">
              <w:t>96</w:t>
            </w:r>
          </w:p>
        </w:tc>
        <w:tc>
          <w:tcPr>
            <w:tcW w:w="537" w:type="dxa"/>
            <w:tcBorders>
              <w:top w:val="dashed" w:sz="4" w:space="0" w:color="auto"/>
              <w:bottom w:val="single" w:sz="4" w:space="0" w:color="auto"/>
            </w:tcBorders>
            <w:vAlign w:val="center"/>
          </w:tcPr>
          <w:p w14:paraId="5DB87654" w14:textId="77777777" w:rsidR="00CC5830" w:rsidRPr="00D948E6" w:rsidRDefault="00CC5830" w:rsidP="00CC5830">
            <w:pPr>
              <w:pStyle w:val="TABLE-cell"/>
              <w:jc w:val="center"/>
            </w:pPr>
            <w:r w:rsidRPr="00D948E6">
              <w:t>20</w:t>
            </w:r>
          </w:p>
        </w:tc>
        <w:tc>
          <w:tcPr>
            <w:tcW w:w="537" w:type="dxa"/>
            <w:tcBorders>
              <w:top w:val="dashed" w:sz="4" w:space="0" w:color="auto"/>
              <w:bottom w:val="single" w:sz="4" w:space="0" w:color="auto"/>
              <w:right w:val="single" w:sz="4" w:space="0" w:color="auto"/>
            </w:tcBorders>
            <w:vAlign w:val="center"/>
          </w:tcPr>
          <w:p w14:paraId="5DB87655" w14:textId="77777777" w:rsidR="00CC5830" w:rsidRPr="00D948E6" w:rsidRDefault="00CC5830" w:rsidP="00CC5830">
            <w:pPr>
              <w:pStyle w:val="TABLE-cell"/>
              <w:jc w:val="center"/>
            </w:pPr>
            <w:r w:rsidRPr="00D948E6">
              <w:t>15</w:t>
            </w:r>
          </w:p>
        </w:tc>
        <w:tc>
          <w:tcPr>
            <w:tcW w:w="537" w:type="dxa"/>
            <w:tcBorders>
              <w:top w:val="single" w:sz="4" w:space="0" w:color="auto"/>
              <w:left w:val="single" w:sz="4" w:space="0" w:color="auto"/>
              <w:bottom w:val="nil"/>
              <w:right w:val="double" w:sz="4" w:space="0" w:color="auto"/>
            </w:tcBorders>
            <w:shd w:val="clear" w:color="auto" w:fill="DDDDDD"/>
          </w:tcPr>
          <w:p w14:paraId="5DB87656" w14:textId="77777777" w:rsidR="00CC5830" w:rsidRPr="00D948E6" w:rsidRDefault="00CC5830" w:rsidP="00CC5830">
            <w:pPr>
              <w:pStyle w:val="TABLE-cell"/>
              <w:jc w:val="center"/>
            </w:pPr>
          </w:p>
        </w:tc>
      </w:tr>
      <w:tr w:rsidR="00CC5830" w:rsidRPr="00D948E6" w14:paraId="5DB8765F" w14:textId="77777777" w:rsidTr="00270820">
        <w:trPr>
          <w:gridAfter w:val="1"/>
          <w:wAfter w:w="86" w:type="dxa"/>
          <w:cantSplit/>
          <w:jc w:val="center"/>
        </w:trPr>
        <w:tc>
          <w:tcPr>
            <w:tcW w:w="5848" w:type="dxa"/>
            <w:tcBorders>
              <w:top w:val="dashed" w:sz="4" w:space="0" w:color="auto"/>
              <w:left w:val="double" w:sz="4" w:space="0" w:color="auto"/>
              <w:bottom w:val="single" w:sz="4" w:space="0" w:color="auto"/>
            </w:tcBorders>
          </w:tcPr>
          <w:p w14:paraId="5DB87658" w14:textId="77777777" w:rsidR="00CC5830" w:rsidRPr="00D948E6" w:rsidRDefault="00CC5830" w:rsidP="00CC5830">
            <w:pPr>
              <w:pStyle w:val="TABLE-cell"/>
            </w:pPr>
            <w:r w:rsidRPr="00D948E6">
              <w:t>Strong DC magnetic field event, time stamp of current event occurrence</w:t>
            </w:r>
          </w:p>
        </w:tc>
        <w:tc>
          <w:tcPr>
            <w:tcW w:w="537" w:type="dxa"/>
            <w:tcBorders>
              <w:top w:val="dashed" w:sz="4" w:space="0" w:color="auto"/>
              <w:bottom w:val="single" w:sz="4" w:space="0" w:color="auto"/>
            </w:tcBorders>
          </w:tcPr>
          <w:p w14:paraId="5DB87659" w14:textId="77777777" w:rsidR="00CC5830" w:rsidRPr="00D948E6" w:rsidRDefault="00CC5830" w:rsidP="00CC5830">
            <w:pPr>
              <w:pStyle w:val="TABLE-cell"/>
              <w:jc w:val="center"/>
            </w:pPr>
            <w:r w:rsidRPr="00D948E6">
              <w:t>0</w:t>
            </w:r>
          </w:p>
        </w:tc>
        <w:tc>
          <w:tcPr>
            <w:tcW w:w="537" w:type="dxa"/>
            <w:tcBorders>
              <w:top w:val="dashed" w:sz="4" w:space="0" w:color="auto"/>
              <w:bottom w:val="single" w:sz="4" w:space="0" w:color="auto"/>
            </w:tcBorders>
          </w:tcPr>
          <w:p w14:paraId="5DB8765A" w14:textId="77777777" w:rsidR="00CC5830" w:rsidRPr="00D948E6" w:rsidRDefault="00CC5830" w:rsidP="00CC5830">
            <w:pPr>
              <w:pStyle w:val="TABLE-cell"/>
              <w:jc w:val="center"/>
              <w:rPr>
                <w:i/>
                <w:iCs/>
              </w:rPr>
            </w:pPr>
            <w:r w:rsidRPr="00D948E6">
              <w:rPr>
                <w:i/>
                <w:iCs/>
              </w:rPr>
              <w:t>b</w:t>
            </w:r>
          </w:p>
        </w:tc>
        <w:tc>
          <w:tcPr>
            <w:tcW w:w="537" w:type="dxa"/>
            <w:tcBorders>
              <w:top w:val="dashed" w:sz="4" w:space="0" w:color="auto"/>
              <w:bottom w:val="single" w:sz="4" w:space="0" w:color="auto"/>
            </w:tcBorders>
          </w:tcPr>
          <w:p w14:paraId="5DB8765B" w14:textId="77777777" w:rsidR="00CC5830" w:rsidRPr="00D948E6" w:rsidRDefault="00CC5830" w:rsidP="00CC5830">
            <w:pPr>
              <w:pStyle w:val="TABLE-cell"/>
              <w:jc w:val="center"/>
            </w:pPr>
            <w:r w:rsidRPr="00D948E6">
              <w:t>96</w:t>
            </w:r>
          </w:p>
        </w:tc>
        <w:tc>
          <w:tcPr>
            <w:tcW w:w="537" w:type="dxa"/>
            <w:tcBorders>
              <w:top w:val="dashed" w:sz="4" w:space="0" w:color="auto"/>
              <w:bottom w:val="single" w:sz="4" w:space="0" w:color="auto"/>
            </w:tcBorders>
            <w:vAlign w:val="center"/>
          </w:tcPr>
          <w:p w14:paraId="5DB8765C" w14:textId="77777777" w:rsidR="00CC5830" w:rsidRPr="00D948E6" w:rsidRDefault="00CC5830" w:rsidP="00CC5830">
            <w:pPr>
              <w:pStyle w:val="TABLE-cell"/>
              <w:jc w:val="center"/>
            </w:pPr>
            <w:r w:rsidRPr="00D948E6">
              <w:t>20</w:t>
            </w:r>
          </w:p>
        </w:tc>
        <w:tc>
          <w:tcPr>
            <w:tcW w:w="537" w:type="dxa"/>
            <w:tcBorders>
              <w:top w:val="dashed" w:sz="4" w:space="0" w:color="auto"/>
              <w:bottom w:val="single" w:sz="4" w:space="0" w:color="auto"/>
              <w:right w:val="single" w:sz="4" w:space="0" w:color="auto"/>
            </w:tcBorders>
            <w:vAlign w:val="center"/>
          </w:tcPr>
          <w:p w14:paraId="5DB8765D" w14:textId="77777777" w:rsidR="00CC5830" w:rsidRPr="00D948E6" w:rsidRDefault="00CC5830" w:rsidP="00CC5830">
            <w:pPr>
              <w:pStyle w:val="TABLE-cell"/>
              <w:jc w:val="center"/>
            </w:pPr>
            <w:r w:rsidRPr="00D948E6">
              <w:t>16</w:t>
            </w:r>
          </w:p>
        </w:tc>
        <w:tc>
          <w:tcPr>
            <w:tcW w:w="537" w:type="dxa"/>
            <w:tcBorders>
              <w:top w:val="single" w:sz="4" w:space="0" w:color="auto"/>
              <w:left w:val="single" w:sz="4" w:space="0" w:color="auto"/>
              <w:bottom w:val="nil"/>
              <w:right w:val="double" w:sz="4" w:space="0" w:color="auto"/>
            </w:tcBorders>
            <w:shd w:val="clear" w:color="auto" w:fill="DDDDDD"/>
          </w:tcPr>
          <w:p w14:paraId="5DB8765E" w14:textId="77777777" w:rsidR="00CC5830" w:rsidRPr="00D948E6" w:rsidRDefault="00CC5830" w:rsidP="00CC5830">
            <w:pPr>
              <w:pStyle w:val="TABLE-cell"/>
              <w:jc w:val="center"/>
            </w:pPr>
          </w:p>
        </w:tc>
      </w:tr>
      <w:tr w:rsidR="00CC5830" w:rsidRPr="00D948E6" w14:paraId="5DB87667" w14:textId="77777777" w:rsidTr="00270820">
        <w:trPr>
          <w:gridAfter w:val="1"/>
          <w:wAfter w:w="86" w:type="dxa"/>
          <w:cantSplit/>
          <w:jc w:val="center"/>
        </w:trPr>
        <w:tc>
          <w:tcPr>
            <w:tcW w:w="5848" w:type="dxa"/>
            <w:tcBorders>
              <w:top w:val="dashed" w:sz="4" w:space="0" w:color="auto"/>
              <w:left w:val="double" w:sz="4" w:space="0" w:color="auto"/>
              <w:bottom w:val="single" w:sz="4" w:space="0" w:color="auto"/>
            </w:tcBorders>
          </w:tcPr>
          <w:p w14:paraId="5DB87660" w14:textId="77777777" w:rsidR="00CC5830" w:rsidRPr="00D948E6" w:rsidRDefault="00CC5830" w:rsidP="00CC5830">
            <w:pPr>
              <w:pStyle w:val="TABLE-cell"/>
            </w:pPr>
            <w:r w:rsidRPr="00D948E6">
              <w:t>Strong DC magnetic field event, duration of current event</w:t>
            </w:r>
          </w:p>
        </w:tc>
        <w:tc>
          <w:tcPr>
            <w:tcW w:w="537" w:type="dxa"/>
            <w:tcBorders>
              <w:top w:val="dashed" w:sz="4" w:space="0" w:color="auto"/>
              <w:bottom w:val="single" w:sz="4" w:space="0" w:color="auto"/>
            </w:tcBorders>
          </w:tcPr>
          <w:p w14:paraId="5DB87661" w14:textId="77777777" w:rsidR="00CC5830" w:rsidRPr="00D948E6" w:rsidRDefault="00CC5830" w:rsidP="00CC5830">
            <w:pPr>
              <w:pStyle w:val="TABLE-cell"/>
              <w:jc w:val="center"/>
            </w:pPr>
            <w:r w:rsidRPr="00D948E6">
              <w:t>0</w:t>
            </w:r>
          </w:p>
        </w:tc>
        <w:tc>
          <w:tcPr>
            <w:tcW w:w="537" w:type="dxa"/>
            <w:tcBorders>
              <w:top w:val="dashed" w:sz="4" w:space="0" w:color="auto"/>
              <w:bottom w:val="single" w:sz="4" w:space="0" w:color="auto"/>
            </w:tcBorders>
          </w:tcPr>
          <w:p w14:paraId="5DB87662" w14:textId="77777777" w:rsidR="00CC5830" w:rsidRPr="00D948E6" w:rsidRDefault="00CC5830" w:rsidP="00CC5830">
            <w:pPr>
              <w:pStyle w:val="TABLE-cell"/>
              <w:jc w:val="center"/>
              <w:rPr>
                <w:i/>
                <w:iCs/>
              </w:rPr>
            </w:pPr>
            <w:r w:rsidRPr="00D948E6">
              <w:rPr>
                <w:i/>
                <w:iCs/>
              </w:rPr>
              <w:t>b</w:t>
            </w:r>
          </w:p>
        </w:tc>
        <w:tc>
          <w:tcPr>
            <w:tcW w:w="537" w:type="dxa"/>
            <w:tcBorders>
              <w:top w:val="dashed" w:sz="4" w:space="0" w:color="auto"/>
              <w:bottom w:val="single" w:sz="4" w:space="0" w:color="auto"/>
            </w:tcBorders>
          </w:tcPr>
          <w:p w14:paraId="5DB87663" w14:textId="77777777" w:rsidR="00CC5830" w:rsidRPr="00D948E6" w:rsidRDefault="00CC5830" w:rsidP="00CC5830">
            <w:pPr>
              <w:pStyle w:val="TABLE-cell"/>
              <w:jc w:val="center"/>
            </w:pPr>
            <w:r w:rsidRPr="00D948E6">
              <w:t>96</w:t>
            </w:r>
          </w:p>
        </w:tc>
        <w:tc>
          <w:tcPr>
            <w:tcW w:w="537" w:type="dxa"/>
            <w:tcBorders>
              <w:top w:val="dashed" w:sz="4" w:space="0" w:color="auto"/>
              <w:bottom w:val="single" w:sz="4" w:space="0" w:color="auto"/>
            </w:tcBorders>
            <w:vAlign w:val="center"/>
          </w:tcPr>
          <w:p w14:paraId="5DB87664" w14:textId="77777777" w:rsidR="00CC5830" w:rsidRPr="00D948E6" w:rsidRDefault="00CC5830" w:rsidP="00CC5830">
            <w:pPr>
              <w:pStyle w:val="TABLE-cell"/>
              <w:jc w:val="center"/>
            </w:pPr>
            <w:r w:rsidRPr="00D948E6">
              <w:t>20</w:t>
            </w:r>
          </w:p>
        </w:tc>
        <w:tc>
          <w:tcPr>
            <w:tcW w:w="537" w:type="dxa"/>
            <w:tcBorders>
              <w:top w:val="dashed" w:sz="4" w:space="0" w:color="auto"/>
              <w:bottom w:val="single" w:sz="4" w:space="0" w:color="auto"/>
              <w:right w:val="single" w:sz="4" w:space="0" w:color="auto"/>
            </w:tcBorders>
            <w:vAlign w:val="center"/>
          </w:tcPr>
          <w:p w14:paraId="5DB87665" w14:textId="77777777" w:rsidR="00CC5830" w:rsidRPr="00D948E6" w:rsidRDefault="00CC5830" w:rsidP="00CC5830">
            <w:pPr>
              <w:pStyle w:val="TABLE-cell"/>
              <w:jc w:val="center"/>
            </w:pPr>
            <w:r w:rsidRPr="00D948E6">
              <w:t>17</w:t>
            </w:r>
          </w:p>
        </w:tc>
        <w:tc>
          <w:tcPr>
            <w:tcW w:w="537" w:type="dxa"/>
            <w:tcBorders>
              <w:top w:val="single" w:sz="4" w:space="0" w:color="auto"/>
              <w:left w:val="single" w:sz="4" w:space="0" w:color="auto"/>
              <w:bottom w:val="nil"/>
              <w:right w:val="double" w:sz="4" w:space="0" w:color="auto"/>
            </w:tcBorders>
            <w:shd w:val="clear" w:color="auto" w:fill="DDDDDD"/>
          </w:tcPr>
          <w:p w14:paraId="5DB87666" w14:textId="77777777" w:rsidR="00CC5830" w:rsidRPr="00D948E6" w:rsidRDefault="00CC5830" w:rsidP="00CC5830">
            <w:pPr>
              <w:pStyle w:val="TABLE-cell"/>
              <w:jc w:val="center"/>
            </w:pPr>
          </w:p>
        </w:tc>
      </w:tr>
      <w:tr w:rsidR="00CC5830" w:rsidRPr="00D948E6" w14:paraId="5DB8766F" w14:textId="77777777" w:rsidTr="00270820">
        <w:trPr>
          <w:gridAfter w:val="1"/>
          <w:wAfter w:w="86" w:type="dxa"/>
          <w:cantSplit/>
          <w:jc w:val="center"/>
        </w:trPr>
        <w:tc>
          <w:tcPr>
            <w:tcW w:w="5848" w:type="dxa"/>
            <w:tcBorders>
              <w:top w:val="dashed" w:sz="4" w:space="0" w:color="auto"/>
              <w:left w:val="double" w:sz="4" w:space="0" w:color="auto"/>
              <w:bottom w:val="single" w:sz="4" w:space="0" w:color="auto"/>
            </w:tcBorders>
          </w:tcPr>
          <w:p w14:paraId="5DB87668" w14:textId="77777777" w:rsidR="00CC5830" w:rsidRPr="00D948E6" w:rsidRDefault="00CC5830" w:rsidP="00CC5830">
            <w:pPr>
              <w:pStyle w:val="TABLE-cell"/>
            </w:pPr>
            <w:r w:rsidRPr="00D948E6">
              <w:t>Strong DC magnetic field event, cumulative duration</w:t>
            </w:r>
          </w:p>
        </w:tc>
        <w:tc>
          <w:tcPr>
            <w:tcW w:w="537" w:type="dxa"/>
            <w:tcBorders>
              <w:top w:val="dashed" w:sz="4" w:space="0" w:color="auto"/>
              <w:bottom w:val="single" w:sz="4" w:space="0" w:color="auto"/>
            </w:tcBorders>
          </w:tcPr>
          <w:p w14:paraId="5DB87669" w14:textId="77777777" w:rsidR="00CC5830" w:rsidRPr="00D948E6" w:rsidRDefault="00CC5830" w:rsidP="00CC5830">
            <w:pPr>
              <w:pStyle w:val="TABLE-cell"/>
              <w:jc w:val="center"/>
            </w:pPr>
            <w:r w:rsidRPr="00D948E6">
              <w:t>0</w:t>
            </w:r>
          </w:p>
        </w:tc>
        <w:tc>
          <w:tcPr>
            <w:tcW w:w="537" w:type="dxa"/>
            <w:tcBorders>
              <w:top w:val="dashed" w:sz="4" w:space="0" w:color="auto"/>
              <w:bottom w:val="single" w:sz="4" w:space="0" w:color="auto"/>
            </w:tcBorders>
          </w:tcPr>
          <w:p w14:paraId="5DB8766A" w14:textId="77777777" w:rsidR="00CC5830" w:rsidRPr="00D948E6" w:rsidRDefault="00CC5830" w:rsidP="00CC5830">
            <w:pPr>
              <w:pStyle w:val="TABLE-cell"/>
              <w:jc w:val="center"/>
              <w:rPr>
                <w:i/>
                <w:iCs/>
              </w:rPr>
            </w:pPr>
            <w:r w:rsidRPr="00D948E6">
              <w:rPr>
                <w:i/>
                <w:iCs/>
              </w:rPr>
              <w:t>b</w:t>
            </w:r>
          </w:p>
        </w:tc>
        <w:tc>
          <w:tcPr>
            <w:tcW w:w="537" w:type="dxa"/>
            <w:tcBorders>
              <w:top w:val="dashed" w:sz="4" w:space="0" w:color="auto"/>
              <w:bottom w:val="single" w:sz="4" w:space="0" w:color="auto"/>
            </w:tcBorders>
          </w:tcPr>
          <w:p w14:paraId="5DB8766B" w14:textId="77777777" w:rsidR="00CC5830" w:rsidRPr="00D948E6" w:rsidRDefault="00CC5830" w:rsidP="00CC5830">
            <w:pPr>
              <w:pStyle w:val="TABLE-cell"/>
              <w:jc w:val="center"/>
            </w:pPr>
            <w:r w:rsidRPr="00D948E6">
              <w:t>96</w:t>
            </w:r>
          </w:p>
        </w:tc>
        <w:tc>
          <w:tcPr>
            <w:tcW w:w="537" w:type="dxa"/>
            <w:tcBorders>
              <w:top w:val="dashed" w:sz="4" w:space="0" w:color="auto"/>
              <w:bottom w:val="single" w:sz="4" w:space="0" w:color="auto"/>
            </w:tcBorders>
            <w:vAlign w:val="center"/>
          </w:tcPr>
          <w:p w14:paraId="5DB8766C" w14:textId="77777777" w:rsidR="00CC5830" w:rsidRPr="00D948E6" w:rsidRDefault="00CC5830" w:rsidP="00CC5830">
            <w:pPr>
              <w:pStyle w:val="TABLE-cell"/>
              <w:jc w:val="center"/>
            </w:pPr>
            <w:r w:rsidRPr="00D948E6">
              <w:t>20</w:t>
            </w:r>
          </w:p>
        </w:tc>
        <w:tc>
          <w:tcPr>
            <w:tcW w:w="537" w:type="dxa"/>
            <w:tcBorders>
              <w:top w:val="dashed" w:sz="4" w:space="0" w:color="auto"/>
              <w:bottom w:val="single" w:sz="4" w:space="0" w:color="auto"/>
              <w:right w:val="single" w:sz="4" w:space="0" w:color="auto"/>
            </w:tcBorders>
            <w:vAlign w:val="center"/>
          </w:tcPr>
          <w:p w14:paraId="5DB8766D" w14:textId="77777777" w:rsidR="00CC5830" w:rsidRPr="00D948E6" w:rsidRDefault="00CC5830" w:rsidP="00CC5830">
            <w:pPr>
              <w:pStyle w:val="TABLE-cell"/>
              <w:jc w:val="center"/>
            </w:pPr>
            <w:r w:rsidRPr="00D948E6">
              <w:t>18</w:t>
            </w:r>
          </w:p>
        </w:tc>
        <w:tc>
          <w:tcPr>
            <w:tcW w:w="537" w:type="dxa"/>
            <w:tcBorders>
              <w:top w:val="single" w:sz="4" w:space="0" w:color="auto"/>
              <w:left w:val="single" w:sz="4" w:space="0" w:color="auto"/>
              <w:bottom w:val="nil"/>
              <w:right w:val="double" w:sz="4" w:space="0" w:color="auto"/>
            </w:tcBorders>
            <w:shd w:val="clear" w:color="auto" w:fill="DDDDDD"/>
          </w:tcPr>
          <w:p w14:paraId="5DB8766E" w14:textId="77777777" w:rsidR="00CC5830" w:rsidRPr="00D948E6" w:rsidRDefault="00CC5830" w:rsidP="00CC5830">
            <w:pPr>
              <w:pStyle w:val="TABLE-cell"/>
              <w:jc w:val="center"/>
            </w:pPr>
          </w:p>
        </w:tc>
      </w:tr>
      <w:tr w:rsidR="00CC5830" w:rsidRPr="00D948E6" w14:paraId="5DB87677" w14:textId="77777777" w:rsidTr="00270820">
        <w:trPr>
          <w:gridAfter w:val="1"/>
          <w:wAfter w:w="86" w:type="dxa"/>
          <w:cantSplit/>
          <w:jc w:val="center"/>
        </w:trPr>
        <w:tc>
          <w:tcPr>
            <w:tcW w:w="5848" w:type="dxa"/>
            <w:tcBorders>
              <w:top w:val="dashed" w:sz="4" w:space="0" w:color="auto"/>
              <w:left w:val="double" w:sz="4" w:space="0" w:color="auto"/>
              <w:bottom w:val="single" w:sz="4" w:space="0" w:color="auto"/>
            </w:tcBorders>
          </w:tcPr>
          <w:p w14:paraId="5DB87670" w14:textId="77777777" w:rsidR="00CC5830" w:rsidRPr="00875712" w:rsidRDefault="00CC5830" w:rsidP="00CC5830">
            <w:pPr>
              <w:pStyle w:val="TABLE-cell"/>
              <w:rPr>
                <w:rStyle w:val="Emphasis"/>
              </w:rPr>
            </w:pPr>
            <w:r w:rsidRPr="00875712">
              <w:rPr>
                <w:rStyle w:val="Emphasis"/>
              </w:rPr>
              <w:t>Reserved</w:t>
            </w:r>
          </w:p>
        </w:tc>
        <w:tc>
          <w:tcPr>
            <w:tcW w:w="537" w:type="dxa"/>
            <w:tcBorders>
              <w:top w:val="dashed" w:sz="4" w:space="0" w:color="auto"/>
              <w:bottom w:val="single" w:sz="4" w:space="0" w:color="auto"/>
            </w:tcBorders>
          </w:tcPr>
          <w:p w14:paraId="5DB87671" w14:textId="77777777" w:rsidR="00CC5830" w:rsidRPr="00D948E6" w:rsidRDefault="00CC5830" w:rsidP="00CC5830">
            <w:pPr>
              <w:pStyle w:val="TABLE-cell"/>
              <w:jc w:val="center"/>
            </w:pPr>
            <w:r w:rsidRPr="00D948E6">
              <w:t>0</w:t>
            </w:r>
          </w:p>
        </w:tc>
        <w:tc>
          <w:tcPr>
            <w:tcW w:w="537" w:type="dxa"/>
            <w:tcBorders>
              <w:top w:val="dashed" w:sz="4" w:space="0" w:color="auto"/>
              <w:bottom w:val="single" w:sz="4" w:space="0" w:color="auto"/>
            </w:tcBorders>
          </w:tcPr>
          <w:p w14:paraId="5DB87672" w14:textId="77777777" w:rsidR="00CC5830" w:rsidRPr="00D948E6" w:rsidRDefault="00CC5830" w:rsidP="00CC5830">
            <w:pPr>
              <w:pStyle w:val="TABLE-cell"/>
              <w:jc w:val="center"/>
              <w:rPr>
                <w:i/>
                <w:iCs/>
              </w:rPr>
            </w:pPr>
            <w:r w:rsidRPr="00D948E6">
              <w:rPr>
                <w:i/>
                <w:iCs/>
              </w:rPr>
              <w:t>b</w:t>
            </w:r>
          </w:p>
        </w:tc>
        <w:tc>
          <w:tcPr>
            <w:tcW w:w="537" w:type="dxa"/>
            <w:tcBorders>
              <w:top w:val="dashed" w:sz="4" w:space="0" w:color="auto"/>
              <w:bottom w:val="single" w:sz="4" w:space="0" w:color="auto"/>
            </w:tcBorders>
          </w:tcPr>
          <w:p w14:paraId="5DB87673" w14:textId="77777777" w:rsidR="00CC5830" w:rsidRPr="00D948E6" w:rsidRDefault="00CC5830" w:rsidP="00CC5830">
            <w:pPr>
              <w:pStyle w:val="TABLE-cell"/>
              <w:jc w:val="center"/>
            </w:pPr>
            <w:r w:rsidRPr="00D948E6">
              <w:t>96</w:t>
            </w:r>
          </w:p>
        </w:tc>
        <w:tc>
          <w:tcPr>
            <w:tcW w:w="537" w:type="dxa"/>
            <w:tcBorders>
              <w:top w:val="dashed" w:sz="4" w:space="0" w:color="auto"/>
              <w:bottom w:val="single" w:sz="4" w:space="0" w:color="auto"/>
            </w:tcBorders>
            <w:vAlign w:val="center"/>
          </w:tcPr>
          <w:p w14:paraId="5DB87674" w14:textId="77777777" w:rsidR="00CC5830" w:rsidRPr="00D948E6" w:rsidRDefault="00CC5830" w:rsidP="00CC5830">
            <w:pPr>
              <w:pStyle w:val="TABLE-cell"/>
              <w:jc w:val="center"/>
            </w:pPr>
            <w:r w:rsidRPr="00D948E6">
              <w:t>20</w:t>
            </w:r>
          </w:p>
        </w:tc>
        <w:tc>
          <w:tcPr>
            <w:tcW w:w="537" w:type="dxa"/>
            <w:tcBorders>
              <w:top w:val="dashed" w:sz="4" w:space="0" w:color="auto"/>
              <w:bottom w:val="single" w:sz="4" w:space="0" w:color="auto"/>
              <w:right w:val="single" w:sz="4" w:space="0" w:color="auto"/>
            </w:tcBorders>
            <w:vAlign w:val="center"/>
          </w:tcPr>
          <w:p w14:paraId="5DB87675" w14:textId="77777777" w:rsidR="00CC5830" w:rsidRPr="00D948E6" w:rsidRDefault="00CC5830" w:rsidP="00CC5830">
            <w:pPr>
              <w:pStyle w:val="TABLE-cell"/>
              <w:jc w:val="center"/>
            </w:pPr>
            <w:r w:rsidRPr="00D948E6">
              <w:t>19</w:t>
            </w:r>
          </w:p>
        </w:tc>
        <w:tc>
          <w:tcPr>
            <w:tcW w:w="537" w:type="dxa"/>
            <w:tcBorders>
              <w:top w:val="single" w:sz="4" w:space="0" w:color="auto"/>
              <w:left w:val="single" w:sz="4" w:space="0" w:color="auto"/>
              <w:bottom w:val="nil"/>
              <w:right w:val="double" w:sz="4" w:space="0" w:color="auto"/>
            </w:tcBorders>
            <w:shd w:val="clear" w:color="auto" w:fill="DDDDDD"/>
          </w:tcPr>
          <w:p w14:paraId="5DB87676" w14:textId="77777777" w:rsidR="00CC5830" w:rsidRPr="00D948E6" w:rsidRDefault="00CC5830" w:rsidP="00CC5830">
            <w:pPr>
              <w:pStyle w:val="TABLE-cell"/>
              <w:jc w:val="center"/>
            </w:pPr>
          </w:p>
        </w:tc>
      </w:tr>
      <w:tr w:rsidR="00CC5830" w:rsidRPr="00D948E6" w14:paraId="5DB8767F" w14:textId="77777777" w:rsidTr="00270820">
        <w:trPr>
          <w:gridAfter w:val="1"/>
          <w:wAfter w:w="86" w:type="dxa"/>
          <w:cantSplit/>
          <w:jc w:val="center"/>
        </w:trPr>
        <w:tc>
          <w:tcPr>
            <w:tcW w:w="5848" w:type="dxa"/>
            <w:tcBorders>
              <w:top w:val="dashed" w:sz="4" w:space="0" w:color="auto"/>
              <w:left w:val="double" w:sz="4" w:space="0" w:color="auto"/>
              <w:bottom w:val="single" w:sz="4" w:space="0" w:color="auto"/>
            </w:tcBorders>
          </w:tcPr>
          <w:p w14:paraId="5DB87678" w14:textId="77777777" w:rsidR="00CC5830" w:rsidRPr="00D948E6" w:rsidRDefault="00CC5830" w:rsidP="00CC5830">
            <w:pPr>
              <w:pStyle w:val="TABLE-cell"/>
            </w:pPr>
            <w:r w:rsidRPr="00D948E6">
              <w:t>Supply control switch / valve tamper event counter</w:t>
            </w:r>
          </w:p>
        </w:tc>
        <w:tc>
          <w:tcPr>
            <w:tcW w:w="537" w:type="dxa"/>
            <w:tcBorders>
              <w:top w:val="dashed" w:sz="4" w:space="0" w:color="auto"/>
              <w:bottom w:val="single" w:sz="4" w:space="0" w:color="auto"/>
            </w:tcBorders>
          </w:tcPr>
          <w:p w14:paraId="5DB87679" w14:textId="77777777" w:rsidR="00CC5830" w:rsidRPr="00D948E6" w:rsidRDefault="00CC5830" w:rsidP="00CC5830">
            <w:pPr>
              <w:pStyle w:val="TABLE-cell"/>
              <w:jc w:val="center"/>
            </w:pPr>
            <w:r w:rsidRPr="00D948E6">
              <w:t>0</w:t>
            </w:r>
          </w:p>
        </w:tc>
        <w:tc>
          <w:tcPr>
            <w:tcW w:w="537" w:type="dxa"/>
            <w:tcBorders>
              <w:top w:val="dashed" w:sz="4" w:space="0" w:color="auto"/>
              <w:bottom w:val="single" w:sz="4" w:space="0" w:color="auto"/>
            </w:tcBorders>
          </w:tcPr>
          <w:p w14:paraId="5DB8767A" w14:textId="77777777" w:rsidR="00CC5830" w:rsidRPr="00D948E6" w:rsidRDefault="00CC5830" w:rsidP="00CC5830">
            <w:pPr>
              <w:pStyle w:val="TABLE-cell"/>
              <w:jc w:val="center"/>
              <w:rPr>
                <w:i/>
                <w:iCs/>
              </w:rPr>
            </w:pPr>
            <w:r w:rsidRPr="00D948E6">
              <w:rPr>
                <w:i/>
                <w:iCs/>
              </w:rPr>
              <w:t>b</w:t>
            </w:r>
          </w:p>
        </w:tc>
        <w:tc>
          <w:tcPr>
            <w:tcW w:w="537" w:type="dxa"/>
            <w:tcBorders>
              <w:top w:val="dashed" w:sz="4" w:space="0" w:color="auto"/>
              <w:bottom w:val="single" w:sz="4" w:space="0" w:color="auto"/>
            </w:tcBorders>
          </w:tcPr>
          <w:p w14:paraId="5DB8767B" w14:textId="77777777" w:rsidR="00CC5830" w:rsidRPr="00D948E6" w:rsidRDefault="00CC5830" w:rsidP="00CC5830">
            <w:pPr>
              <w:pStyle w:val="TABLE-cell"/>
              <w:jc w:val="center"/>
            </w:pPr>
            <w:r w:rsidRPr="00D948E6">
              <w:t>96</w:t>
            </w:r>
          </w:p>
        </w:tc>
        <w:tc>
          <w:tcPr>
            <w:tcW w:w="537" w:type="dxa"/>
            <w:tcBorders>
              <w:top w:val="dashed" w:sz="4" w:space="0" w:color="auto"/>
              <w:bottom w:val="single" w:sz="4" w:space="0" w:color="auto"/>
            </w:tcBorders>
            <w:vAlign w:val="center"/>
          </w:tcPr>
          <w:p w14:paraId="5DB8767C" w14:textId="77777777" w:rsidR="00CC5830" w:rsidRPr="00D948E6" w:rsidRDefault="00CC5830" w:rsidP="00CC5830">
            <w:pPr>
              <w:pStyle w:val="TABLE-cell"/>
              <w:jc w:val="center"/>
            </w:pPr>
            <w:r w:rsidRPr="00D948E6">
              <w:t>20</w:t>
            </w:r>
          </w:p>
        </w:tc>
        <w:tc>
          <w:tcPr>
            <w:tcW w:w="537" w:type="dxa"/>
            <w:tcBorders>
              <w:top w:val="dashed" w:sz="4" w:space="0" w:color="auto"/>
              <w:bottom w:val="single" w:sz="4" w:space="0" w:color="auto"/>
              <w:right w:val="single" w:sz="4" w:space="0" w:color="auto"/>
            </w:tcBorders>
            <w:vAlign w:val="center"/>
          </w:tcPr>
          <w:p w14:paraId="5DB8767D" w14:textId="77777777" w:rsidR="00CC5830" w:rsidRPr="00D948E6" w:rsidRDefault="00CC5830" w:rsidP="00CC5830">
            <w:pPr>
              <w:pStyle w:val="TABLE-cell"/>
              <w:jc w:val="center"/>
            </w:pPr>
            <w:r w:rsidRPr="00D948E6">
              <w:t>20</w:t>
            </w:r>
          </w:p>
        </w:tc>
        <w:tc>
          <w:tcPr>
            <w:tcW w:w="537" w:type="dxa"/>
            <w:tcBorders>
              <w:top w:val="single" w:sz="4" w:space="0" w:color="auto"/>
              <w:left w:val="single" w:sz="4" w:space="0" w:color="auto"/>
              <w:bottom w:val="nil"/>
              <w:right w:val="double" w:sz="4" w:space="0" w:color="auto"/>
            </w:tcBorders>
            <w:shd w:val="clear" w:color="auto" w:fill="DDDDDD"/>
          </w:tcPr>
          <w:p w14:paraId="5DB8767E" w14:textId="77777777" w:rsidR="00CC5830" w:rsidRPr="00D948E6" w:rsidRDefault="00CC5830" w:rsidP="00CC5830">
            <w:pPr>
              <w:pStyle w:val="TABLE-cell"/>
              <w:jc w:val="center"/>
            </w:pPr>
          </w:p>
        </w:tc>
      </w:tr>
      <w:tr w:rsidR="00CC5830" w:rsidRPr="00D948E6" w14:paraId="5DB87687" w14:textId="77777777" w:rsidTr="00270820">
        <w:trPr>
          <w:gridAfter w:val="1"/>
          <w:wAfter w:w="86" w:type="dxa"/>
          <w:cantSplit/>
          <w:jc w:val="center"/>
        </w:trPr>
        <w:tc>
          <w:tcPr>
            <w:tcW w:w="5848" w:type="dxa"/>
            <w:tcBorders>
              <w:top w:val="dashed" w:sz="4" w:space="0" w:color="auto"/>
              <w:left w:val="double" w:sz="4" w:space="0" w:color="auto"/>
              <w:bottom w:val="single" w:sz="4" w:space="0" w:color="auto"/>
            </w:tcBorders>
          </w:tcPr>
          <w:p w14:paraId="5DB87680" w14:textId="77777777" w:rsidR="00CC5830" w:rsidRPr="00D948E6" w:rsidRDefault="00CC5830" w:rsidP="00CC5830">
            <w:pPr>
              <w:pStyle w:val="TABLE-cell"/>
            </w:pPr>
            <w:r w:rsidRPr="00D948E6">
              <w:t>Supply control switch / valve tamper event, time stamp of current event occurrence</w:t>
            </w:r>
          </w:p>
        </w:tc>
        <w:tc>
          <w:tcPr>
            <w:tcW w:w="537" w:type="dxa"/>
            <w:tcBorders>
              <w:top w:val="dashed" w:sz="4" w:space="0" w:color="auto"/>
              <w:bottom w:val="single" w:sz="4" w:space="0" w:color="auto"/>
            </w:tcBorders>
          </w:tcPr>
          <w:p w14:paraId="5DB87681" w14:textId="77777777" w:rsidR="00CC5830" w:rsidRPr="00D948E6" w:rsidRDefault="00CC5830" w:rsidP="00CC5830">
            <w:pPr>
              <w:pStyle w:val="TABLE-cell"/>
              <w:jc w:val="center"/>
            </w:pPr>
            <w:r w:rsidRPr="00D948E6">
              <w:t>0</w:t>
            </w:r>
          </w:p>
        </w:tc>
        <w:tc>
          <w:tcPr>
            <w:tcW w:w="537" w:type="dxa"/>
            <w:tcBorders>
              <w:top w:val="dashed" w:sz="4" w:space="0" w:color="auto"/>
              <w:bottom w:val="single" w:sz="4" w:space="0" w:color="auto"/>
            </w:tcBorders>
          </w:tcPr>
          <w:p w14:paraId="5DB87682" w14:textId="77777777" w:rsidR="00CC5830" w:rsidRPr="00D948E6" w:rsidRDefault="00CC5830" w:rsidP="00CC5830">
            <w:pPr>
              <w:pStyle w:val="TABLE-cell"/>
              <w:jc w:val="center"/>
              <w:rPr>
                <w:i/>
                <w:iCs/>
              </w:rPr>
            </w:pPr>
            <w:r w:rsidRPr="00D948E6">
              <w:rPr>
                <w:i/>
                <w:iCs/>
              </w:rPr>
              <w:t>b</w:t>
            </w:r>
          </w:p>
        </w:tc>
        <w:tc>
          <w:tcPr>
            <w:tcW w:w="537" w:type="dxa"/>
            <w:tcBorders>
              <w:top w:val="dashed" w:sz="4" w:space="0" w:color="auto"/>
              <w:bottom w:val="single" w:sz="4" w:space="0" w:color="auto"/>
            </w:tcBorders>
          </w:tcPr>
          <w:p w14:paraId="5DB87683" w14:textId="77777777" w:rsidR="00CC5830" w:rsidRPr="00D948E6" w:rsidRDefault="00CC5830" w:rsidP="00CC5830">
            <w:pPr>
              <w:pStyle w:val="TABLE-cell"/>
              <w:jc w:val="center"/>
            </w:pPr>
            <w:r w:rsidRPr="00D948E6">
              <w:t>96</w:t>
            </w:r>
          </w:p>
        </w:tc>
        <w:tc>
          <w:tcPr>
            <w:tcW w:w="537" w:type="dxa"/>
            <w:tcBorders>
              <w:top w:val="dashed" w:sz="4" w:space="0" w:color="auto"/>
              <w:bottom w:val="single" w:sz="4" w:space="0" w:color="auto"/>
            </w:tcBorders>
            <w:vAlign w:val="center"/>
          </w:tcPr>
          <w:p w14:paraId="5DB87684" w14:textId="77777777" w:rsidR="00CC5830" w:rsidRPr="00D948E6" w:rsidRDefault="00CC5830" w:rsidP="00CC5830">
            <w:pPr>
              <w:pStyle w:val="TABLE-cell"/>
              <w:jc w:val="center"/>
            </w:pPr>
            <w:r w:rsidRPr="00D948E6">
              <w:t>20</w:t>
            </w:r>
          </w:p>
        </w:tc>
        <w:tc>
          <w:tcPr>
            <w:tcW w:w="537" w:type="dxa"/>
            <w:tcBorders>
              <w:top w:val="dashed" w:sz="4" w:space="0" w:color="auto"/>
              <w:bottom w:val="single" w:sz="4" w:space="0" w:color="auto"/>
              <w:right w:val="single" w:sz="4" w:space="0" w:color="auto"/>
            </w:tcBorders>
            <w:vAlign w:val="center"/>
          </w:tcPr>
          <w:p w14:paraId="5DB87685" w14:textId="77777777" w:rsidR="00CC5830" w:rsidRPr="00D948E6" w:rsidRDefault="00CC5830" w:rsidP="00CC5830">
            <w:pPr>
              <w:pStyle w:val="TABLE-cell"/>
              <w:jc w:val="center"/>
            </w:pPr>
            <w:r w:rsidRPr="00D948E6">
              <w:t>21</w:t>
            </w:r>
          </w:p>
        </w:tc>
        <w:tc>
          <w:tcPr>
            <w:tcW w:w="537" w:type="dxa"/>
            <w:tcBorders>
              <w:top w:val="single" w:sz="4" w:space="0" w:color="auto"/>
              <w:left w:val="single" w:sz="4" w:space="0" w:color="auto"/>
              <w:bottom w:val="nil"/>
              <w:right w:val="double" w:sz="4" w:space="0" w:color="auto"/>
            </w:tcBorders>
            <w:shd w:val="clear" w:color="auto" w:fill="DDDDDD"/>
          </w:tcPr>
          <w:p w14:paraId="5DB87686" w14:textId="77777777" w:rsidR="00CC5830" w:rsidRPr="00D948E6" w:rsidRDefault="00CC5830" w:rsidP="00CC5830">
            <w:pPr>
              <w:pStyle w:val="TABLE-cell"/>
              <w:jc w:val="center"/>
            </w:pPr>
          </w:p>
        </w:tc>
      </w:tr>
      <w:tr w:rsidR="00CC5830" w:rsidRPr="00D948E6" w14:paraId="5DB8768F" w14:textId="77777777" w:rsidTr="00270820">
        <w:trPr>
          <w:gridAfter w:val="1"/>
          <w:wAfter w:w="86" w:type="dxa"/>
          <w:cantSplit/>
          <w:jc w:val="center"/>
        </w:trPr>
        <w:tc>
          <w:tcPr>
            <w:tcW w:w="5848" w:type="dxa"/>
            <w:tcBorders>
              <w:top w:val="dashed" w:sz="4" w:space="0" w:color="auto"/>
              <w:left w:val="double" w:sz="4" w:space="0" w:color="auto"/>
              <w:bottom w:val="single" w:sz="4" w:space="0" w:color="auto"/>
            </w:tcBorders>
          </w:tcPr>
          <w:p w14:paraId="5DB87688" w14:textId="77777777" w:rsidR="00CC5830" w:rsidRPr="00D948E6" w:rsidRDefault="00CC5830" w:rsidP="00CC5830">
            <w:pPr>
              <w:pStyle w:val="TABLE-cell"/>
            </w:pPr>
            <w:r w:rsidRPr="00D948E6">
              <w:t>Supply control switch / valve tamper event, duration of current event</w:t>
            </w:r>
          </w:p>
        </w:tc>
        <w:tc>
          <w:tcPr>
            <w:tcW w:w="537" w:type="dxa"/>
            <w:tcBorders>
              <w:top w:val="dashed" w:sz="4" w:space="0" w:color="auto"/>
              <w:bottom w:val="single" w:sz="4" w:space="0" w:color="auto"/>
            </w:tcBorders>
          </w:tcPr>
          <w:p w14:paraId="5DB87689" w14:textId="77777777" w:rsidR="00CC5830" w:rsidRPr="00D948E6" w:rsidRDefault="00CC5830" w:rsidP="00CC5830">
            <w:pPr>
              <w:pStyle w:val="TABLE-cell"/>
              <w:jc w:val="center"/>
            </w:pPr>
            <w:r w:rsidRPr="00D948E6">
              <w:t>0</w:t>
            </w:r>
          </w:p>
        </w:tc>
        <w:tc>
          <w:tcPr>
            <w:tcW w:w="537" w:type="dxa"/>
            <w:tcBorders>
              <w:top w:val="dashed" w:sz="4" w:space="0" w:color="auto"/>
              <w:bottom w:val="single" w:sz="4" w:space="0" w:color="auto"/>
            </w:tcBorders>
          </w:tcPr>
          <w:p w14:paraId="5DB8768A" w14:textId="77777777" w:rsidR="00CC5830" w:rsidRPr="00D948E6" w:rsidRDefault="00CC5830" w:rsidP="00CC5830">
            <w:pPr>
              <w:pStyle w:val="TABLE-cell"/>
              <w:jc w:val="center"/>
              <w:rPr>
                <w:i/>
                <w:iCs/>
              </w:rPr>
            </w:pPr>
            <w:r w:rsidRPr="00D948E6">
              <w:rPr>
                <w:i/>
                <w:iCs/>
              </w:rPr>
              <w:t>b</w:t>
            </w:r>
          </w:p>
        </w:tc>
        <w:tc>
          <w:tcPr>
            <w:tcW w:w="537" w:type="dxa"/>
            <w:tcBorders>
              <w:top w:val="dashed" w:sz="4" w:space="0" w:color="auto"/>
              <w:bottom w:val="single" w:sz="4" w:space="0" w:color="auto"/>
            </w:tcBorders>
          </w:tcPr>
          <w:p w14:paraId="5DB8768B" w14:textId="77777777" w:rsidR="00CC5830" w:rsidRPr="00D948E6" w:rsidRDefault="00CC5830" w:rsidP="00CC5830">
            <w:pPr>
              <w:pStyle w:val="TABLE-cell"/>
              <w:jc w:val="center"/>
            </w:pPr>
            <w:r w:rsidRPr="00D948E6">
              <w:t>96</w:t>
            </w:r>
          </w:p>
        </w:tc>
        <w:tc>
          <w:tcPr>
            <w:tcW w:w="537" w:type="dxa"/>
            <w:tcBorders>
              <w:top w:val="dashed" w:sz="4" w:space="0" w:color="auto"/>
              <w:bottom w:val="single" w:sz="4" w:space="0" w:color="auto"/>
            </w:tcBorders>
            <w:vAlign w:val="center"/>
          </w:tcPr>
          <w:p w14:paraId="5DB8768C" w14:textId="77777777" w:rsidR="00CC5830" w:rsidRPr="00D948E6" w:rsidRDefault="00CC5830" w:rsidP="00CC5830">
            <w:pPr>
              <w:pStyle w:val="TABLE-cell"/>
              <w:jc w:val="center"/>
            </w:pPr>
            <w:r w:rsidRPr="00D948E6">
              <w:t>20</w:t>
            </w:r>
          </w:p>
        </w:tc>
        <w:tc>
          <w:tcPr>
            <w:tcW w:w="537" w:type="dxa"/>
            <w:tcBorders>
              <w:top w:val="dashed" w:sz="4" w:space="0" w:color="auto"/>
              <w:bottom w:val="single" w:sz="4" w:space="0" w:color="auto"/>
              <w:right w:val="single" w:sz="4" w:space="0" w:color="auto"/>
            </w:tcBorders>
            <w:vAlign w:val="center"/>
          </w:tcPr>
          <w:p w14:paraId="5DB8768D" w14:textId="77777777" w:rsidR="00CC5830" w:rsidRPr="00D948E6" w:rsidRDefault="00CC5830" w:rsidP="00CC5830">
            <w:pPr>
              <w:pStyle w:val="TABLE-cell"/>
              <w:jc w:val="center"/>
            </w:pPr>
            <w:r w:rsidRPr="00D948E6">
              <w:t>22</w:t>
            </w:r>
          </w:p>
        </w:tc>
        <w:tc>
          <w:tcPr>
            <w:tcW w:w="537" w:type="dxa"/>
            <w:tcBorders>
              <w:top w:val="single" w:sz="4" w:space="0" w:color="auto"/>
              <w:left w:val="single" w:sz="4" w:space="0" w:color="auto"/>
              <w:bottom w:val="nil"/>
              <w:right w:val="double" w:sz="4" w:space="0" w:color="auto"/>
            </w:tcBorders>
            <w:shd w:val="clear" w:color="auto" w:fill="DDDDDD"/>
          </w:tcPr>
          <w:p w14:paraId="5DB8768E" w14:textId="77777777" w:rsidR="00CC5830" w:rsidRPr="00D948E6" w:rsidRDefault="00CC5830" w:rsidP="00CC5830">
            <w:pPr>
              <w:pStyle w:val="TABLE-cell"/>
              <w:jc w:val="center"/>
            </w:pPr>
          </w:p>
        </w:tc>
      </w:tr>
      <w:tr w:rsidR="00CC5830" w:rsidRPr="00D948E6" w14:paraId="5DB87697" w14:textId="77777777" w:rsidTr="00270820">
        <w:trPr>
          <w:gridAfter w:val="1"/>
          <w:wAfter w:w="86" w:type="dxa"/>
          <w:cantSplit/>
          <w:jc w:val="center"/>
        </w:trPr>
        <w:tc>
          <w:tcPr>
            <w:tcW w:w="5848" w:type="dxa"/>
            <w:tcBorders>
              <w:top w:val="dashed" w:sz="4" w:space="0" w:color="auto"/>
              <w:left w:val="double" w:sz="4" w:space="0" w:color="auto"/>
              <w:bottom w:val="single" w:sz="4" w:space="0" w:color="auto"/>
            </w:tcBorders>
          </w:tcPr>
          <w:p w14:paraId="5DB87690" w14:textId="77777777" w:rsidR="00CC5830" w:rsidRPr="00D948E6" w:rsidRDefault="00CC5830" w:rsidP="00CC5830">
            <w:pPr>
              <w:pStyle w:val="TABLE-cell"/>
            </w:pPr>
            <w:r w:rsidRPr="00D948E6">
              <w:t>Supply control switch / valve tamper event, cumulative duration</w:t>
            </w:r>
          </w:p>
        </w:tc>
        <w:tc>
          <w:tcPr>
            <w:tcW w:w="537" w:type="dxa"/>
            <w:tcBorders>
              <w:top w:val="dashed" w:sz="4" w:space="0" w:color="auto"/>
              <w:bottom w:val="single" w:sz="4" w:space="0" w:color="auto"/>
            </w:tcBorders>
          </w:tcPr>
          <w:p w14:paraId="5DB87691" w14:textId="77777777" w:rsidR="00CC5830" w:rsidRPr="00D948E6" w:rsidRDefault="00CC5830" w:rsidP="00CC5830">
            <w:pPr>
              <w:pStyle w:val="TABLE-cell"/>
              <w:jc w:val="center"/>
            </w:pPr>
            <w:r w:rsidRPr="00D948E6">
              <w:t>0</w:t>
            </w:r>
          </w:p>
        </w:tc>
        <w:tc>
          <w:tcPr>
            <w:tcW w:w="537" w:type="dxa"/>
            <w:tcBorders>
              <w:top w:val="dashed" w:sz="4" w:space="0" w:color="auto"/>
              <w:bottom w:val="single" w:sz="4" w:space="0" w:color="auto"/>
            </w:tcBorders>
          </w:tcPr>
          <w:p w14:paraId="5DB87692" w14:textId="77777777" w:rsidR="00CC5830" w:rsidRPr="00D948E6" w:rsidRDefault="00CC5830" w:rsidP="00CC5830">
            <w:pPr>
              <w:pStyle w:val="TABLE-cell"/>
              <w:jc w:val="center"/>
              <w:rPr>
                <w:i/>
                <w:iCs/>
              </w:rPr>
            </w:pPr>
            <w:r w:rsidRPr="00D948E6">
              <w:rPr>
                <w:i/>
                <w:iCs/>
              </w:rPr>
              <w:t>b</w:t>
            </w:r>
          </w:p>
        </w:tc>
        <w:tc>
          <w:tcPr>
            <w:tcW w:w="537" w:type="dxa"/>
            <w:tcBorders>
              <w:top w:val="dashed" w:sz="4" w:space="0" w:color="auto"/>
              <w:bottom w:val="single" w:sz="4" w:space="0" w:color="auto"/>
            </w:tcBorders>
          </w:tcPr>
          <w:p w14:paraId="5DB87693" w14:textId="77777777" w:rsidR="00CC5830" w:rsidRPr="00D948E6" w:rsidRDefault="00CC5830" w:rsidP="00CC5830">
            <w:pPr>
              <w:pStyle w:val="TABLE-cell"/>
              <w:jc w:val="center"/>
            </w:pPr>
            <w:r w:rsidRPr="00D948E6">
              <w:t>96</w:t>
            </w:r>
          </w:p>
        </w:tc>
        <w:tc>
          <w:tcPr>
            <w:tcW w:w="537" w:type="dxa"/>
            <w:tcBorders>
              <w:top w:val="dashed" w:sz="4" w:space="0" w:color="auto"/>
              <w:bottom w:val="single" w:sz="4" w:space="0" w:color="auto"/>
            </w:tcBorders>
            <w:vAlign w:val="center"/>
          </w:tcPr>
          <w:p w14:paraId="5DB87694" w14:textId="77777777" w:rsidR="00CC5830" w:rsidRPr="00D948E6" w:rsidRDefault="00CC5830" w:rsidP="00CC5830">
            <w:pPr>
              <w:pStyle w:val="TABLE-cell"/>
              <w:jc w:val="center"/>
            </w:pPr>
            <w:r w:rsidRPr="00D948E6">
              <w:t>20</w:t>
            </w:r>
          </w:p>
        </w:tc>
        <w:tc>
          <w:tcPr>
            <w:tcW w:w="537" w:type="dxa"/>
            <w:tcBorders>
              <w:top w:val="dashed" w:sz="4" w:space="0" w:color="auto"/>
              <w:bottom w:val="single" w:sz="4" w:space="0" w:color="auto"/>
              <w:right w:val="single" w:sz="4" w:space="0" w:color="auto"/>
            </w:tcBorders>
            <w:vAlign w:val="center"/>
          </w:tcPr>
          <w:p w14:paraId="5DB87695" w14:textId="77777777" w:rsidR="00CC5830" w:rsidRPr="00D948E6" w:rsidRDefault="00CC5830" w:rsidP="00CC5830">
            <w:pPr>
              <w:pStyle w:val="TABLE-cell"/>
              <w:jc w:val="center"/>
            </w:pPr>
            <w:r w:rsidRPr="00D948E6">
              <w:t>23</w:t>
            </w:r>
          </w:p>
        </w:tc>
        <w:tc>
          <w:tcPr>
            <w:tcW w:w="537" w:type="dxa"/>
            <w:tcBorders>
              <w:top w:val="single" w:sz="4" w:space="0" w:color="auto"/>
              <w:left w:val="single" w:sz="4" w:space="0" w:color="auto"/>
              <w:bottom w:val="nil"/>
              <w:right w:val="double" w:sz="4" w:space="0" w:color="auto"/>
            </w:tcBorders>
            <w:shd w:val="clear" w:color="auto" w:fill="DDDDDD"/>
          </w:tcPr>
          <w:p w14:paraId="5DB87696" w14:textId="77777777" w:rsidR="00CC5830" w:rsidRPr="00D948E6" w:rsidRDefault="00CC5830" w:rsidP="00CC5830">
            <w:pPr>
              <w:pStyle w:val="TABLE-cell"/>
              <w:jc w:val="center"/>
            </w:pPr>
          </w:p>
        </w:tc>
      </w:tr>
      <w:tr w:rsidR="00CC5830" w:rsidRPr="00D948E6" w14:paraId="5DB8769F" w14:textId="77777777" w:rsidTr="00270820">
        <w:trPr>
          <w:gridAfter w:val="1"/>
          <w:wAfter w:w="86" w:type="dxa"/>
          <w:cantSplit/>
          <w:jc w:val="center"/>
        </w:trPr>
        <w:tc>
          <w:tcPr>
            <w:tcW w:w="5848" w:type="dxa"/>
            <w:tcBorders>
              <w:top w:val="dashed" w:sz="4" w:space="0" w:color="auto"/>
              <w:left w:val="double" w:sz="4" w:space="0" w:color="auto"/>
              <w:bottom w:val="single" w:sz="4" w:space="0" w:color="auto"/>
            </w:tcBorders>
          </w:tcPr>
          <w:p w14:paraId="5DB87698" w14:textId="77777777" w:rsidR="00CC5830" w:rsidRPr="00875712" w:rsidRDefault="00CC5830" w:rsidP="00CC5830">
            <w:pPr>
              <w:pStyle w:val="TABLE-cell"/>
              <w:rPr>
                <w:rStyle w:val="Emphasis"/>
              </w:rPr>
            </w:pPr>
            <w:r w:rsidRPr="00875712">
              <w:rPr>
                <w:rStyle w:val="Emphasis"/>
              </w:rPr>
              <w:t>Reserved</w:t>
            </w:r>
          </w:p>
        </w:tc>
        <w:tc>
          <w:tcPr>
            <w:tcW w:w="537" w:type="dxa"/>
            <w:tcBorders>
              <w:top w:val="dashed" w:sz="4" w:space="0" w:color="auto"/>
              <w:bottom w:val="single" w:sz="4" w:space="0" w:color="auto"/>
            </w:tcBorders>
          </w:tcPr>
          <w:p w14:paraId="5DB87699" w14:textId="77777777" w:rsidR="00CC5830" w:rsidRPr="00D948E6" w:rsidRDefault="00CC5830" w:rsidP="00CC5830">
            <w:pPr>
              <w:pStyle w:val="TABLE-cell"/>
              <w:jc w:val="center"/>
            </w:pPr>
            <w:r w:rsidRPr="00D948E6">
              <w:t>0</w:t>
            </w:r>
          </w:p>
        </w:tc>
        <w:tc>
          <w:tcPr>
            <w:tcW w:w="537" w:type="dxa"/>
            <w:tcBorders>
              <w:top w:val="dashed" w:sz="4" w:space="0" w:color="auto"/>
              <w:bottom w:val="single" w:sz="4" w:space="0" w:color="auto"/>
            </w:tcBorders>
          </w:tcPr>
          <w:p w14:paraId="5DB8769A" w14:textId="77777777" w:rsidR="00CC5830" w:rsidRPr="00D948E6" w:rsidRDefault="00CC5830" w:rsidP="00CC5830">
            <w:pPr>
              <w:pStyle w:val="TABLE-cell"/>
              <w:jc w:val="center"/>
              <w:rPr>
                <w:i/>
                <w:iCs/>
              </w:rPr>
            </w:pPr>
            <w:r w:rsidRPr="00D948E6">
              <w:rPr>
                <w:i/>
                <w:iCs/>
              </w:rPr>
              <w:t>b</w:t>
            </w:r>
          </w:p>
        </w:tc>
        <w:tc>
          <w:tcPr>
            <w:tcW w:w="537" w:type="dxa"/>
            <w:tcBorders>
              <w:top w:val="dashed" w:sz="4" w:space="0" w:color="auto"/>
              <w:bottom w:val="single" w:sz="4" w:space="0" w:color="auto"/>
            </w:tcBorders>
          </w:tcPr>
          <w:p w14:paraId="5DB8769B" w14:textId="77777777" w:rsidR="00CC5830" w:rsidRPr="00D948E6" w:rsidRDefault="00CC5830" w:rsidP="00CC5830">
            <w:pPr>
              <w:pStyle w:val="TABLE-cell"/>
              <w:jc w:val="center"/>
            </w:pPr>
            <w:r w:rsidRPr="00D948E6">
              <w:t>96</w:t>
            </w:r>
          </w:p>
        </w:tc>
        <w:tc>
          <w:tcPr>
            <w:tcW w:w="537" w:type="dxa"/>
            <w:tcBorders>
              <w:top w:val="dashed" w:sz="4" w:space="0" w:color="auto"/>
              <w:bottom w:val="single" w:sz="4" w:space="0" w:color="auto"/>
            </w:tcBorders>
            <w:vAlign w:val="center"/>
          </w:tcPr>
          <w:p w14:paraId="5DB8769C" w14:textId="77777777" w:rsidR="00CC5830" w:rsidRPr="00D948E6" w:rsidRDefault="00CC5830" w:rsidP="00CC5830">
            <w:pPr>
              <w:pStyle w:val="TABLE-cell"/>
              <w:jc w:val="center"/>
            </w:pPr>
            <w:r w:rsidRPr="00D948E6">
              <w:t>20</w:t>
            </w:r>
          </w:p>
        </w:tc>
        <w:tc>
          <w:tcPr>
            <w:tcW w:w="537" w:type="dxa"/>
            <w:tcBorders>
              <w:top w:val="dashed" w:sz="4" w:space="0" w:color="auto"/>
              <w:bottom w:val="single" w:sz="4" w:space="0" w:color="auto"/>
              <w:right w:val="single" w:sz="4" w:space="0" w:color="auto"/>
            </w:tcBorders>
            <w:vAlign w:val="center"/>
          </w:tcPr>
          <w:p w14:paraId="5DB8769D" w14:textId="77777777" w:rsidR="00CC5830" w:rsidRPr="00D948E6" w:rsidRDefault="00CC5830" w:rsidP="00CC5830">
            <w:pPr>
              <w:pStyle w:val="TABLE-cell"/>
              <w:jc w:val="center"/>
            </w:pPr>
            <w:r w:rsidRPr="00D948E6">
              <w:t>24</w:t>
            </w:r>
          </w:p>
        </w:tc>
        <w:tc>
          <w:tcPr>
            <w:tcW w:w="537" w:type="dxa"/>
            <w:tcBorders>
              <w:top w:val="single" w:sz="4" w:space="0" w:color="auto"/>
              <w:left w:val="single" w:sz="4" w:space="0" w:color="auto"/>
              <w:bottom w:val="nil"/>
              <w:right w:val="double" w:sz="4" w:space="0" w:color="auto"/>
            </w:tcBorders>
            <w:shd w:val="clear" w:color="auto" w:fill="DDDDDD"/>
          </w:tcPr>
          <w:p w14:paraId="5DB8769E" w14:textId="77777777" w:rsidR="00CC5830" w:rsidRPr="00D948E6" w:rsidRDefault="00CC5830" w:rsidP="00CC5830">
            <w:pPr>
              <w:pStyle w:val="TABLE-cell"/>
              <w:jc w:val="center"/>
            </w:pPr>
          </w:p>
        </w:tc>
      </w:tr>
      <w:tr w:rsidR="00CC5830" w:rsidRPr="00D948E6" w14:paraId="5DB876A7" w14:textId="77777777" w:rsidTr="00270820">
        <w:trPr>
          <w:gridAfter w:val="1"/>
          <w:wAfter w:w="86" w:type="dxa"/>
          <w:cantSplit/>
          <w:jc w:val="center"/>
        </w:trPr>
        <w:tc>
          <w:tcPr>
            <w:tcW w:w="5848" w:type="dxa"/>
            <w:tcBorders>
              <w:top w:val="dashed" w:sz="4" w:space="0" w:color="auto"/>
              <w:left w:val="double" w:sz="4" w:space="0" w:color="auto"/>
              <w:bottom w:val="single" w:sz="4" w:space="0" w:color="auto"/>
            </w:tcBorders>
          </w:tcPr>
          <w:p w14:paraId="5DB876A0" w14:textId="77777777" w:rsidR="00CC5830" w:rsidRPr="00D948E6" w:rsidRDefault="00CC5830" w:rsidP="00CC5830">
            <w:pPr>
              <w:pStyle w:val="TABLE-cell"/>
            </w:pPr>
            <w:r w:rsidRPr="00D948E6">
              <w:t>Metrology tamper event counter</w:t>
            </w:r>
          </w:p>
        </w:tc>
        <w:tc>
          <w:tcPr>
            <w:tcW w:w="537" w:type="dxa"/>
            <w:tcBorders>
              <w:top w:val="dashed" w:sz="4" w:space="0" w:color="auto"/>
              <w:bottom w:val="single" w:sz="4" w:space="0" w:color="auto"/>
            </w:tcBorders>
          </w:tcPr>
          <w:p w14:paraId="5DB876A1" w14:textId="77777777" w:rsidR="00CC5830" w:rsidRPr="00D948E6" w:rsidRDefault="00CC5830" w:rsidP="00CC5830">
            <w:pPr>
              <w:pStyle w:val="TABLE-cell"/>
              <w:jc w:val="center"/>
            </w:pPr>
            <w:r w:rsidRPr="00D948E6">
              <w:t>0</w:t>
            </w:r>
          </w:p>
        </w:tc>
        <w:tc>
          <w:tcPr>
            <w:tcW w:w="537" w:type="dxa"/>
            <w:tcBorders>
              <w:top w:val="dashed" w:sz="4" w:space="0" w:color="auto"/>
              <w:bottom w:val="single" w:sz="4" w:space="0" w:color="auto"/>
            </w:tcBorders>
          </w:tcPr>
          <w:p w14:paraId="5DB876A2" w14:textId="77777777" w:rsidR="00CC5830" w:rsidRPr="00D948E6" w:rsidRDefault="00CC5830" w:rsidP="00CC5830">
            <w:pPr>
              <w:pStyle w:val="TABLE-cell"/>
              <w:jc w:val="center"/>
              <w:rPr>
                <w:i/>
                <w:iCs/>
              </w:rPr>
            </w:pPr>
            <w:r w:rsidRPr="00D948E6">
              <w:rPr>
                <w:i/>
                <w:iCs/>
              </w:rPr>
              <w:t>b</w:t>
            </w:r>
          </w:p>
        </w:tc>
        <w:tc>
          <w:tcPr>
            <w:tcW w:w="537" w:type="dxa"/>
            <w:tcBorders>
              <w:top w:val="dashed" w:sz="4" w:space="0" w:color="auto"/>
              <w:bottom w:val="single" w:sz="4" w:space="0" w:color="auto"/>
            </w:tcBorders>
          </w:tcPr>
          <w:p w14:paraId="5DB876A3" w14:textId="77777777" w:rsidR="00CC5830" w:rsidRPr="00D948E6" w:rsidRDefault="00CC5830" w:rsidP="00CC5830">
            <w:pPr>
              <w:pStyle w:val="TABLE-cell"/>
              <w:jc w:val="center"/>
            </w:pPr>
            <w:r w:rsidRPr="00D948E6">
              <w:t>96</w:t>
            </w:r>
          </w:p>
        </w:tc>
        <w:tc>
          <w:tcPr>
            <w:tcW w:w="537" w:type="dxa"/>
            <w:tcBorders>
              <w:top w:val="dashed" w:sz="4" w:space="0" w:color="auto"/>
              <w:bottom w:val="single" w:sz="4" w:space="0" w:color="auto"/>
            </w:tcBorders>
            <w:vAlign w:val="center"/>
          </w:tcPr>
          <w:p w14:paraId="5DB876A4" w14:textId="77777777" w:rsidR="00CC5830" w:rsidRPr="00D948E6" w:rsidRDefault="00CC5830" w:rsidP="00CC5830">
            <w:pPr>
              <w:pStyle w:val="TABLE-cell"/>
              <w:jc w:val="center"/>
            </w:pPr>
            <w:r w:rsidRPr="00D948E6">
              <w:t>20</w:t>
            </w:r>
          </w:p>
        </w:tc>
        <w:tc>
          <w:tcPr>
            <w:tcW w:w="537" w:type="dxa"/>
            <w:tcBorders>
              <w:top w:val="dashed" w:sz="4" w:space="0" w:color="auto"/>
              <w:bottom w:val="single" w:sz="4" w:space="0" w:color="auto"/>
              <w:right w:val="single" w:sz="4" w:space="0" w:color="auto"/>
            </w:tcBorders>
            <w:vAlign w:val="center"/>
          </w:tcPr>
          <w:p w14:paraId="5DB876A5" w14:textId="77777777" w:rsidR="00CC5830" w:rsidRPr="00D948E6" w:rsidRDefault="00CC5830" w:rsidP="00CC5830">
            <w:pPr>
              <w:pStyle w:val="TABLE-cell"/>
              <w:jc w:val="center"/>
            </w:pPr>
            <w:r w:rsidRPr="00D948E6">
              <w:t>25</w:t>
            </w:r>
          </w:p>
        </w:tc>
        <w:tc>
          <w:tcPr>
            <w:tcW w:w="537" w:type="dxa"/>
            <w:tcBorders>
              <w:top w:val="single" w:sz="4" w:space="0" w:color="auto"/>
              <w:left w:val="single" w:sz="4" w:space="0" w:color="auto"/>
              <w:bottom w:val="nil"/>
              <w:right w:val="double" w:sz="4" w:space="0" w:color="auto"/>
            </w:tcBorders>
            <w:shd w:val="clear" w:color="auto" w:fill="DDDDDD"/>
          </w:tcPr>
          <w:p w14:paraId="5DB876A6" w14:textId="77777777" w:rsidR="00CC5830" w:rsidRPr="00D948E6" w:rsidRDefault="00CC5830" w:rsidP="00CC5830">
            <w:pPr>
              <w:pStyle w:val="TABLE-cell"/>
              <w:jc w:val="center"/>
            </w:pPr>
          </w:p>
        </w:tc>
      </w:tr>
      <w:tr w:rsidR="00CC5830" w:rsidRPr="00D948E6" w14:paraId="5DB876AF" w14:textId="77777777" w:rsidTr="00270820">
        <w:trPr>
          <w:gridAfter w:val="1"/>
          <w:wAfter w:w="86" w:type="dxa"/>
          <w:cantSplit/>
          <w:jc w:val="center"/>
        </w:trPr>
        <w:tc>
          <w:tcPr>
            <w:tcW w:w="5848" w:type="dxa"/>
            <w:tcBorders>
              <w:top w:val="dashed" w:sz="4" w:space="0" w:color="auto"/>
              <w:left w:val="double" w:sz="4" w:space="0" w:color="auto"/>
              <w:bottom w:val="single" w:sz="4" w:space="0" w:color="auto"/>
            </w:tcBorders>
          </w:tcPr>
          <w:p w14:paraId="5DB876A8" w14:textId="77777777" w:rsidR="00CC5830" w:rsidRPr="00D948E6" w:rsidRDefault="00CC5830" w:rsidP="00CC5830">
            <w:pPr>
              <w:pStyle w:val="TABLE-cell"/>
            </w:pPr>
            <w:r w:rsidRPr="00D948E6">
              <w:t>Metrology tamper event, time stamp of current event occurrence</w:t>
            </w:r>
          </w:p>
        </w:tc>
        <w:tc>
          <w:tcPr>
            <w:tcW w:w="537" w:type="dxa"/>
            <w:tcBorders>
              <w:top w:val="dashed" w:sz="4" w:space="0" w:color="auto"/>
              <w:bottom w:val="single" w:sz="4" w:space="0" w:color="auto"/>
            </w:tcBorders>
          </w:tcPr>
          <w:p w14:paraId="5DB876A9" w14:textId="77777777" w:rsidR="00CC5830" w:rsidRPr="00D948E6" w:rsidRDefault="00CC5830" w:rsidP="00CC5830">
            <w:pPr>
              <w:pStyle w:val="TABLE-cell"/>
              <w:jc w:val="center"/>
            </w:pPr>
            <w:r w:rsidRPr="00D948E6">
              <w:t>0</w:t>
            </w:r>
          </w:p>
        </w:tc>
        <w:tc>
          <w:tcPr>
            <w:tcW w:w="537" w:type="dxa"/>
            <w:tcBorders>
              <w:top w:val="dashed" w:sz="4" w:space="0" w:color="auto"/>
              <w:bottom w:val="single" w:sz="4" w:space="0" w:color="auto"/>
            </w:tcBorders>
          </w:tcPr>
          <w:p w14:paraId="5DB876AA" w14:textId="77777777" w:rsidR="00CC5830" w:rsidRPr="00D948E6" w:rsidRDefault="00CC5830" w:rsidP="00CC5830">
            <w:pPr>
              <w:pStyle w:val="TABLE-cell"/>
              <w:jc w:val="center"/>
              <w:rPr>
                <w:i/>
                <w:iCs/>
              </w:rPr>
            </w:pPr>
            <w:r w:rsidRPr="00D948E6">
              <w:rPr>
                <w:i/>
                <w:iCs/>
              </w:rPr>
              <w:t>b</w:t>
            </w:r>
          </w:p>
        </w:tc>
        <w:tc>
          <w:tcPr>
            <w:tcW w:w="537" w:type="dxa"/>
            <w:tcBorders>
              <w:top w:val="dashed" w:sz="4" w:space="0" w:color="auto"/>
              <w:bottom w:val="single" w:sz="4" w:space="0" w:color="auto"/>
            </w:tcBorders>
          </w:tcPr>
          <w:p w14:paraId="5DB876AB" w14:textId="77777777" w:rsidR="00CC5830" w:rsidRPr="00D948E6" w:rsidRDefault="00CC5830" w:rsidP="00CC5830">
            <w:pPr>
              <w:pStyle w:val="TABLE-cell"/>
              <w:jc w:val="center"/>
            </w:pPr>
            <w:r w:rsidRPr="00D948E6">
              <w:t>96</w:t>
            </w:r>
          </w:p>
        </w:tc>
        <w:tc>
          <w:tcPr>
            <w:tcW w:w="537" w:type="dxa"/>
            <w:tcBorders>
              <w:top w:val="dashed" w:sz="4" w:space="0" w:color="auto"/>
              <w:bottom w:val="single" w:sz="4" w:space="0" w:color="auto"/>
            </w:tcBorders>
            <w:vAlign w:val="center"/>
          </w:tcPr>
          <w:p w14:paraId="5DB876AC" w14:textId="77777777" w:rsidR="00CC5830" w:rsidRPr="00D948E6" w:rsidRDefault="00CC5830" w:rsidP="00CC5830">
            <w:pPr>
              <w:pStyle w:val="TABLE-cell"/>
              <w:jc w:val="center"/>
            </w:pPr>
            <w:r w:rsidRPr="00D948E6">
              <w:t>20</w:t>
            </w:r>
          </w:p>
        </w:tc>
        <w:tc>
          <w:tcPr>
            <w:tcW w:w="537" w:type="dxa"/>
            <w:tcBorders>
              <w:top w:val="dashed" w:sz="4" w:space="0" w:color="auto"/>
              <w:bottom w:val="single" w:sz="4" w:space="0" w:color="auto"/>
              <w:right w:val="single" w:sz="4" w:space="0" w:color="auto"/>
            </w:tcBorders>
            <w:vAlign w:val="center"/>
          </w:tcPr>
          <w:p w14:paraId="5DB876AD" w14:textId="77777777" w:rsidR="00CC5830" w:rsidRPr="00D948E6" w:rsidRDefault="00CC5830" w:rsidP="00CC5830">
            <w:pPr>
              <w:pStyle w:val="TABLE-cell"/>
              <w:jc w:val="center"/>
            </w:pPr>
            <w:r w:rsidRPr="00D948E6">
              <w:t>26</w:t>
            </w:r>
          </w:p>
        </w:tc>
        <w:tc>
          <w:tcPr>
            <w:tcW w:w="537" w:type="dxa"/>
            <w:tcBorders>
              <w:top w:val="single" w:sz="4" w:space="0" w:color="auto"/>
              <w:left w:val="single" w:sz="4" w:space="0" w:color="auto"/>
              <w:bottom w:val="nil"/>
              <w:right w:val="double" w:sz="4" w:space="0" w:color="auto"/>
            </w:tcBorders>
            <w:shd w:val="clear" w:color="auto" w:fill="DDDDDD"/>
          </w:tcPr>
          <w:p w14:paraId="5DB876AE" w14:textId="77777777" w:rsidR="00CC5830" w:rsidRPr="00D948E6" w:rsidRDefault="00CC5830" w:rsidP="00CC5830">
            <w:pPr>
              <w:pStyle w:val="TABLE-cell"/>
              <w:jc w:val="center"/>
            </w:pPr>
          </w:p>
        </w:tc>
      </w:tr>
      <w:tr w:rsidR="00CC5830" w:rsidRPr="00D948E6" w14:paraId="5DB876B7" w14:textId="77777777" w:rsidTr="00270820">
        <w:trPr>
          <w:gridAfter w:val="1"/>
          <w:wAfter w:w="86" w:type="dxa"/>
          <w:cantSplit/>
          <w:jc w:val="center"/>
        </w:trPr>
        <w:tc>
          <w:tcPr>
            <w:tcW w:w="5848" w:type="dxa"/>
            <w:tcBorders>
              <w:top w:val="dashed" w:sz="4" w:space="0" w:color="auto"/>
              <w:left w:val="double" w:sz="4" w:space="0" w:color="auto"/>
              <w:bottom w:val="single" w:sz="4" w:space="0" w:color="auto"/>
            </w:tcBorders>
          </w:tcPr>
          <w:p w14:paraId="5DB876B0" w14:textId="77777777" w:rsidR="00CC5830" w:rsidRPr="00D948E6" w:rsidRDefault="00CC5830" w:rsidP="00CC5830">
            <w:pPr>
              <w:pStyle w:val="TABLE-cell"/>
            </w:pPr>
            <w:r w:rsidRPr="00D948E6">
              <w:t>Metrology tamper event, duration of current event</w:t>
            </w:r>
          </w:p>
        </w:tc>
        <w:tc>
          <w:tcPr>
            <w:tcW w:w="537" w:type="dxa"/>
            <w:tcBorders>
              <w:top w:val="dashed" w:sz="4" w:space="0" w:color="auto"/>
              <w:bottom w:val="single" w:sz="4" w:space="0" w:color="auto"/>
            </w:tcBorders>
          </w:tcPr>
          <w:p w14:paraId="5DB876B1" w14:textId="77777777" w:rsidR="00CC5830" w:rsidRPr="00D948E6" w:rsidRDefault="00CC5830" w:rsidP="00CC5830">
            <w:pPr>
              <w:pStyle w:val="TABLE-cell"/>
              <w:jc w:val="center"/>
            </w:pPr>
            <w:r w:rsidRPr="00D948E6">
              <w:t>0</w:t>
            </w:r>
          </w:p>
        </w:tc>
        <w:tc>
          <w:tcPr>
            <w:tcW w:w="537" w:type="dxa"/>
            <w:tcBorders>
              <w:top w:val="dashed" w:sz="4" w:space="0" w:color="auto"/>
              <w:bottom w:val="single" w:sz="4" w:space="0" w:color="auto"/>
            </w:tcBorders>
          </w:tcPr>
          <w:p w14:paraId="5DB876B2" w14:textId="77777777" w:rsidR="00CC5830" w:rsidRPr="00D948E6" w:rsidRDefault="00CC5830" w:rsidP="00CC5830">
            <w:pPr>
              <w:pStyle w:val="TABLE-cell"/>
              <w:jc w:val="center"/>
              <w:rPr>
                <w:i/>
                <w:iCs/>
              </w:rPr>
            </w:pPr>
            <w:r w:rsidRPr="00D948E6">
              <w:rPr>
                <w:i/>
                <w:iCs/>
              </w:rPr>
              <w:t>b</w:t>
            </w:r>
          </w:p>
        </w:tc>
        <w:tc>
          <w:tcPr>
            <w:tcW w:w="537" w:type="dxa"/>
            <w:tcBorders>
              <w:top w:val="dashed" w:sz="4" w:space="0" w:color="auto"/>
              <w:bottom w:val="single" w:sz="4" w:space="0" w:color="auto"/>
            </w:tcBorders>
          </w:tcPr>
          <w:p w14:paraId="5DB876B3" w14:textId="77777777" w:rsidR="00CC5830" w:rsidRPr="00D948E6" w:rsidRDefault="00CC5830" w:rsidP="00CC5830">
            <w:pPr>
              <w:pStyle w:val="TABLE-cell"/>
              <w:jc w:val="center"/>
            </w:pPr>
            <w:r w:rsidRPr="00D948E6">
              <w:t>96</w:t>
            </w:r>
          </w:p>
        </w:tc>
        <w:tc>
          <w:tcPr>
            <w:tcW w:w="537" w:type="dxa"/>
            <w:tcBorders>
              <w:top w:val="dashed" w:sz="4" w:space="0" w:color="auto"/>
              <w:bottom w:val="single" w:sz="4" w:space="0" w:color="auto"/>
            </w:tcBorders>
            <w:vAlign w:val="center"/>
          </w:tcPr>
          <w:p w14:paraId="5DB876B4" w14:textId="77777777" w:rsidR="00CC5830" w:rsidRPr="00D948E6" w:rsidRDefault="00CC5830" w:rsidP="00CC5830">
            <w:pPr>
              <w:pStyle w:val="TABLE-cell"/>
              <w:jc w:val="center"/>
            </w:pPr>
            <w:r w:rsidRPr="00D948E6">
              <w:t>20</w:t>
            </w:r>
          </w:p>
        </w:tc>
        <w:tc>
          <w:tcPr>
            <w:tcW w:w="537" w:type="dxa"/>
            <w:tcBorders>
              <w:top w:val="dashed" w:sz="4" w:space="0" w:color="auto"/>
              <w:bottom w:val="single" w:sz="4" w:space="0" w:color="auto"/>
              <w:right w:val="single" w:sz="4" w:space="0" w:color="auto"/>
            </w:tcBorders>
            <w:vAlign w:val="center"/>
          </w:tcPr>
          <w:p w14:paraId="5DB876B5" w14:textId="77777777" w:rsidR="00CC5830" w:rsidRPr="00D948E6" w:rsidRDefault="00CC5830" w:rsidP="00CC5830">
            <w:pPr>
              <w:pStyle w:val="TABLE-cell"/>
              <w:jc w:val="center"/>
            </w:pPr>
            <w:r w:rsidRPr="00D948E6">
              <w:t>27</w:t>
            </w:r>
          </w:p>
        </w:tc>
        <w:tc>
          <w:tcPr>
            <w:tcW w:w="537" w:type="dxa"/>
            <w:tcBorders>
              <w:top w:val="single" w:sz="4" w:space="0" w:color="auto"/>
              <w:left w:val="single" w:sz="4" w:space="0" w:color="auto"/>
              <w:bottom w:val="nil"/>
              <w:right w:val="double" w:sz="4" w:space="0" w:color="auto"/>
            </w:tcBorders>
            <w:shd w:val="clear" w:color="auto" w:fill="DDDDDD"/>
          </w:tcPr>
          <w:p w14:paraId="5DB876B6" w14:textId="77777777" w:rsidR="00CC5830" w:rsidRPr="00D948E6" w:rsidRDefault="00CC5830" w:rsidP="00CC5830">
            <w:pPr>
              <w:pStyle w:val="TABLE-cell"/>
              <w:jc w:val="center"/>
            </w:pPr>
          </w:p>
        </w:tc>
      </w:tr>
      <w:tr w:rsidR="00CC5830" w:rsidRPr="00D948E6" w14:paraId="5DB876BF" w14:textId="77777777" w:rsidTr="00270820">
        <w:trPr>
          <w:gridAfter w:val="1"/>
          <w:wAfter w:w="86" w:type="dxa"/>
          <w:cantSplit/>
          <w:jc w:val="center"/>
        </w:trPr>
        <w:tc>
          <w:tcPr>
            <w:tcW w:w="5848" w:type="dxa"/>
            <w:tcBorders>
              <w:top w:val="dashed" w:sz="4" w:space="0" w:color="auto"/>
              <w:left w:val="double" w:sz="4" w:space="0" w:color="auto"/>
              <w:bottom w:val="single" w:sz="4" w:space="0" w:color="auto"/>
            </w:tcBorders>
          </w:tcPr>
          <w:p w14:paraId="5DB876B8" w14:textId="77777777" w:rsidR="00CC5830" w:rsidRPr="00D948E6" w:rsidRDefault="00CC5830" w:rsidP="00CC5830">
            <w:pPr>
              <w:pStyle w:val="TABLE-cell"/>
            </w:pPr>
            <w:r w:rsidRPr="00D948E6">
              <w:t>Metrology tamper event, cumulative duration</w:t>
            </w:r>
          </w:p>
        </w:tc>
        <w:tc>
          <w:tcPr>
            <w:tcW w:w="537" w:type="dxa"/>
            <w:tcBorders>
              <w:top w:val="dashed" w:sz="4" w:space="0" w:color="auto"/>
              <w:bottom w:val="single" w:sz="4" w:space="0" w:color="auto"/>
            </w:tcBorders>
          </w:tcPr>
          <w:p w14:paraId="5DB876B9" w14:textId="77777777" w:rsidR="00CC5830" w:rsidRPr="00D948E6" w:rsidRDefault="00CC5830" w:rsidP="00CC5830">
            <w:pPr>
              <w:pStyle w:val="TABLE-cell"/>
              <w:jc w:val="center"/>
            </w:pPr>
            <w:r w:rsidRPr="00D948E6">
              <w:t>0</w:t>
            </w:r>
          </w:p>
        </w:tc>
        <w:tc>
          <w:tcPr>
            <w:tcW w:w="537" w:type="dxa"/>
            <w:tcBorders>
              <w:top w:val="dashed" w:sz="4" w:space="0" w:color="auto"/>
              <w:bottom w:val="single" w:sz="4" w:space="0" w:color="auto"/>
            </w:tcBorders>
          </w:tcPr>
          <w:p w14:paraId="5DB876BA" w14:textId="77777777" w:rsidR="00CC5830" w:rsidRPr="00D948E6" w:rsidRDefault="00CC5830" w:rsidP="00CC5830">
            <w:pPr>
              <w:pStyle w:val="TABLE-cell"/>
              <w:jc w:val="center"/>
              <w:rPr>
                <w:i/>
                <w:iCs/>
              </w:rPr>
            </w:pPr>
            <w:r w:rsidRPr="00D948E6">
              <w:rPr>
                <w:i/>
                <w:iCs/>
              </w:rPr>
              <w:t>b</w:t>
            </w:r>
          </w:p>
        </w:tc>
        <w:tc>
          <w:tcPr>
            <w:tcW w:w="537" w:type="dxa"/>
            <w:tcBorders>
              <w:top w:val="dashed" w:sz="4" w:space="0" w:color="auto"/>
              <w:bottom w:val="single" w:sz="4" w:space="0" w:color="auto"/>
            </w:tcBorders>
          </w:tcPr>
          <w:p w14:paraId="5DB876BB" w14:textId="77777777" w:rsidR="00CC5830" w:rsidRPr="00D948E6" w:rsidRDefault="00CC5830" w:rsidP="00CC5830">
            <w:pPr>
              <w:pStyle w:val="TABLE-cell"/>
              <w:jc w:val="center"/>
            </w:pPr>
            <w:r w:rsidRPr="00D948E6">
              <w:t>96</w:t>
            </w:r>
          </w:p>
        </w:tc>
        <w:tc>
          <w:tcPr>
            <w:tcW w:w="537" w:type="dxa"/>
            <w:tcBorders>
              <w:top w:val="dashed" w:sz="4" w:space="0" w:color="auto"/>
              <w:bottom w:val="single" w:sz="4" w:space="0" w:color="auto"/>
            </w:tcBorders>
            <w:vAlign w:val="center"/>
          </w:tcPr>
          <w:p w14:paraId="5DB876BC" w14:textId="77777777" w:rsidR="00CC5830" w:rsidRPr="00D948E6" w:rsidRDefault="00CC5830" w:rsidP="00CC5830">
            <w:pPr>
              <w:pStyle w:val="TABLE-cell"/>
              <w:jc w:val="center"/>
            </w:pPr>
            <w:r w:rsidRPr="00D948E6">
              <w:t>20</w:t>
            </w:r>
          </w:p>
        </w:tc>
        <w:tc>
          <w:tcPr>
            <w:tcW w:w="537" w:type="dxa"/>
            <w:tcBorders>
              <w:top w:val="dashed" w:sz="4" w:space="0" w:color="auto"/>
              <w:bottom w:val="single" w:sz="4" w:space="0" w:color="auto"/>
              <w:right w:val="single" w:sz="4" w:space="0" w:color="auto"/>
            </w:tcBorders>
            <w:vAlign w:val="center"/>
          </w:tcPr>
          <w:p w14:paraId="5DB876BD" w14:textId="77777777" w:rsidR="00CC5830" w:rsidRPr="00D948E6" w:rsidRDefault="00CC5830" w:rsidP="00CC5830">
            <w:pPr>
              <w:pStyle w:val="TABLE-cell"/>
              <w:jc w:val="center"/>
            </w:pPr>
            <w:r w:rsidRPr="00D948E6">
              <w:t>28</w:t>
            </w:r>
          </w:p>
        </w:tc>
        <w:tc>
          <w:tcPr>
            <w:tcW w:w="537" w:type="dxa"/>
            <w:tcBorders>
              <w:top w:val="single" w:sz="4" w:space="0" w:color="auto"/>
              <w:left w:val="single" w:sz="4" w:space="0" w:color="auto"/>
              <w:bottom w:val="nil"/>
              <w:right w:val="double" w:sz="4" w:space="0" w:color="auto"/>
            </w:tcBorders>
            <w:shd w:val="clear" w:color="auto" w:fill="DDDDDD"/>
          </w:tcPr>
          <w:p w14:paraId="5DB876BE" w14:textId="77777777" w:rsidR="00CC5830" w:rsidRPr="00D948E6" w:rsidRDefault="00CC5830" w:rsidP="00CC5830">
            <w:pPr>
              <w:pStyle w:val="TABLE-cell"/>
              <w:jc w:val="center"/>
            </w:pPr>
          </w:p>
        </w:tc>
      </w:tr>
      <w:tr w:rsidR="00CC5830" w:rsidRPr="00D948E6" w14:paraId="5DB876C7" w14:textId="77777777" w:rsidTr="00270820">
        <w:trPr>
          <w:gridAfter w:val="1"/>
          <w:wAfter w:w="86" w:type="dxa"/>
          <w:cantSplit/>
          <w:jc w:val="center"/>
        </w:trPr>
        <w:tc>
          <w:tcPr>
            <w:tcW w:w="5848" w:type="dxa"/>
            <w:tcBorders>
              <w:top w:val="dashed" w:sz="4" w:space="0" w:color="auto"/>
              <w:left w:val="double" w:sz="4" w:space="0" w:color="auto"/>
              <w:bottom w:val="single" w:sz="4" w:space="0" w:color="auto"/>
            </w:tcBorders>
          </w:tcPr>
          <w:p w14:paraId="5DB876C0" w14:textId="77777777" w:rsidR="00CC5830" w:rsidRPr="00875712" w:rsidRDefault="00CC5830" w:rsidP="00CC5830">
            <w:pPr>
              <w:pStyle w:val="TABLE-cell"/>
              <w:rPr>
                <w:rStyle w:val="Emphasis"/>
              </w:rPr>
            </w:pPr>
            <w:r w:rsidRPr="00875712">
              <w:rPr>
                <w:rStyle w:val="Emphasis"/>
              </w:rPr>
              <w:t>Reserved</w:t>
            </w:r>
          </w:p>
        </w:tc>
        <w:tc>
          <w:tcPr>
            <w:tcW w:w="537" w:type="dxa"/>
            <w:tcBorders>
              <w:top w:val="dashed" w:sz="4" w:space="0" w:color="auto"/>
              <w:bottom w:val="single" w:sz="4" w:space="0" w:color="auto"/>
            </w:tcBorders>
          </w:tcPr>
          <w:p w14:paraId="5DB876C1" w14:textId="77777777" w:rsidR="00CC5830" w:rsidRPr="00D948E6" w:rsidRDefault="00CC5830" w:rsidP="00CC5830">
            <w:pPr>
              <w:pStyle w:val="TABLE-cell"/>
              <w:jc w:val="center"/>
            </w:pPr>
            <w:r w:rsidRPr="00D948E6">
              <w:t>0</w:t>
            </w:r>
          </w:p>
        </w:tc>
        <w:tc>
          <w:tcPr>
            <w:tcW w:w="537" w:type="dxa"/>
            <w:tcBorders>
              <w:top w:val="dashed" w:sz="4" w:space="0" w:color="auto"/>
              <w:bottom w:val="single" w:sz="4" w:space="0" w:color="auto"/>
            </w:tcBorders>
          </w:tcPr>
          <w:p w14:paraId="5DB876C2" w14:textId="77777777" w:rsidR="00CC5830" w:rsidRPr="00D948E6" w:rsidRDefault="00CC5830" w:rsidP="00CC5830">
            <w:pPr>
              <w:pStyle w:val="TABLE-cell"/>
              <w:jc w:val="center"/>
              <w:rPr>
                <w:i/>
                <w:iCs/>
              </w:rPr>
            </w:pPr>
            <w:r w:rsidRPr="00D948E6">
              <w:rPr>
                <w:i/>
                <w:iCs/>
              </w:rPr>
              <w:t>b</w:t>
            </w:r>
          </w:p>
        </w:tc>
        <w:tc>
          <w:tcPr>
            <w:tcW w:w="537" w:type="dxa"/>
            <w:tcBorders>
              <w:top w:val="dashed" w:sz="4" w:space="0" w:color="auto"/>
              <w:bottom w:val="single" w:sz="4" w:space="0" w:color="auto"/>
            </w:tcBorders>
          </w:tcPr>
          <w:p w14:paraId="5DB876C3" w14:textId="77777777" w:rsidR="00CC5830" w:rsidRPr="00D948E6" w:rsidRDefault="00CC5830" w:rsidP="00CC5830">
            <w:pPr>
              <w:pStyle w:val="TABLE-cell"/>
              <w:jc w:val="center"/>
            </w:pPr>
            <w:r w:rsidRPr="00D948E6">
              <w:t>96</w:t>
            </w:r>
          </w:p>
        </w:tc>
        <w:tc>
          <w:tcPr>
            <w:tcW w:w="537" w:type="dxa"/>
            <w:tcBorders>
              <w:top w:val="dashed" w:sz="4" w:space="0" w:color="auto"/>
              <w:bottom w:val="single" w:sz="4" w:space="0" w:color="auto"/>
            </w:tcBorders>
            <w:vAlign w:val="center"/>
          </w:tcPr>
          <w:p w14:paraId="5DB876C4" w14:textId="77777777" w:rsidR="00CC5830" w:rsidRPr="00D948E6" w:rsidRDefault="00CC5830" w:rsidP="00CC5830">
            <w:pPr>
              <w:pStyle w:val="TABLE-cell"/>
              <w:jc w:val="center"/>
            </w:pPr>
            <w:r w:rsidRPr="00D948E6">
              <w:t>20</w:t>
            </w:r>
          </w:p>
        </w:tc>
        <w:tc>
          <w:tcPr>
            <w:tcW w:w="537" w:type="dxa"/>
            <w:tcBorders>
              <w:top w:val="dashed" w:sz="4" w:space="0" w:color="auto"/>
              <w:bottom w:val="single" w:sz="4" w:space="0" w:color="auto"/>
              <w:right w:val="single" w:sz="4" w:space="0" w:color="auto"/>
            </w:tcBorders>
            <w:vAlign w:val="center"/>
          </w:tcPr>
          <w:p w14:paraId="5DB876C5" w14:textId="77777777" w:rsidR="00CC5830" w:rsidRPr="00D948E6" w:rsidRDefault="00CC5830" w:rsidP="00CC5830">
            <w:pPr>
              <w:pStyle w:val="TABLE-cell"/>
              <w:jc w:val="center"/>
            </w:pPr>
            <w:r w:rsidRPr="00D948E6">
              <w:t>29</w:t>
            </w:r>
          </w:p>
        </w:tc>
        <w:tc>
          <w:tcPr>
            <w:tcW w:w="537" w:type="dxa"/>
            <w:tcBorders>
              <w:top w:val="single" w:sz="4" w:space="0" w:color="auto"/>
              <w:left w:val="single" w:sz="4" w:space="0" w:color="auto"/>
              <w:bottom w:val="nil"/>
              <w:right w:val="double" w:sz="4" w:space="0" w:color="auto"/>
            </w:tcBorders>
            <w:shd w:val="clear" w:color="auto" w:fill="DDDDDD"/>
          </w:tcPr>
          <w:p w14:paraId="5DB876C6" w14:textId="77777777" w:rsidR="00CC5830" w:rsidRPr="00D948E6" w:rsidRDefault="00CC5830" w:rsidP="00CC5830">
            <w:pPr>
              <w:pStyle w:val="TABLE-cell"/>
              <w:jc w:val="center"/>
            </w:pPr>
          </w:p>
        </w:tc>
      </w:tr>
      <w:tr w:rsidR="00CC5830" w:rsidRPr="00D948E6" w14:paraId="5DB876CF" w14:textId="77777777" w:rsidTr="00270820">
        <w:trPr>
          <w:gridAfter w:val="1"/>
          <w:wAfter w:w="86" w:type="dxa"/>
          <w:cantSplit/>
          <w:jc w:val="center"/>
        </w:trPr>
        <w:tc>
          <w:tcPr>
            <w:tcW w:w="5848" w:type="dxa"/>
            <w:tcBorders>
              <w:top w:val="dashed" w:sz="4" w:space="0" w:color="auto"/>
              <w:left w:val="double" w:sz="4" w:space="0" w:color="auto"/>
              <w:bottom w:val="single" w:sz="4" w:space="0" w:color="auto"/>
            </w:tcBorders>
          </w:tcPr>
          <w:p w14:paraId="5DB876C8" w14:textId="77777777" w:rsidR="00CC5830" w:rsidRPr="00D948E6" w:rsidRDefault="00CC5830" w:rsidP="00CC5830">
            <w:pPr>
              <w:pStyle w:val="TABLE-cell"/>
              <w:rPr>
                <w:i/>
              </w:rPr>
            </w:pPr>
            <w:r w:rsidRPr="00D948E6">
              <w:t>Communication tamper event counter</w:t>
            </w:r>
          </w:p>
        </w:tc>
        <w:tc>
          <w:tcPr>
            <w:tcW w:w="537" w:type="dxa"/>
            <w:tcBorders>
              <w:top w:val="dashed" w:sz="4" w:space="0" w:color="auto"/>
              <w:bottom w:val="single" w:sz="4" w:space="0" w:color="auto"/>
            </w:tcBorders>
          </w:tcPr>
          <w:p w14:paraId="5DB876C9" w14:textId="77777777" w:rsidR="00CC5830" w:rsidRPr="00D948E6" w:rsidRDefault="00CC5830" w:rsidP="00CC5830">
            <w:pPr>
              <w:pStyle w:val="TABLE-cell"/>
              <w:jc w:val="center"/>
            </w:pPr>
            <w:r w:rsidRPr="00D948E6">
              <w:t>0</w:t>
            </w:r>
          </w:p>
        </w:tc>
        <w:tc>
          <w:tcPr>
            <w:tcW w:w="537" w:type="dxa"/>
            <w:tcBorders>
              <w:top w:val="dashed" w:sz="4" w:space="0" w:color="auto"/>
              <w:bottom w:val="single" w:sz="4" w:space="0" w:color="auto"/>
            </w:tcBorders>
          </w:tcPr>
          <w:p w14:paraId="5DB876CA" w14:textId="77777777" w:rsidR="00CC5830" w:rsidRPr="00D948E6" w:rsidRDefault="00CC5830" w:rsidP="00CC5830">
            <w:pPr>
              <w:pStyle w:val="TABLE-cell"/>
              <w:jc w:val="center"/>
              <w:rPr>
                <w:i/>
                <w:iCs/>
              </w:rPr>
            </w:pPr>
            <w:r w:rsidRPr="00D948E6">
              <w:rPr>
                <w:i/>
                <w:iCs/>
              </w:rPr>
              <w:t>b</w:t>
            </w:r>
          </w:p>
        </w:tc>
        <w:tc>
          <w:tcPr>
            <w:tcW w:w="537" w:type="dxa"/>
            <w:tcBorders>
              <w:top w:val="dashed" w:sz="4" w:space="0" w:color="auto"/>
              <w:bottom w:val="single" w:sz="4" w:space="0" w:color="auto"/>
            </w:tcBorders>
          </w:tcPr>
          <w:p w14:paraId="5DB876CB" w14:textId="77777777" w:rsidR="00CC5830" w:rsidRPr="00D948E6" w:rsidRDefault="00CC5830" w:rsidP="00CC5830">
            <w:pPr>
              <w:pStyle w:val="TABLE-cell"/>
              <w:jc w:val="center"/>
            </w:pPr>
            <w:r w:rsidRPr="00D948E6">
              <w:t>96</w:t>
            </w:r>
          </w:p>
        </w:tc>
        <w:tc>
          <w:tcPr>
            <w:tcW w:w="537" w:type="dxa"/>
            <w:tcBorders>
              <w:top w:val="dashed" w:sz="4" w:space="0" w:color="auto"/>
              <w:bottom w:val="single" w:sz="4" w:space="0" w:color="auto"/>
            </w:tcBorders>
            <w:vAlign w:val="center"/>
          </w:tcPr>
          <w:p w14:paraId="5DB876CC" w14:textId="77777777" w:rsidR="00CC5830" w:rsidRPr="00D948E6" w:rsidRDefault="00CC5830" w:rsidP="00CC5830">
            <w:pPr>
              <w:pStyle w:val="TABLE-cell"/>
              <w:jc w:val="center"/>
            </w:pPr>
            <w:r w:rsidRPr="00D948E6">
              <w:t>20</w:t>
            </w:r>
          </w:p>
        </w:tc>
        <w:tc>
          <w:tcPr>
            <w:tcW w:w="537" w:type="dxa"/>
            <w:tcBorders>
              <w:top w:val="dashed" w:sz="4" w:space="0" w:color="auto"/>
              <w:bottom w:val="single" w:sz="4" w:space="0" w:color="auto"/>
              <w:right w:val="single" w:sz="4" w:space="0" w:color="auto"/>
            </w:tcBorders>
            <w:vAlign w:val="center"/>
          </w:tcPr>
          <w:p w14:paraId="5DB876CD" w14:textId="77777777" w:rsidR="00CC5830" w:rsidRPr="00D948E6" w:rsidRDefault="00CC5830" w:rsidP="00CC5830">
            <w:pPr>
              <w:pStyle w:val="TABLE-cell"/>
              <w:jc w:val="center"/>
            </w:pPr>
            <w:r w:rsidRPr="00D948E6">
              <w:t>30</w:t>
            </w:r>
          </w:p>
        </w:tc>
        <w:tc>
          <w:tcPr>
            <w:tcW w:w="537" w:type="dxa"/>
            <w:tcBorders>
              <w:top w:val="single" w:sz="4" w:space="0" w:color="auto"/>
              <w:left w:val="single" w:sz="4" w:space="0" w:color="auto"/>
              <w:bottom w:val="nil"/>
              <w:right w:val="double" w:sz="4" w:space="0" w:color="auto"/>
            </w:tcBorders>
            <w:shd w:val="clear" w:color="auto" w:fill="DDDDDD"/>
          </w:tcPr>
          <w:p w14:paraId="5DB876CE" w14:textId="77777777" w:rsidR="00CC5830" w:rsidRPr="00D948E6" w:rsidRDefault="00CC5830" w:rsidP="00CC5830">
            <w:pPr>
              <w:pStyle w:val="TABLE-cell"/>
              <w:jc w:val="center"/>
            </w:pPr>
          </w:p>
        </w:tc>
      </w:tr>
      <w:tr w:rsidR="00CC5830" w:rsidRPr="00D948E6" w14:paraId="5DB876D7" w14:textId="77777777" w:rsidTr="00270820">
        <w:trPr>
          <w:gridAfter w:val="1"/>
          <w:wAfter w:w="86" w:type="dxa"/>
          <w:cantSplit/>
          <w:jc w:val="center"/>
        </w:trPr>
        <w:tc>
          <w:tcPr>
            <w:tcW w:w="5848" w:type="dxa"/>
            <w:tcBorders>
              <w:top w:val="dashed" w:sz="4" w:space="0" w:color="auto"/>
              <w:left w:val="double" w:sz="4" w:space="0" w:color="auto"/>
              <w:bottom w:val="single" w:sz="4" w:space="0" w:color="auto"/>
            </w:tcBorders>
          </w:tcPr>
          <w:p w14:paraId="5DB876D0" w14:textId="77777777" w:rsidR="00CC5830" w:rsidRPr="00D948E6" w:rsidRDefault="00CC5830" w:rsidP="00CC5830">
            <w:pPr>
              <w:pStyle w:val="TABLE-cell"/>
              <w:rPr>
                <w:i/>
              </w:rPr>
            </w:pPr>
            <w:r w:rsidRPr="00D948E6">
              <w:t>Communication tamper event, time stamp of current event occurrence</w:t>
            </w:r>
          </w:p>
        </w:tc>
        <w:tc>
          <w:tcPr>
            <w:tcW w:w="537" w:type="dxa"/>
            <w:tcBorders>
              <w:top w:val="dashed" w:sz="4" w:space="0" w:color="auto"/>
              <w:bottom w:val="single" w:sz="4" w:space="0" w:color="auto"/>
            </w:tcBorders>
          </w:tcPr>
          <w:p w14:paraId="5DB876D1" w14:textId="77777777" w:rsidR="00CC5830" w:rsidRPr="00D948E6" w:rsidRDefault="00CC5830" w:rsidP="00CC5830">
            <w:pPr>
              <w:pStyle w:val="TABLE-cell"/>
              <w:jc w:val="center"/>
            </w:pPr>
            <w:r w:rsidRPr="00D948E6">
              <w:t>0</w:t>
            </w:r>
          </w:p>
        </w:tc>
        <w:tc>
          <w:tcPr>
            <w:tcW w:w="537" w:type="dxa"/>
            <w:tcBorders>
              <w:top w:val="dashed" w:sz="4" w:space="0" w:color="auto"/>
              <w:bottom w:val="single" w:sz="4" w:space="0" w:color="auto"/>
            </w:tcBorders>
          </w:tcPr>
          <w:p w14:paraId="5DB876D2" w14:textId="77777777" w:rsidR="00CC5830" w:rsidRPr="00D948E6" w:rsidRDefault="00CC5830" w:rsidP="00CC5830">
            <w:pPr>
              <w:pStyle w:val="TABLE-cell"/>
              <w:jc w:val="center"/>
              <w:rPr>
                <w:i/>
                <w:iCs/>
              </w:rPr>
            </w:pPr>
            <w:r w:rsidRPr="00D948E6">
              <w:rPr>
                <w:i/>
                <w:iCs/>
              </w:rPr>
              <w:t>b</w:t>
            </w:r>
          </w:p>
        </w:tc>
        <w:tc>
          <w:tcPr>
            <w:tcW w:w="537" w:type="dxa"/>
            <w:tcBorders>
              <w:top w:val="dashed" w:sz="4" w:space="0" w:color="auto"/>
              <w:bottom w:val="single" w:sz="4" w:space="0" w:color="auto"/>
            </w:tcBorders>
          </w:tcPr>
          <w:p w14:paraId="5DB876D3" w14:textId="77777777" w:rsidR="00CC5830" w:rsidRPr="00D948E6" w:rsidRDefault="00CC5830" w:rsidP="00CC5830">
            <w:pPr>
              <w:pStyle w:val="TABLE-cell"/>
              <w:jc w:val="center"/>
            </w:pPr>
            <w:r w:rsidRPr="00D948E6">
              <w:t>96</w:t>
            </w:r>
          </w:p>
        </w:tc>
        <w:tc>
          <w:tcPr>
            <w:tcW w:w="537" w:type="dxa"/>
            <w:tcBorders>
              <w:top w:val="dashed" w:sz="4" w:space="0" w:color="auto"/>
              <w:bottom w:val="single" w:sz="4" w:space="0" w:color="auto"/>
            </w:tcBorders>
            <w:vAlign w:val="center"/>
          </w:tcPr>
          <w:p w14:paraId="5DB876D4" w14:textId="77777777" w:rsidR="00CC5830" w:rsidRPr="00D948E6" w:rsidRDefault="00CC5830" w:rsidP="00CC5830">
            <w:pPr>
              <w:pStyle w:val="TABLE-cell"/>
              <w:jc w:val="center"/>
            </w:pPr>
            <w:r w:rsidRPr="00D948E6">
              <w:t>20</w:t>
            </w:r>
          </w:p>
        </w:tc>
        <w:tc>
          <w:tcPr>
            <w:tcW w:w="537" w:type="dxa"/>
            <w:tcBorders>
              <w:top w:val="dashed" w:sz="4" w:space="0" w:color="auto"/>
              <w:bottom w:val="single" w:sz="4" w:space="0" w:color="auto"/>
              <w:right w:val="single" w:sz="4" w:space="0" w:color="auto"/>
            </w:tcBorders>
            <w:vAlign w:val="center"/>
          </w:tcPr>
          <w:p w14:paraId="5DB876D5" w14:textId="77777777" w:rsidR="00CC5830" w:rsidRPr="00D948E6" w:rsidRDefault="00CC5830" w:rsidP="00CC5830">
            <w:pPr>
              <w:pStyle w:val="TABLE-cell"/>
              <w:jc w:val="center"/>
            </w:pPr>
            <w:r w:rsidRPr="00D948E6">
              <w:t>31</w:t>
            </w:r>
          </w:p>
        </w:tc>
        <w:tc>
          <w:tcPr>
            <w:tcW w:w="537" w:type="dxa"/>
            <w:tcBorders>
              <w:top w:val="single" w:sz="4" w:space="0" w:color="auto"/>
              <w:left w:val="single" w:sz="4" w:space="0" w:color="auto"/>
              <w:bottom w:val="nil"/>
              <w:right w:val="double" w:sz="4" w:space="0" w:color="auto"/>
            </w:tcBorders>
            <w:shd w:val="clear" w:color="auto" w:fill="DDDDDD"/>
          </w:tcPr>
          <w:p w14:paraId="5DB876D6" w14:textId="77777777" w:rsidR="00CC5830" w:rsidRPr="00D948E6" w:rsidRDefault="00CC5830" w:rsidP="00CC5830">
            <w:pPr>
              <w:pStyle w:val="TABLE-cell"/>
              <w:jc w:val="center"/>
            </w:pPr>
          </w:p>
        </w:tc>
      </w:tr>
      <w:tr w:rsidR="00CC5830" w:rsidRPr="00D948E6" w14:paraId="5DB876DF" w14:textId="77777777" w:rsidTr="00270820">
        <w:trPr>
          <w:gridAfter w:val="1"/>
          <w:wAfter w:w="86" w:type="dxa"/>
          <w:cantSplit/>
          <w:jc w:val="center"/>
        </w:trPr>
        <w:tc>
          <w:tcPr>
            <w:tcW w:w="5848" w:type="dxa"/>
            <w:tcBorders>
              <w:top w:val="dashed" w:sz="4" w:space="0" w:color="auto"/>
              <w:left w:val="double" w:sz="4" w:space="0" w:color="auto"/>
              <w:bottom w:val="single" w:sz="4" w:space="0" w:color="auto"/>
            </w:tcBorders>
          </w:tcPr>
          <w:p w14:paraId="5DB876D8" w14:textId="77777777" w:rsidR="00CC5830" w:rsidRPr="00D948E6" w:rsidRDefault="00CC5830" w:rsidP="00CC5830">
            <w:pPr>
              <w:pStyle w:val="TABLE-cell"/>
              <w:rPr>
                <w:i/>
              </w:rPr>
            </w:pPr>
            <w:r w:rsidRPr="00D948E6">
              <w:t>Communication tamper event, duration of current event</w:t>
            </w:r>
          </w:p>
        </w:tc>
        <w:tc>
          <w:tcPr>
            <w:tcW w:w="537" w:type="dxa"/>
            <w:tcBorders>
              <w:top w:val="dashed" w:sz="4" w:space="0" w:color="auto"/>
              <w:bottom w:val="single" w:sz="4" w:space="0" w:color="auto"/>
            </w:tcBorders>
          </w:tcPr>
          <w:p w14:paraId="5DB876D9" w14:textId="77777777" w:rsidR="00CC5830" w:rsidRPr="00D948E6" w:rsidRDefault="00CC5830" w:rsidP="00CC5830">
            <w:pPr>
              <w:pStyle w:val="TABLE-cell"/>
              <w:jc w:val="center"/>
            </w:pPr>
            <w:r w:rsidRPr="00D948E6">
              <w:t>0</w:t>
            </w:r>
          </w:p>
        </w:tc>
        <w:tc>
          <w:tcPr>
            <w:tcW w:w="537" w:type="dxa"/>
            <w:tcBorders>
              <w:top w:val="dashed" w:sz="4" w:space="0" w:color="auto"/>
              <w:bottom w:val="single" w:sz="4" w:space="0" w:color="auto"/>
            </w:tcBorders>
          </w:tcPr>
          <w:p w14:paraId="5DB876DA" w14:textId="77777777" w:rsidR="00CC5830" w:rsidRPr="00D948E6" w:rsidRDefault="00CC5830" w:rsidP="00CC5830">
            <w:pPr>
              <w:pStyle w:val="TABLE-cell"/>
              <w:jc w:val="center"/>
              <w:rPr>
                <w:i/>
                <w:iCs/>
              </w:rPr>
            </w:pPr>
            <w:r w:rsidRPr="00D948E6">
              <w:rPr>
                <w:i/>
                <w:iCs/>
              </w:rPr>
              <w:t>b</w:t>
            </w:r>
          </w:p>
        </w:tc>
        <w:tc>
          <w:tcPr>
            <w:tcW w:w="537" w:type="dxa"/>
            <w:tcBorders>
              <w:top w:val="dashed" w:sz="4" w:space="0" w:color="auto"/>
              <w:bottom w:val="single" w:sz="4" w:space="0" w:color="auto"/>
            </w:tcBorders>
          </w:tcPr>
          <w:p w14:paraId="5DB876DB" w14:textId="77777777" w:rsidR="00CC5830" w:rsidRPr="00D948E6" w:rsidRDefault="00CC5830" w:rsidP="00CC5830">
            <w:pPr>
              <w:pStyle w:val="TABLE-cell"/>
              <w:jc w:val="center"/>
            </w:pPr>
            <w:r w:rsidRPr="00D948E6">
              <w:t>96</w:t>
            </w:r>
          </w:p>
        </w:tc>
        <w:tc>
          <w:tcPr>
            <w:tcW w:w="537" w:type="dxa"/>
            <w:tcBorders>
              <w:top w:val="dashed" w:sz="4" w:space="0" w:color="auto"/>
              <w:bottom w:val="single" w:sz="4" w:space="0" w:color="auto"/>
            </w:tcBorders>
            <w:vAlign w:val="center"/>
          </w:tcPr>
          <w:p w14:paraId="5DB876DC" w14:textId="77777777" w:rsidR="00CC5830" w:rsidRPr="00D948E6" w:rsidRDefault="00CC5830" w:rsidP="00CC5830">
            <w:pPr>
              <w:pStyle w:val="TABLE-cell"/>
              <w:jc w:val="center"/>
            </w:pPr>
            <w:r w:rsidRPr="00D948E6">
              <w:t>20</w:t>
            </w:r>
          </w:p>
        </w:tc>
        <w:tc>
          <w:tcPr>
            <w:tcW w:w="537" w:type="dxa"/>
            <w:tcBorders>
              <w:top w:val="dashed" w:sz="4" w:space="0" w:color="auto"/>
              <w:bottom w:val="single" w:sz="4" w:space="0" w:color="auto"/>
              <w:right w:val="single" w:sz="4" w:space="0" w:color="auto"/>
            </w:tcBorders>
            <w:vAlign w:val="center"/>
          </w:tcPr>
          <w:p w14:paraId="5DB876DD" w14:textId="77777777" w:rsidR="00CC5830" w:rsidRPr="00D948E6" w:rsidRDefault="00CC5830" w:rsidP="00CC5830">
            <w:pPr>
              <w:pStyle w:val="TABLE-cell"/>
              <w:jc w:val="center"/>
            </w:pPr>
            <w:r w:rsidRPr="00D948E6">
              <w:t>32</w:t>
            </w:r>
          </w:p>
        </w:tc>
        <w:tc>
          <w:tcPr>
            <w:tcW w:w="537" w:type="dxa"/>
            <w:tcBorders>
              <w:top w:val="single" w:sz="4" w:space="0" w:color="auto"/>
              <w:left w:val="single" w:sz="4" w:space="0" w:color="auto"/>
              <w:bottom w:val="nil"/>
              <w:right w:val="double" w:sz="4" w:space="0" w:color="auto"/>
            </w:tcBorders>
            <w:shd w:val="clear" w:color="auto" w:fill="DDDDDD"/>
          </w:tcPr>
          <w:p w14:paraId="5DB876DE" w14:textId="77777777" w:rsidR="00CC5830" w:rsidRPr="00D948E6" w:rsidRDefault="00CC5830" w:rsidP="00CC5830">
            <w:pPr>
              <w:pStyle w:val="TABLE-cell"/>
              <w:jc w:val="center"/>
            </w:pPr>
          </w:p>
        </w:tc>
      </w:tr>
      <w:tr w:rsidR="00CC5830" w:rsidRPr="00D948E6" w14:paraId="5DB876E7" w14:textId="77777777" w:rsidTr="00270820">
        <w:trPr>
          <w:gridAfter w:val="1"/>
          <w:wAfter w:w="86" w:type="dxa"/>
          <w:cantSplit/>
          <w:jc w:val="center"/>
        </w:trPr>
        <w:tc>
          <w:tcPr>
            <w:tcW w:w="5848" w:type="dxa"/>
            <w:tcBorders>
              <w:top w:val="dashed" w:sz="4" w:space="0" w:color="auto"/>
              <w:left w:val="double" w:sz="4" w:space="0" w:color="auto"/>
              <w:bottom w:val="single" w:sz="4" w:space="0" w:color="auto"/>
            </w:tcBorders>
          </w:tcPr>
          <w:p w14:paraId="5DB876E0" w14:textId="77777777" w:rsidR="00CC5830" w:rsidRPr="00B86FE8" w:rsidRDefault="00CC5830" w:rsidP="00CC5830">
            <w:pPr>
              <w:pStyle w:val="TABLE-cell"/>
              <w:rPr>
                <w:i/>
                <w:lang w:val="fr-FR"/>
              </w:rPr>
            </w:pPr>
            <w:r w:rsidRPr="00B86FE8">
              <w:rPr>
                <w:lang w:val="fr-FR"/>
              </w:rPr>
              <w:t>Communication tamper event, cumulative duration</w:t>
            </w:r>
          </w:p>
        </w:tc>
        <w:tc>
          <w:tcPr>
            <w:tcW w:w="537" w:type="dxa"/>
            <w:tcBorders>
              <w:top w:val="dashed" w:sz="4" w:space="0" w:color="auto"/>
              <w:bottom w:val="single" w:sz="4" w:space="0" w:color="auto"/>
            </w:tcBorders>
          </w:tcPr>
          <w:p w14:paraId="5DB876E1" w14:textId="77777777" w:rsidR="00CC5830" w:rsidRPr="00D948E6" w:rsidRDefault="00CC5830" w:rsidP="00CC5830">
            <w:pPr>
              <w:pStyle w:val="TABLE-cell"/>
              <w:jc w:val="center"/>
            </w:pPr>
            <w:r w:rsidRPr="00D948E6">
              <w:t>0</w:t>
            </w:r>
          </w:p>
        </w:tc>
        <w:tc>
          <w:tcPr>
            <w:tcW w:w="537" w:type="dxa"/>
            <w:tcBorders>
              <w:top w:val="dashed" w:sz="4" w:space="0" w:color="auto"/>
              <w:bottom w:val="single" w:sz="4" w:space="0" w:color="auto"/>
            </w:tcBorders>
          </w:tcPr>
          <w:p w14:paraId="5DB876E2" w14:textId="77777777" w:rsidR="00CC5830" w:rsidRPr="00D948E6" w:rsidRDefault="00CC5830" w:rsidP="00CC5830">
            <w:pPr>
              <w:pStyle w:val="TABLE-cell"/>
              <w:jc w:val="center"/>
              <w:rPr>
                <w:i/>
                <w:iCs/>
              </w:rPr>
            </w:pPr>
            <w:r w:rsidRPr="00D948E6">
              <w:rPr>
                <w:i/>
                <w:iCs/>
              </w:rPr>
              <w:t>b</w:t>
            </w:r>
          </w:p>
        </w:tc>
        <w:tc>
          <w:tcPr>
            <w:tcW w:w="537" w:type="dxa"/>
            <w:tcBorders>
              <w:top w:val="dashed" w:sz="4" w:space="0" w:color="auto"/>
              <w:bottom w:val="single" w:sz="4" w:space="0" w:color="auto"/>
            </w:tcBorders>
          </w:tcPr>
          <w:p w14:paraId="5DB876E3" w14:textId="77777777" w:rsidR="00CC5830" w:rsidRPr="00D948E6" w:rsidRDefault="00CC5830" w:rsidP="00CC5830">
            <w:pPr>
              <w:pStyle w:val="TABLE-cell"/>
              <w:jc w:val="center"/>
            </w:pPr>
            <w:r w:rsidRPr="00D948E6">
              <w:t>96</w:t>
            </w:r>
          </w:p>
        </w:tc>
        <w:tc>
          <w:tcPr>
            <w:tcW w:w="537" w:type="dxa"/>
            <w:tcBorders>
              <w:top w:val="dashed" w:sz="4" w:space="0" w:color="auto"/>
              <w:bottom w:val="single" w:sz="4" w:space="0" w:color="auto"/>
            </w:tcBorders>
            <w:vAlign w:val="center"/>
          </w:tcPr>
          <w:p w14:paraId="5DB876E4" w14:textId="77777777" w:rsidR="00CC5830" w:rsidRPr="00D948E6" w:rsidRDefault="00CC5830" w:rsidP="00CC5830">
            <w:pPr>
              <w:pStyle w:val="TABLE-cell"/>
              <w:jc w:val="center"/>
            </w:pPr>
            <w:r w:rsidRPr="00D948E6">
              <w:t>20</w:t>
            </w:r>
          </w:p>
        </w:tc>
        <w:tc>
          <w:tcPr>
            <w:tcW w:w="537" w:type="dxa"/>
            <w:tcBorders>
              <w:top w:val="dashed" w:sz="4" w:space="0" w:color="auto"/>
              <w:bottom w:val="single" w:sz="4" w:space="0" w:color="auto"/>
              <w:right w:val="single" w:sz="4" w:space="0" w:color="auto"/>
            </w:tcBorders>
            <w:vAlign w:val="center"/>
          </w:tcPr>
          <w:p w14:paraId="5DB876E5" w14:textId="77777777" w:rsidR="00CC5830" w:rsidRPr="00D948E6" w:rsidRDefault="00CC5830" w:rsidP="00CC5830">
            <w:pPr>
              <w:pStyle w:val="TABLE-cell"/>
              <w:jc w:val="center"/>
            </w:pPr>
            <w:r w:rsidRPr="00D948E6">
              <w:t>33</w:t>
            </w:r>
          </w:p>
        </w:tc>
        <w:tc>
          <w:tcPr>
            <w:tcW w:w="537" w:type="dxa"/>
            <w:tcBorders>
              <w:top w:val="single" w:sz="4" w:space="0" w:color="auto"/>
              <w:left w:val="single" w:sz="4" w:space="0" w:color="auto"/>
              <w:bottom w:val="nil"/>
              <w:right w:val="double" w:sz="4" w:space="0" w:color="auto"/>
            </w:tcBorders>
            <w:shd w:val="clear" w:color="auto" w:fill="DDDDDD"/>
          </w:tcPr>
          <w:p w14:paraId="5DB876E6" w14:textId="77777777" w:rsidR="00CC5830" w:rsidRPr="00D948E6" w:rsidRDefault="00CC5830" w:rsidP="00CC5830">
            <w:pPr>
              <w:pStyle w:val="TABLE-cell"/>
              <w:jc w:val="center"/>
            </w:pPr>
          </w:p>
        </w:tc>
      </w:tr>
      <w:tr w:rsidR="00CC5830" w:rsidRPr="00D948E6" w14:paraId="5DB876EF" w14:textId="77777777" w:rsidTr="00270820">
        <w:trPr>
          <w:gridAfter w:val="1"/>
          <w:wAfter w:w="86" w:type="dxa"/>
          <w:cantSplit/>
          <w:jc w:val="center"/>
        </w:trPr>
        <w:tc>
          <w:tcPr>
            <w:tcW w:w="5848" w:type="dxa"/>
            <w:tcBorders>
              <w:top w:val="dashed" w:sz="4" w:space="0" w:color="auto"/>
              <w:left w:val="double" w:sz="4" w:space="0" w:color="auto"/>
              <w:bottom w:val="single" w:sz="4" w:space="0" w:color="auto"/>
            </w:tcBorders>
          </w:tcPr>
          <w:p w14:paraId="5DB876E8" w14:textId="77777777" w:rsidR="00CC5830" w:rsidRPr="00875712" w:rsidRDefault="00CC5830" w:rsidP="00CC5830">
            <w:pPr>
              <w:pStyle w:val="TABLE-cell"/>
              <w:rPr>
                <w:rStyle w:val="Emphasis"/>
              </w:rPr>
            </w:pPr>
            <w:r w:rsidRPr="00875712">
              <w:rPr>
                <w:rStyle w:val="Emphasis"/>
              </w:rPr>
              <w:t>Reserved</w:t>
            </w:r>
          </w:p>
        </w:tc>
        <w:tc>
          <w:tcPr>
            <w:tcW w:w="537" w:type="dxa"/>
            <w:tcBorders>
              <w:top w:val="dashed" w:sz="4" w:space="0" w:color="auto"/>
              <w:bottom w:val="single" w:sz="4" w:space="0" w:color="auto"/>
            </w:tcBorders>
          </w:tcPr>
          <w:p w14:paraId="5DB876E9" w14:textId="77777777" w:rsidR="00CC5830" w:rsidRPr="00D948E6" w:rsidRDefault="00CC5830" w:rsidP="00CC5830">
            <w:pPr>
              <w:pStyle w:val="TABLE-cell"/>
              <w:jc w:val="center"/>
            </w:pPr>
            <w:r w:rsidRPr="00D948E6">
              <w:t>0</w:t>
            </w:r>
          </w:p>
        </w:tc>
        <w:tc>
          <w:tcPr>
            <w:tcW w:w="537" w:type="dxa"/>
            <w:tcBorders>
              <w:top w:val="dashed" w:sz="4" w:space="0" w:color="auto"/>
              <w:bottom w:val="single" w:sz="4" w:space="0" w:color="auto"/>
            </w:tcBorders>
          </w:tcPr>
          <w:p w14:paraId="5DB876EA" w14:textId="77777777" w:rsidR="00CC5830" w:rsidRPr="00D948E6" w:rsidRDefault="00CC5830" w:rsidP="00CC5830">
            <w:pPr>
              <w:pStyle w:val="TABLE-cell"/>
              <w:jc w:val="center"/>
              <w:rPr>
                <w:i/>
                <w:iCs/>
              </w:rPr>
            </w:pPr>
            <w:r w:rsidRPr="00D948E6">
              <w:rPr>
                <w:i/>
                <w:iCs/>
              </w:rPr>
              <w:t>b</w:t>
            </w:r>
          </w:p>
        </w:tc>
        <w:tc>
          <w:tcPr>
            <w:tcW w:w="537" w:type="dxa"/>
            <w:tcBorders>
              <w:top w:val="dashed" w:sz="4" w:space="0" w:color="auto"/>
              <w:bottom w:val="single" w:sz="4" w:space="0" w:color="auto"/>
            </w:tcBorders>
          </w:tcPr>
          <w:p w14:paraId="5DB876EB" w14:textId="77777777" w:rsidR="00CC5830" w:rsidRPr="00D948E6" w:rsidRDefault="00CC5830" w:rsidP="00CC5830">
            <w:pPr>
              <w:pStyle w:val="TABLE-cell"/>
              <w:jc w:val="center"/>
            </w:pPr>
            <w:r w:rsidRPr="00D948E6">
              <w:t>96</w:t>
            </w:r>
          </w:p>
        </w:tc>
        <w:tc>
          <w:tcPr>
            <w:tcW w:w="537" w:type="dxa"/>
            <w:tcBorders>
              <w:top w:val="dashed" w:sz="4" w:space="0" w:color="auto"/>
              <w:bottom w:val="single" w:sz="4" w:space="0" w:color="auto"/>
            </w:tcBorders>
            <w:vAlign w:val="center"/>
          </w:tcPr>
          <w:p w14:paraId="5DB876EC" w14:textId="77777777" w:rsidR="00CC5830" w:rsidRPr="00D948E6" w:rsidRDefault="00CC5830" w:rsidP="00CC5830">
            <w:pPr>
              <w:pStyle w:val="TABLE-cell"/>
              <w:jc w:val="center"/>
            </w:pPr>
            <w:r w:rsidRPr="00D948E6">
              <w:t>20</w:t>
            </w:r>
          </w:p>
        </w:tc>
        <w:tc>
          <w:tcPr>
            <w:tcW w:w="537" w:type="dxa"/>
            <w:tcBorders>
              <w:top w:val="dashed" w:sz="4" w:space="0" w:color="auto"/>
              <w:bottom w:val="single" w:sz="4" w:space="0" w:color="auto"/>
              <w:right w:val="single" w:sz="4" w:space="0" w:color="auto"/>
            </w:tcBorders>
            <w:vAlign w:val="center"/>
          </w:tcPr>
          <w:p w14:paraId="5DB876ED" w14:textId="77777777" w:rsidR="00CC5830" w:rsidRPr="00D948E6" w:rsidRDefault="00CC5830" w:rsidP="00CC5830">
            <w:pPr>
              <w:pStyle w:val="TABLE-cell"/>
              <w:jc w:val="center"/>
            </w:pPr>
            <w:r w:rsidRPr="00D948E6">
              <w:t>34</w:t>
            </w:r>
          </w:p>
        </w:tc>
        <w:tc>
          <w:tcPr>
            <w:tcW w:w="537" w:type="dxa"/>
            <w:tcBorders>
              <w:top w:val="single" w:sz="4" w:space="0" w:color="auto"/>
              <w:left w:val="single" w:sz="4" w:space="0" w:color="auto"/>
              <w:bottom w:val="nil"/>
              <w:right w:val="double" w:sz="4" w:space="0" w:color="auto"/>
            </w:tcBorders>
            <w:shd w:val="clear" w:color="auto" w:fill="DDDDDD"/>
          </w:tcPr>
          <w:p w14:paraId="5DB876EE" w14:textId="77777777" w:rsidR="00CC5830" w:rsidRPr="00D948E6" w:rsidRDefault="00CC5830" w:rsidP="00CC5830">
            <w:pPr>
              <w:pStyle w:val="TABLE-cell"/>
              <w:jc w:val="center"/>
            </w:pPr>
          </w:p>
        </w:tc>
      </w:tr>
      <w:tr w:rsidR="00CC5830" w:rsidRPr="00D948E6" w14:paraId="5DB87705" w14:textId="77777777" w:rsidTr="00270820">
        <w:trPr>
          <w:gridAfter w:val="1"/>
          <w:wAfter w:w="86" w:type="dxa"/>
          <w:cantSplit/>
          <w:jc w:val="center"/>
        </w:trPr>
        <w:tc>
          <w:tcPr>
            <w:tcW w:w="5848" w:type="dxa"/>
            <w:tcBorders>
              <w:top w:val="single" w:sz="4" w:space="0" w:color="auto"/>
              <w:left w:val="double" w:sz="4" w:space="0" w:color="auto"/>
              <w:bottom w:val="single" w:sz="4" w:space="0" w:color="auto"/>
            </w:tcBorders>
          </w:tcPr>
          <w:p w14:paraId="5DB876F0" w14:textId="77777777" w:rsidR="00CC5830" w:rsidRPr="00D948E6" w:rsidRDefault="00CC5830" w:rsidP="00CC5830">
            <w:pPr>
              <w:pStyle w:val="TABLE-cell"/>
            </w:pPr>
            <w:r w:rsidRPr="00D948E6">
              <w:t>Manufacturer specific</w:t>
            </w:r>
            <w:r w:rsidRPr="00D948E6">
              <w:fldChar w:fldCharType="begin"/>
            </w:r>
            <w:r w:rsidRPr="00D948E6">
              <w:instrText xml:space="preserve"> XE "Manufacturer specific"</w:instrText>
            </w:r>
            <w:r w:rsidRPr="00D948E6">
              <w:fldChar w:fldCharType="end"/>
            </w:r>
            <w:r w:rsidRPr="00C373E3">
              <w:rPr>
                <w:rStyle w:val="SUPerscript-small"/>
              </w:rPr>
              <w:t xml:space="preserve"> f</w:t>
            </w:r>
          </w:p>
          <w:p w14:paraId="5DB876F1" w14:textId="77777777" w:rsidR="00CC5830" w:rsidRPr="00D948E6" w:rsidRDefault="00CC5830" w:rsidP="00CC5830">
            <w:pPr>
              <w:pStyle w:val="TABLE-cell"/>
            </w:pPr>
            <w:r w:rsidRPr="00D948E6">
              <w:t>…</w:t>
            </w:r>
          </w:p>
          <w:p w14:paraId="5DB876F2" w14:textId="77777777" w:rsidR="00CC5830" w:rsidRPr="00D948E6" w:rsidRDefault="00CC5830" w:rsidP="00CC5830">
            <w:pPr>
              <w:pStyle w:val="TABLE-cell"/>
            </w:pPr>
            <w:r w:rsidRPr="00D948E6">
              <w:t>Manufacturer specific</w:t>
            </w:r>
          </w:p>
        </w:tc>
        <w:tc>
          <w:tcPr>
            <w:tcW w:w="537" w:type="dxa"/>
            <w:tcBorders>
              <w:top w:val="single" w:sz="4" w:space="0" w:color="auto"/>
              <w:bottom w:val="single" w:sz="4" w:space="0" w:color="auto"/>
            </w:tcBorders>
          </w:tcPr>
          <w:p w14:paraId="5DB876F3" w14:textId="77777777" w:rsidR="00CC5830" w:rsidRPr="00D948E6" w:rsidRDefault="00CC5830" w:rsidP="00CC5830">
            <w:pPr>
              <w:pStyle w:val="TABLE-cell"/>
              <w:jc w:val="center"/>
            </w:pPr>
            <w:r w:rsidRPr="00D948E6">
              <w:t>0</w:t>
            </w:r>
          </w:p>
          <w:p w14:paraId="5DB876F4" w14:textId="77777777" w:rsidR="00CC5830" w:rsidRPr="00D948E6" w:rsidRDefault="00CC5830" w:rsidP="00CC5830">
            <w:pPr>
              <w:pStyle w:val="TABLE-cell"/>
              <w:jc w:val="center"/>
            </w:pPr>
          </w:p>
          <w:p w14:paraId="5DB876F5" w14:textId="77777777" w:rsidR="00CC5830" w:rsidRPr="00D948E6" w:rsidRDefault="00CC5830" w:rsidP="00CC5830">
            <w:pPr>
              <w:pStyle w:val="TABLE-cell"/>
              <w:jc w:val="center"/>
            </w:pPr>
            <w:r w:rsidRPr="00D948E6">
              <w:t>0</w:t>
            </w:r>
          </w:p>
        </w:tc>
        <w:tc>
          <w:tcPr>
            <w:tcW w:w="537" w:type="dxa"/>
            <w:tcBorders>
              <w:top w:val="single" w:sz="4" w:space="0" w:color="auto"/>
              <w:bottom w:val="single" w:sz="4" w:space="0" w:color="auto"/>
            </w:tcBorders>
          </w:tcPr>
          <w:p w14:paraId="5DB876F6" w14:textId="77777777" w:rsidR="00CC5830" w:rsidRPr="00D948E6" w:rsidRDefault="00CC5830" w:rsidP="00CC5830">
            <w:pPr>
              <w:pStyle w:val="TABLE-cell"/>
              <w:jc w:val="center"/>
              <w:rPr>
                <w:i/>
                <w:iCs/>
              </w:rPr>
            </w:pPr>
            <w:r w:rsidRPr="00D948E6">
              <w:rPr>
                <w:i/>
                <w:iCs/>
              </w:rPr>
              <w:t>b</w:t>
            </w:r>
          </w:p>
          <w:p w14:paraId="5DB876F7" w14:textId="77777777" w:rsidR="00CC5830" w:rsidRPr="00D948E6" w:rsidRDefault="00CC5830" w:rsidP="00CC5830">
            <w:pPr>
              <w:pStyle w:val="TABLE-cell"/>
              <w:jc w:val="center"/>
              <w:rPr>
                <w:i/>
                <w:iCs/>
              </w:rPr>
            </w:pPr>
          </w:p>
          <w:p w14:paraId="5DB876F8" w14:textId="77777777" w:rsidR="00CC5830" w:rsidRPr="00D948E6" w:rsidRDefault="00CC5830" w:rsidP="00CC5830">
            <w:pPr>
              <w:pStyle w:val="TABLE-cell"/>
              <w:jc w:val="center"/>
              <w:rPr>
                <w:i/>
                <w:iCs/>
              </w:rPr>
            </w:pPr>
            <w:r w:rsidRPr="00D948E6">
              <w:rPr>
                <w:i/>
                <w:iCs/>
              </w:rPr>
              <w:t>b</w:t>
            </w:r>
          </w:p>
        </w:tc>
        <w:tc>
          <w:tcPr>
            <w:tcW w:w="537" w:type="dxa"/>
            <w:tcBorders>
              <w:top w:val="single" w:sz="4" w:space="0" w:color="auto"/>
              <w:bottom w:val="single" w:sz="4" w:space="0" w:color="auto"/>
            </w:tcBorders>
          </w:tcPr>
          <w:p w14:paraId="5DB876F9" w14:textId="77777777" w:rsidR="00CC5830" w:rsidRPr="00D948E6" w:rsidRDefault="00CC5830" w:rsidP="00CC5830">
            <w:pPr>
              <w:pStyle w:val="TABLE-cell"/>
              <w:jc w:val="center"/>
            </w:pPr>
            <w:r w:rsidRPr="00D948E6">
              <w:t>96</w:t>
            </w:r>
          </w:p>
          <w:p w14:paraId="5DB876FA" w14:textId="77777777" w:rsidR="00CC5830" w:rsidRPr="00D948E6" w:rsidRDefault="00CC5830" w:rsidP="00CC5830">
            <w:pPr>
              <w:pStyle w:val="TABLE-cell"/>
              <w:jc w:val="center"/>
            </w:pPr>
          </w:p>
          <w:p w14:paraId="5DB876FB" w14:textId="77777777" w:rsidR="00CC5830" w:rsidRPr="00D948E6" w:rsidRDefault="00CC5830" w:rsidP="00CC5830">
            <w:pPr>
              <w:pStyle w:val="TABLE-cell"/>
              <w:jc w:val="center"/>
            </w:pPr>
            <w:r w:rsidRPr="00D948E6">
              <w:t>96</w:t>
            </w:r>
          </w:p>
        </w:tc>
        <w:tc>
          <w:tcPr>
            <w:tcW w:w="537" w:type="dxa"/>
            <w:tcBorders>
              <w:top w:val="single" w:sz="4" w:space="0" w:color="auto"/>
              <w:bottom w:val="single" w:sz="4" w:space="0" w:color="auto"/>
            </w:tcBorders>
          </w:tcPr>
          <w:p w14:paraId="5DB876FC" w14:textId="77777777" w:rsidR="00CC5830" w:rsidRPr="00D948E6" w:rsidRDefault="00CC5830" w:rsidP="00CC5830">
            <w:pPr>
              <w:pStyle w:val="TABLE-cell"/>
              <w:jc w:val="center"/>
            </w:pPr>
            <w:r w:rsidRPr="00D948E6">
              <w:t>50</w:t>
            </w:r>
          </w:p>
          <w:p w14:paraId="5DB876FD" w14:textId="77777777" w:rsidR="00CC5830" w:rsidRPr="00D948E6" w:rsidRDefault="00CC5830" w:rsidP="00CC5830">
            <w:pPr>
              <w:pStyle w:val="TABLE-cell"/>
              <w:jc w:val="center"/>
            </w:pPr>
          </w:p>
          <w:p w14:paraId="5DB876FE" w14:textId="77777777" w:rsidR="00CC5830" w:rsidRPr="00D948E6" w:rsidRDefault="00CC5830" w:rsidP="00CC5830">
            <w:pPr>
              <w:pStyle w:val="TABLE-cell"/>
              <w:jc w:val="center"/>
            </w:pPr>
            <w:r w:rsidRPr="00D948E6">
              <w:t>99</w:t>
            </w:r>
          </w:p>
        </w:tc>
        <w:tc>
          <w:tcPr>
            <w:tcW w:w="537" w:type="dxa"/>
            <w:tcBorders>
              <w:top w:val="single" w:sz="4" w:space="0" w:color="auto"/>
              <w:bottom w:val="single" w:sz="4" w:space="0" w:color="auto"/>
            </w:tcBorders>
          </w:tcPr>
          <w:p w14:paraId="5DB876FF" w14:textId="77777777" w:rsidR="00CC5830" w:rsidRPr="00D948E6" w:rsidRDefault="00CC5830" w:rsidP="00CC5830">
            <w:pPr>
              <w:pStyle w:val="TABLE-cell"/>
              <w:jc w:val="center"/>
              <w:rPr>
                <w:i/>
                <w:iCs/>
              </w:rPr>
            </w:pPr>
            <w:r w:rsidRPr="00D948E6">
              <w:rPr>
                <w:i/>
                <w:iCs/>
              </w:rPr>
              <w:t>e</w:t>
            </w:r>
          </w:p>
          <w:p w14:paraId="5DB87700" w14:textId="77777777" w:rsidR="00CC5830" w:rsidRPr="00D948E6" w:rsidRDefault="00CC5830" w:rsidP="00CC5830">
            <w:pPr>
              <w:pStyle w:val="TABLE-cell"/>
              <w:jc w:val="center"/>
              <w:rPr>
                <w:i/>
                <w:iCs/>
              </w:rPr>
            </w:pPr>
          </w:p>
          <w:p w14:paraId="5DB87701" w14:textId="77777777" w:rsidR="00CC5830" w:rsidRPr="00D948E6" w:rsidRDefault="00CC5830" w:rsidP="00CC5830">
            <w:pPr>
              <w:pStyle w:val="TABLE-cell"/>
              <w:jc w:val="center"/>
              <w:rPr>
                <w:i/>
                <w:iCs/>
              </w:rPr>
            </w:pPr>
            <w:r w:rsidRPr="00D948E6">
              <w:rPr>
                <w:i/>
                <w:iCs/>
              </w:rPr>
              <w:t>e</w:t>
            </w:r>
          </w:p>
        </w:tc>
        <w:tc>
          <w:tcPr>
            <w:tcW w:w="537" w:type="dxa"/>
            <w:tcBorders>
              <w:top w:val="single" w:sz="4" w:space="0" w:color="auto"/>
              <w:bottom w:val="single" w:sz="4" w:space="0" w:color="auto"/>
              <w:right w:val="double" w:sz="4" w:space="0" w:color="auto"/>
            </w:tcBorders>
          </w:tcPr>
          <w:p w14:paraId="5DB87702" w14:textId="77777777" w:rsidR="00CC5830" w:rsidRPr="00D948E6" w:rsidRDefault="00CC5830" w:rsidP="00CC5830">
            <w:pPr>
              <w:pStyle w:val="TABLE-cell"/>
              <w:jc w:val="center"/>
              <w:rPr>
                <w:i/>
                <w:iCs/>
              </w:rPr>
            </w:pPr>
            <w:r w:rsidRPr="00D948E6">
              <w:rPr>
                <w:i/>
                <w:iCs/>
              </w:rPr>
              <w:t>f</w:t>
            </w:r>
          </w:p>
          <w:p w14:paraId="5DB87703" w14:textId="77777777" w:rsidR="00CC5830" w:rsidRPr="00D948E6" w:rsidRDefault="00CC5830" w:rsidP="00CC5830">
            <w:pPr>
              <w:pStyle w:val="TABLE-cell"/>
              <w:jc w:val="center"/>
              <w:rPr>
                <w:i/>
                <w:iCs/>
              </w:rPr>
            </w:pPr>
          </w:p>
          <w:p w14:paraId="5DB87704" w14:textId="77777777" w:rsidR="00CC5830" w:rsidRPr="00D948E6" w:rsidRDefault="00CC5830" w:rsidP="00CC5830">
            <w:pPr>
              <w:pStyle w:val="TABLE-cell"/>
              <w:jc w:val="center"/>
              <w:rPr>
                <w:i/>
                <w:iCs/>
              </w:rPr>
            </w:pPr>
            <w:r w:rsidRPr="00D948E6">
              <w:rPr>
                <w:i/>
                <w:iCs/>
              </w:rPr>
              <w:t>f</w:t>
            </w:r>
          </w:p>
        </w:tc>
      </w:tr>
      <w:tr w:rsidR="00CC5830" w:rsidRPr="00D948E6" w14:paraId="5DB8770D" w14:textId="77777777" w:rsidTr="00270820">
        <w:trPr>
          <w:gridAfter w:val="1"/>
          <w:wAfter w:w="86" w:type="dxa"/>
          <w:cantSplit/>
          <w:jc w:val="center"/>
        </w:trPr>
        <w:tc>
          <w:tcPr>
            <w:tcW w:w="5848" w:type="dxa"/>
            <w:tcBorders>
              <w:top w:val="single" w:sz="4" w:space="0" w:color="auto"/>
              <w:left w:val="double" w:sz="4" w:space="0" w:color="auto"/>
              <w:bottom w:val="double" w:sz="2" w:space="0" w:color="auto"/>
            </w:tcBorders>
          </w:tcPr>
          <w:p w14:paraId="5DB87706" w14:textId="77777777" w:rsidR="00CC5830" w:rsidRPr="00270820" w:rsidRDefault="00CC5830" w:rsidP="00CC5830">
            <w:pPr>
              <w:pStyle w:val="TABLE-cell"/>
              <w:rPr>
                <w:rStyle w:val="Strong"/>
              </w:rPr>
            </w:pPr>
            <w:r w:rsidRPr="00270820">
              <w:rPr>
                <w:rStyle w:val="Strong"/>
              </w:rPr>
              <w:t>All other codes are reserved</w:t>
            </w:r>
          </w:p>
        </w:tc>
        <w:tc>
          <w:tcPr>
            <w:tcW w:w="537" w:type="dxa"/>
            <w:tcBorders>
              <w:top w:val="single" w:sz="4" w:space="0" w:color="auto"/>
              <w:bottom w:val="double" w:sz="2" w:space="0" w:color="auto"/>
            </w:tcBorders>
          </w:tcPr>
          <w:p w14:paraId="5DB87707" w14:textId="77777777" w:rsidR="00CC5830" w:rsidRPr="00D948E6" w:rsidRDefault="00CC5830" w:rsidP="00CC5830">
            <w:pPr>
              <w:pStyle w:val="TABLE-cell"/>
              <w:jc w:val="center"/>
            </w:pPr>
          </w:p>
        </w:tc>
        <w:tc>
          <w:tcPr>
            <w:tcW w:w="537" w:type="dxa"/>
            <w:tcBorders>
              <w:top w:val="single" w:sz="4" w:space="0" w:color="auto"/>
              <w:bottom w:val="double" w:sz="2" w:space="0" w:color="auto"/>
            </w:tcBorders>
          </w:tcPr>
          <w:p w14:paraId="5DB87708" w14:textId="77777777" w:rsidR="00CC5830" w:rsidRPr="00D948E6" w:rsidRDefault="00CC5830" w:rsidP="00CC5830">
            <w:pPr>
              <w:pStyle w:val="TABLE-cell"/>
              <w:jc w:val="center"/>
              <w:rPr>
                <w:i/>
                <w:iCs/>
              </w:rPr>
            </w:pPr>
          </w:p>
        </w:tc>
        <w:tc>
          <w:tcPr>
            <w:tcW w:w="537" w:type="dxa"/>
            <w:tcBorders>
              <w:top w:val="single" w:sz="4" w:space="0" w:color="auto"/>
              <w:bottom w:val="double" w:sz="2" w:space="0" w:color="auto"/>
            </w:tcBorders>
          </w:tcPr>
          <w:p w14:paraId="5DB87709" w14:textId="77777777" w:rsidR="00CC5830" w:rsidRPr="00D948E6" w:rsidRDefault="00CC5830" w:rsidP="00CC5830">
            <w:pPr>
              <w:pStyle w:val="TABLE-cell"/>
              <w:jc w:val="center"/>
            </w:pPr>
          </w:p>
        </w:tc>
        <w:tc>
          <w:tcPr>
            <w:tcW w:w="537" w:type="dxa"/>
            <w:tcBorders>
              <w:top w:val="single" w:sz="4" w:space="0" w:color="auto"/>
              <w:bottom w:val="double" w:sz="2" w:space="0" w:color="auto"/>
            </w:tcBorders>
          </w:tcPr>
          <w:p w14:paraId="5DB8770A" w14:textId="77777777" w:rsidR="00CC5830" w:rsidRPr="00D948E6" w:rsidRDefault="00CC5830" w:rsidP="00CC5830">
            <w:pPr>
              <w:pStyle w:val="TABLE-cell"/>
              <w:jc w:val="center"/>
            </w:pPr>
          </w:p>
        </w:tc>
        <w:tc>
          <w:tcPr>
            <w:tcW w:w="537" w:type="dxa"/>
            <w:tcBorders>
              <w:top w:val="single" w:sz="4" w:space="0" w:color="auto"/>
              <w:bottom w:val="double" w:sz="2" w:space="0" w:color="auto"/>
            </w:tcBorders>
          </w:tcPr>
          <w:p w14:paraId="5DB8770B" w14:textId="77777777" w:rsidR="00CC5830" w:rsidRPr="00D948E6" w:rsidRDefault="00CC5830" w:rsidP="00CC5830">
            <w:pPr>
              <w:pStyle w:val="TABLE-cell"/>
              <w:jc w:val="center"/>
              <w:rPr>
                <w:i/>
                <w:iCs/>
              </w:rPr>
            </w:pPr>
          </w:p>
        </w:tc>
        <w:tc>
          <w:tcPr>
            <w:tcW w:w="537" w:type="dxa"/>
            <w:tcBorders>
              <w:top w:val="single" w:sz="4" w:space="0" w:color="auto"/>
              <w:bottom w:val="double" w:sz="2" w:space="0" w:color="auto"/>
              <w:right w:val="double" w:sz="4" w:space="0" w:color="auto"/>
            </w:tcBorders>
          </w:tcPr>
          <w:p w14:paraId="5DB8770C" w14:textId="77777777" w:rsidR="00CC5830" w:rsidRPr="00D948E6" w:rsidRDefault="00CC5830" w:rsidP="00CC5830">
            <w:pPr>
              <w:pStyle w:val="TABLE-cell"/>
              <w:jc w:val="center"/>
              <w:rPr>
                <w:i/>
                <w:iCs/>
              </w:rPr>
            </w:pPr>
          </w:p>
        </w:tc>
      </w:tr>
      <w:tr w:rsidR="00CC5830" w:rsidRPr="00C373E3" w14:paraId="5DB87714" w14:textId="77777777" w:rsidTr="00B3525F">
        <w:trPr>
          <w:gridAfter w:val="1"/>
          <w:wAfter w:w="86" w:type="dxa"/>
          <w:cantSplit/>
          <w:trHeight w:val="2822"/>
          <w:jc w:val="center"/>
        </w:trPr>
        <w:tc>
          <w:tcPr>
            <w:tcW w:w="9070" w:type="dxa"/>
            <w:gridSpan w:val="7"/>
            <w:tcBorders>
              <w:top w:val="double" w:sz="2" w:space="0" w:color="auto"/>
              <w:left w:val="double" w:sz="4" w:space="0" w:color="auto"/>
              <w:right w:val="double" w:sz="4" w:space="0" w:color="auto"/>
            </w:tcBorders>
            <w:vAlign w:val="center"/>
          </w:tcPr>
          <w:p w14:paraId="5DB8770E" w14:textId="47C06B63" w:rsidR="00CC5830" w:rsidRPr="00270820" w:rsidRDefault="00CC5830" w:rsidP="00CC5830">
            <w:pPr>
              <w:pStyle w:val="TABFIGfootnote"/>
            </w:pPr>
            <w:r w:rsidRPr="00C373E3">
              <w:rPr>
                <w:rStyle w:val="SUPerscript-small"/>
              </w:rPr>
              <w:lastRenderedPageBreak/>
              <w:t>a</w:t>
            </w:r>
            <w:r>
              <w:rPr>
                <w:rStyle w:val="SUPerscript-small"/>
              </w:rPr>
              <w:tab/>
            </w:r>
            <w:r w:rsidRPr="00270820">
              <w:t xml:space="preserve">Date of the event may contain the date only, the time only or both, encoded as specified in </w:t>
            </w:r>
            <w:r w:rsidR="00845A83" w:rsidRPr="006E02B0">
              <w:rPr>
                <w:highlight w:val="yellow"/>
              </w:rPr>
              <w:fldChar w:fldCharType="begin"/>
            </w:r>
            <w:r w:rsidR="00845A83" w:rsidRPr="006E02B0">
              <w:rPr>
                <w:highlight w:val="yellow"/>
              </w:rPr>
              <w:instrText xml:space="preserve"> REF IEC62056_6_2 \h </w:instrText>
            </w:r>
            <w:r w:rsidR="006E02B0">
              <w:rPr>
                <w:highlight w:val="yellow"/>
              </w:rPr>
              <w:instrText xml:space="preserve"> \* MERGEFORMAT </w:instrText>
            </w:r>
            <w:r w:rsidR="00845A83" w:rsidRPr="006E02B0">
              <w:rPr>
                <w:highlight w:val="yellow"/>
              </w:rPr>
            </w:r>
            <w:r w:rsidR="00845A83" w:rsidRPr="006E02B0">
              <w:rPr>
                <w:highlight w:val="yellow"/>
              </w:rPr>
              <w:fldChar w:fldCharType="separate"/>
            </w:r>
            <w:r w:rsidR="005245E0" w:rsidRPr="005245E0">
              <w:rPr>
                <w:color w:val="000000"/>
                <w:highlight w:val="yellow"/>
              </w:rPr>
              <w:t>IEC 62056-6-2:20</w:t>
            </w:r>
            <w:r w:rsidR="005245E0" w:rsidRPr="006E02B0">
              <w:rPr>
                <w:color w:val="000000"/>
                <w:highlight w:val="yellow"/>
              </w:rPr>
              <w:t>21</w:t>
            </w:r>
            <w:r w:rsidR="00845A83" w:rsidRPr="006E02B0">
              <w:rPr>
                <w:highlight w:val="yellow"/>
              </w:rPr>
              <w:fldChar w:fldCharType="end"/>
            </w:r>
            <w:r w:rsidRPr="006E02B0">
              <w:rPr>
                <w:highlight w:val="yellow"/>
              </w:rPr>
              <w:t>, 4.</w:t>
            </w:r>
            <w:r w:rsidR="00845A83" w:rsidRPr="006E02B0">
              <w:rPr>
                <w:highlight w:val="yellow"/>
              </w:rPr>
              <w:t>5</w:t>
            </w:r>
            <w:r w:rsidRPr="006E02B0">
              <w:rPr>
                <w:highlight w:val="yellow"/>
              </w:rPr>
              <w:t>.1.</w:t>
            </w:r>
          </w:p>
          <w:p w14:paraId="5DB8770F" w14:textId="77777777" w:rsidR="00CC5830" w:rsidRPr="00270820" w:rsidRDefault="00CC5830" w:rsidP="00CC5830">
            <w:pPr>
              <w:pStyle w:val="TABFIGfootnote"/>
            </w:pPr>
            <w:r w:rsidRPr="00C373E3">
              <w:rPr>
                <w:rStyle w:val="SUPerscript-small"/>
              </w:rPr>
              <w:t>b</w:t>
            </w:r>
            <w:r>
              <w:rPr>
                <w:rStyle w:val="SUPerscript-small"/>
              </w:rPr>
              <w:t xml:space="preserve"> </w:t>
            </w:r>
            <w:r>
              <w:rPr>
                <w:rStyle w:val="SUPerscript-small"/>
              </w:rPr>
              <w:tab/>
            </w:r>
            <w:r w:rsidRPr="00270820">
              <w:t>Protected configuration is characterized by the need to open the main meter cover to modify it, or to break a metrological seal.</w:t>
            </w:r>
          </w:p>
          <w:p w14:paraId="5DB87710" w14:textId="77777777" w:rsidR="00CC5830" w:rsidRPr="00270820" w:rsidRDefault="00CC5830" w:rsidP="00CC5830">
            <w:pPr>
              <w:pStyle w:val="TABFIGfootnote"/>
            </w:pPr>
            <w:r w:rsidRPr="00C373E3">
              <w:rPr>
                <w:rStyle w:val="SUPerscript-small"/>
              </w:rPr>
              <w:t>c</w:t>
            </w:r>
            <w:r>
              <w:rPr>
                <w:rStyle w:val="SUPerscript-small"/>
              </w:rPr>
              <w:t xml:space="preserve"> </w:t>
            </w:r>
            <w:r>
              <w:rPr>
                <w:rStyle w:val="SUPerscript-small"/>
              </w:rPr>
              <w:tab/>
            </w:r>
            <w:r w:rsidRPr="00270820">
              <w:t>Global status words with E = 0 contain the individual status words E = 1…4. The contents of the status words are not defined in this document.</w:t>
            </w:r>
          </w:p>
          <w:p w14:paraId="5DB87711" w14:textId="77777777" w:rsidR="00CC5830" w:rsidRPr="00270820" w:rsidRDefault="00CC5830" w:rsidP="00CC5830">
            <w:pPr>
              <w:pStyle w:val="TABFIGfootnote"/>
            </w:pPr>
            <w:r w:rsidRPr="00C373E3">
              <w:rPr>
                <w:rStyle w:val="SUPerscript-small"/>
              </w:rPr>
              <w:t>d</w:t>
            </w:r>
            <w:r>
              <w:rPr>
                <w:rStyle w:val="SUPerscript-small"/>
              </w:rPr>
              <w:t xml:space="preserve"> </w:t>
            </w:r>
            <w:r>
              <w:rPr>
                <w:rStyle w:val="SUPerscript-small"/>
              </w:rPr>
              <w:tab/>
            </w:r>
            <w:r w:rsidRPr="00270820">
              <w:t>Time of power failure is recorded when either a short or long power failure occurs.</w:t>
            </w:r>
          </w:p>
          <w:p w14:paraId="5DB87712" w14:textId="77777777" w:rsidR="00CC5830" w:rsidRPr="00270820" w:rsidRDefault="00CC5830" w:rsidP="00CC5830">
            <w:pPr>
              <w:pStyle w:val="TABFIGfootnote"/>
            </w:pPr>
            <w:r w:rsidRPr="00C373E3">
              <w:rPr>
                <w:rStyle w:val="SUPerscript-small"/>
              </w:rPr>
              <w:t>e</w:t>
            </w:r>
            <w:r>
              <w:rPr>
                <w:rStyle w:val="SUPerscript-small"/>
              </w:rPr>
              <w:t xml:space="preserve"> </w:t>
            </w:r>
            <w:r>
              <w:rPr>
                <w:rStyle w:val="SUPerscript-small"/>
              </w:rPr>
              <w:tab/>
            </w:r>
            <w:r w:rsidRPr="00270820">
              <w:t>Duration of long power failure holds the duration of the last long power failure.</w:t>
            </w:r>
          </w:p>
          <w:p w14:paraId="5DB87713" w14:textId="77777777" w:rsidR="00CC5830" w:rsidRPr="00270820" w:rsidRDefault="00CC5830" w:rsidP="00CC5830">
            <w:pPr>
              <w:pStyle w:val="TABFIGfootnote"/>
              <w:rPr>
                <w:position w:val="6"/>
                <w:sz w:val="12"/>
              </w:rPr>
            </w:pPr>
            <w:r w:rsidRPr="00C373E3">
              <w:rPr>
                <w:rStyle w:val="SUPerscript-small"/>
              </w:rPr>
              <w:t>f</w:t>
            </w:r>
            <w:r>
              <w:rPr>
                <w:rStyle w:val="SUPerscript-small"/>
              </w:rPr>
              <w:t xml:space="preserve"> </w:t>
            </w:r>
            <w:r>
              <w:rPr>
                <w:rStyle w:val="SUPerscript-small"/>
              </w:rPr>
              <w:tab/>
            </w:r>
            <w:r w:rsidRPr="00270820">
              <w:t>The range D = 50…99 is available for identifying objects, which are not represented by another defined code, but need representation on the display as well. If this is not required, the range D = 128…254 should be used.</w:t>
            </w:r>
          </w:p>
        </w:tc>
      </w:tr>
    </w:tbl>
    <w:p w14:paraId="5DB87715" w14:textId="77777777" w:rsidR="000E2D82" w:rsidRDefault="000E2D82" w:rsidP="000E2D82">
      <w:pPr>
        <w:pStyle w:val="NOTE"/>
      </w:pPr>
      <w:bookmarkStart w:id="732" w:name="_Toc192228912"/>
      <w:bookmarkStart w:id="733" w:name="_Toc214636830"/>
      <w:bookmarkStart w:id="734" w:name="_Ref215914307"/>
      <w:bookmarkStart w:id="735" w:name="_Ref218760876"/>
      <w:bookmarkStart w:id="736" w:name="_Ref218761862"/>
      <w:bookmarkStart w:id="737" w:name="_Toc364085242"/>
      <w:bookmarkStart w:id="738" w:name="_Toc364085661"/>
      <w:bookmarkStart w:id="739" w:name="_Toc397983225"/>
      <w:bookmarkStart w:id="740" w:name="_Toc398111900"/>
      <w:bookmarkStart w:id="741" w:name="_Toc438500199"/>
      <w:bookmarkStart w:id="742" w:name="_Toc438500935"/>
    </w:p>
    <w:p w14:paraId="5DB87716" w14:textId="77777777" w:rsidR="009767A4" w:rsidRPr="00D948E6" w:rsidRDefault="009767A4" w:rsidP="00A05548">
      <w:pPr>
        <w:pStyle w:val="Heading2"/>
      </w:pPr>
      <w:bookmarkStart w:id="743" w:name="_Ref452643412"/>
      <w:bookmarkStart w:id="744" w:name="_Toc470255508"/>
      <w:bookmarkStart w:id="745" w:name="_Toc84315151"/>
      <w:r w:rsidRPr="00D948E6">
        <w:t>Error registers</w:t>
      </w:r>
      <w:r w:rsidRPr="00D948E6">
        <w:fldChar w:fldCharType="begin"/>
      </w:r>
      <w:r w:rsidRPr="00D948E6">
        <w:instrText xml:space="preserve"> XE "Error registers – Abstract" </w:instrText>
      </w:r>
      <w:r w:rsidRPr="00D948E6">
        <w:fldChar w:fldCharType="end"/>
      </w:r>
      <w:r w:rsidRPr="00D948E6">
        <w:t>, alarm registers</w:t>
      </w:r>
      <w:r w:rsidRPr="00D948E6">
        <w:fldChar w:fldCharType="begin"/>
      </w:r>
      <w:r w:rsidRPr="00D948E6">
        <w:instrText xml:space="preserve"> XE "Alarm register" </w:instrText>
      </w:r>
      <w:r w:rsidRPr="00D948E6">
        <w:fldChar w:fldCharType="end"/>
      </w:r>
      <w:r w:rsidRPr="00D948E6">
        <w:t xml:space="preserve"> / filters</w:t>
      </w:r>
      <w:bookmarkEnd w:id="732"/>
      <w:bookmarkEnd w:id="733"/>
      <w:bookmarkEnd w:id="734"/>
      <w:r w:rsidRPr="00D948E6">
        <w:fldChar w:fldCharType="begin"/>
      </w:r>
      <w:r w:rsidRPr="00D948E6">
        <w:instrText xml:space="preserve"> XE "Alarm filter" </w:instrText>
      </w:r>
      <w:r w:rsidRPr="00D948E6">
        <w:fldChar w:fldCharType="end"/>
      </w:r>
      <w:r w:rsidRPr="00D948E6">
        <w:t xml:space="preserve"> / descriptor</w:t>
      </w:r>
      <w:r w:rsidRPr="00D948E6">
        <w:fldChar w:fldCharType="begin"/>
      </w:r>
      <w:r w:rsidRPr="00D948E6">
        <w:instrText xml:space="preserve"> XE "Alarm descriptor" </w:instrText>
      </w:r>
      <w:r w:rsidRPr="00D948E6">
        <w:fldChar w:fldCharType="end"/>
      </w:r>
      <w:r w:rsidRPr="00D948E6">
        <w:t xml:space="preserve"> objects – Abstract</w:t>
      </w:r>
      <w:bookmarkEnd w:id="735"/>
      <w:bookmarkEnd w:id="736"/>
      <w:bookmarkEnd w:id="737"/>
      <w:bookmarkEnd w:id="738"/>
      <w:bookmarkEnd w:id="739"/>
      <w:bookmarkEnd w:id="740"/>
      <w:bookmarkEnd w:id="741"/>
      <w:bookmarkEnd w:id="742"/>
      <w:bookmarkEnd w:id="743"/>
      <w:bookmarkEnd w:id="744"/>
      <w:bookmarkEnd w:id="745"/>
    </w:p>
    <w:p w14:paraId="5DB87717" w14:textId="4981C1DA" w:rsidR="009767A4" w:rsidRPr="00D948E6" w:rsidRDefault="009767A4" w:rsidP="009767A4">
      <w:pPr>
        <w:pStyle w:val="PARAGRAPH"/>
      </w:pPr>
      <w:r w:rsidRPr="00D948E6">
        <w:t xml:space="preserve">The OBIS codes for abstract error registers, alarm registers and alarm filters are shown in </w:t>
      </w:r>
      <w:r w:rsidRPr="00D948E6">
        <w:fldChar w:fldCharType="begin"/>
      </w:r>
      <w:r w:rsidRPr="00D948E6">
        <w:instrText xml:space="preserve"> REF _Ref75431370 \h </w:instrText>
      </w:r>
      <w:r w:rsidRPr="00D948E6">
        <w:fldChar w:fldCharType="separate"/>
      </w:r>
      <w:r w:rsidR="005245E0" w:rsidRPr="00D948E6">
        <w:t xml:space="preserve">Table </w:t>
      </w:r>
      <w:r w:rsidR="005245E0">
        <w:rPr>
          <w:noProof/>
        </w:rPr>
        <w:t>9</w:t>
      </w:r>
      <w:r w:rsidRPr="00D948E6">
        <w:fldChar w:fldCharType="end"/>
      </w:r>
      <w:r w:rsidRPr="00D948E6">
        <w:t>.</w:t>
      </w:r>
    </w:p>
    <w:p w14:paraId="5DB87718" w14:textId="0B793806" w:rsidR="009767A4" w:rsidRPr="00D948E6" w:rsidRDefault="009767A4" w:rsidP="009767A4">
      <w:pPr>
        <w:pStyle w:val="TABLE-title"/>
      </w:pPr>
      <w:bookmarkStart w:id="746" w:name="_Ref75431370"/>
      <w:bookmarkStart w:id="747" w:name="_Ref75431365"/>
      <w:bookmarkStart w:id="748" w:name="_Toc100301485"/>
      <w:bookmarkStart w:id="749" w:name="_Ref219091656"/>
      <w:bookmarkStart w:id="750" w:name="_Toc364079528"/>
      <w:bookmarkStart w:id="751" w:name="_Toc397983443"/>
      <w:bookmarkStart w:id="752" w:name="_Toc398112118"/>
      <w:bookmarkStart w:id="753" w:name="_Toc438500250"/>
      <w:bookmarkStart w:id="754" w:name="_Toc438500986"/>
      <w:bookmarkStart w:id="755" w:name="_Toc470255559"/>
      <w:bookmarkStart w:id="756" w:name="_Toc84315202"/>
      <w:r w:rsidRPr="00D948E6">
        <w:t xml:space="preserve">Table </w:t>
      </w:r>
      <w:r w:rsidR="00697182">
        <w:rPr>
          <w:noProof/>
        </w:rPr>
        <w:fldChar w:fldCharType="begin"/>
      </w:r>
      <w:r w:rsidR="00697182">
        <w:rPr>
          <w:noProof/>
        </w:rPr>
        <w:instrText xml:space="preserve"> SEQ Table \* ARABIC </w:instrText>
      </w:r>
      <w:r w:rsidR="00697182">
        <w:rPr>
          <w:noProof/>
        </w:rPr>
        <w:fldChar w:fldCharType="separate"/>
      </w:r>
      <w:r w:rsidR="005245E0">
        <w:rPr>
          <w:noProof/>
        </w:rPr>
        <w:t>9</w:t>
      </w:r>
      <w:r w:rsidR="00697182">
        <w:rPr>
          <w:noProof/>
        </w:rPr>
        <w:fldChar w:fldCharType="end"/>
      </w:r>
      <w:bookmarkEnd w:id="746"/>
      <w:r w:rsidRPr="00D948E6">
        <w:t xml:space="preserve"> –</w:t>
      </w:r>
      <w:bookmarkEnd w:id="747"/>
      <w:bookmarkEnd w:id="748"/>
      <w:r w:rsidRPr="00D948E6">
        <w:t xml:space="preserve"> OBIS codes for error registers, alarm registers and alarm filters – Abstract</w:t>
      </w:r>
      <w:bookmarkEnd w:id="749"/>
      <w:bookmarkEnd w:id="750"/>
      <w:bookmarkEnd w:id="751"/>
      <w:bookmarkEnd w:id="752"/>
      <w:bookmarkEnd w:id="753"/>
      <w:bookmarkEnd w:id="754"/>
      <w:bookmarkEnd w:id="755"/>
      <w:bookmarkEnd w:id="756"/>
    </w:p>
    <w:tbl>
      <w:tblPr>
        <w:tblW w:w="9070"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640"/>
        <w:gridCol w:w="737"/>
        <w:gridCol w:w="739"/>
        <w:gridCol w:w="738"/>
        <w:gridCol w:w="739"/>
        <w:gridCol w:w="738"/>
        <w:gridCol w:w="739"/>
      </w:tblGrid>
      <w:tr w:rsidR="009767A4" w:rsidRPr="00D948E6" w14:paraId="5DB8771B" w14:textId="77777777" w:rsidTr="002F0D29">
        <w:trPr>
          <w:cantSplit/>
          <w:tblHeader/>
          <w:jc w:val="center"/>
        </w:trPr>
        <w:tc>
          <w:tcPr>
            <w:tcW w:w="4962" w:type="dxa"/>
            <w:vMerge w:val="restart"/>
            <w:tcBorders>
              <w:top w:val="double" w:sz="4" w:space="0" w:color="auto"/>
              <w:left w:val="double" w:sz="4" w:space="0" w:color="auto"/>
            </w:tcBorders>
            <w:shd w:val="pct12" w:color="auto" w:fill="auto"/>
            <w:vAlign w:val="center"/>
          </w:tcPr>
          <w:p w14:paraId="5DB87719" w14:textId="77777777" w:rsidR="009767A4" w:rsidRPr="00D948E6" w:rsidRDefault="009767A4" w:rsidP="006964BC">
            <w:pPr>
              <w:pStyle w:val="TABLE-col-heading"/>
            </w:pPr>
            <w:r w:rsidRPr="00D948E6">
              <w:t>Error register</w:t>
            </w:r>
            <w:r w:rsidRPr="00D948E6">
              <w:fldChar w:fldCharType="begin"/>
            </w:r>
            <w:r w:rsidRPr="00D948E6">
              <w:instrText xml:space="preserve"> XE "Error register" </w:instrText>
            </w:r>
            <w:r w:rsidRPr="00D948E6">
              <w:fldChar w:fldCharType="end"/>
            </w:r>
            <w:r w:rsidRPr="00D948E6">
              <w:t>, alarm register and alarm filter objects – Abstract</w:t>
            </w:r>
          </w:p>
        </w:tc>
        <w:tc>
          <w:tcPr>
            <w:tcW w:w="4677" w:type="dxa"/>
            <w:gridSpan w:val="6"/>
            <w:tcBorders>
              <w:top w:val="double" w:sz="4" w:space="0" w:color="auto"/>
              <w:right w:val="double" w:sz="4" w:space="0" w:color="auto"/>
            </w:tcBorders>
            <w:shd w:val="pct12" w:color="auto" w:fill="auto"/>
            <w:vAlign w:val="center"/>
          </w:tcPr>
          <w:p w14:paraId="5DB8771A" w14:textId="77777777" w:rsidR="009767A4" w:rsidRPr="00D948E6" w:rsidRDefault="009767A4" w:rsidP="006964BC">
            <w:pPr>
              <w:pStyle w:val="TABLE-col-heading"/>
              <w:rPr>
                <w:i/>
              </w:rPr>
            </w:pPr>
            <w:r w:rsidRPr="00D948E6">
              <w:t>OBIS code</w:t>
            </w:r>
          </w:p>
        </w:tc>
      </w:tr>
      <w:tr w:rsidR="009767A4" w:rsidRPr="00D948E6" w14:paraId="5DB87723" w14:textId="77777777" w:rsidTr="002F0D29">
        <w:trPr>
          <w:cantSplit/>
          <w:tblHeader/>
          <w:jc w:val="center"/>
        </w:trPr>
        <w:tc>
          <w:tcPr>
            <w:tcW w:w="4962" w:type="dxa"/>
            <w:vMerge/>
            <w:tcBorders>
              <w:left w:val="double" w:sz="4" w:space="0" w:color="auto"/>
            </w:tcBorders>
            <w:shd w:val="pct12" w:color="auto" w:fill="auto"/>
          </w:tcPr>
          <w:p w14:paraId="5DB8771C" w14:textId="77777777" w:rsidR="009767A4" w:rsidRPr="00D948E6" w:rsidRDefault="009767A4" w:rsidP="006964BC">
            <w:pPr>
              <w:pStyle w:val="TABLE-col-heading"/>
            </w:pPr>
          </w:p>
        </w:tc>
        <w:tc>
          <w:tcPr>
            <w:tcW w:w="779" w:type="dxa"/>
            <w:shd w:val="pct12" w:color="auto" w:fill="auto"/>
          </w:tcPr>
          <w:p w14:paraId="5DB8771D" w14:textId="77777777" w:rsidR="009767A4" w:rsidRPr="00D948E6" w:rsidRDefault="009767A4" w:rsidP="006964BC">
            <w:pPr>
              <w:pStyle w:val="TABLE-col-heading"/>
            </w:pPr>
            <w:r w:rsidRPr="00D948E6">
              <w:t>A</w:t>
            </w:r>
          </w:p>
        </w:tc>
        <w:tc>
          <w:tcPr>
            <w:tcW w:w="780" w:type="dxa"/>
            <w:shd w:val="pct12" w:color="auto" w:fill="auto"/>
          </w:tcPr>
          <w:p w14:paraId="5DB8771E" w14:textId="77777777" w:rsidR="009767A4" w:rsidRPr="00D948E6" w:rsidRDefault="009767A4" w:rsidP="006964BC">
            <w:pPr>
              <w:pStyle w:val="TABLE-col-heading"/>
            </w:pPr>
            <w:r w:rsidRPr="00D948E6">
              <w:t>B</w:t>
            </w:r>
          </w:p>
        </w:tc>
        <w:tc>
          <w:tcPr>
            <w:tcW w:w="779" w:type="dxa"/>
            <w:shd w:val="pct12" w:color="auto" w:fill="auto"/>
          </w:tcPr>
          <w:p w14:paraId="5DB8771F" w14:textId="77777777" w:rsidR="009767A4" w:rsidRPr="00D948E6" w:rsidRDefault="009767A4" w:rsidP="006964BC">
            <w:pPr>
              <w:pStyle w:val="TABLE-col-heading"/>
            </w:pPr>
            <w:r w:rsidRPr="00D948E6">
              <w:t>C</w:t>
            </w:r>
          </w:p>
        </w:tc>
        <w:tc>
          <w:tcPr>
            <w:tcW w:w="780" w:type="dxa"/>
            <w:shd w:val="pct12" w:color="auto" w:fill="auto"/>
          </w:tcPr>
          <w:p w14:paraId="5DB87720" w14:textId="77777777" w:rsidR="009767A4" w:rsidRPr="00D948E6" w:rsidRDefault="009767A4" w:rsidP="006964BC">
            <w:pPr>
              <w:pStyle w:val="TABLE-col-heading"/>
            </w:pPr>
            <w:r w:rsidRPr="00D948E6">
              <w:t>D</w:t>
            </w:r>
          </w:p>
        </w:tc>
        <w:tc>
          <w:tcPr>
            <w:tcW w:w="779" w:type="dxa"/>
            <w:shd w:val="pct12" w:color="auto" w:fill="auto"/>
          </w:tcPr>
          <w:p w14:paraId="5DB87721" w14:textId="77777777" w:rsidR="009767A4" w:rsidRPr="00D948E6" w:rsidRDefault="009767A4" w:rsidP="006964BC">
            <w:pPr>
              <w:pStyle w:val="TABLE-col-heading"/>
            </w:pPr>
            <w:r w:rsidRPr="00D948E6">
              <w:t>E</w:t>
            </w:r>
          </w:p>
        </w:tc>
        <w:tc>
          <w:tcPr>
            <w:tcW w:w="780" w:type="dxa"/>
            <w:tcBorders>
              <w:right w:val="double" w:sz="4" w:space="0" w:color="auto"/>
            </w:tcBorders>
            <w:shd w:val="pct12" w:color="auto" w:fill="auto"/>
          </w:tcPr>
          <w:p w14:paraId="5DB87722" w14:textId="77777777" w:rsidR="009767A4" w:rsidRPr="00D948E6" w:rsidRDefault="009767A4" w:rsidP="006964BC">
            <w:pPr>
              <w:pStyle w:val="TABLE-col-heading"/>
            </w:pPr>
            <w:r w:rsidRPr="00D948E6">
              <w:t>F</w:t>
            </w:r>
          </w:p>
        </w:tc>
      </w:tr>
      <w:tr w:rsidR="009767A4" w:rsidRPr="00D948E6" w14:paraId="5DB8772B" w14:textId="77777777" w:rsidTr="002F0D29">
        <w:trPr>
          <w:cantSplit/>
          <w:jc w:val="center"/>
        </w:trPr>
        <w:tc>
          <w:tcPr>
            <w:tcW w:w="4962" w:type="dxa"/>
            <w:tcBorders>
              <w:left w:val="double" w:sz="4" w:space="0" w:color="auto"/>
            </w:tcBorders>
          </w:tcPr>
          <w:p w14:paraId="5DB87724" w14:textId="77777777" w:rsidR="009767A4" w:rsidRPr="00D948E6" w:rsidRDefault="009767A4" w:rsidP="006964BC">
            <w:pPr>
              <w:pStyle w:val="TABLE-cell"/>
              <w:keepNext/>
            </w:pPr>
            <w:r w:rsidRPr="00D948E6">
              <w:t>Error register</w:t>
            </w:r>
            <w:r w:rsidRPr="00D948E6">
              <w:fldChar w:fldCharType="begin"/>
            </w:r>
            <w:r w:rsidRPr="00D948E6">
              <w:instrText xml:space="preserve"> XE "Error register" </w:instrText>
            </w:r>
            <w:r w:rsidRPr="00D948E6">
              <w:fldChar w:fldCharType="end"/>
            </w:r>
            <w:r w:rsidRPr="00D948E6">
              <w:t xml:space="preserve"> objects 1…10</w:t>
            </w:r>
          </w:p>
        </w:tc>
        <w:tc>
          <w:tcPr>
            <w:tcW w:w="779" w:type="dxa"/>
          </w:tcPr>
          <w:p w14:paraId="5DB87725" w14:textId="77777777" w:rsidR="009767A4" w:rsidRPr="00D948E6" w:rsidRDefault="009767A4" w:rsidP="006964BC">
            <w:pPr>
              <w:pStyle w:val="TABLE-cell"/>
              <w:keepNext/>
              <w:jc w:val="center"/>
            </w:pPr>
            <w:r w:rsidRPr="00D948E6">
              <w:t>0</w:t>
            </w:r>
          </w:p>
        </w:tc>
        <w:tc>
          <w:tcPr>
            <w:tcW w:w="780" w:type="dxa"/>
          </w:tcPr>
          <w:p w14:paraId="5DB87726" w14:textId="77777777" w:rsidR="009767A4" w:rsidRPr="00D948E6" w:rsidRDefault="009767A4" w:rsidP="006964BC">
            <w:pPr>
              <w:pStyle w:val="TABLE-cell"/>
              <w:keepNext/>
              <w:jc w:val="center"/>
              <w:rPr>
                <w:i/>
                <w:iCs/>
              </w:rPr>
            </w:pPr>
            <w:r w:rsidRPr="00D948E6">
              <w:rPr>
                <w:i/>
                <w:iCs/>
              </w:rPr>
              <w:t>b</w:t>
            </w:r>
          </w:p>
        </w:tc>
        <w:tc>
          <w:tcPr>
            <w:tcW w:w="779" w:type="dxa"/>
          </w:tcPr>
          <w:p w14:paraId="5DB87727" w14:textId="77777777" w:rsidR="009767A4" w:rsidRPr="00D948E6" w:rsidRDefault="009767A4" w:rsidP="006964BC">
            <w:pPr>
              <w:pStyle w:val="TABLE-cell"/>
              <w:keepNext/>
              <w:jc w:val="center"/>
            </w:pPr>
            <w:r w:rsidRPr="00D948E6">
              <w:t>97</w:t>
            </w:r>
          </w:p>
        </w:tc>
        <w:tc>
          <w:tcPr>
            <w:tcW w:w="780" w:type="dxa"/>
          </w:tcPr>
          <w:p w14:paraId="5DB87728" w14:textId="77777777" w:rsidR="009767A4" w:rsidRPr="00D948E6" w:rsidRDefault="009767A4" w:rsidP="006964BC">
            <w:pPr>
              <w:pStyle w:val="TABLE-cell"/>
              <w:keepNext/>
              <w:jc w:val="center"/>
            </w:pPr>
            <w:r w:rsidRPr="00D948E6">
              <w:t>97</w:t>
            </w:r>
          </w:p>
        </w:tc>
        <w:tc>
          <w:tcPr>
            <w:tcW w:w="779" w:type="dxa"/>
          </w:tcPr>
          <w:p w14:paraId="5DB87729" w14:textId="77777777" w:rsidR="009767A4" w:rsidRPr="00D948E6" w:rsidRDefault="009767A4" w:rsidP="006964BC">
            <w:pPr>
              <w:pStyle w:val="TABLE-cell"/>
              <w:keepNext/>
              <w:jc w:val="center"/>
            </w:pPr>
            <w:r w:rsidRPr="00D948E6">
              <w:t xml:space="preserve">0…9 </w:t>
            </w:r>
          </w:p>
        </w:tc>
        <w:tc>
          <w:tcPr>
            <w:tcW w:w="780" w:type="dxa"/>
            <w:tcBorders>
              <w:right w:val="double" w:sz="4" w:space="0" w:color="auto"/>
            </w:tcBorders>
            <w:shd w:val="pct12" w:color="auto" w:fill="FFFFFF"/>
          </w:tcPr>
          <w:p w14:paraId="5DB8772A" w14:textId="77777777" w:rsidR="009767A4" w:rsidRPr="00D948E6" w:rsidRDefault="009767A4" w:rsidP="006964BC">
            <w:pPr>
              <w:pStyle w:val="TABLE-cell"/>
              <w:keepNext/>
              <w:jc w:val="center"/>
            </w:pPr>
          </w:p>
        </w:tc>
      </w:tr>
      <w:tr w:rsidR="009767A4" w:rsidRPr="00D948E6" w14:paraId="5DB87733" w14:textId="77777777" w:rsidTr="002F0D29">
        <w:trPr>
          <w:cantSplit/>
          <w:jc w:val="center"/>
        </w:trPr>
        <w:tc>
          <w:tcPr>
            <w:tcW w:w="4962" w:type="dxa"/>
            <w:tcBorders>
              <w:left w:val="double" w:sz="4" w:space="0" w:color="auto"/>
            </w:tcBorders>
            <w:vAlign w:val="center"/>
          </w:tcPr>
          <w:p w14:paraId="5DB8772C" w14:textId="77777777" w:rsidR="009767A4" w:rsidRPr="00D948E6" w:rsidRDefault="009767A4" w:rsidP="006964BC">
            <w:pPr>
              <w:pStyle w:val="TABLE-cell"/>
              <w:keepNext/>
            </w:pPr>
            <w:r w:rsidRPr="00D948E6">
              <w:t>Alarm register objects 1…10</w:t>
            </w:r>
          </w:p>
        </w:tc>
        <w:tc>
          <w:tcPr>
            <w:tcW w:w="779" w:type="dxa"/>
            <w:vAlign w:val="center"/>
          </w:tcPr>
          <w:p w14:paraId="5DB8772D" w14:textId="77777777" w:rsidR="009767A4" w:rsidRPr="00D948E6" w:rsidRDefault="009767A4" w:rsidP="006964BC">
            <w:pPr>
              <w:pStyle w:val="TABLE-cell"/>
              <w:keepNext/>
              <w:jc w:val="center"/>
            </w:pPr>
            <w:r w:rsidRPr="00D948E6">
              <w:t>0</w:t>
            </w:r>
          </w:p>
        </w:tc>
        <w:tc>
          <w:tcPr>
            <w:tcW w:w="780" w:type="dxa"/>
            <w:vAlign w:val="center"/>
          </w:tcPr>
          <w:p w14:paraId="5DB8772E" w14:textId="77777777" w:rsidR="009767A4" w:rsidRPr="00D948E6" w:rsidRDefault="009767A4" w:rsidP="006964BC">
            <w:pPr>
              <w:pStyle w:val="TABLE-cell"/>
              <w:keepNext/>
              <w:jc w:val="center"/>
              <w:rPr>
                <w:i/>
                <w:iCs/>
              </w:rPr>
            </w:pPr>
            <w:r w:rsidRPr="00D948E6">
              <w:rPr>
                <w:i/>
                <w:iCs/>
              </w:rPr>
              <w:t>b</w:t>
            </w:r>
          </w:p>
        </w:tc>
        <w:tc>
          <w:tcPr>
            <w:tcW w:w="779" w:type="dxa"/>
            <w:vAlign w:val="center"/>
          </w:tcPr>
          <w:p w14:paraId="5DB8772F" w14:textId="77777777" w:rsidR="009767A4" w:rsidRPr="00D948E6" w:rsidRDefault="009767A4" w:rsidP="006964BC">
            <w:pPr>
              <w:pStyle w:val="TABLE-cell"/>
              <w:keepNext/>
              <w:jc w:val="center"/>
            </w:pPr>
            <w:r w:rsidRPr="00D948E6">
              <w:t>97</w:t>
            </w:r>
          </w:p>
        </w:tc>
        <w:tc>
          <w:tcPr>
            <w:tcW w:w="780" w:type="dxa"/>
            <w:vAlign w:val="center"/>
          </w:tcPr>
          <w:p w14:paraId="5DB87730" w14:textId="77777777" w:rsidR="009767A4" w:rsidRPr="00D948E6" w:rsidRDefault="009767A4" w:rsidP="006964BC">
            <w:pPr>
              <w:pStyle w:val="TABLE-cell"/>
              <w:keepNext/>
              <w:jc w:val="center"/>
            </w:pPr>
            <w:r w:rsidRPr="00D948E6">
              <w:t>98</w:t>
            </w:r>
          </w:p>
        </w:tc>
        <w:tc>
          <w:tcPr>
            <w:tcW w:w="779" w:type="dxa"/>
            <w:vAlign w:val="center"/>
          </w:tcPr>
          <w:p w14:paraId="5DB87731" w14:textId="77777777" w:rsidR="009767A4" w:rsidRPr="00D948E6" w:rsidRDefault="009767A4" w:rsidP="006964BC">
            <w:pPr>
              <w:pStyle w:val="TABLE-cell"/>
              <w:keepNext/>
              <w:jc w:val="center"/>
            </w:pPr>
            <w:r w:rsidRPr="00D948E6">
              <w:t xml:space="preserve">0…9 </w:t>
            </w:r>
          </w:p>
        </w:tc>
        <w:tc>
          <w:tcPr>
            <w:tcW w:w="780" w:type="dxa"/>
            <w:tcBorders>
              <w:right w:val="double" w:sz="4" w:space="0" w:color="auto"/>
            </w:tcBorders>
            <w:shd w:val="pct12" w:color="auto" w:fill="FFFFFF"/>
            <w:vAlign w:val="center"/>
          </w:tcPr>
          <w:p w14:paraId="5DB87732" w14:textId="77777777" w:rsidR="009767A4" w:rsidRPr="00D948E6" w:rsidRDefault="009767A4" w:rsidP="006964BC">
            <w:pPr>
              <w:pStyle w:val="TABLE-cell"/>
              <w:keepNext/>
              <w:jc w:val="center"/>
            </w:pPr>
          </w:p>
        </w:tc>
      </w:tr>
      <w:tr w:rsidR="009767A4" w:rsidRPr="00D948E6" w14:paraId="5DB8773B" w14:textId="77777777" w:rsidTr="002F0D29">
        <w:trPr>
          <w:cantSplit/>
          <w:jc w:val="center"/>
        </w:trPr>
        <w:tc>
          <w:tcPr>
            <w:tcW w:w="4962" w:type="dxa"/>
            <w:tcBorders>
              <w:left w:val="double" w:sz="4" w:space="0" w:color="auto"/>
            </w:tcBorders>
            <w:vAlign w:val="center"/>
          </w:tcPr>
          <w:p w14:paraId="5DB87734" w14:textId="77777777" w:rsidR="009767A4" w:rsidRPr="00D948E6" w:rsidRDefault="009767A4" w:rsidP="006964BC">
            <w:pPr>
              <w:pStyle w:val="TABLE-cell"/>
              <w:keepNext/>
            </w:pPr>
            <w:r w:rsidRPr="00D948E6">
              <w:t>Alarm filter objects 1…10</w:t>
            </w:r>
          </w:p>
        </w:tc>
        <w:tc>
          <w:tcPr>
            <w:tcW w:w="779" w:type="dxa"/>
            <w:vAlign w:val="center"/>
          </w:tcPr>
          <w:p w14:paraId="5DB87735" w14:textId="77777777" w:rsidR="009767A4" w:rsidRPr="00D948E6" w:rsidRDefault="009767A4" w:rsidP="006964BC">
            <w:pPr>
              <w:pStyle w:val="TABLE-cell"/>
              <w:keepNext/>
              <w:jc w:val="center"/>
            </w:pPr>
            <w:r w:rsidRPr="00D948E6">
              <w:t>0</w:t>
            </w:r>
          </w:p>
        </w:tc>
        <w:tc>
          <w:tcPr>
            <w:tcW w:w="780" w:type="dxa"/>
            <w:vAlign w:val="center"/>
          </w:tcPr>
          <w:p w14:paraId="5DB87736" w14:textId="77777777" w:rsidR="009767A4" w:rsidRPr="00D948E6" w:rsidRDefault="009767A4" w:rsidP="006964BC">
            <w:pPr>
              <w:pStyle w:val="TABLE-cell"/>
              <w:keepNext/>
              <w:jc w:val="center"/>
              <w:rPr>
                <w:i/>
                <w:iCs/>
              </w:rPr>
            </w:pPr>
            <w:r w:rsidRPr="00D948E6">
              <w:rPr>
                <w:i/>
                <w:iCs/>
              </w:rPr>
              <w:t>b</w:t>
            </w:r>
          </w:p>
        </w:tc>
        <w:tc>
          <w:tcPr>
            <w:tcW w:w="779" w:type="dxa"/>
            <w:vAlign w:val="center"/>
          </w:tcPr>
          <w:p w14:paraId="5DB87737" w14:textId="77777777" w:rsidR="009767A4" w:rsidRPr="00D948E6" w:rsidRDefault="009767A4" w:rsidP="006964BC">
            <w:pPr>
              <w:pStyle w:val="TABLE-cell"/>
              <w:keepNext/>
              <w:jc w:val="center"/>
            </w:pPr>
            <w:r w:rsidRPr="00D948E6">
              <w:t>97</w:t>
            </w:r>
          </w:p>
        </w:tc>
        <w:tc>
          <w:tcPr>
            <w:tcW w:w="780" w:type="dxa"/>
            <w:vAlign w:val="center"/>
          </w:tcPr>
          <w:p w14:paraId="5DB87738" w14:textId="77777777" w:rsidR="009767A4" w:rsidRPr="00D948E6" w:rsidRDefault="009767A4" w:rsidP="006964BC">
            <w:pPr>
              <w:pStyle w:val="TABLE-cell"/>
              <w:keepNext/>
              <w:jc w:val="center"/>
            </w:pPr>
            <w:r w:rsidRPr="00D948E6">
              <w:t>98</w:t>
            </w:r>
          </w:p>
        </w:tc>
        <w:tc>
          <w:tcPr>
            <w:tcW w:w="779" w:type="dxa"/>
            <w:vAlign w:val="center"/>
          </w:tcPr>
          <w:p w14:paraId="5DB87739" w14:textId="77777777" w:rsidR="009767A4" w:rsidRPr="00D948E6" w:rsidRDefault="009767A4" w:rsidP="006964BC">
            <w:pPr>
              <w:pStyle w:val="TABLE-cell"/>
              <w:keepNext/>
              <w:jc w:val="center"/>
            </w:pPr>
            <w:r w:rsidRPr="00D948E6">
              <w:t>10…19</w:t>
            </w:r>
          </w:p>
        </w:tc>
        <w:tc>
          <w:tcPr>
            <w:tcW w:w="780" w:type="dxa"/>
            <w:tcBorders>
              <w:right w:val="double" w:sz="4" w:space="0" w:color="auto"/>
            </w:tcBorders>
            <w:shd w:val="pct12" w:color="auto" w:fill="FFFFFF"/>
            <w:vAlign w:val="center"/>
          </w:tcPr>
          <w:p w14:paraId="5DB8773A" w14:textId="77777777" w:rsidR="009767A4" w:rsidRPr="00D948E6" w:rsidRDefault="009767A4" w:rsidP="006964BC">
            <w:pPr>
              <w:pStyle w:val="TABLE-cell"/>
              <w:keepNext/>
              <w:jc w:val="center"/>
            </w:pPr>
          </w:p>
        </w:tc>
      </w:tr>
      <w:tr w:rsidR="009767A4" w:rsidRPr="00D948E6" w14:paraId="5DB87743" w14:textId="77777777" w:rsidTr="002F0D29">
        <w:trPr>
          <w:cantSplit/>
          <w:jc w:val="center"/>
        </w:trPr>
        <w:tc>
          <w:tcPr>
            <w:tcW w:w="4962" w:type="dxa"/>
            <w:tcBorders>
              <w:left w:val="double" w:sz="4" w:space="0" w:color="auto"/>
            </w:tcBorders>
            <w:vAlign w:val="center"/>
          </w:tcPr>
          <w:p w14:paraId="5DB8773C" w14:textId="77777777" w:rsidR="009767A4" w:rsidRPr="00D948E6" w:rsidRDefault="009767A4" w:rsidP="006964BC">
            <w:pPr>
              <w:pStyle w:val="TABLE-cell"/>
              <w:keepNext/>
            </w:pPr>
            <w:r w:rsidRPr="00D948E6">
              <w:t xml:space="preserve">Alarm descriptor </w:t>
            </w:r>
            <w:r>
              <w:t xml:space="preserve">objects </w:t>
            </w:r>
            <w:r w:rsidRPr="00D948E6">
              <w:t>1…10</w:t>
            </w:r>
          </w:p>
        </w:tc>
        <w:tc>
          <w:tcPr>
            <w:tcW w:w="779" w:type="dxa"/>
            <w:vAlign w:val="center"/>
          </w:tcPr>
          <w:p w14:paraId="5DB8773D" w14:textId="77777777" w:rsidR="009767A4" w:rsidRPr="00D948E6" w:rsidRDefault="009767A4" w:rsidP="006964BC">
            <w:pPr>
              <w:pStyle w:val="TABLE-cell"/>
              <w:keepNext/>
              <w:jc w:val="center"/>
            </w:pPr>
            <w:r w:rsidRPr="00D948E6">
              <w:t>0</w:t>
            </w:r>
          </w:p>
        </w:tc>
        <w:tc>
          <w:tcPr>
            <w:tcW w:w="780" w:type="dxa"/>
            <w:vAlign w:val="center"/>
          </w:tcPr>
          <w:p w14:paraId="5DB8773E" w14:textId="77777777" w:rsidR="009767A4" w:rsidRPr="00D948E6" w:rsidRDefault="009767A4" w:rsidP="006964BC">
            <w:pPr>
              <w:pStyle w:val="TABLE-cell"/>
              <w:keepNext/>
              <w:jc w:val="center"/>
              <w:rPr>
                <w:i/>
                <w:iCs/>
              </w:rPr>
            </w:pPr>
            <w:r w:rsidRPr="00D948E6">
              <w:rPr>
                <w:i/>
                <w:iCs/>
              </w:rPr>
              <w:t>b</w:t>
            </w:r>
          </w:p>
        </w:tc>
        <w:tc>
          <w:tcPr>
            <w:tcW w:w="779" w:type="dxa"/>
            <w:vAlign w:val="center"/>
          </w:tcPr>
          <w:p w14:paraId="5DB8773F" w14:textId="77777777" w:rsidR="009767A4" w:rsidRPr="00D948E6" w:rsidRDefault="009767A4" w:rsidP="006964BC">
            <w:pPr>
              <w:pStyle w:val="TABLE-cell"/>
              <w:keepNext/>
              <w:jc w:val="center"/>
            </w:pPr>
            <w:r w:rsidRPr="00D948E6">
              <w:t>97</w:t>
            </w:r>
          </w:p>
        </w:tc>
        <w:tc>
          <w:tcPr>
            <w:tcW w:w="780" w:type="dxa"/>
            <w:vAlign w:val="center"/>
          </w:tcPr>
          <w:p w14:paraId="5DB87740" w14:textId="77777777" w:rsidR="009767A4" w:rsidRPr="00D948E6" w:rsidRDefault="009767A4" w:rsidP="006964BC">
            <w:pPr>
              <w:pStyle w:val="TABLE-cell"/>
              <w:keepNext/>
              <w:jc w:val="center"/>
            </w:pPr>
            <w:r w:rsidRPr="00D948E6">
              <w:t>98</w:t>
            </w:r>
          </w:p>
        </w:tc>
        <w:tc>
          <w:tcPr>
            <w:tcW w:w="779" w:type="dxa"/>
            <w:vAlign w:val="center"/>
          </w:tcPr>
          <w:p w14:paraId="5DB87741" w14:textId="77777777" w:rsidR="009767A4" w:rsidRPr="00D948E6" w:rsidRDefault="009767A4" w:rsidP="006964BC">
            <w:pPr>
              <w:pStyle w:val="TABLE-cell"/>
              <w:keepNext/>
              <w:jc w:val="center"/>
            </w:pPr>
            <w:r w:rsidRPr="00D948E6">
              <w:t>20…29</w:t>
            </w:r>
          </w:p>
        </w:tc>
        <w:tc>
          <w:tcPr>
            <w:tcW w:w="780" w:type="dxa"/>
            <w:tcBorders>
              <w:right w:val="double" w:sz="4" w:space="0" w:color="auto"/>
            </w:tcBorders>
            <w:shd w:val="pct12" w:color="auto" w:fill="FFFFFF"/>
            <w:vAlign w:val="center"/>
          </w:tcPr>
          <w:p w14:paraId="5DB87742" w14:textId="77777777" w:rsidR="009767A4" w:rsidRPr="00D948E6" w:rsidRDefault="009767A4" w:rsidP="006964BC">
            <w:pPr>
              <w:pStyle w:val="TABLE-cell"/>
              <w:keepNext/>
              <w:jc w:val="center"/>
            </w:pPr>
          </w:p>
        </w:tc>
      </w:tr>
      <w:tr w:rsidR="009767A4" w:rsidRPr="00D948E6" w14:paraId="5DB87745" w14:textId="77777777" w:rsidTr="002F0D29">
        <w:trPr>
          <w:cantSplit/>
          <w:jc w:val="center"/>
        </w:trPr>
        <w:tc>
          <w:tcPr>
            <w:tcW w:w="9639" w:type="dxa"/>
            <w:gridSpan w:val="7"/>
            <w:tcBorders>
              <w:left w:val="double" w:sz="4" w:space="0" w:color="auto"/>
              <w:bottom w:val="double" w:sz="4" w:space="0" w:color="auto"/>
              <w:right w:val="double" w:sz="4" w:space="0" w:color="auto"/>
            </w:tcBorders>
            <w:vAlign w:val="center"/>
          </w:tcPr>
          <w:p w14:paraId="5DB87744" w14:textId="77777777" w:rsidR="009767A4" w:rsidRPr="00D948E6" w:rsidRDefault="00270820" w:rsidP="006964BC">
            <w:pPr>
              <w:pStyle w:val="NOTE"/>
              <w:keepNext/>
            </w:pPr>
            <w:r>
              <w:t>NOTE</w:t>
            </w:r>
            <w:r>
              <w:t> </w:t>
            </w:r>
            <w:r w:rsidR="009767A4" w:rsidRPr="00D948E6">
              <w:t>The information to be included in the error objects is not defined in this document.</w:t>
            </w:r>
          </w:p>
        </w:tc>
      </w:tr>
    </w:tbl>
    <w:p w14:paraId="5DB87746" w14:textId="77777777" w:rsidR="000E2D82" w:rsidRDefault="000E2D82" w:rsidP="000E2D82">
      <w:pPr>
        <w:pStyle w:val="NOTE"/>
      </w:pPr>
      <w:bookmarkStart w:id="757" w:name="_Ref80259681"/>
      <w:bookmarkStart w:id="758" w:name="_Toc102790165"/>
      <w:bookmarkStart w:id="759" w:name="_Toc112672428"/>
      <w:bookmarkStart w:id="760" w:name="_Toc112673001"/>
      <w:bookmarkStart w:id="761" w:name="_Toc112673235"/>
      <w:bookmarkStart w:id="762" w:name="_Ref218760826"/>
      <w:bookmarkStart w:id="763" w:name="_Toc364085243"/>
      <w:bookmarkStart w:id="764" w:name="_Toc364085662"/>
      <w:bookmarkStart w:id="765" w:name="_Toc397983226"/>
      <w:bookmarkStart w:id="766" w:name="_Toc398111901"/>
      <w:bookmarkStart w:id="767" w:name="_Toc438500200"/>
      <w:bookmarkStart w:id="768" w:name="_Toc438500936"/>
    </w:p>
    <w:p w14:paraId="5DB87747" w14:textId="77777777" w:rsidR="009767A4" w:rsidRPr="00D948E6" w:rsidRDefault="009767A4" w:rsidP="00A05548">
      <w:pPr>
        <w:pStyle w:val="Heading2"/>
      </w:pPr>
      <w:bookmarkStart w:id="769" w:name="_Ref452643419"/>
      <w:bookmarkStart w:id="770" w:name="_Toc470255509"/>
      <w:bookmarkStart w:id="771" w:name="_Toc84315152"/>
      <w:r w:rsidRPr="00D948E6">
        <w:t>List objects</w:t>
      </w:r>
      <w:bookmarkEnd w:id="757"/>
      <w:bookmarkEnd w:id="758"/>
      <w:bookmarkEnd w:id="759"/>
      <w:bookmarkEnd w:id="760"/>
      <w:bookmarkEnd w:id="761"/>
      <w:r w:rsidRPr="00D948E6">
        <w:t xml:space="preserve"> – Abstract</w:t>
      </w:r>
      <w:bookmarkEnd w:id="762"/>
      <w:bookmarkEnd w:id="763"/>
      <w:bookmarkEnd w:id="764"/>
      <w:bookmarkEnd w:id="765"/>
      <w:bookmarkEnd w:id="766"/>
      <w:bookmarkEnd w:id="767"/>
      <w:bookmarkEnd w:id="768"/>
      <w:bookmarkEnd w:id="769"/>
      <w:bookmarkEnd w:id="770"/>
      <w:bookmarkEnd w:id="771"/>
      <w:r w:rsidRPr="00D948E6">
        <w:fldChar w:fldCharType="begin"/>
      </w:r>
      <w:r w:rsidRPr="00D948E6">
        <w:instrText xml:space="preserve"> XE "List objects – Abstract" </w:instrText>
      </w:r>
      <w:r w:rsidRPr="00D948E6">
        <w:fldChar w:fldCharType="end"/>
      </w:r>
    </w:p>
    <w:p w14:paraId="5DB87748" w14:textId="63F5FAB0" w:rsidR="009767A4" w:rsidRPr="00D948E6" w:rsidRDefault="009767A4" w:rsidP="009767A4">
      <w:pPr>
        <w:pStyle w:val="PARAGRAPH"/>
      </w:pPr>
      <w:r w:rsidRPr="00D948E6">
        <w:t xml:space="preserve">Lists – identified with a single OBIS code – are defined as a series of any kind of data (for example measurement value, constants, status, events). See </w:t>
      </w:r>
      <w:r w:rsidRPr="00D948E6">
        <w:fldChar w:fldCharType="begin"/>
      </w:r>
      <w:r w:rsidRPr="00D948E6">
        <w:instrText xml:space="preserve"> REF _Ref90454346 \h </w:instrText>
      </w:r>
      <w:r w:rsidRPr="00D948E6">
        <w:fldChar w:fldCharType="separate"/>
      </w:r>
      <w:r w:rsidR="005245E0" w:rsidRPr="00D948E6">
        <w:t xml:space="preserve">Table </w:t>
      </w:r>
      <w:r w:rsidR="005245E0">
        <w:rPr>
          <w:noProof/>
        </w:rPr>
        <w:t>10</w:t>
      </w:r>
      <w:r w:rsidRPr="00D948E6">
        <w:fldChar w:fldCharType="end"/>
      </w:r>
      <w:r w:rsidRPr="00D948E6">
        <w:t>.</w:t>
      </w:r>
    </w:p>
    <w:p w14:paraId="5DB87749" w14:textId="418A7444" w:rsidR="009767A4" w:rsidRPr="00D948E6" w:rsidRDefault="009767A4" w:rsidP="009767A4">
      <w:pPr>
        <w:pStyle w:val="TABLE-title"/>
      </w:pPr>
      <w:bookmarkStart w:id="772" w:name="_Ref90454346"/>
      <w:bookmarkStart w:id="773" w:name="_Toc100301488"/>
      <w:bookmarkStart w:id="774" w:name="_Toc364079529"/>
      <w:bookmarkStart w:id="775" w:name="_Toc397983444"/>
      <w:bookmarkStart w:id="776" w:name="_Toc398112119"/>
      <w:bookmarkStart w:id="777" w:name="_Toc438500251"/>
      <w:bookmarkStart w:id="778" w:name="_Toc438500987"/>
      <w:bookmarkStart w:id="779" w:name="_Toc470255560"/>
      <w:bookmarkStart w:id="780" w:name="_Toc84315203"/>
      <w:r w:rsidRPr="00D948E6">
        <w:t xml:space="preserve">Table </w:t>
      </w:r>
      <w:r w:rsidR="00697182">
        <w:rPr>
          <w:noProof/>
        </w:rPr>
        <w:fldChar w:fldCharType="begin"/>
      </w:r>
      <w:r w:rsidR="00697182">
        <w:rPr>
          <w:noProof/>
        </w:rPr>
        <w:instrText xml:space="preserve"> SEQ Table \* ARABIC </w:instrText>
      </w:r>
      <w:r w:rsidR="00697182">
        <w:rPr>
          <w:noProof/>
        </w:rPr>
        <w:fldChar w:fldCharType="separate"/>
      </w:r>
      <w:r w:rsidR="005245E0">
        <w:rPr>
          <w:noProof/>
        </w:rPr>
        <w:t>10</w:t>
      </w:r>
      <w:r w:rsidR="00697182">
        <w:rPr>
          <w:noProof/>
        </w:rPr>
        <w:fldChar w:fldCharType="end"/>
      </w:r>
      <w:bookmarkEnd w:id="772"/>
      <w:r w:rsidRPr="00D948E6">
        <w:t xml:space="preserve"> – OBIS codes for list objects</w:t>
      </w:r>
      <w:bookmarkEnd w:id="773"/>
      <w:r w:rsidRPr="00D948E6">
        <w:t xml:space="preserve"> – Abstract</w:t>
      </w:r>
      <w:bookmarkEnd w:id="774"/>
      <w:bookmarkEnd w:id="775"/>
      <w:bookmarkEnd w:id="776"/>
      <w:bookmarkEnd w:id="777"/>
      <w:bookmarkEnd w:id="778"/>
      <w:bookmarkEnd w:id="779"/>
      <w:bookmarkEnd w:id="780"/>
    </w:p>
    <w:tbl>
      <w:tblPr>
        <w:tblW w:w="907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640"/>
        <w:gridCol w:w="737"/>
        <w:gridCol w:w="739"/>
        <w:gridCol w:w="738"/>
        <w:gridCol w:w="739"/>
        <w:gridCol w:w="738"/>
        <w:gridCol w:w="739"/>
      </w:tblGrid>
      <w:tr w:rsidR="009767A4" w:rsidRPr="00D948E6" w14:paraId="5DB8774C" w14:textId="77777777" w:rsidTr="002F0D29">
        <w:trPr>
          <w:cantSplit/>
          <w:tblHeader/>
          <w:jc w:val="center"/>
        </w:trPr>
        <w:tc>
          <w:tcPr>
            <w:tcW w:w="4962" w:type="dxa"/>
            <w:vMerge w:val="restart"/>
            <w:tcBorders>
              <w:top w:val="double" w:sz="4" w:space="0" w:color="auto"/>
              <w:left w:val="double" w:sz="4" w:space="0" w:color="auto"/>
            </w:tcBorders>
            <w:shd w:val="pct12" w:color="auto" w:fill="auto"/>
            <w:vAlign w:val="center"/>
          </w:tcPr>
          <w:p w14:paraId="5DB8774A" w14:textId="77777777" w:rsidR="009767A4" w:rsidRPr="00D948E6" w:rsidRDefault="009767A4" w:rsidP="006964BC">
            <w:pPr>
              <w:pStyle w:val="TABLE-col-heading"/>
            </w:pPr>
            <w:r w:rsidRPr="00D948E6">
              <w:t>List objects – Abstract</w:t>
            </w:r>
          </w:p>
        </w:tc>
        <w:tc>
          <w:tcPr>
            <w:tcW w:w="4677" w:type="dxa"/>
            <w:gridSpan w:val="6"/>
            <w:tcBorders>
              <w:top w:val="double" w:sz="4" w:space="0" w:color="auto"/>
              <w:bottom w:val="single" w:sz="6" w:space="0" w:color="auto"/>
              <w:right w:val="double" w:sz="4" w:space="0" w:color="auto"/>
            </w:tcBorders>
            <w:shd w:val="pct12" w:color="auto" w:fill="auto"/>
          </w:tcPr>
          <w:p w14:paraId="5DB8774B" w14:textId="77777777" w:rsidR="009767A4" w:rsidRPr="00D948E6" w:rsidRDefault="009767A4" w:rsidP="006964BC">
            <w:pPr>
              <w:pStyle w:val="TABLE-col-heading"/>
              <w:rPr>
                <w:i/>
              </w:rPr>
            </w:pPr>
            <w:r w:rsidRPr="00D948E6">
              <w:t>OBIS code</w:t>
            </w:r>
          </w:p>
        </w:tc>
      </w:tr>
      <w:tr w:rsidR="009767A4" w:rsidRPr="00D948E6" w14:paraId="5DB87754" w14:textId="77777777" w:rsidTr="002F0D29">
        <w:trPr>
          <w:cantSplit/>
          <w:tblHeader/>
          <w:jc w:val="center"/>
        </w:trPr>
        <w:tc>
          <w:tcPr>
            <w:tcW w:w="4962" w:type="dxa"/>
            <w:vMerge/>
            <w:tcBorders>
              <w:left w:val="double" w:sz="4" w:space="0" w:color="auto"/>
              <w:bottom w:val="single" w:sz="6" w:space="0" w:color="auto"/>
            </w:tcBorders>
            <w:shd w:val="pct12" w:color="auto" w:fill="auto"/>
          </w:tcPr>
          <w:p w14:paraId="5DB8774D" w14:textId="77777777" w:rsidR="009767A4" w:rsidRPr="00D948E6" w:rsidRDefault="009767A4" w:rsidP="006964BC">
            <w:pPr>
              <w:pStyle w:val="TABLE-col-heading"/>
            </w:pPr>
          </w:p>
        </w:tc>
        <w:tc>
          <w:tcPr>
            <w:tcW w:w="779" w:type="dxa"/>
            <w:tcBorders>
              <w:top w:val="single" w:sz="6" w:space="0" w:color="auto"/>
              <w:bottom w:val="single" w:sz="6" w:space="0" w:color="auto"/>
            </w:tcBorders>
            <w:shd w:val="pct12" w:color="auto" w:fill="auto"/>
          </w:tcPr>
          <w:p w14:paraId="5DB8774E" w14:textId="77777777" w:rsidR="009767A4" w:rsidRPr="00D948E6" w:rsidRDefault="009767A4" w:rsidP="006964BC">
            <w:pPr>
              <w:pStyle w:val="TABLE-col-heading"/>
            </w:pPr>
            <w:r w:rsidRPr="00D948E6">
              <w:t>A</w:t>
            </w:r>
          </w:p>
        </w:tc>
        <w:tc>
          <w:tcPr>
            <w:tcW w:w="780" w:type="dxa"/>
            <w:tcBorders>
              <w:top w:val="single" w:sz="6" w:space="0" w:color="auto"/>
              <w:bottom w:val="single" w:sz="6" w:space="0" w:color="auto"/>
            </w:tcBorders>
            <w:shd w:val="pct12" w:color="auto" w:fill="auto"/>
          </w:tcPr>
          <w:p w14:paraId="5DB8774F" w14:textId="77777777" w:rsidR="009767A4" w:rsidRPr="00D948E6" w:rsidRDefault="009767A4" w:rsidP="006964BC">
            <w:pPr>
              <w:pStyle w:val="TABLE-col-heading"/>
            </w:pPr>
            <w:r w:rsidRPr="00D948E6">
              <w:t>B</w:t>
            </w:r>
          </w:p>
        </w:tc>
        <w:tc>
          <w:tcPr>
            <w:tcW w:w="779" w:type="dxa"/>
            <w:tcBorders>
              <w:top w:val="single" w:sz="6" w:space="0" w:color="auto"/>
              <w:bottom w:val="single" w:sz="6" w:space="0" w:color="auto"/>
            </w:tcBorders>
            <w:shd w:val="pct12" w:color="auto" w:fill="auto"/>
          </w:tcPr>
          <w:p w14:paraId="5DB87750" w14:textId="77777777" w:rsidR="009767A4" w:rsidRPr="00D948E6" w:rsidRDefault="009767A4" w:rsidP="006964BC">
            <w:pPr>
              <w:pStyle w:val="TABLE-col-heading"/>
            </w:pPr>
            <w:r w:rsidRPr="00D948E6">
              <w:t>C</w:t>
            </w:r>
          </w:p>
        </w:tc>
        <w:tc>
          <w:tcPr>
            <w:tcW w:w="780" w:type="dxa"/>
            <w:tcBorders>
              <w:top w:val="single" w:sz="6" w:space="0" w:color="auto"/>
              <w:bottom w:val="single" w:sz="6" w:space="0" w:color="auto"/>
            </w:tcBorders>
            <w:shd w:val="pct12" w:color="auto" w:fill="auto"/>
          </w:tcPr>
          <w:p w14:paraId="5DB87751" w14:textId="77777777" w:rsidR="009767A4" w:rsidRPr="00D948E6" w:rsidRDefault="009767A4" w:rsidP="006964BC">
            <w:pPr>
              <w:pStyle w:val="TABLE-col-heading"/>
            </w:pPr>
            <w:r w:rsidRPr="00D948E6">
              <w:t>D</w:t>
            </w:r>
          </w:p>
        </w:tc>
        <w:tc>
          <w:tcPr>
            <w:tcW w:w="779" w:type="dxa"/>
            <w:tcBorders>
              <w:top w:val="single" w:sz="6" w:space="0" w:color="auto"/>
              <w:bottom w:val="single" w:sz="6" w:space="0" w:color="auto"/>
            </w:tcBorders>
            <w:shd w:val="pct12" w:color="auto" w:fill="auto"/>
          </w:tcPr>
          <w:p w14:paraId="5DB87752" w14:textId="77777777" w:rsidR="009767A4" w:rsidRPr="00D948E6" w:rsidRDefault="009767A4" w:rsidP="006964BC">
            <w:pPr>
              <w:pStyle w:val="TABLE-col-heading"/>
            </w:pPr>
            <w:r w:rsidRPr="00D948E6">
              <w:t>E</w:t>
            </w:r>
          </w:p>
        </w:tc>
        <w:tc>
          <w:tcPr>
            <w:tcW w:w="780" w:type="dxa"/>
            <w:tcBorders>
              <w:top w:val="single" w:sz="6" w:space="0" w:color="auto"/>
              <w:bottom w:val="single" w:sz="6" w:space="0" w:color="auto"/>
              <w:right w:val="double" w:sz="4" w:space="0" w:color="auto"/>
            </w:tcBorders>
            <w:shd w:val="pct12" w:color="auto" w:fill="auto"/>
          </w:tcPr>
          <w:p w14:paraId="5DB87753" w14:textId="77777777" w:rsidR="009767A4" w:rsidRPr="00D948E6" w:rsidRDefault="009767A4" w:rsidP="006964BC">
            <w:pPr>
              <w:pStyle w:val="TABLE-col-heading"/>
            </w:pPr>
            <w:r w:rsidRPr="00D948E6">
              <w:t>F</w:t>
            </w:r>
          </w:p>
        </w:tc>
      </w:tr>
      <w:tr w:rsidR="009767A4" w:rsidRPr="00D948E6" w14:paraId="5DB8775C" w14:textId="77777777" w:rsidTr="002F0D29">
        <w:trPr>
          <w:cantSplit/>
          <w:jc w:val="center"/>
        </w:trPr>
        <w:tc>
          <w:tcPr>
            <w:tcW w:w="4962" w:type="dxa"/>
            <w:tcBorders>
              <w:top w:val="single" w:sz="6" w:space="0" w:color="auto"/>
              <w:left w:val="double" w:sz="4" w:space="0" w:color="auto"/>
              <w:bottom w:val="nil"/>
            </w:tcBorders>
          </w:tcPr>
          <w:p w14:paraId="5DB87755" w14:textId="77777777" w:rsidR="009767A4" w:rsidRPr="00D948E6" w:rsidRDefault="009767A4" w:rsidP="006964BC">
            <w:pPr>
              <w:pStyle w:val="TABLE-cell"/>
              <w:keepNext/>
            </w:pPr>
            <w:r w:rsidRPr="00D948E6">
              <w:t>Data of billing period</w:t>
            </w:r>
            <w:r w:rsidRPr="00D948E6">
              <w:fldChar w:fldCharType="begin"/>
            </w:r>
            <w:r w:rsidRPr="00D948E6">
              <w:instrText xml:space="preserve"> XE "</w:instrText>
            </w:r>
            <w:r w:rsidRPr="00D948E6">
              <w:rPr>
                <w:color w:val="000000"/>
              </w:rPr>
              <w:instrText>Billing period</w:instrText>
            </w:r>
            <w:r w:rsidRPr="00D948E6">
              <w:instrText xml:space="preserve">" </w:instrText>
            </w:r>
            <w:r w:rsidRPr="00D948E6">
              <w:fldChar w:fldCharType="end"/>
            </w:r>
            <w:r w:rsidRPr="00D948E6">
              <w:t xml:space="preserve"> (with billing period scheme 1 if there are more than one schemes available)</w:t>
            </w:r>
          </w:p>
        </w:tc>
        <w:tc>
          <w:tcPr>
            <w:tcW w:w="779" w:type="dxa"/>
            <w:tcBorders>
              <w:top w:val="single" w:sz="6" w:space="0" w:color="auto"/>
              <w:bottom w:val="nil"/>
            </w:tcBorders>
            <w:vAlign w:val="center"/>
          </w:tcPr>
          <w:p w14:paraId="5DB87756" w14:textId="77777777" w:rsidR="009767A4" w:rsidRPr="00D948E6" w:rsidRDefault="009767A4" w:rsidP="006964BC">
            <w:pPr>
              <w:pStyle w:val="TABLE-cell"/>
              <w:keepNext/>
              <w:jc w:val="center"/>
            </w:pPr>
            <w:r w:rsidRPr="00D948E6">
              <w:t>0</w:t>
            </w:r>
          </w:p>
        </w:tc>
        <w:tc>
          <w:tcPr>
            <w:tcW w:w="780" w:type="dxa"/>
            <w:tcBorders>
              <w:top w:val="single" w:sz="6" w:space="0" w:color="auto"/>
              <w:bottom w:val="nil"/>
            </w:tcBorders>
            <w:vAlign w:val="center"/>
          </w:tcPr>
          <w:p w14:paraId="5DB87757" w14:textId="77777777" w:rsidR="009767A4" w:rsidRPr="00D948E6" w:rsidRDefault="009767A4" w:rsidP="006964BC">
            <w:pPr>
              <w:pStyle w:val="TABLE-cell"/>
              <w:keepNext/>
              <w:jc w:val="center"/>
              <w:rPr>
                <w:i/>
                <w:iCs/>
              </w:rPr>
            </w:pPr>
            <w:r w:rsidRPr="00D948E6">
              <w:rPr>
                <w:i/>
                <w:iCs/>
              </w:rPr>
              <w:t>b</w:t>
            </w:r>
          </w:p>
        </w:tc>
        <w:tc>
          <w:tcPr>
            <w:tcW w:w="779" w:type="dxa"/>
            <w:tcBorders>
              <w:top w:val="single" w:sz="6" w:space="0" w:color="auto"/>
              <w:bottom w:val="nil"/>
            </w:tcBorders>
            <w:vAlign w:val="center"/>
          </w:tcPr>
          <w:p w14:paraId="5DB87758" w14:textId="77777777" w:rsidR="009767A4" w:rsidRPr="00D948E6" w:rsidRDefault="009767A4" w:rsidP="006964BC">
            <w:pPr>
              <w:pStyle w:val="TABLE-cell"/>
              <w:keepNext/>
              <w:jc w:val="center"/>
            </w:pPr>
            <w:r w:rsidRPr="00D948E6">
              <w:t>98</w:t>
            </w:r>
          </w:p>
        </w:tc>
        <w:tc>
          <w:tcPr>
            <w:tcW w:w="780" w:type="dxa"/>
            <w:tcBorders>
              <w:top w:val="single" w:sz="6" w:space="0" w:color="auto"/>
              <w:bottom w:val="nil"/>
            </w:tcBorders>
            <w:vAlign w:val="center"/>
          </w:tcPr>
          <w:p w14:paraId="5DB87759" w14:textId="77777777" w:rsidR="009767A4" w:rsidRPr="00D948E6" w:rsidRDefault="009767A4" w:rsidP="006964BC">
            <w:pPr>
              <w:pStyle w:val="TABLE-cell"/>
              <w:keepNext/>
              <w:jc w:val="center"/>
            </w:pPr>
            <w:r w:rsidRPr="00D948E6">
              <w:t>1</w:t>
            </w:r>
          </w:p>
        </w:tc>
        <w:tc>
          <w:tcPr>
            <w:tcW w:w="779" w:type="dxa"/>
            <w:tcBorders>
              <w:top w:val="single" w:sz="6" w:space="0" w:color="auto"/>
              <w:bottom w:val="nil"/>
            </w:tcBorders>
            <w:vAlign w:val="center"/>
          </w:tcPr>
          <w:p w14:paraId="5DB8775A" w14:textId="77777777" w:rsidR="009767A4" w:rsidRPr="00D948E6" w:rsidRDefault="009767A4" w:rsidP="006964BC">
            <w:pPr>
              <w:pStyle w:val="TABLE-cell"/>
              <w:keepNext/>
              <w:jc w:val="center"/>
              <w:rPr>
                <w:i/>
                <w:iCs/>
              </w:rPr>
            </w:pPr>
            <w:r w:rsidRPr="00D948E6">
              <w:rPr>
                <w:i/>
                <w:iCs/>
              </w:rPr>
              <w:t>e</w:t>
            </w:r>
          </w:p>
        </w:tc>
        <w:tc>
          <w:tcPr>
            <w:tcW w:w="780" w:type="dxa"/>
            <w:tcBorders>
              <w:top w:val="single" w:sz="6" w:space="0" w:color="auto"/>
              <w:bottom w:val="nil"/>
              <w:right w:val="double" w:sz="4" w:space="0" w:color="auto"/>
            </w:tcBorders>
            <w:vAlign w:val="center"/>
          </w:tcPr>
          <w:p w14:paraId="5DB8775B" w14:textId="77777777" w:rsidR="009767A4" w:rsidRPr="00D948E6" w:rsidRDefault="009767A4" w:rsidP="006964BC">
            <w:pPr>
              <w:pStyle w:val="TABLE-cell"/>
              <w:keepNext/>
              <w:jc w:val="center"/>
            </w:pPr>
            <w:r w:rsidRPr="00D948E6">
              <w:t xml:space="preserve">255 </w:t>
            </w:r>
            <w:r w:rsidRPr="00C373E3">
              <w:rPr>
                <w:rStyle w:val="SUPerscript-small"/>
              </w:rPr>
              <w:t>a</w:t>
            </w:r>
          </w:p>
        </w:tc>
      </w:tr>
      <w:tr w:rsidR="009767A4" w:rsidRPr="00D948E6" w14:paraId="5DB87764" w14:textId="77777777" w:rsidTr="002F0D29">
        <w:trPr>
          <w:cantSplit/>
          <w:jc w:val="center"/>
        </w:trPr>
        <w:tc>
          <w:tcPr>
            <w:tcW w:w="4962" w:type="dxa"/>
            <w:tcBorders>
              <w:top w:val="single" w:sz="6" w:space="0" w:color="auto"/>
              <w:left w:val="double" w:sz="4" w:space="0" w:color="auto"/>
              <w:bottom w:val="nil"/>
            </w:tcBorders>
          </w:tcPr>
          <w:p w14:paraId="5DB8775D" w14:textId="77777777" w:rsidR="009767A4" w:rsidRPr="00D948E6" w:rsidRDefault="009767A4" w:rsidP="006964BC">
            <w:pPr>
              <w:pStyle w:val="TABLE-cell"/>
              <w:keepNext/>
            </w:pPr>
            <w:r w:rsidRPr="00D948E6">
              <w:t>Data of billing period (with billing period scheme 2)</w:t>
            </w:r>
          </w:p>
        </w:tc>
        <w:tc>
          <w:tcPr>
            <w:tcW w:w="779" w:type="dxa"/>
            <w:tcBorders>
              <w:top w:val="single" w:sz="6" w:space="0" w:color="auto"/>
              <w:bottom w:val="nil"/>
            </w:tcBorders>
            <w:vAlign w:val="center"/>
          </w:tcPr>
          <w:p w14:paraId="5DB8775E" w14:textId="77777777" w:rsidR="009767A4" w:rsidRPr="00D948E6" w:rsidRDefault="009767A4" w:rsidP="006964BC">
            <w:pPr>
              <w:pStyle w:val="TABLE-cell"/>
              <w:keepNext/>
              <w:jc w:val="center"/>
            </w:pPr>
            <w:r w:rsidRPr="00D948E6">
              <w:t>0</w:t>
            </w:r>
          </w:p>
        </w:tc>
        <w:tc>
          <w:tcPr>
            <w:tcW w:w="780" w:type="dxa"/>
            <w:tcBorders>
              <w:top w:val="single" w:sz="6" w:space="0" w:color="auto"/>
              <w:bottom w:val="nil"/>
            </w:tcBorders>
            <w:vAlign w:val="center"/>
          </w:tcPr>
          <w:p w14:paraId="5DB8775F" w14:textId="77777777" w:rsidR="009767A4" w:rsidRPr="00D948E6" w:rsidRDefault="009767A4" w:rsidP="006964BC">
            <w:pPr>
              <w:pStyle w:val="TABLE-cell"/>
              <w:keepNext/>
              <w:jc w:val="center"/>
              <w:rPr>
                <w:i/>
                <w:iCs/>
              </w:rPr>
            </w:pPr>
            <w:r w:rsidRPr="00D948E6">
              <w:rPr>
                <w:i/>
                <w:iCs/>
              </w:rPr>
              <w:t>b</w:t>
            </w:r>
          </w:p>
        </w:tc>
        <w:tc>
          <w:tcPr>
            <w:tcW w:w="779" w:type="dxa"/>
            <w:tcBorders>
              <w:top w:val="single" w:sz="6" w:space="0" w:color="auto"/>
              <w:bottom w:val="nil"/>
            </w:tcBorders>
            <w:vAlign w:val="center"/>
          </w:tcPr>
          <w:p w14:paraId="5DB87760" w14:textId="77777777" w:rsidR="009767A4" w:rsidRPr="00D948E6" w:rsidRDefault="009767A4" w:rsidP="006964BC">
            <w:pPr>
              <w:pStyle w:val="TABLE-cell"/>
              <w:keepNext/>
              <w:jc w:val="center"/>
            </w:pPr>
            <w:r w:rsidRPr="00D948E6">
              <w:t>98</w:t>
            </w:r>
          </w:p>
        </w:tc>
        <w:tc>
          <w:tcPr>
            <w:tcW w:w="780" w:type="dxa"/>
            <w:tcBorders>
              <w:top w:val="single" w:sz="6" w:space="0" w:color="auto"/>
              <w:bottom w:val="nil"/>
            </w:tcBorders>
            <w:vAlign w:val="center"/>
          </w:tcPr>
          <w:p w14:paraId="5DB87761" w14:textId="77777777" w:rsidR="009767A4" w:rsidRPr="00D948E6" w:rsidRDefault="009767A4" w:rsidP="006964BC">
            <w:pPr>
              <w:pStyle w:val="TABLE-cell"/>
              <w:keepNext/>
              <w:jc w:val="center"/>
            </w:pPr>
            <w:r w:rsidRPr="00D948E6">
              <w:t>2</w:t>
            </w:r>
          </w:p>
        </w:tc>
        <w:tc>
          <w:tcPr>
            <w:tcW w:w="779" w:type="dxa"/>
            <w:tcBorders>
              <w:top w:val="single" w:sz="6" w:space="0" w:color="auto"/>
              <w:bottom w:val="nil"/>
            </w:tcBorders>
            <w:vAlign w:val="center"/>
          </w:tcPr>
          <w:p w14:paraId="5DB87762" w14:textId="77777777" w:rsidR="009767A4" w:rsidRPr="00D948E6" w:rsidRDefault="009767A4" w:rsidP="006964BC">
            <w:pPr>
              <w:pStyle w:val="TABLE-cell"/>
              <w:keepNext/>
              <w:jc w:val="center"/>
              <w:rPr>
                <w:i/>
                <w:iCs/>
              </w:rPr>
            </w:pPr>
            <w:r w:rsidRPr="00D948E6">
              <w:rPr>
                <w:i/>
                <w:iCs/>
              </w:rPr>
              <w:t>e</w:t>
            </w:r>
          </w:p>
        </w:tc>
        <w:tc>
          <w:tcPr>
            <w:tcW w:w="780" w:type="dxa"/>
            <w:tcBorders>
              <w:top w:val="single" w:sz="6" w:space="0" w:color="auto"/>
              <w:bottom w:val="nil"/>
              <w:right w:val="double" w:sz="4" w:space="0" w:color="auto"/>
            </w:tcBorders>
            <w:vAlign w:val="center"/>
          </w:tcPr>
          <w:p w14:paraId="5DB87763" w14:textId="77777777" w:rsidR="009767A4" w:rsidRPr="00D948E6" w:rsidRDefault="009767A4" w:rsidP="006964BC">
            <w:pPr>
              <w:pStyle w:val="TABLE-cell"/>
              <w:keepNext/>
              <w:jc w:val="center"/>
            </w:pPr>
            <w:r w:rsidRPr="00D948E6">
              <w:t xml:space="preserve">255 </w:t>
            </w:r>
            <w:r w:rsidRPr="00C373E3">
              <w:rPr>
                <w:rStyle w:val="SUPerscript-small"/>
              </w:rPr>
              <w:t>a</w:t>
            </w:r>
          </w:p>
        </w:tc>
      </w:tr>
      <w:tr w:rsidR="009767A4" w:rsidRPr="00D948E6" w14:paraId="5DB87766" w14:textId="77777777" w:rsidTr="002F0D29">
        <w:trPr>
          <w:cantSplit/>
          <w:jc w:val="center"/>
        </w:trPr>
        <w:tc>
          <w:tcPr>
            <w:tcW w:w="9639" w:type="dxa"/>
            <w:gridSpan w:val="7"/>
            <w:tcBorders>
              <w:top w:val="single" w:sz="4" w:space="0" w:color="auto"/>
              <w:left w:val="double" w:sz="4" w:space="0" w:color="auto"/>
              <w:bottom w:val="double" w:sz="4" w:space="0" w:color="auto"/>
              <w:right w:val="double" w:sz="4" w:space="0" w:color="auto"/>
            </w:tcBorders>
          </w:tcPr>
          <w:p w14:paraId="5DB87765" w14:textId="68C7099D" w:rsidR="009767A4" w:rsidRPr="00D948E6" w:rsidRDefault="009767A4" w:rsidP="006964BC">
            <w:pPr>
              <w:pStyle w:val="TABFIGfootnote"/>
              <w:keepNext/>
              <w:ind w:left="0" w:firstLine="0"/>
            </w:pPr>
            <w:r w:rsidRPr="00C373E3">
              <w:rPr>
                <w:rStyle w:val="SUPerscript-small"/>
              </w:rPr>
              <w:t>a</w:t>
            </w:r>
            <w:r w:rsidRPr="00D948E6">
              <w:t xml:space="preserve"> </w:t>
            </w:r>
            <w:r w:rsidR="00270820">
              <w:tab/>
            </w:r>
            <w:r w:rsidRPr="00D948E6">
              <w:t>F = 255 means a wildcard here. See</w:t>
            </w:r>
            <w:r w:rsidR="001B0E0E">
              <w:t xml:space="preserve"> Clause</w:t>
            </w:r>
            <w:r w:rsidRPr="00D948E6">
              <w:t xml:space="preserve"> </w:t>
            </w:r>
            <w:r w:rsidR="00DC4DD9">
              <w:fldChar w:fldCharType="begin"/>
            </w:r>
            <w:r w:rsidR="00DC4DD9">
              <w:instrText xml:space="preserve"> REF _Ref452646121 \r \h </w:instrText>
            </w:r>
            <w:r w:rsidR="00DC4DD9">
              <w:fldChar w:fldCharType="separate"/>
            </w:r>
            <w:r w:rsidR="005245E0">
              <w:t>A.3</w:t>
            </w:r>
            <w:r w:rsidR="00DC4DD9">
              <w:fldChar w:fldCharType="end"/>
            </w:r>
            <w:r w:rsidRPr="00D948E6">
              <w:t>.</w:t>
            </w:r>
          </w:p>
        </w:tc>
      </w:tr>
    </w:tbl>
    <w:p w14:paraId="5DB87767" w14:textId="77777777" w:rsidR="000E2D82" w:rsidRDefault="000E2D82" w:rsidP="000E2D82">
      <w:pPr>
        <w:pStyle w:val="NOTE"/>
      </w:pPr>
      <w:bookmarkStart w:id="781" w:name="_Toc102790167"/>
      <w:bookmarkStart w:id="782" w:name="_Toc112672430"/>
      <w:bookmarkStart w:id="783" w:name="_Toc112673003"/>
      <w:bookmarkStart w:id="784" w:name="_Toc112673237"/>
      <w:bookmarkStart w:id="785" w:name="_Ref218180781"/>
      <w:bookmarkStart w:id="786" w:name="_Toc364085244"/>
      <w:bookmarkStart w:id="787" w:name="_Toc364085663"/>
      <w:bookmarkStart w:id="788" w:name="_Toc397983227"/>
      <w:bookmarkStart w:id="789" w:name="_Toc398111902"/>
      <w:bookmarkStart w:id="790" w:name="_Toc438500201"/>
      <w:bookmarkStart w:id="791" w:name="_Toc438500937"/>
      <w:bookmarkStart w:id="792" w:name="_Ref80259686"/>
      <w:bookmarkStart w:id="793" w:name="_Toc102790166"/>
      <w:bookmarkStart w:id="794" w:name="_Toc112672429"/>
      <w:bookmarkStart w:id="795" w:name="_Toc112673002"/>
      <w:bookmarkStart w:id="796" w:name="_Toc112673236"/>
      <w:bookmarkStart w:id="797" w:name="_Ref218762126"/>
    </w:p>
    <w:p w14:paraId="5DB87768" w14:textId="77777777" w:rsidR="009767A4" w:rsidRPr="00D948E6" w:rsidRDefault="009767A4" w:rsidP="000C597C">
      <w:pPr>
        <w:pStyle w:val="Heading2"/>
      </w:pPr>
      <w:bookmarkStart w:id="798" w:name="_Ref452643427"/>
      <w:bookmarkStart w:id="799" w:name="_Toc470255510"/>
      <w:bookmarkStart w:id="800" w:name="_Toc84315153"/>
      <w:r w:rsidRPr="00D948E6">
        <w:t>Register table objects</w:t>
      </w:r>
      <w:bookmarkEnd w:id="781"/>
      <w:bookmarkEnd w:id="782"/>
      <w:bookmarkEnd w:id="783"/>
      <w:bookmarkEnd w:id="784"/>
      <w:r w:rsidRPr="00D948E6">
        <w:t xml:space="preserve"> – Abstract</w:t>
      </w:r>
      <w:bookmarkEnd w:id="785"/>
      <w:bookmarkEnd w:id="786"/>
      <w:bookmarkEnd w:id="787"/>
      <w:bookmarkEnd w:id="788"/>
      <w:bookmarkEnd w:id="789"/>
      <w:bookmarkEnd w:id="790"/>
      <w:bookmarkEnd w:id="791"/>
      <w:bookmarkEnd w:id="798"/>
      <w:bookmarkEnd w:id="799"/>
      <w:bookmarkEnd w:id="800"/>
      <w:r w:rsidRPr="00D948E6">
        <w:fldChar w:fldCharType="begin"/>
      </w:r>
      <w:r w:rsidRPr="00D948E6">
        <w:instrText xml:space="preserve"> XE "Register table objects – Abstract" </w:instrText>
      </w:r>
      <w:r w:rsidRPr="00D948E6">
        <w:fldChar w:fldCharType="end"/>
      </w:r>
    </w:p>
    <w:p w14:paraId="5DB87769" w14:textId="3553C2B6" w:rsidR="009767A4" w:rsidRPr="00D948E6" w:rsidRDefault="009767A4" w:rsidP="00270820">
      <w:pPr>
        <w:pStyle w:val="PARAGRAPH"/>
      </w:pPr>
      <w:r w:rsidRPr="00D948E6">
        <w:t xml:space="preserve">Register tables are defined to hold a number of values of the same type. See </w:t>
      </w:r>
      <w:r w:rsidRPr="00D948E6">
        <w:fldChar w:fldCharType="begin"/>
      </w:r>
      <w:r w:rsidRPr="00D948E6">
        <w:instrText xml:space="preserve"> REF _Ref352081085 \h </w:instrText>
      </w:r>
      <w:r w:rsidR="000C597C">
        <w:instrText xml:space="preserve"> \* MERGEFORMAT </w:instrText>
      </w:r>
      <w:r w:rsidRPr="00D948E6">
        <w:fldChar w:fldCharType="separate"/>
      </w:r>
      <w:r w:rsidR="005245E0" w:rsidRPr="00D948E6">
        <w:t xml:space="preserve">Table </w:t>
      </w:r>
      <w:r w:rsidR="005245E0">
        <w:rPr>
          <w:noProof/>
        </w:rPr>
        <w:t>11</w:t>
      </w:r>
      <w:r w:rsidRPr="00D948E6">
        <w:fldChar w:fldCharType="end"/>
      </w:r>
      <w:r w:rsidRPr="00D948E6">
        <w:t>.</w:t>
      </w:r>
    </w:p>
    <w:p w14:paraId="5DB8776A" w14:textId="1065DA4E" w:rsidR="009767A4" w:rsidRPr="00D948E6" w:rsidRDefault="009767A4" w:rsidP="00270820">
      <w:pPr>
        <w:pStyle w:val="TABLE-title"/>
      </w:pPr>
      <w:bookmarkStart w:id="801" w:name="_Ref352081085"/>
      <w:bookmarkStart w:id="802" w:name="_Toc364079530"/>
      <w:bookmarkStart w:id="803" w:name="_Toc397983445"/>
      <w:bookmarkStart w:id="804" w:name="_Toc398112120"/>
      <w:bookmarkStart w:id="805" w:name="_Toc438500252"/>
      <w:bookmarkStart w:id="806" w:name="_Toc438500988"/>
      <w:bookmarkStart w:id="807" w:name="_Toc470255561"/>
      <w:bookmarkStart w:id="808" w:name="_Toc84315204"/>
      <w:r w:rsidRPr="00D948E6">
        <w:lastRenderedPageBreak/>
        <w:t xml:space="preserve">Table </w:t>
      </w:r>
      <w:r w:rsidR="00697182">
        <w:rPr>
          <w:noProof/>
        </w:rPr>
        <w:fldChar w:fldCharType="begin"/>
      </w:r>
      <w:r w:rsidR="00697182">
        <w:rPr>
          <w:noProof/>
        </w:rPr>
        <w:instrText xml:space="preserve"> SEQ Table \* ARABIC </w:instrText>
      </w:r>
      <w:r w:rsidR="00697182">
        <w:rPr>
          <w:noProof/>
        </w:rPr>
        <w:fldChar w:fldCharType="separate"/>
      </w:r>
      <w:r w:rsidR="005245E0">
        <w:rPr>
          <w:noProof/>
        </w:rPr>
        <w:t>11</w:t>
      </w:r>
      <w:r w:rsidR="00697182">
        <w:rPr>
          <w:noProof/>
        </w:rPr>
        <w:fldChar w:fldCharType="end"/>
      </w:r>
      <w:bookmarkEnd w:id="801"/>
      <w:r w:rsidRPr="00D948E6">
        <w:t xml:space="preserve"> – OBIS codes for Register table objects – Abstract</w:t>
      </w:r>
      <w:bookmarkEnd w:id="802"/>
      <w:bookmarkEnd w:id="803"/>
      <w:bookmarkEnd w:id="804"/>
      <w:bookmarkEnd w:id="805"/>
      <w:bookmarkEnd w:id="806"/>
      <w:bookmarkEnd w:id="807"/>
      <w:bookmarkEnd w:id="808"/>
    </w:p>
    <w:tbl>
      <w:tblPr>
        <w:tblW w:w="9070" w:type="dxa"/>
        <w:jc w:val="center"/>
        <w:tblLayout w:type="fixed"/>
        <w:tblCellMar>
          <w:left w:w="71" w:type="dxa"/>
          <w:right w:w="71" w:type="dxa"/>
        </w:tblCellMar>
        <w:tblLook w:val="0000" w:firstRow="0" w:lastRow="0" w:firstColumn="0" w:lastColumn="0" w:noHBand="0" w:noVBand="0"/>
      </w:tblPr>
      <w:tblGrid>
        <w:gridCol w:w="4640"/>
        <w:gridCol w:w="737"/>
        <w:gridCol w:w="739"/>
        <w:gridCol w:w="738"/>
        <w:gridCol w:w="739"/>
        <w:gridCol w:w="738"/>
        <w:gridCol w:w="739"/>
      </w:tblGrid>
      <w:tr w:rsidR="009767A4" w:rsidRPr="00D948E6" w14:paraId="5DB8776D" w14:textId="77777777" w:rsidTr="002F0D29">
        <w:trPr>
          <w:cantSplit/>
          <w:tblHeader/>
          <w:jc w:val="center"/>
        </w:trPr>
        <w:tc>
          <w:tcPr>
            <w:tcW w:w="4962" w:type="dxa"/>
            <w:vMerge w:val="restart"/>
            <w:tcBorders>
              <w:top w:val="double" w:sz="4" w:space="0" w:color="auto"/>
              <w:left w:val="double" w:sz="4" w:space="0" w:color="auto"/>
              <w:right w:val="single" w:sz="4" w:space="0" w:color="auto"/>
            </w:tcBorders>
            <w:shd w:val="clear" w:color="auto" w:fill="DDDDDD"/>
            <w:vAlign w:val="center"/>
          </w:tcPr>
          <w:p w14:paraId="5DB8776B" w14:textId="77777777" w:rsidR="009767A4" w:rsidRPr="00D948E6" w:rsidRDefault="009767A4" w:rsidP="006964BC">
            <w:pPr>
              <w:pStyle w:val="TABLE-col-heading"/>
            </w:pPr>
            <w:r w:rsidRPr="00D948E6">
              <w:t>Register table objects – Abstract</w:t>
            </w:r>
          </w:p>
        </w:tc>
        <w:tc>
          <w:tcPr>
            <w:tcW w:w="4677" w:type="dxa"/>
            <w:gridSpan w:val="6"/>
            <w:tcBorders>
              <w:top w:val="double" w:sz="4" w:space="0" w:color="auto"/>
              <w:left w:val="nil"/>
              <w:bottom w:val="single" w:sz="6" w:space="0" w:color="auto"/>
              <w:right w:val="double" w:sz="4" w:space="0" w:color="auto"/>
            </w:tcBorders>
            <w:shd w:val="clear" w:color="auto" w:fill="DDDDDD"/>
          </w:tcPr>
          <w:p w14:paraId="5DB8776C" w14:textId="77777777" w:rsidR="009767A4" w:rsidRPr="00D948E6" w:rsidRDefault="009767A4" w:rsidP="006964BC">
            <w:pPr>
              <w:pStyle w:val="TABLE-col-heading"/>
            </w:pPr>
            <w:r w:rsidRPr="00D948E6">
              <w:t>OBIS code</w:t>
            </w:r>
          </w:p>
        </w:tc>
      </w:tr>
      <w:tr w:rsidR="009767A4" w:rsidRPr="00D948E6" w14:paraId="5DB87775" w14:textId="77777777" w:rsidTr="002F0D29">
        <w:trPr>
          <w:cantSplit/>
          <w:jc w:val="center"/>
        </w:trPr>
        <w:tc>
          <w:tcPr>
            <w:tcW w:w="4962" w:type="dxa"/>
            <w:vMerge/>
            <w:tcBorders>
              <w:left w:val="double" w:sz="4" w:space="0" w:color="auto"/>
              <w:bottom w:val="single" w:sz="2" w:space="0" w:color="auto"/>
              <w:right w:val="single" w:sz="4" w:space="0" w:color="auto"/>
            </w:tcBorders>
            <w:shd w:val="clear" w:color="auto" w:fill="DDDDDD"/>
          </w:tcPr>
          <w:p w14:paraId="5DB8776E" w14:textId="77777777" w:rsidR="009767A4" w:rsidRPr="00D948E6" w:rsidRDefault="009767A4" w:rsidP="006964BC">
            <w:pPr>
              <w:pStyle w:val="TABLE-col-heading"/>
            </w:pPr>
          </w:p>
        </w:tc>
        <w:tc>
          <w:tcPr>
            <w:tcW w:w="779" w:type="dxa"/>
            <w:tcBorders>
              <w:left w:val="nil"/>
              <w:bottom w:val="single" w:sz="4" w:space="0" w:color="auto"/>
            </w:tcBorders>
            <w:shd w:val="clear" w:color="auto" w:fill="DDDDDD"/>
          </w:tcPr>
          <w:p w14:paraId="5DB8776F" w14:textId="77777777" w:rsidR="009767A4" w:rsidRPr="00D948E6" w:rsidRDefault="009767A4" w:rsidP="006964BC">
            <w:pPr>
              <w:pStyle w:val="TABLE-col-heading"/>
            </w:pPr>
            <w:r w:rsidRPr="00D948E6">
              <w:t>A</w:t>
            </w:r>
          </w:p>
        </w:tc>
        <w:tc>
          <w:tcPr>
            <w:tcW w:w="780" w:type="dxa"/>
            <w:tcBorders>
              <w:left w:val="single" w:sz="6" w:space="0" w:color="auto"/>
              <w:bottom w:val="single" w:sz="4" w:space="0" w:color="auto"/>
              <w:right w:val="single" w:sz="6" w:space="0" w:color="auto"/>
            </w:tcBorders>
            <w:shd w:val="clear" w:color="auto" w:fill="DDDDDD"/>
          </w:tcPr>
          <w:p w14:paraId="5DB87770" w14:textId="77777777" w:rsidR="009767A4" w:rsidRPr="00D948E6" w:rsidRDefault="009767A4" w:rsidP="006964BC">
            <w:pPr>
              <w:pStyle w:val="TABLE-col-heading"/>
            </w:pPr>
            <w:r w:rsidRPr="00D948E6">
              <w:t>B</w:t>
            </w:r>
          </w:p>
        </w:tc>
        <w:tc>
          <w:tcPr>
            <w:tcW w:w="779" w:type="dxa"/>
            <w:tcBorders>
              <w:top w:val="single" w:sz="6" w:space="0" w:color="auto"/>
              <w:bottom w:val="single" w:sz="4" w:space="0" w:color="auto"/>
            </w:tcBorders>
            <w:shd w:val="clear" w:color="auto" w:fill="DDDDDD"/>
          </w:tcPr>
          <w:p w14:paraId="5DB87771" w14:textId="77777777" w:rsidR="009767A4" w:rsidRPr="00D948E6" w:rsidRDefault="009767A4" w:rsidP="006964BC">
            <w:pPr>
              <w:pStyle w:val="TABLE-col-heading"/>
            </w:pPr>
            <w:r w:rsidRPr="00D948E6">
              <w:t>C</w:t>
            </w:r>
          </w:p>
        </w:tc>
        <w:tc>
          <w:tcPr>
            <w:tcW w:w="780" w:type="dxa"/>
            <w:tcBorders>
              <w:top w:val="single" w:sz="6" w:space="0" w:color="auto"/>
              <w:left w:val="single" w:sz="6" w:space="0" w:color="auto"/>
              <w:bottom w:val="single" w:sz="4" w:space="0" w:color="auto"/>
            </w:tcBorders>
            <w:shd w:val="clear" w:color="auto" w:fill="DDDDDD"/>
          </w:tcPr>
          <w:p w14:paraId="5DB87772" w14:textId="77777777" w:rsidR="009767A4" w:rsidRPr="00D948E6" w:rsidRDefault="009767A4" w:rsidP="006964BC">
            <w:pPr>
              <w:pStyle w:val="TABLE-col-heading"/>
            </w:pPr>
            <w:r w:rsidRPr="00D948E6">
              <w:t>D</w:t>
            </w:r>
          </w:p>
        </w:tc>
        <w:tc>
          <w:tcPr>
            <w:tcW w:w="779" w:type="dxa"/>
            <w:tcBorders>
              <w:top w:val="single" w:sz="6" w:space="0" w:color="auto"/>
              <w:left w:val="single" w:sz="6" w:space="0" w:color="auto"/>
              <w:bottom w:val="single" w:sz="4" w:space="0" w:color="auto"/>
            </w:tcBorders>
            <w:shd w:val="clear" w:color="auto" w:fill="DDDDDD"/>
          </w:tcPr>
          <w:p w14:paraId="5DB87773" w14:textId="77777777" w:rsidR="009767A4" w:rsidRPr="00D948E6" w:rsidRDefault="009767A4" w:rsidP="006964BC">
            <w:pPr>
              <w:pStyle w:val="TABLE-col-heading"/>
            </w:pPr>
            <w:r w:rsidRPr="00D948E6">
              <w:t>E</w:t>
            </w:r>
          </w:p>
        </w:tc>
        <w:tc>
          <w:tcPr>
            <w:tcW w:w="780" w:type="dxa"/>
            <w:tcBorders>
              <w:top w:val="single" w:sz="6" w:space="0" w:color="auto"/>
              <w:left w:val="single" w:sz="6" w:space="0" w:color="auto"/>
              <w:bottom w:val="single" w:sz="4" w:space="0" w:color="auto"/>
              <w:right w:val="double" w:sz="4" w:space="0" w:color="auto"/>
            </w:tcBorders>
            <w:shd w:val="clear" w:color="auto" w:fill="DDDDDD"/>
          </w:tcPr>
          <w:p w14:paraId="5DB87774" w14:textId="77777777" w:rsidR="009767A4" w:rsidRPr="00D948E6" w:rsidRDefault="009767A4" w:rsidP="006964BC">
            <w:pPr>
              <w:pStyle w:val="TABLE-col-heading"/>
            </w:pPr>
            <w:r w:rsidRPr="00D948E6">
              <w:t>F</w:t>
            </w:r>
          </w:p>
        </w:tc>
      </w:tr>
      <w:tr w:rsidR="009767A4" w:rsidRPr="00D948E6" w14:paraId="5DB8777D" w14:textId="77777777" w:rsidTr="002F0D29">
        <w:trPr>
          <w:cantSplit/>
          <w:jc w:val="center"/>
        </w:trPr>
        <w:tc>
          <w:tcPr>
            <w:tcW w:w="4962" w:type="dxa"/>
            <w:tcBorders>
              <w:left w:val="double" w:sz="4" w:space="0" w:color="auto"/>
              <w:bottom w:val="double" w:sz="4" w:space="0" w:color="auto"/>
              <w:right w:val="single" w:sz="4" w:space="0" w:color="auto"/>
            </w:tcBorders>
          </w:tcPr>
          <w:p w14:paraId="5DB87776" w14:textId="77777777" w:rsidR="009767A4" w:rsidRPr="00D948E6" w:rsidRDefault="009767A4" w:rsidP="006964BC">
            <w:pPr>
              <w:pStyle w:val="TABLE-cell"/>
              <w:keepNext/>
            </w:pPr>
            <w:r w:rsidRPr="00D948E6">
              <w:t>General use, abstract</w:t>
            </w:r>
          </w:p>
        </w:tc>
        <w:tc>
          <w:tcPr>
            <w:tcW w:w="779" w:type="dxa"/>
            <w:tcBorders>
              <w:left w:val="nil"/>
              <w:bottom w:val="double" w:sz="4" w:space="0" w:color="auto"/>
            </w:tcBorders>
          </w:tcPr>
          <w:p w14:paraId="5DB87777" w14:textId="77777777" w:rsidR="009767A4" w:rsidRPr="00D948E6" w:rsidRDefault="009767A4" w:rsidP="006964BC">
            <w:pPr>
              <w:pStyle w:val="TABLE-cell"/>
              <w:keepNext/>
              <w:jc w:val="center"/>
            </w:pPr>
            <w:r w:rsidRPr="00D948E6">
              <w:t>0</w:t>
            </w:r>
          </w:p>
        </w:tc>
        <w:tc>
          <w:tcPr>
            <w:tcW w:w="780" w:type="dxa"/>
            <w:tcBorders>
              <w:left w:val="single" w:sz="6" w:space="0" w:color="auto"/>
              <w:bottom w:val="double" w:sz="4" w:space="0" w:color="auto"/>
              <w:right w:val="single" w:sz="6" w:space="0" w:color="auto"/>
            </w:tcBorders>
          </w:tcPr>
          <w:p w14:paraId="5DB87778" w14:textId="77777777" w:rsidR="009767A4" w:rsidRPr="00D948E6" w:rsidRDefault="009767A4" w:rsidP="006964BC">
            <w:pPr>
              <w:pStyle w:val="TABLE-cell"/>
              <w:keepNext/>
              <w:jc w:val="center"/>
              <w:rPr>
                <w:i/>
                <w:iCs/>
              </w:rPr>
            </w:pPr>
            <w:r w:rsidRPr="00D948E6">
              <w:rPr>
                <w:i/>
                <w:iCs/>
              </w:rPr>
              <w:t>b</w:t>
            </w:r>
          </w:p>
        </w:tc>
        <w:tc>
          <w:tcPr>
            <w:tcW w:w="779" w:type="dxa"/>
            <w:tcBorders>
              <w:bottom w:val="double" w:sz="4" w:space="0" w:color="auto"/>
            </w:tcBorders>
          </w:tcPr>
          <w:p w14:paraId="5DB87779" w14:textId="77777777" w:rsidR="009767A4" w:rsidRPr="00D948E6" w:rsidRDefault="009767A4" w:rsidP="006964BC">
            <w:pPr>
              <w:pStyle w:val="TABLE-cell"/>
              <w:keepNext/>
              <w:jc w:val="center"/>
            </w:pPr>
            <w:r w:rsidRPr="00D948E6">
              <w:t>98</w:t>
            </w:r>
          </w:p>
        </w:tc>
        <w:tc>
          <w:tcPr>
            <w:tcW w:w="780" w:type="dxa"/>
            <w:tcBorders>
              <w:left w:val="single" w:sz="6" w:space="0" w:color="auto"/>
              <w:bottom w:val="double" w:sz="4" w:space="0" w:color="auto"/>
            </w:tcBorders>
          </w:tcPr>
          <w:p w14:paraId="5DB8777A" w14:textId="77777777" w:rsidR="009767A4" w:rsidRPr="00D948E6" w:rsidRDefault="009767A4" w:rsidP="006964BC">
            <w:pPr>
              <w:pStyle w:val="TABLE-cell"/>
              <w:keepNext/>
              <w:jc w:val="center"/>
            </w:pPr>
            <w:r w:rsidRPr="00D948E6">
              <w:t>10</w:t>
            </w:r>
          </w:p>
        </w:tc>
        <w:tc>
          <w:tcPr>
            <w:tcW w:w="779" w:type="dxa"/>
            <w:tcBorders>
              <w:left w:val="single" w:sz="6" w:space="0" w:color="auto"/>
              <w:bottom w:val="double" w:sz="4" w:space="0" w:color="auto"/>
            </w:tcBorders>
          </w:tcPr>
          <w:p w14:paraId="5DB8777B" w14:textId="77777777" w:rsidR="009767A4" w:rsidRPr="00D948E6" w:rsidRDefault="009767A4" w:rsidP="006964BC">
            <w:pPr>
              <w:pStyle w:val="TABLE-cell"/>
              <w:keepNext/>
              <w:jc w:val="center"/>
              <w:rPr>
                <w:i/>
                <w:iCs/>
              </w:rPr>
            </w:pPr>
            <w:r w:rsidRPr="00D948E6">
              <w:rPr>
                <w:i/>
                <w:iCs/>
              </w:rPr>
              <w:t>e</w:t>
            </w:r>
          </w:p>
        </w:tc>
        <w:tc>
          <w:tcPr>
            <w:tcW w:w="780" w:type="dxa"/>
            <w:tcBorders>
              <w:left w:val="single" w:sz="6" w:space="0" w:color="auto"/>
              <w:bottom w:val="double" w:sz="4" w:space="0" w:color="auto"/>
              <w:right w:val="double" w:sz="4" w:space="0" w:color="auto"/>
            </w:tcBorders>
            <w:shd w:val="clear" w:color="auto" w:fill="DDDDDD"/>
          </w:tcPr>
          <w:p w14:paraId="5DB8777C" w14:textId="77777777" w:rsidR="009767A4" w:rsidRPr="00D948E6" w:rsidRDefault="009767A4" w:rsidP="006964BC">
            <w:pPr>
              <w:pStyle w:val="TABLE-cell"/>
              <w:keepNext/>
              <w:jc w:val="center"/>
            </w:pPr>
          </w:p>
        </w:tc>
      </w:tr>
    </w:tbl>
    <w:p w14:paraId="5DB8777E" w14:textId="77777777" w:rsidR="000E2D82" w:rsidRDefault="000E2D82" w:rsidP="000E2D82">
      <w:pPr>
        <w:pStyle w:val="NOTE"/>
      </w:pPr>
      <w:bookmarkStart w:id="809" w:name="_Ref258274257"/>
      <w:bookmarkStart w:id="810" w:name="_Toc364085245"/>
      <w:bookmarkStart w:id="811" w:name="_Toc364085664"/>
      <w:bookmarkStart w:id="812" w:name="_Toc397983228"/>
      <w:bookmarkStart w:id="813" w:name="_Toc398111903"/>
      <w:bookmarkStart w:id="814" w:name="_Toc438500202"/>
      <w:bookmarkStart w:id="815" w:name="_Toc438500938"/>
    </w:p>
    <w:p w14:paraId="5DB8777F" w14:textId="77777777" w:rsidR="009767A4" w:rsidRPr="00D948E6" w:rsidRDefault="009767A4" w:rsidP="00A05548">
      <w:pPr>
        <w:pStyle w:val="Heading2"/>
      </w:pPr>
      <w:bookmarkStart w:id="816" w:name="_Ref452643432"/>
      <w:bookmarkStart w:id="817" w:name="_Ref452644135"/>
      <w:bookmarkStart w:id="818" w:name="_Toc470255511"/>
      <w:bookmarkStart w:id="819" w:name="_Toc84315154"/>
      <w:r w:rsidRPr="00D948E6">
        <w:t>Data profile</w:t>
      </w:r>
      <w:bookmarkEnd w:id="792"/>
      <w:bookmarkEnd w:id="793"/>
      <w:bookmarkEnd w:id="794"/>
      <w:bookmarkEnd w:id="795"/>
      <w:bookmarkEnd w:id="796"/>
      <w:r w:rsidRPr="00D948E6">
        <w:t xml:space="preserve"> objects – Abstract</w:t>
      </w:r>
      <w:bookmarkEnd w:id="797"/>
      <w:bookmarkEnd w:id="809"/>
      <w:bookmarkEnd w:id="810"/>
      <w:bookmarkEnd w:id="811"/>
      <w:bookmarkEnd w:id="812"/>
      <w:bookmarkEnd w:id="813"/>
      <w:bookmarkEnd w:id="814"/>
      <w:bookmarkEnd w:id="815"/>
      <w:bookmarkEnd w:id="816"/>
      <w:bookmarkEnd w:id="817"/>
      <w:bookmarkEnd w:id="818"/>
      <w:bookmarkEnd w:id="819"/>
      <w:r w:rsidRPr="00D948E6">
        <w:fldChar w:fldCharType="begin"/>
      </w:r>
      <w:r w:rsidRPr="00D948E6">
        <w:instrText xml:space="preserve"> XE "Data profile objects – Abstract" </w:instrText>
      </w:r>
      <w:r w:rsidRPr="00D948E6">
        <w:fldChar w:fldCharType="end"/>
      </w:r>
    </w:p>
    <w:p w14:paraId="5DB87780" w14:textId="63A305E0" w:rsidR="009767A4" w:rsidRPr="00D948E6" w:rsidRDefault="009767A4" w:rsidP="009767A4">
      <w:pPr>
        <w:pStyle w:val="PARAGRAPH"/>
      </w:pPr>
      <w:r w:rsidRPr="00D948E6">
        <w:t xml:space="preserve">Abstract data profiles – instances of the “Profile generic IC” and identified with one single OBIS code as specified in </w:t>
      </w:r>
      <w:r w:rsidRPr="00D948E6">
        <w:fldChar w:fldCharType="begin"/>
      </w:r>
      <w:r w:rsidRPr="00D948E6">
        <w:instrText xml:space="preserve"> REF _Ref113718227 \h  \* MERGEFORMAT </w:instrText>
      </w:r>
      <w:r w:rsidRPr="00D948E6">
        <w:fldChar w:fldCharType="separate"/>
      </w:r>
      <w:r w:rsidR="005245E0" w:rsidRPr="00D948E6">
        <w:t xml:space="preserve">Table </w:t>
      </w:r>
      <w:r w:rsidR="005245E0">
        <w:rPr>
          <w:noProof/>
        </w:rPr>
        <w:t>12</w:t>
      </w:r>
      <w:r w:rsidRPr="00D948E6">
        <w:fldChar w:fldCharType="end"/>
      </w:r>
      <w:r w:rsidRPr="00D948E6">
        <w:t xml:space="preserve"> – are used to hold a series of measurement values of one or more similar quantities and/or to group various data.</w:t>
      </w:r>
    </w:p>
    <w:p w14:paraId="5DB87781" w14:textId="0EC4ED85" w:rsidR="009767A4" w:rsidRPr="00D948E6" w:rsidRDefault="009767A4" w:rsidP="009767A4">
      <w:pPr>
        <w:pStyle w:val="TABLE-title"/>
      </w:pPr>
      <w:bookmarkStart w:id="820" w:name="_Ref113718227"/>
      <w:bookmarkStart w:id="821" w:name="_Toc100301490"/>
      <w:bookmarkStart w:id="822" w:name="_Toc364079531"/>
      <w:bookmarkStart w:id="823" w:name="_Toc397983446"/>
      <w:bookmarkStart w:id="824" w:name="_Toc398112121"/>
      <w:bookmarkStart w:id="825" w:name="_Toc438500253"/>
      <w:bookmarkStart w:id="826" w:name="_Toc438500989"/>
      <w:bookmarkStart w:id="827" w:name="_Toc470255562"/>
      <w:bookmarkStart w:id="828" w:name="_Toc84315205"/>
      <w:r w:rsidRPr="00D948E6">
        <w:t xml:space="preserve">Table </w:t>
      </w:r>
      <w:r w:rsidR="00697182">
        <w:rPr>
          <w:noProof/>
        </w:rPr>
        <w:fldChar w:fldCharType="begin"/>
      </w:r>
      <w:r w:rsidR="00697182">
        <w:rPr>
          <w:noProof/>
        </w:rPr>
        <w:instrText xml:space="preserve"> SEQ Table \* ARABIC </w:instrText>
      </w:r>
      <w:r w:rsidR="00697182">
        <w:rPr>
          <w:noProof/>
        </w:rPr>
        <w:fldChar w:fldCharType="separate"/>
      </w:r>
      <w:r w:rsidR="005245E0">
        <w:rPr>
          <w:noProof/>
        </w:rPr>
        <w:t>12</w:t>
      </w:r>
      <w:r w:rsidR="00697182">
        <w:rPr>
          <w:noProof/>
        </w:rPr>
        <w:fldChar w:fldCharType="end"/>
      </w:r>
      <w:bookmarkEnd w:id="820"/>
      <w:r w:rsidRPr="00D948E6">
        <w:t xml:space="preserve"> – </w:t>
      </w:r>
      <w:bookmarkEnd w:id="821"/>
      <w:r w:rsidRPr="00D948E6">
        <w:t>OBIS codes for data profile objects – Abstract</w:t>
      </w:r>
      <w:bookmarkEnd w:id="822"/>
      <w:bookmarkEnd w:id="823"/>
      <w:bookmarkEnd w:id="824"/>
      <w:bookmarkEnd w:id="825"/>
      <w:bookmarkEnd w:id="826"/>
      <w:bookmarkEnd w:id="827"/>
      <w:bookmarkEnd w:id="828"/>
    </w:p>
    <w:tbl>
      <w:tblPr>
        <w:tblW w:w="9070" w:type="dxa"/>
        <w:jc w:val="center"/>
        <w:tblLayout w:type="fixed"/>
        <w:tblCellMar>
          <w:left w:w="71" w:type="dxa"/>
          <w:right w:w="71" w:type="dxa"/>
        </w:tblCellMar>
        <w:tblLook w:val="0000" w:firstRow="0" w:lastRow="0" w:firstColumn="0" w:lastColumn="0" w:noHBand="0" w:noVBand="0"/>
      </w:tblPr>
      <w:tblGrid>
        <w:gridCol w:w="4820"/>
        <w:gridCol w:w="709"/>
        <w:gridCol w:w="638"/>
        <w:gridCol w:w="726"/>
        <w:gridCol w:w="725"/>
        <w:gridCol w:w="726"/>
        <w:gridCol w:w="726"/>
      </w:tblGrid>
      <w:tr w:rsidR="009767A4" w:rsidRPr="00D948E6" w14:paraId="5DB87784" w14:textId="77777777" w:rsidTr="000E2D82">
        <w:trPr>
          <w:cantSplit/>
          <w:tblHeader/>
          <w:jc w:val="center"/>
        </w:trPr>
        <w:tc>
          <w:tcPr>
            <w:tcW w:w="4820" w:type="dxa"/>
            <w:vMerge w:val="restart"/>
            <w:tcBorders>
              <w:top w:val="double" w:sz="4" w:space="0" w:color="auto"/>
              <w:left w:val="double" w:sz="4" w:space="0" w:color="auto"/>
              <w:right w:val="single" w:sz="4" w:space="0" w:color="auto"/>
            </w:tcBorders>
            <w:shd w:val="pct12" w:color="auto" w:fill="auto"/>
            <w:vAlign w:val="center"/>
          </w:tcPr>
          <w:p w14:paraId="5DB87782" w14:textId="77777777" w:rsidR="009767A4" w:rsidRPr="00D948E6" w:rsidRDefault="009767A4" w:rsidP="006964BC">
            <w:pPr>
              <w:pStyle w:val="TABLE-col-heading"/>
            </w:pPr>
            <w:r w:rsidRPr="00D948E6">
              <w:t>Data profile objects – Abstract</w:t>
            </w:r>
          </w:p>
        </w:tc>
        <w:tc>
          <w:tcPr>
            <w:tcW w:w="4250" w:type="dxa"/>
            <w:gridSpan w:val="6"/>
            <w:tcBorders>
              <w:top w:val="double" w:sz="4" w:space="0" w:color="auto"/>
              <w:left w:val="nil"/>
              <w:bottom w:val="single" w:sz="6" w:space="0" w:color="auto"/>
              <w:right w:val="double" w:sz="4" w:space="0" w:color="auto"/>
            </w:tcBorders>
            <w:shd w:val="pct12" w:color="auto" w:fill="auto"/>
          </w:tcPr>
          <w:p w14:paraId="5DB87783" w14:textId="77777777" w:rsidR="009767A4" w:rsidRPr="00D948E6" w:rsidRDefault="009767A4" w:rsidP="006964BC">
            <w:pPr>
              <w:pStyle w:val="TABLE-col-heading"/>
            </w:pPr>
            <w:r w:rsidRPr="00D948E6">
              <w:t>OBIS code</w:t>
            </w:r>
          </w:p>
        </w:tc>
      </w:tr>
      <w:tr w:rsidR="009767A4" w:rsidRPr="00D948E6" w14:paraId="5DB8778C" w14:textId="77777777" w:rsidTr="000E2D82">
        <w:trPr>
          <w:cantSplit/>
          <w:jc w:val="center"/>
        </w:trPr>
        <w:tc>
          <w:tcPr>
            <w:tcW w:w="4820" w:type="dxa"/>
            <w:vMerge/>
            <w:tcBorders>
              <w:left w:val="double" w:sz="4" w:space="0" w:color="auto"/>
              <w:bottom w:val="single" w:sz="2" w:space="0" w:color="auto"/>
              <w:right w:val="single" w:sz="4" w:space="0" w:color="auto"/>
            </w:tcBorders>
            <w:shd w:val="pct12" w:color="auto" w:fill="auto"/>
          </w:tcPr>
          <w:p w14:paraId="5DB87785" w14:textId="77777777" w:rsidR="009767A4" w:rsidRPr="00D948E6" w:rsidRDefault="009767A4" w:rsidP="006964BC">
            <w:pPr>
              <w:pStyle w:val="TABLE-col-heading"/>
            </w:pPr>
          </w:p>
        </w:tc>
        <w:tc>
          <w:tcPr>
            <w:tcW w:w="709" w:type="dxa"/>
            <w:tcBorders>
              <w:left w:val="nil"/>
              <w:bottom w:val="single" w:sz="4" w:space="0" w:color="auto"/>
            </w:tcBorders>
            <w:shd w:val="pct12" w:color="auto" w:fill="auto"/>
          </w:tcPr>
          <w:p w14:paraId="5DB87786" w14:textId="77777777" w:rsidR="009767A4" w:rsidRPr="00D948E6" w:rsidRDefault="009767A4" w:rsidP="006964BC">
            <w:pPr>
              <w:pStyle w:val="TABLE-col-heading"/>
            </w:pPr>
            <w:r w:rsidRPr="00D948E6">
              <w:t>A</w:t>
            </w:r>
          </w:p>
        </w:tc>
        <w:tc>
          <w:tcPr>
            <w:tcW w:w="638" w:type="dxa"/>
            <w:tcBorders>
              <w:left w:val="single" w:sz="6" w:space="0" w:color="auto"/>
              <w:bottom w:val="single" w:sz="4" w:space="0" w:color="auto"/>
              <w:right w:val="single" w:sz="6" w:space="0" w:color="auto"/>
            </w:tcBorders>
            <w:shd w:val="pct12" w:color="auto" w:fill="auto"/>
          </w:tcPr>
          <w:p w14:paraId="5DB87787" w14:textId="77777777" w:rsidR="009767A4" w:rsidRPr="00D948E6" w:rsidRDefault="009767A4" w:rsidP="006964BC">
            <w:pPr>
              <w:pStyle w:val="TABLE-col-heading"/>
            </w:pPr>
            <w:r w:rsidRPr="00D948E6">
              <w:t>B</w:t>
            </w:r>
          </w:p>
        </w:tc>
        <w:tc>
          <w:tcPr>
            <w:tcW w:w="726" w:type="dxa"/>
            <w:tcBorders>
              <w:top w:val="single" w:sz="6" w:space="0" w:color="auto"/>
              <w:bottom w:val="single" w:sz="4" w:space="0" w:color="auto"/>
            </w:tcBorders>
            <w:shd w:val="pct12" w:color="auto" w:fill="auto"/>
          </w:tcPr>
          <w:p w14:paraId="5DB87788" w14:textId="77777777" w:rsidR="009767A4" w:rsidRPr="00D948E6" w:rsidRDefault="009767A4" w:rsidP="006964BC">
            <w:pPr>
              <w:pStyle w:val="TABLE-col-heading"/>
            </w:pPr>
            <w:r w:rsidRPr="00D948E6">
              <w:t>C</w:t>
            </w:r>
          </w:p>
        </w:tc>
        <w:tc>
          <w:tcPr>
            <w:tcW w:w="725" w:type="dxa"/>
            <w:tcBorders>
              <w:top w:val="single" w:sz="6" w:space="0" w:color="auto"/>
              <w:left w:val="single" w:sz="6" w:space="0" w:color="auto"/>
              <w:bottom w:val="single" w:sz="4" w:space="0" w:color="auto"/>
            </w:tcBorders>
            <w:shd w:val="pct12" w:color="auto" w:fill="auto"/>
          </w:tcPr>
          <w:p w14:paraId="5DB87789" w14:textId="77777777" w:rsidR="009767A4" w:rsidRPr="00D948E6" w:rsidRDefault="009767A4" w:rsidP="006964BC">
            <w:pPr>
              <w:pStyle w:val="TABLE-col-heading"/>
            </w:pPr>
            <w:r w:rsidRPr="00D948E6">
              <w:t>D</w:t>
            </w:r>
          </w:p>
        </w:tc>
        <w:tc>
          <w:tcPr>
            <w:tcW w:w="726" w:type="dxa"/>
            <w:tcBorders>
              <w:top w:val="single" w:sz="6" w:space="0" w:color="auto"/>
              <w:left w:val="single" w:sz="6" w:space="0" w:color="auto"/>
              <w:bottom w:val="single" w:sz="4" w:space="0" w:color="auto"/>
            </w:tcBorders>
            <w:shd w:val="pct12" w:color="auto" w:fill="auto"/>
          </w:tcPr>
          <w:p w14:paraId="5DB8778A" w14:textId="77777777" w:rsidR="009767A4" w:rsidRPr="00D948E6" w:rsidRDefault="009767A4" w:rsidP="006964BC">
            <w:pPr>
              <w:pStyle w:val="TABLE-col-heading"/>
            </w:pPr>
            <w:r w:rsidRPr="00D948E6">
              <w:t>E</w:t>
            </w:r>
          </w:p>
        </w:tc>
        <w:tc>
          <w:tcPr>
            <w:tcW w:w="726" w:type="dxa"/>
            <w:tcBorders>
              <w:top w:val="single" w:sz="6" w:space="0" w:color="auto"/>
              <w:left w:val="single" w:sz="6" w:space="0" w:color="auto"/>
              <w:bottom w:val="single" w:sz="4" w:space="0" w:color="auto"/>
              <w:right w:val="double" w:sz="4" w:space="0" w:color="auto"/>
            </w:tcBorders>
            <w:shd w:val="pct12" w:color="auto" w:fill="auto"/>
          </w:tcPr>
          <w:p w14:paraId="5DB8778B" w14:textId="77777777" w:rsidR="009767A4" w:rsidRPr="00D948E6" w:rsidRDefault="009767A4" w:rsidP="006964BC">
            <w:pPr>
              <w:pStyle w:val="TABLE-col-heading"/>
            </w:pPr>
            <w:r w:rsidRPr="00D948E6">
              <w:t>F</w:t>
            </w:r>
          </w:p>
        </w:tc>
      </w:tr>
      <w:tr w:rsidR="009767A4" w:rsidRPr="00D948E6" w14:paraId="5DB87794" w14:textId="77777777" w:rsidTr="000E2D82">
        <w:trPr>
          <w:cantSplit/>
          <w:jc w:val="center"/>
        </w:trPr>
        <w:tc>
          <w:tcPr>
            <w:tcW w:w="4820" w:type="dxa"/>
            <w:tcBorders>
              <w:left w:val="double" w:sz="4" w:space="0" w:color="auto"/>
              <w:bottom w:val="single" w:sz="4" w:space="0" w:color="auto"/>
              <w:right w:val="single" w:sz="4" w:space="0" w:color="auto"/>
            </w:tcBorders>
          </w:tcPr>
          <w:p w14:paraId="5DB8778D" w14:textId="77777777" w:rsidR="009767A4" w:rsidRPr="00D948E6" w:rsidRDefault="009767A4" w:rsidP="006964BC">
            <w:pPr>
              <w:pStyle w:val="TABLE-cell"/>
              <w:keepNext/>
            </w:pPr>
            <w:r w:rsidRPr="00D948E6">
              <w:t xml:space="preserve">Load profile </w:t>
            </w:r>
            <w:r w:rsidRPr="00D948E6">
              <w:fldChar w:fldCharType="begin"/>
            </w:r>
            <w:r w:rsidRPr="00D948E6">
              <w:instrText xml:space="preserve"> XE "Load profile" </w:instrText>
            </w:r>
            <w:r w:rsidRPr="00D948E6">
              <w:fldChar w:fldCharType="end"/>
            </w:r>
            <w:r w:rsidRPr="00D948E6">
              <w:t xml:space="preserve">with recording period 1 </w:t>
            </w:r>
            <w:r w:rsidRPr="00C373E3">
              <w:rPr>
                <w:rStyle w:val="SUPerscript-small"/>
              </w:rPr>
              <w:t>a</w:t>
            </w:r>
          </w:p>
        </w:tc>
        <w:tc>
          <w:tcPr>
            <w:tcW w:w="709" w:type="dxa"/>
            <w:tcBorders>
              <w:left w:val="nil"/>
              <w:bottom w:val="single" w:sz="4" w:space="0" w:color="auto"/>
            </w:tcBorders>
          </w:tcPr>
          <w:p w14:paraId="5DB8778E" w14:textId="77777777" w:rsidR="009767A4" w:rsidRPr="00D948E6" w:rsidRDefault="009767A4" w:rsidP="006964BC">
            <w:pPr>
              <w:pStyle w:val="TABLE-cell"/>
              <w:keepNext/>
              <w:jc w:val="center"/>
            </w:pPr>
            <w:r w:rsidRPr="00D948E6">
              <w:t>0</w:t>
            </w:r>
          </w:p>
        </w:tc>
        <w:tc>
          <w:tcPr>
            <w:tcW w:w="638" w:type="dxa"/>
            <w:tcBorders>
              <w:left w:val="single" w:sz="6" w:space="0" w:color="auto"/>
              <w:bottom w:val="single" w:sz="4" w:space="0" w:color="auto"/>
              <w:right w:val="single" w:sz="6" w:space="0" w:color="auto"/>
            </w:tcBorders>
          </w:tcPr>
          <w:p w14:paraId="5DB8778F" w14:textId="77777777" w:rsidR="009767A4" w:rsidRPr="00D948E6" w:rsidRDefault="009767A4" w:rsidP="006964BC">
            <w:pPr>
              <w:pStyle w:val="TABLE-cell"/>
              <w:keepNext/>
              <w:jc w:val="center"/>
              <w:rPr>
                <w:i/>
                <w:iCs/>
              </w:rPr>
            </w:pPr>
            <w:r w:rsidRPr="00D948E6">
              <w:rPr>
                <w:i/>
                <w:iCs/>
              </w:rPr>
              <w:t>b</w:t>
            </w:r>
          </w:p>
        </w:tc>
        <w:tc>
          <w:tcPr>
            <w:tcW w:w="726" w:type="dxa"/>
            <w:tcBorders>
              <w:bottom w:val="single" w:sz="4" w:space="0" w:color="auto"/>
            </w:tcBorders>
          </w:tcPr>
          <w:p w14:paraId="5DB87790" w14:textId="77777777" w:rsidR="009767A4" w:rsidRPr="00D948E6" w:rsidRDefault="009767A4" w:rsidP="006964BC">
            <w:pPr>
              <w:pStyle w:val="TABLE-cell"/>
              <w:keepNext/>
              <w:jc w:val="center"/>
            </w:pPr>
            <w:r w:rsidRPr="00D948E6">
              <w:t>99</w:t>
            </w:r>
          </w:p>
        </w:tc>
        <w:tc>
          <w:tcPr>
            <w:tcW w:w="725" w:type="dxa"/>
            <w:tcBorders>
              <w:left w:val="single" w:sz="6" w:space="0" w:color="auto"/>
              <w:bottom w:val="single" w:sz="4" w:space="0" w:color="auto"/>
            </w:tcBorders>
          </w:tcPr>
          <w:p w14:paraId="5DB87791" w14:textId="77777777" w:rsidR="009767A4" w:rsidRPr="00D948E6" w:rsidRDefault="009767A4" w:rsidP="006964BC">
            <w:pPr>
              <w:pStyle w:val="TABLE-cell"/>
              <w:keepNext/>
              <w:jc w:val="center"/>
            </w:pPr>
            <w:r w:rsidRPr="00D948E6">
              <w:t>1</w:t>
            </w:r>
          </w:p>
        </w:tc>
        <w:tc>
          <w:tcPr>
            <w:tcW w:w="726" w:type="dxa"/>
            <w:tcBorders>
              <w:left w:val="single" w:sz="6" w:space="0" w:color="auto"/>
              <w:bottom w:val="single" w:sz="4" w:space="0" w:color="auto"/>
            </w:tcBorders>
          </w:tcPr>
          <w:p w14:paraId="5DB87792" w14:textId="77777777" w:rsidR="009767A4" w:rsidRPr="00D948E6" w:rsidRDefault="009767A4" w:rsidP="006964BC">
            <w:pPr>
              <w:pStyle w:val="TABLE-cell"/>
              <w:keepNext/>
              <w:jc w:val="center"/>
              <w:rPr>
                <w:i/>
                <w:iCs/>
              </w:rPr>
            </w:pPr>
            <w:r w:rsidRPr="00D948E6">
              <w:rPr>
                <w:i/>
                <w:iCs/>
              </w:rPr>
              <w:t>e</w:t>
            </w:r>
          </w:p>
        </w:tc>
        <w:tc>
          <w:tcPr>
            <w:tcW w:w="726" w:type="dxa"/>
            <w:tcBorders>
              <w:left w:val="single" w:sz="6" w:space="0" w:color="auto"/>
              <w:bottom w:val="single" w:sz="4" w:space="0" w:color="auto"/>
              <w:right w:val="double" w:sz="4" w:space="0" w:color="auto"/>
            </w:tcBorders>
            <w:shd w:val="pct15" w:color="auto" w:fill="FFFFFF"/>
          </w:tcPr>
          <w:p w14:paraId="5DB87793" w14:textId="77777777" w:rsidR="009767A4" w:rsidRPr="00D948E6" w:rsidRDefault="009767A4" w:rsidP="006964BC">
            <w:pPr>
              <w:pStyle w:val="TABLE-cell"/>
              <w:keepNext/>
              <w:jc w:val="center"/>
            </w:pPr>
          </w:p>
        </w:tc>
      </w:tr>
      <w:tr w:rsidR="009767A4" w:rsidRPr="00D948E6" w14:paraId="5DB8779C" w14:textId="77777777" w:rsidTr="000E2D82">
        <w:trPr>
          <w:cantSplit/>
          <w:jc w:val="center"/>
        </w:trPr>
        <w:tc>
          <w:tcPr>
            <w:tcW w:w="4820" w:type="dxa"/>
            <w:tcBorders>
              <w:left w:val="double" w:sz="4" w:space="0" w:color="auto"/>
              <w:bottom w:val="single" w:sz="4" w:space="0" w:color="auto"/>
              <w:right w:val="single" w:sz="4" w:space="0" w:color="auto"/>
            </w:tcBorders>
          </w:tcPr>
          <w:p w14:paraId="5DB87795" w14:textId="77777777" w:rsidR="009767A4" w:rsidRPr="00D948E6" w:rsidRDefault="009767A4" w:rsidP="006964BC">
            <w:pPr>
              <w:pStyle w:val="TABLE-cell"/>
              <w:keepNext/>
            </w:pPr>
            <w:r w:rsidRPr="00D948E6">
              <w:t>Load profile with recording period</w:t>
            </w:r>
            <w:r w:rsidRPr="00D948E6">
              <w:fldChar w:fldCharType="begin"/>
            </w:r>
            <w:r w:rsidRPr="00D948E6">
              <w:instrText xml:space="preserve"> XE "Recording period" </w:instrText>
            </w:r>
            <w:r w:rsidRPr="00D948E6">
              <w:fldChar w:fldCharType="end"/>
            </w:r>
            <w:r w:rsidRPr="00D948E6">
              <w:t xml:space="preserve"> 2 </w:t>
            </w:r>
            <w:r w:rsidRPr="00C373E3">
              <w:rPr>
                <w:rStyle w:val="SUPerscript-small"/>
              </w:rPr>
              <w:t>a</w:t>
            </w:r>
          </w:p>
        </w:tc>
        <w:tc>
          <w:tcPr>
            <w:tcW w:w="709" w:type="dxa"/>
            <w:tcBorders>
              <w:left w:val="nil"/>
              <w:bottom w:val="single" w:sz="4" w:space="0" w:color="auto"/>
            </w:tcBorders>
          </w:tcPr>
          <w:p w14:paraId="5DB87796" w14:textId="77777777" w:rsidR="009767A4" w:rsidRPr="00D948E6" w:rsidRDefault="009767A4" w:rsidP="006964BC">
            <w:pPr>
              <w:pStyle w:val="TABLE-cell"/>
              <w:keepNext/>
              <w:jc w:val="center"/>
            </w:pPr>
            <w:r w:rsidRPr="00D948E6">
              <w:t>0</w:t>
            </w:r>
          </w:p>
        </w:tc>
        <w:tc>
          <w:tcPr>
            <w:tcW w:w="638" w:type="dxa"/>
            <w:tcBorders>
              <w:left w:val="single" w:sz="6" w:space="0" w:color="auto"/>
              <w:bottom w:val="single" w:sz="4" w:space="0" w:color="auto"/>
              <w:right w:val="single" w:sz="6" w:space="0" w:color="auto"/>
            </w:tcBorders>
          </w:tcPr>
          <w:p w14:paraId="5DB87797" w14:textId="77777777" w:rsidR="009767A4" w:rsidRPr="00D948E6" w:rsidRDefault="009767A4" w:rsidP="006964BC">
            <w:pPr>
              <w:pStyle w:val="TABLE-cell"/>
              <w:keepNext/>
              <w:jc w:val="center"/>
              <w:rPr>
                <w:i/>
                <w:iCs/>
              </w:rPr>
            </w:pPr>
            <w:r w:rsidRPr="00D948E6">
              <w:rPr>
                <w:i/>
                <w:iCs/>
              </w:rPr>
              <w:t>b</w:t>
            </w:r>
          </w:p>
        </w:tc>
        <w:tc>
          <w:tcPr>
            <w:tcW w:w="726" w:type="dxa"/>
            <w:tcBorders>
              <w:bottom w:val="single" w:sz="4" w:space="0" w:color="auto"/>
            </w:tcBorders>
          </w:tcPr>
          <w:p w14:paraId="5DB87798" w14:textId="77777777" w:rsidR="009767A4" w:rsidRPr="00D948E6" w:rsidRDefault="009767A4" w:rsidP="006964BC">
            <w:pPr>
              <w:pStyle w:val="TABLE-cell"/>
              <w:keepNext/>
              <w:jc w:val="center"/>
            </w:pPr>
            <w:r w:rsidRPr="00D948E6">
              <w:t>99</w:t>
            </w:r>
          </w:p>
        </w:tc>
        <w:tc>
          <w:tcPr>
            <w:tcW w:w="725" w:type="dxa"/>
            <w:tcBorders>
              <w:left w:val="single" w:sz="6" w:space="0" w:color="auto"/>
              <w:bottom w:val="single" w:sz="4" w:space="0" w:color="auto"/>
            </w:tcBorders>
          </w:tcPr>
          <w:p w14:paraId="5DB87799" w14:textId="77777777" w:rsidR="009767A4" w:rsidRPr="00D948E6" w:rsidRDefault="009767A4" w:rsidP="006964BC">
            <w:pPr>
              <w:pStyle w:val="TABLE-cell"/>
              <w:keepNext/>
              <w:jc w:val="center"/>
            </w:pPr>
            <w:r w:rsidRPr="00D948E6">
              <w:t>2</w:t>
            </w:r>
          </w:p>
        </w:tc>
        <w:tc>
          <w:tcPr>
            <w:tcW w:w="726" w:type="dxa"/>
            <w:tcBorders>
              <w:left w:val="single" w:sz="6" w:space="0" w:color="auto"/>
              <w:bottom w:val="single" w:sz="4" w:space="0" w:color="auto"/>
            </w:tcBorders>
          </w:tcPr>
          <w:p w14:paraId="5DB8779A" w14:textId="77777777" w:rsidR="009767A4" w:rsidRPr="00D948E6" w:rsidRDefault="009767A4" w:rsidP="006964BC">
            <w:pPr>
              <w:pStyle w:val="TABLE-cell"/>
              <w:keepNext/>
              <w:jc w:val="center"/>
              <w:rPr>
                <w:i/>
                <w:iCs/>
              </w:rPr>
            </w:pPr>
            <w:r w:rsidRPr="00D948E6">
              <w:rPr>
                <w:i/>
                <w:iCs/>
              </w:rPr>
              <w:t>e</w:t>
            </w:r>
          </w:p>
        </w:tc>
        <w:tc>
          <w:tcPr>
            <w:tcW w:w="726" w:type="dxa"/>
            <w:tcBorders>
              <w:left w:val="single" w:sz="6" w:space="0" w:color="auto"/>
              <w:bottom w:val="single" w:sz="4" w:space="0" w:color="auto"/>
              <w:right w:val="double" w:sz="4" w:space="0" w:color="auto"/>
            </w:tcBorders>
            <w:shd w:val="pct15" w:color="auto" w:fill="FFFFFF"/>
          </w:tcPr>
          <w:p w14:paraId="5DB8779B" w14:textId="77777777" w:rsidR="009767A4" w:rsidRPr="00D948E6" w:rsidRDefault="009767A4" w:rsidP="006964BC">
            <w:pPr>
              <w:pStyle w:val="TABLE-cell"/>
              <w:keepNext/>
              <w:jc w:val="center"/>
            </w:pPr>
          </w:p>
        </w:tc>
      </w:tr>
      <w:tr w:rsidR="009767A4" w:rsidRPr="00D948E6" w14:paraId="5DB877A4" w14:textId="77777777" w:rsidTr="000E2D82">
        <w:trPr>
          <w:cantSplit/>
          <w:jc w:val="center"/>
        </w:trPr>
        <w:tc>
          <w:tcPr>
            <w:tcW w:w="4820" w:type="dxa"/>
            <w:tcBorders>
              <w:left w:val="double" w:sz="4" w:space="0" w:color="auto"/>
              <w:bottom w:val="single" w:sz="4" w:space="0" w:color="auto"/>
              <w:right w:val="single" w:sz="4" w:space="0" w:color="auto"/>
            </w:tcBorders>
          </w:tcPr>
          <w:p w14:paraId="5DB8779D" w14:textId="77777777" w:rsidR="009767A4" w:rsidRPr="0057066B" w:rsidRDefault="009767A4" w:rsidP="006964BC">
            <w:pPr>
              <w:pStyle w:val="TABLE-cell"/>
              <w:keepNext/>
            </w:pPr>
            <w:r w:rsidRPr="0057066B">
              <w:t xml:space="preserve">Load profile during test </w:t>
            </w:r>
            <w:r w:rsidRPr="00C373E3">
              <w:rPr>
                <w:rStyle w:val="SUPerscript-small"/>
              </w:rPr>
              <w:t>a</w:t>
            </w:r>
          </w:p>
        </w:tc>
        <w:tc>
          <w:tcPr>
            <w:tcW w:w="709" w:type="dxa"/>
            <w:tcBorders>
              <w:left w:val="nil"/>
              <w:bottom w:val="single" w:sz="4" w:space="0" w:color="auto"/>
            </w:tcBorders>
          </w:tcPr>
          <w:p w14:paraId="5DB8779E" w14:textId="77777777" w:rsidR="009767A4" w:rsidRPr="0057066B" w:rsidRDefault="009767A4" w:rsidP="006964BC">
            <w:pPr>
              <w:pStyle w:val="TABLE-cell"/>
              <w:keepNext/>
              <w:jc w:val="center"/>
            </w:pPr>
            <w:r w:rsidRPr="0057066B">
              <w:t>0</w:t>
            </w:r>
          </w:p>
        </w:tc>
        <w:tc>
          <w:tcPr>
            <w:tcW w:w="638" w:type="dxa"/>
            <w:tcBorders>
              <w:left w:val="single" w:sz="6" w:space="0" w:color="auto"/>
              <w:bottom w:val="single" w:sz="4" w:space="0" w:color="auto"/>
              <w:right w:val="single" w:sz="6" w:space="0" w:color="auto"/>
            </w:tcBorders>
          </w:tcPr>
          <w:p w14:paraId="5DB8779F" w14:textId="77777777" w:rsidR="009767A4" w:rsidRPr="0057066B" w:rsidRDefault="009767A4" w:rsidP="006964BC">
            <w:pPr>
              <w:pStyle w:val="TABLE-cell"/>
              <w:keepNext/>
              <w:jc w:val="center"/>
              <w:rPr>
                <w:i/>
                <w:iCs/>
              </w:rPr>
            </w:pPr>
            <w:r w:rsidRPr="0057066B">
              <w:rPr>
                <w:i/>
                <w:iCs/>
              </w:rPr>
              <w:t>b</w:t>
            </w:r>
          </w:p>
        </w:tc>
        <w:tc>
          <w:tcPr>
            <w:tcW w:w="726" w:type="dxa"/>
            <w:tcBorders>
              <w:bottom w:val="single" w:sz="4" w:space="0" w:color="auto"/>
            </w:tcBorders>
          </w:tcPr>
          <w:p w14:paraId="5DB877A0" w14:textId="77777777" w:rsidR="009767A4" w:rsidRPr="0057066B" w:rsidRDefault="009767A4" w:rsidP="006964BC">
            <w:pPr>
              <w:pStyle w:val="TABLE-cell"/>
              <w:keepNext/>
              <w:jc w:val="center"/>
            </w:pPr>
            <w:r w:rsidRPr="0057066B">
              <w:t>99</w:t>
            </w:r>
          </w:p>
        </w:tc>
        <w:tc>
          <w:tcPr>
            <w:tcW w:w="725" w:type="dxa"/>
            <w:tcBorders>
              <w:left w:val="single" w:sz="6" w:space="0" w:color="auto"/>
              <w:bottom w:val="single" w:sz="4" w:space="0" w:color="auto"/>
            </w:tcBorders>
          </w:tcPr>
          <w:p w14:paraId="5DB877A1" w14:textId="77777777" w:rsidR="009767A4" w:rsidRPr="0057066B" w:rsidRDefault="009767A4" w:rsidP="006964BC">
            <w:pPr>
              <w:pStyle w:val="TABLE-cell"/>
              <w:keepNext/>
              <w:jc w:val="center"/>
            </w:pPr>
            <w:r w:rsidRPr="0057066B">
              <w:t>3</w:t>
            </w:r>
          </w:p>
        </w:tc>
        <w:tc>
          <w:tcPr>
            <w:tcW w:w="726" w:type="dxa"/>
            <w:tcBorders>
              <w:left w:val="single" w:sz="6" w:space="0" w:color="auto"/>
              <w:bottom w:val="single" w:sz="4" w:space="0" w:color="auto"/>
            </w:tcBorders>
          </w:tcPr>
          <w:p w14:paraId="5DB877A2" w14:textId="77777777" w:rsidR="009767A4" w:rsidRPr="0057066B" w:rsidRDefault="009767A4" w:rsidP="006964BC">
            <w:pPr>
              <w:pStyle w:val="TABLE-cell"/>
              <w:keepNext/>
              <w:jc w:val="center"/>
            </w:pPr>
            <w:r w:rsidRPr="0057066B">
              <w:t>0</w:t>
            </w:r>
          </w:p>
        </w:tc>
        <w:tc>
          <w:tcPr>
            <w:tcW w:w="726" w:type="dxa"/>
            <w:tcBorders>
              <w:left w:val="single" w:sz="6" w:space="0" w:color="auto"/>
              <w:bottom w:val="single" w:sz="4" w:space="0" w:color="auto"/>
              <w:right w:val="double" w:sz="4" w:space="0" w:color="auto"/>
            </w:tcBorders>
            <w:shd w:val="pct15" w:color="auto" w:fill="FFFFFF"/>
          </w:tcPr>
          <w:p w14:paraId="5DB877A3" w14:textId="77777777" w:rsidR="009767A4" w:rsidRPr="00D948E6" w:rsidRDefault="009767A4" w:rsidP="006964BC">
            <w:pPr>
              <w:pStyle w:val="TABLE-cell"/>
              <w:keepNext/>
              <w:jc w:val="center"/>
            </w:pPr>
          </w:p>
        </w:tc>
      </w:tr>
      <w:tr w:rsidR="009767A4" w:rsidRPr="00D948E6" w14:paraId="5DB877AC" w14:textId="77777777" w:rsidTr="000E2D82">
        <w:trPr>
          <w:cantSplit/>
          <w:jc w:val="center"/>
        </w:trPr>
        <w:tc>
          <w:tcPr>
            <w:tcW w:w="4820" w:type="dxa"/>
            <w:tcBorders>
              <w:left w:val="double" w:sz="4" w:space="0" w:color="auto"/>
              <w:bottom w:val="single" w:sz="4" w:space="0" w:color="auto"/>
              <w:right w:val="single" w:sz="4" w:space="0" w:color="auto"/>
            </w:tcBorders>
          </w:tcPr>
          <w:p w14:paraId="5DB877A5" w14:textId="77777777" w:rsidR="009767A4" w:rsidRPr="0057066B" w:rsidRDefault="009767A4" w:rsidP="006964BC">
            <w:pPr>
              <w:pStyle w:val="TABLE-cell"/>
              <w:keepNext/>
            </w:pPr>
            <w:r w:rsidRPr="0057066B">
              <w:t>Connection profile</w:t>
            </w:r>
          </w:p>
        </w:tc>
        <w:tc>
          <w:tcPr>
            <w:tcW w:w="709" w:type="dxa"/>
            <w:tcBorders>
              <w:left w:val="nil"/>
              <w:bottom w:val="single" w:sz="4" w:space="0" w:color="auto"/>
            </w:tcBorders>
          </w:tcPr>
          <w:p w14:paraId="5DB877A6" w14:textId="77777777" w:rsidR="009767A4" w:rsidRPr="0057066B" w:rsidRDefault="009767A4" w:rsidP="006964BC">
            <w:pPr>
              <w:pStyle w:val="TABLE-cell"/>
              <w:keepNext/>
              <w:jc w:val="center"/>
            </w:pPr>
            <w:r w:rsidRPr="0057066B">
              <w:t>0</w:t>
            </w:r>
          </w:p>
        </w:tc>
        <w:tc>
          <w:tcPr>
            <w:tcW w:w="638" w:type="dxa"/>
            <w:tcBorders>
              <w:left w:val="single" w:sz="6" w:space="0" w:color="auto"/>
              <w:bottom w:val="single" w:sz="4" w:space="0" w:color="auto"/>
              <w:right w:val="single" w:sz="6" w:space="0" w:color="auto"/>
            </w:tcBorders>
          </w:tcPr>
          <w:p w14:paraId="5DB877A7" w14:textId="77777777" w:rsidR="009767A4" w:rsidRPr="0057066B" w:rsidRDefault="009767A4" w:rsidP="006964BC">
            <w:pPr>
              <w:pStyle w:val="TABLE-cell"/>
              <w:keepNext/>
              <w:jc w:val="center"/>
              <w:rPr>
                <w:i/>
                <w:iCs/>
              </w:rPr>
            </w:pPr>
            <w:r w:rsidRPr="0057066B">
              <w:rPr>
                <w:i/>
                <w:iCs/>
              </w:rPr>
              <w:t>b</w:t>
            </w:r>
          </w:p>
        </w:tc>
        <w:tc>
          <w:tcPr>
            <w:tcW w:w="726" w:type="dxa"/>
            <w:tcBorders>
              <w:bottom w:val="single" w:sz="4" w:space="0" w:color="auto"/>
            </w:tcBorders>
          </w:tcPr>
          <w:p w14:paraId="5DB877A8" w14:textId="77777777" w:rsidR="009767A4" w:rsidRPr="0057066B" w:rsidRDefault="009767A4" w:rsidP="006964BC">
            <w:pPr>
              <w:pStyle w:val="TABLE-cell"/>
              <w:keepNext/>
              <w:jc w:val="center"/>
            </w:pPr>
            <w:r w:rsidRPr="0057066B">
              <w:t>99</w:t>
            </w:r>
          </w:p>
        </w:tc>
        <w:tc>
          <w:tcPr>
            <w:tcW w:w="725" w:type="dxa"/>
            <w:tcBorders>
              <w:left w:val="single" w:sz="6" w:space="0" w:color="auto"/>
              <w:bottom w:val="single" w:sz="4" w:space="0" w:color="auto"/>
            </w:tcBorders>
          </w:tcPr>
          <w:p w14:paraId="5DB877A9" w14:textId="77777777" w:rsidR="009767A4" w:rsidRPr="0057066B" w:rsidRDefault="009767A4" w:rsidP="006964BC">
            <w:pPr>
              <w:pStyle w:val="TABLE-cell"/>
              <w:keepNext/>
              <w:jc w:val="center"/>
            </w:pPr>
            <w:r w:rsidRPr="0057066B">
              <w:t>12</w:t>
            </w:r>
          </w:p>
        </w:tc>
        <w:tc>
          <w:tcPr>
            <w:tcW w:w="726" w:type="dxa"/>
            <w:tcBorders>
              <w:left w:val="single" w:sz="6" w:space="0" w:color="auto"/>
              <w:bottom w:val="single" w:sz="4" w:space="0" w:color="auto"/>
            </w:tcBorders>
          </w:tcPr>
          <w:p w14:paraId="5DB877AA" w14:textId="77777777" w:rsidR="009767A4" w:rsidRPr="0057066B" w:rsidRDefault="009767A4" w:rsidP="006964BC">
            <w:pPr>
              <w:pStyle w:val="TABLE-cell"/>
              <w:keepNext/>
              <w:jc w:val="center"/>
              <w:rPr>
                <w:i/>
                <w:iCs/>
              </w:rPr>
            </w:pPr>
            <w:r w:rsidRPr="0057066B">
              <w:rPr>
                <w:i/>
                <w:iCs/>
              </w:rPr>
              <w:t>e</w:t>
            </w:r>
          </w:p>
        </w:tc>
        <w:tc>
          <w:tcPr>
            <w:tcW w:w="726" w:type="dxa"/>
            <w:tcBorders>
              <w:left w:val="single" w:sz="6" w:space="0" w:color="auto"/>
              <w:bottom w:val="single" w:sz="4" w:space="0" w:color="auto"/>
              <w:right w:val="double" w:sz="4" w:space="0" w:color="auto"/>
            </w:tcBorders>
            <w:shd w:val="pct15" w:color="auto" w:fill="FFFFFF"/>
          </w:tcPr>
          <w:p w14:paraId="5DB877AB" w14:textId="77777777" w:rsidR="009767A4" w:rsidRPr="00D948E6" w:rsidRDefault="009767A4" w:rsidP="006964BC">
            <w:pPr>
              <w:pStyle w:val="TABLE-cell"/>
              <w:keepNext/>
              <w:jc w:val="center"/>
            </w:pPr>
          </w:p>
        </w:tc>
      </w:tr>
      <w:tr w:rsidR="009767A4" w:rsidRPr="00D948E6" w14:paraId="5DB877B4" w14:textId="77777777" w:rsidTr="000E2D82">
        <w:trPr>
          <w:cantSplit/>
          <w:jc w:val="center"/>
        </w:trPr>
        <w:tc>
          <w:tcPr>
            <w:tcW w:w="4820" w:type="dxa"/>
            <w:tcBorders>
              <w:left w:val="double" w:sz="4" w:space="0" w:color="auto"/>
              <w:bottom w:val="single" w:sz="4" w:space="0" w:color="auto"/>
              <w:right w:val="single" w:sz="4" w:space="0" w:color="auto"/>
            </w:tcBorders>
          </w:tcPr>
          <w:p w14:paraId="5DB877AD" w14:textId="77777777" w:rsidR="009767A4" w:rsidRPr="0057066B" w:rsidRDefault="009767A4" w:rsidP="006964BC">
            <w:pPr>
              <w:pStyle w:val="TABLE-cell"/>
              <w:keepNext/>
            </w:pPr>
            <w:r w:rsidRPr="0057066B">
              <w:t>GSM diagnostic profile</w:t>
            </w:r>
            <w:r w:rsidRPr="0057066B">
              <w:fldChar w:fldCharType="begin"/>
            </w:r>
            <w:r w:rsidRPr="0057066B">
              <w:instrText xml:space="preserve"> XE "GSM diagnostic profile" </w:instrText>
            </w:r>
            <w:r w:rsidRPr="0057066B">
              <w:fldChar w:fldCharType="end"/>
            </w:r>
          </w:p>
        </w:tc>
        <w:tc>
          <w:tcPr>
            <w:tcW w:w="709" w:type="dxa"/>
            <w:tcBorders>
              <w:left w:val="nil"/>
              <w:bottom w:val="single" w:sz="4" w:space="0" w:color="auto"/>
            </w:tcBorders>
          </w:tcPr>
          <w:p w14:paraId="5DB877AE" w14:textId="77777777" w:rsidR="009767A4" w:rsidRPr="0057066B" w:rsidRDefault="009767A4" w:rsidP="006964BC">
            <w:pPr>
              <w:pStyle w:val="TABLE-cell"/>
              <w:keepNext/>
              <w:jc w:val="center"/>
            </w:pPr>
            <w:r w:rsidRPr="0057066B">
              <w:t>0</w:t>
            </w:r>
          </w:p>
        </w:tc>
        <w:tc>
          <w:tcPr>
            <w:tcW w:w="638" w:type="dxa"/>
            <w:tcBorders>
              <w:left w:val="single" w:sz="6" w:space="0" w:color="auto"/>
              <w:bottom w:val="single" w:sz="4" w:space="0" w:color="auto"/>
              <w:right w:val="single" w:sz="6" w:space="0" w:color="auto"/>
            </w:tcBorders>
          </w:tcPr>
          <w:p w14:paraId="5DB877AF" w14:textId="77777777" w:rsidR="009767A4" w:rsidRPr="0057066B" w:rsidRDefault="009767A4" w:rsidP="006964BC">
            <w:pPr>
              <w:pStyle w:val="TABLE-cell"/>
              <w:keepNext/>
              <w:jc w:val="center"/>
              <w:rPr>
                <w:i/>
                <w:iCs/>
              </w:rPr>
            </w:pPr>
            <w:r w:rsidRPr="0057066B">
              <w:rPr>
                <w:i/>
                <w:iCs/>
              </w:rPr>
              <w:t>b</w:t>
            </w:r>
          </w:p>
        </w:tc>
        <w:tc>
          <w:tcPr>
            <w:tcW w:w="726" w:type="dxa"/>
            <w:tcBorders>
              <w:bottom w:val="single" w:sz="4" w:space="0" w:color="auto"/>
            </w:tcBorders>
          </w:tcPr>
          <w:p w14:paraId="5DB877B0" w14:textId="77777777" w:rsidR="009767A4" w:rsidRPr="0057066B" w:rsidRDefault="009767A4" w:rsidP="006964BC">
            <w:pPr>
              <w:pStyle w:val="TABLE-cell"/>
              <w:keepNext/>
              <w:jc w:val="center"/>
            </w:pPr>
            <w:r w:rsidRPr="0057066B">
              <w:t>99</w:t>
            </w:r>
          </w:p>
        </w:tc>
        <w:tc>
          <w:tcPr>
            <w:tcW w:w="725" w:type="dxa"/>
            <w:tcBorders>
              <w:left w:val="single" w:sz="6" w:space="0" w:color="auto"/>
              <w:bottom w:val="single" w:sz="4" w:space="0" w:color="auto"/>
            </w:tcBorders>
          </w:tcPr>
          <w:p w14:paraId="5DB877B1" w14:textId="77777777" w:rsidR="009767A4" w:rsidRPr="0057066B" w:rsidRDefault="009767A4" w:rsidP="006964BC">
            <w:pPr>
              <w:pStyle w:val="TABLE-cell"/>
              <w:keepNext/>
              <w:jc w:val="center"/>
            </w:pPr>
            <w:r w:rsidRPr="0057066B">
              <w:t>13</w:t>
            </w:r>
          </w:p>
        </w:tc>
        <w:tc>
          <w:tcPr>
            <w:tcW w:w="726" w:type="dxa"/>
            <w:tcBorders>
              <w:left w:val="single" w:sz="6" w:space="0" w:color="auto"/>
              <w:bottom w:val="single" w:sz="4" w:space="0" w:color="auto"/>
            </w:tcBorders>
          </w:tcPr>
          <w:p w14:paraId="5DB877B2" w14:textId="77777777" w:rsidR="009767A4" w:rsidRPr="0057066B" w:rsidRDefault="009767A4" w:rsidP="006964BC">
            <w:pPr>
              <w:pStyle w:val="TABLE-cell"/>
              <w:keepNext/>
              <w:jc w:val="center"/>
              <w:rPr>
                <w:i/>
                <w:iCs/>
              </w:rPr>
            </w:pPr>
            <w:r w:rsidRPr="0057066B">
              <w:rPr>
                <w:i/>
                <w:iCs/>
              </w:rPr>
              <w:t>e</w:t>
            </w:r>
          </w:p>
        </w:tc>
        <w:tc>
          <w:tcPr>
            <w:tcW w:w="726" w:type="dxa"/>
            <w:tcBorders>
              <w:left w:val="single" w:sz="6" w:space="0" w:color="auto"/>
              <w:bottom w:val="single" w:sz="4" w:space="0" w:color="auto"/>
              <w:right w:val="double" w:sz="4" w:space="0" w:color="auto"/>
            </w:tcBorders>
            <w:shd w:val="pct15" w:color="auto" w:fill="FFFFFF"/>
          </w:tcPr>
          <w:p w14:paraId="5DB877B3" w14:textId="77777777" w:rsidR="009767A4" w:rsidRPr="00D948E6" w:rsidRDefault="009767A4" w:rsidP="006964BC">
            <w:pPr>
              <w:pStyle w:val="TABLE-cell"/>
              <w:keepNext/>
              <w:jc w:val="center"/>
            </w:pPr>
          </w:p>
        </w:tc>
      </w:tr>
      <w:tr w:rsidR="00805A93" w:rsidRPr="00D948E6" w14:paraId="5DB877BC" w14:textId="77777777" w:rsidTr="000E2D82">
        <w:trPr>
          <w:cantSplit/>
          <w:jc w:val="center"/>
        </w:trPr>
        <w:tc>
          <w:tcPr>
            <w:tcW w:w="4820" w:type="dxa"/>
            <w:tcBorders>
              <w:left w:val="double" w:sz="4" w:space="0" w:color="auto"/>
              <w:bottom w:val="single" w:sz="4" w:space="0" w:color="auto"/>
              <w:right w:val="single" w:sz="4" w:space="0" w:color="auto"/>
            </w:tcBorders>
          </w:tcPr>
          <w:p w14:paraId="5DB877B5" w14:textId="77777777" w:rsidR="00805A93" w:rsidRPr="0057066B" w:rsidRDefault="00805A93" w:rsidP="006964BC">
            <w:pPr>
              <w:pStyle w:val="TABLE-cell"/>
              <w:keepNext/>
            </w:pPr>
            <w:r w:rsidRPr="0057066B">
              <w:t>Charge collection history</w:t>
            </w:r>
            <w:r w:rsidRPr="0057066B">
              <w:fldChar w:fldCharType="begin"/>
            </w:r>
            <w:r w:rsidRPr="0057066B">
              <w:instrText xml:space="preserve"> XE "Charge collection history" </w:instrText>
            </w:r>
            <w:r w:rsidRPr="0057066B">
              <w:fldChar w:fldCharType="end"/>
            </w:r>
            <w:r w:rsidRPr="0057066B">
              <w:t xml:space="preserve"> (Payment metering)</w:t>
            </w:r>
          </w:p>
        </w:tc>
        <w:tc>
          <w:tcPr>
            <w:tcW w:w="709" w:type="dxa"/>
            <w:tcBorders>
              <w:left w:val="nil"/>
              <w:bottom w:val="single" w:sz="4" w:space="0" w:color="auto"/>
            </w:tcBorders>
            <w:vAlign w:val="center"/>
          </w:tcPr>
          <w:p w14:paraId="5DB877B6" w14:textId="77777777" w:rsidR="00805A93" w:rsidRPr="0057066B" w:rsidRDefault="00805A93" w:rsidP="006964BC">
            <w:pPr>
              <w:pStyle w:val="TABLE-cell"/>
              <w:keepNext/>
              <w:jc w:val="center"/>
            </w:pPr>
            <w:r w:rsidRPr="0057066B">
              <w:t>0</w:t>
            </w:r>
          </w:p>
        </w:tc>
        <w:tc>
          <w:tcPr>
            <w:tcW w:w="638" w:type="dxa"/>
            <w:tcBorders>
              <w:left w:val="single" w:sz="6" w:space="0" w:color="auto"/>
              <w:bottom w:val="single" w:sz="4" w:space="0" w:color="auto"/>
              <w:right w:val="single" w:sz="6" w:space="0" w:color="auto"/>
            </w:tcBorders>
            <w:vAlign w:val="center"/>
          </w:tcPr>
          <w:p w14:paraId="5DB877B7" w14:textId="77777777" w:rsidR="00805A93" w:rsidRPr="0057066B" w:rsidRDefault="00805A93" w:rsidP="006964BC">
            <w:pPr>
              <w:pStyle w:val="TABLE-cell"/>
              <w:keepNext/>
              <w:jc w:val="center"/>
              <w:rPr>
                <w:i/>
                <w:iCs/>
              </w:rPr>
            </w:pPr>
            <w:r w:rsidRPr="0057066B">
              <w:rPr>
                <w:i/>
                <w:iCs/>
              </w:rPr>
              <w:t>b</w:t>
            </w:r>
          </w:p>
        </w:tc>
        <w:tc>
          <w:tcPr>
            <w:tcW w:w="726" w:type="dxa"/>
            <w:tcBorders>
              <w:bottom w:val="single" w:sz="4" w:space="0" w:color="auto"/>
            </w:tcBorders>
            <w:vAlign w:val="center"/>
          </w:tcPr>
          <w:p w14:paraId="5DB877B8" w14:textId="77777777" w:rsidR="00805A93" w:rsidRPr="0057066B" w:rsidRDefault="00805A93" w:rsidP="006964BC">
            <w:pPr>
              <w:pStyle w:val="TABLE-cell"/>
              <w:keepNext/>
              <w:jc w:val="center"/>
            </w:pPr>
            <w:r w:rsidRPr="0057066B">
              <w:t>99</w:t>
            </w:r>
          </w:p>
        </w:tc>
        <w:tc>
          <w:tcPr>
            <w:tcW w:w="725" w:type="dxa"/>
            <w:tcBorders>
              <w:left w:val="single" w:sz="6" w:space="0" w:color="auto"/>
              <w:bottom w:val="single" w:sz="4" w:space="0" w:color="auto"/>
            </w:tcBorders>
            <w:vAlign w:val="center"/>
          </w:tcPr>
          <w:p w14:paraId="5DB877B9" w14:textId="77777777" w:rsidR="00805A93" w:rsidRPr="0057066B" w:rsidRDefault="00805A93" w:rsidP="006964BC">
            <w:pPr>
              <w:pStyle w:val="TABLE-cell"/>
              <w:keepNext/>
              <w:jc w:val="center"/>
            </w:pPr>
            <w:r w:rsidRPr="0057066B">
              <w:t>14</w:t>
            </w:r>
          </w:p>
        </w:tc>
        <w:tc>
          <w:tcPr>
            <w:tcW w:w="726" w:type="dxa"/>
            <w:tcBorders>
              <w:left w:val="single" w:sz="6" w:space="0" w:color="auto"/>
              <w:bottom w:val="single" w:sz="4" w:space="0" w:color="auto"/>
            </w:tcBorders>
            <w:vAlign w:val="center"/>
          </w:tcPr>
          <w:p w14:paraId="5DB877BA" w14:textId="77777777" w:rsidR="00805A93" w:rsidRPr="0057066B" w:rsidRDefault="00805A93" w:rsidP="006964BC">
            <w:pPr>
              <w:pStyle w:val="TABLE-cell"/>
              <w:keepNext/>
              <w:jc w:val="center"/>
            </w:pPr>
            <w:r w:rsidRPr="0057066B">
              <w:t>e</w:t>
            </w:r>
          </w:p>
        </w:tc>
        <w:tc>
          <w:tcPr>
            <w:tcW w:w="726" w:type="dxa"/>
            <w:tcBorders>
              <w:left w:val="single" w:sz="6" w:space="0" w:color="auto"/>
              <w:bottom w:val="single" w:sz="4" w:space="0" w:color="auto"/>
              <w:right w:val="double" w:sz="4" w:space="0" w:color="auto"/>
            </w:tcBorders>
            <w:shd w:val="pct15" w:color="auto" w:fill="FFFFFF"/>
            <w:vAlign w:val="center"/>
          </w:tcPr>
          <w:p w14:paraId="5DB877BB" w14:textId="77777777" w:rsidR="00805A93" w:rsidRPr="00D948E6" w:rsidRDefault="00805A93" w:rsidP="006964BC">
            <w:pPr>
              <w:pStyle w:val="TABLE-cell"/>
              <w:keepNext/>
              <w:jc w:val="center"/>
            </w:pPr>
          </w:p>
        </w:tc>
      </w:tr>
      <w:tr w:rsidR="009767A4" w:rsidRPr="00D948E6" w14:paraId="5DB877C4" w14:textId="77777777" w:rsidTr="000E2D82">
        <w:trPr>
          <w:cantSplit/>
          <w:jc w:val="center"/>
        </w:trPr>
        <w:tc>
          <w:tcPr>
            <w:tcW w:w="4820" w:type="dxa"/>
            <w:tcBorders>
              <w:left w:val="double" w:sz="4" w:space="0" w:color="auto"/>
              <w:bottom w:val="single" w:sz="4" w:space="0" w:color="auto"/>
              <w:right w:val="single" w:sz="4" w:space="0" w:color="auto"/>
            </w:tcBorders>
          </w:tcPr>
          <w:p w14:paraId="5DB877BD" w14:textId="77777777" w:rsidR="009767A4" w:rsidRPr="0057066B" w:rsidRDefault="009767A4" w:rsidP="006964BC">
            <w:pPr>
              <w:pStyle w:val="TABLE-cell"/>
              <w:keepNext/>
            </w:pPr>
            <w:r w:rsidRPr="0057066B">
              <w:t>Token credit history</w:t>
            </w:r>
            <w:r w:rsidRPr="0057066B">
              <w:fldChar w:fldCharType="begin"/>
            </w:r>
            <w:r w:rsidRPr="0057066B">
              <w:instrText xml:space="preserve"> XE "Token credit history" </w:instrText>
            </w:r>
            <w:r w:rsidRPr="0057066B">
              <w:fldChar w:fldCharType="end"/>
            </w:r>
            <w:r w:rsidRPr="0057066B">
              <w:t xml:space="preserve"> (Payment metering)</w:t>
            </w:r>
          </w:p>
        </w:tc>
        <w:tc>
          <w:tcPr>
            <w:tcW w:w="709" w:type="dxa"/>
            <w:tcBorders>
              <w:left w:val="nil"/>
              <w:bottom w:val="single" w:sz="4" w:space="0" w:color="auto"/>
            </w:tcBorders>
            <w:vAlign w:val="center"/>
          </w:tcPr>
          <w:p w14:paraId="5DB877BE" w14:textId="77777777" w:rsidR="009767A4" w:rsidRPr="0057066B" w:rsidRDefault="009767A4" w:rsidP="006964BC">
            <w:pPr>
              <w:pStyle w:val="TABLE-cell"/>
              <w:keepNext/>
              <w:jc w:val="center"/>
            </w:pPr>
            <w:r w:rsidRPr="0057066B">
              <w:t>0</w:t>
            </w:r>
          </w:p>
        </w:tc>
        <w:tc>
          <w:tcPr>
            <w:tcW w:w="638" w:type="dxa"/>
            <w:tcBorders>
              <w:left w:val="single" w:sz="6" w:space="0" w:color="auto"/>
              <w:bottom w:val="single" w:sz="4" w:space="0" w:color="auto"/>
              <w:right w:val="single" w:sz="6" w:space="0" w:color="auto"/>
            </w:tcBorders>
            <w:vAlign w:val="center"/>
          </w:tcPr>
          <w:p w14:paraId="5DB877BF" w14:textId="77777777" w:rsidR="009767A4" w:rsidRPr="0057066B" w:rsidRDefault="009767A4" w:rsidP="006964BC">
            <w:pPr>
              <w:pStyle w:val="TABLE-cell"/>
              <w:keepNext/>
              <w:jc w:val="center"/>
              <w:rPr>
                <w:i/>
                <w:iCs/>
              </w:rPr>
            </w:pPr>
            <w:r w:rsidRPr="0057066B">
              <w:rPr>
                <w:i/>
                <w:iCs/>
              </w:rPr>
              <w:t>b</w:t>
            </w:r>
          </w:p>
        </w:tc>
        <w:tc>
          <w:tcPr>
            <w:tcW w:w="726" w:type="dxa"/>
            <w:tcBorders>
              <w:bottom w:val="single" w:sz="4" w:space="0" w:color="auto"/>
            </w:tcBorders>
            <w:vAlign w:val="center"/>
          </w:tcPr>
          <w:p w14:paraId="5DB877C0" w14:textId="77777777" w:rsidR="009767A4" w:rsidRPr="0057066B" w:rsidRDefault="009767A4" w:rsidP="006964BC">
            <w:pPr>
              <w:pStyle w:val="TABLE-cell"/>
              <w:keepNext/>
              <w:jc w:val="center"/>
            </w:pPr>
            <w:r w:rsidRPr="0057066B">
              <w:t>99</w:t>
            </w:r>
          </w:p>
        </w:tc>
        <w:tc>
          <w:tcPr>
            <w:tcW w:w="725" w:type="dxa"/>
            <w:tcBorders>
              <w:left w:val="single" w:sz="6" w:space="0" w:color="auto"/>
              <w:bottom w:val="single" w:sz="4" w:space="0" w:color="auto"/>
            </w:tcBorders>
            <w:vAlign w:val="center"/>
          </w:tcPr>
          <w:p w14:paraId="5DB877C1" w14:textId="77777777" w:rsidR="009767A4" w:rsidRPr="0057066B" w:rsidRDefault="009767A4" w:rsidP="006964BC">
            <w:pPr>
              <w:pStyle w:val="TABLE-cell"/>
              <w:keepNext/>
              <w:jc w:val="center"/>
            </w:pPr>
            <w:r w:rsidRPr="0057066B">
              <w:t>15</w:t>
            </w:r>
          </w:p>
        </w:tc>
        <w:tc>
          <w:tcPr>
            <w:tcW w:w="726" w:type="dxa"/>
            <w:tcBorders>
              <w:left w:val="single" w:sz="6" w:space="0" w:color="auto"/>
              <w:bottom w:val="single" w:sz="4" w:space="0" w:color="auto"/>
            </w:tcBorders>
            <w:vAlign w:val="center"/>
          </w:tcPr>
          <w:p w14:paraId="5DB877C2" w14:textId="77777777" w:rsidR="009767A4" w:rsidRPr="0057066B" w:rsidRDefault="009767A4" w:rsidP="006964BC">
            <w:pPr>
              <w:pStyle w:val="TABLE-cell"/>
              <w:keepNext/>
              <w:jc w:val="center"/>
            </w:pPr>
            <w:r w:rsidRPr="0057066B">
              <w:t>e</w:t>
            </w:r>
          </w:p>
        </w:tc>
        <w:tc>
          <w:tcPr>
            <w:tcW w:w="726" w:type="dxa"/>
            <w:tcBorders>
              <w:left w:val="single" w:sz="6" w:space="0" w:color="auto"/>
              <w:bottom w:val="single" w:sz="4" w:space="0" w:color="auto"/>
              <w:right w:val="double" w:sz="4" w:space="0" w:color="auto"/>
            </w:tcBorders>
            <w:shd w:val="pct15" w:color="auto" w:fill="FFFFFF"/>
          </w:tcPr>
          <w:p w14:paraId="5DB877C3" w14:textId="77777777" w:rsidR="009767A4" w:rsidRPr="00D948E6" w:rsidRDefault="009767A4" w:rsidP="006964BC">
            <w:pPr>
              <w:pStyle w:val="TABLE-cell"/>
              <w:keepNext/>
              <w:jc w:val="center"/>
            </w:pPr>
          </w:p>
        </w:tc>
      </w:tr>
      <w:tr w:rsidR="009767A4" w:rsidRPr="00D948E6" w14:paraId="5DB877CC" w14:textId="77777777" w:rsidTr="000E2D82">
        <w:trPr>
          <w:cantSplit/>
          <w:jc w:val="center"/>
        </w:trPr>
        <w:tc>
          <w:tcPr>
            <w:tcW w:w="4820" w:type="dxa"/>
            <w:tcBorders>
              <w:left w:val="double" w:sz="4" w:space="0" w:color="auto"/>
              <w:bottom w:val="single" w:sz="4" w:space="0" w:color="auto"/>
              <w:right w:val="single" w:sz="4" w:space="0" w:color="auto"/>
            </w:tcBorders>
          </w:tcPr>
          <w:p w14:paraId="5DB877C5" w14:textId="77777777" w:rsidR="009767A4" w:rsidRPr="0057066B" w:rsidRDefault="009767A4" w:rsidP="006964BC">
            <w:pPr>
              <w:pStyle w:val="TABLE-cell"/>
              <w:keepNext/>
            </w:pPr>
            <w:r w:rsidRPr="0057066B">
              <w:t>Parameter monitor log</w:t>
            </w:r>
            <w:r w:rsidRPr="0057066B">
              <w:fldChar w:fldCharType="begin"/>
            </w:r>
            <w:r w:rsidRPr="0057066B">
              <w:instrText xml:space="preserve"> XE "Parameter monitor log" </w:instrText>
            </w:r>
            <w:r w:rsidRPr="0057066B">
              <w:fldChar w:fldCharType="end"/>
            </w:r>
          </w:p>
        </w:tc>
        <w:tc>
          <w:tcPr>
            <w:tcW w:w="709" w:type="dxa"/>
            <w:tcBorders>
              <w:left w:val="nil"/>
              <w:bottom w:val="single" w:sz="4" w:space="0" w:color="auto"/>
            </w:tcBorders>
          </w:tcPr>
          <w:p w14:paraId="5DB877C6" w14:textId="77777777" w:rsidR="009767A4" w:rsidRPr="0057066B" w:rsidRDefault="009767A4" w:rsidP="006964BC">
            <w:pPr>
              <w:pStyle w:val="TABLE-cell"/>
              <w:keepNext/>
              <w:jc w:val="center"/>
            </w:pPr>
            <w:r w:rsidRPr="0057066B">
              <w:t>0</w:t>
            </w:r>
          </w:p>
        </w:tc>
        <w:tc>
          <w:tcPr>
            <w:tcW w:w="638" w:type="dxa"/>
            <w:tcBorders>
              <w:left w:val="single" w:sz="6" w:space="0" w:color="auto"/>
              <w:bottom w:val="single" w:sz="4" w:space="0" w:color="auto"/>
              <w:right w:val="single" w:sz="6" w:space="0" w:color="auto"/>
            </w:tcBorders>
          </w:tcPr>
          <w:p w14:paraId="5DB877C7" w14:textId="77777777" w:rsidR="009767A4" w:rsidRPr="0057066B" w:rsidRDefault="009767A4" w:rsidP="006964BC">
            <w:pPr>
              <w:pStyle w:val="TABLE-cell"/>
              <w:keepNext/>
              <w:jc w:val="center"/>
              <w:rPr>
                <w:i/>
                <w:iCs/>
              </w:rPr>
            </w:pPr>
            <w:r w:rsidRPr="0057066B">
              <w:rPr>
                <w:i/>
                <w:iCs/>
              </w:rPr>
              <w:t>b</w:t>
            </w:r>
          </w:p>
        </w:tc>
        <w:tc>
          <w:tcPr>
            <w:tcW w:w="726" w:type="dxa"/>
            <w:tcBorders>
              <w:bottom w:val="single" w:sz="4" w:space="0" w:color="auto"/>
            </w:tcBorders>
          </w:tcPr>
          <w:p w14:paraId="5DB877C8" w14:textId="77777777" w:rsidR="009767A4" w:rsidRPr="0057066B" w:rsidRDefault="009767A4" w:rsidP="006964BC">
            <w:pPr>
              <w:pStyle w:val="TABLE-cell"/>
              <w:keepNext/>
              <w:jc w:val="center"/>
            </w:pPr>
            <w:r w:rsidRPr="0057066B">
              <w:t>99</w:t>
            </w:r>
          </w:p>
        </w:tc>
        <w:tc>
          <w:tcPr>
            <w:tcW w:w="725" w:type="dxa"/>
            <w:tcBorders>
              <w:left w:val="single" w:sz="6" w:space="0" w:color="auto"/>
              <w:bottom w:val="single" w:sz="4" w:space="0" w:color="auto"/>
            </w:tcBorders>
          </w:tcPr>
          <w:p w14:paraId="5DB877C9" w14:textId="77777777" w:rsidR="009767A4" w:rsidRPr="0057066B" w:rsidRDefault="009767A4" w:rsidP="006964BC">
            <w:pPr>
              <w:pStyle w:val="TABLE-cell"/>
              <w:keepNext/>
              <w:jc w:val="center"/>
            </w:pPr>
            <w:r w:rsidRPr="0057066B">
              <w:t>16</w:t>
            </w:r>
          </w:p>
        </w:tc>
        <w:tc>
          <w:tcPr>
            <w:tcW w:w="726" w:type="dxa"/>
            <w:tcBorders>
              <w:left w:val="single" w:sz="6" w:space="0" w:color="auto"/>
              <w:bottom w:val="single" w:sz="4" w:space="0" w:color="auto"/>
            </w:tcBorders>
          </w:tcPr>
          <w:p w14:paraId="5DB877CA" w14:textId="77777777" w:rsidR="009767A4" w:rsidRPr="0057066B" w:rsidRDefault="009767A4" w:rsidP="006964BC">
            <w:pPr>
              <w:pStyle w:val="TABLE-cell"/>
              <w:keepNext/>
              <w:jc w:val="center"/>
              <w:rPr>
                <w:i/>
                <w:iCs/>
              </w:rPr>
            </w:pPr>
            <w:r w:rsidRPr="0057066B">
              <w:rPr>
                <w:i/>
                <w:iCs/>
              </w:rPr>
              <w:t>e</w:t>
            </w:r>
          </w:p>
        </w:tc>
        <w:tc>
          <w:tcPr>
            <w:tcW w:w="726" w:type="dxa"/>
            <w:tcBorders>
              <w:left w:val="single" w:sz="6" w:space="0" w:color="auto"/>
              <w:bottom w:val="single" w:sz="4" w:space="0" w:color="auto"/>
              <w:right w:val="double" w:sz="4" w:space="0" w:color="auto"/>
            </w:tcBorders>
            <w:shd w:val="pct15" w:color="auto" w:fill="FFFFFF"/>
          </w:tcPr>
          <w:p w14:paraId="5DB877CB" w14:textId="77777777" w:rsidR="009767A4" w:rsidRPr="00D948E6" w:rsidRDefault="009767A4" w:rsidP="006964BC">
            <w:pPr>
              <w:pStyle w:val="TABLE-cell"/>
              <w:keepNext/>
              <w:jc w:val="center"/>
            </w:pPr>
          </w:p>
        </w:tc>
      </w:tr>
      <w:tr w:rsidR="009767A4" w:rsidRPr="00D948E6" w14:paraId="5DB877D4" w14:textId="77777777" w:rsidTr="000E2D82">
        <w:trPr>
          <w:cantSplit/>
          <w:jc w:val="center"/>
        </w:trPr>
        <w:tc>
          <w:tcPr>
            <w:tcW w:w="4820" w:type="dxa"/>
            <w:tcBorders>
              <w:left w:val="double" w:sz="4" w:space="0" w:color="auto"/>
              <w:bottom w:val="single" w:sz="4" w:space="0" w:color="auto"/>
              <w:right w:val="single" w:sz="4" w:space="0" w:color="auto"/>
            </w:tcBorders>
          </w:tcPr>
          <w:p w14:paraId="5DB877CD" w14:textId="77777777" w:rsidR="009767A4" w:rsidRPr="0057066B" w:rsidRDefault="009767A4" w:rsidP="006964BC">
            <w:pPr>
              <w:pStyle w:val="TABLE-cell"/>
              <w:keepNext/>
            </w:pPr>
            <w:r w:rsidRPr="0057066B">
              <w:t>Token transfer log</w:t>
            </w:r>
            <w:r w:rsidRPr="0057066B">
              <w:fldChar w:fldCharType="begin"/>
            </w:r>
            <w:r w:rsidRPr="0057066B">
              <w:instrText xml:space="preserve"> XE "Token transfer log" </w:instrText>
            </w:r>
            <w:r w:rsidRPr="0057066B">
              <w:fldChar w:fldCharType="end"/>
            </w:r>
            <w:r w:rsidRPr="0057066B">
              <w:t xml:space="preserve"> (Payment metering)</w:t>
            </w:r>
          </w:p>
        </w:tc>
        <w:tc>
          <w:tcPr>
            <w:tcW w:w="709" w:type="dxa"/>
            <w:tcBorders>
              <w:left w:val="nil"/>
              <w:bottom w:val="single" w:sz="4" w:space="0" w:color="auto"/>
            </w:tcBorders>
          </w:tcPr>
          <w:p w14:paraId="5DB877CE" w14:textId="77777777" w:rsidR="009767A4" w:rsidRPr="0057066B" w:rsidRDefault="009767A4" w:rsidP="006964BC">
            <w:pPr>
              <w:pStyle w:val="TABLE-cell"/>
              <w:keepNext/>
              <w:jc w:val="center"/>
            </w:pPr>
            <w:r w:rsidRPr="0057066B">
              <w:t>0</w:t>
            </w:r>
          </w:p>
        </w:tc>
        <w:tc>
          <w:tcPr>
            <w:tcW w:w="638" w:type="dxa"/>
            <w:tcBorders>
              <w:left w:val="single" w:sz="6" w:space="0" w:color="auto"/>
              <w:bottom w:val="single" w:sz="4" w:space="0" w:color="auto"/>
              <w:right w:val="single" w:sz="6" w:space="0" w:color="auto"/>
            </w:tcBorders>
          </w:tcPr>
          <w:p w14:paraId="5DB877CF" w14:textId="77777777" w:rsidR="009767A4" w:rsidRPr="0057066B" w:rsidRDefault="009767A4" w:rsidP="006964BC">
            <w:pPr>
              <w:pStyle w:val="TABLE-cell"/>
              <w:keepNext/>
              <w:jc w:val="center"/>
              <w:rPr>
                <w:i/>
                <w:iCs/>
              </w:rPr>
            </w:pPr>
            <w:r w:rsidRPr="0057066B">
              <w:rPr>
                <w:i/>
                <w:iCs/>
              </w:rPr>
              <w:t>b</w:t>
            </w:r>
          </w:p>
        </w:tc>
        <w:tc>
          <w:tcPr>
            <w:tcW w:w="726" w:type="dxa"/>
            <w:tcBorders>
              <w:bottom w:val="single" w:sz="4" w:space="0" w:color="auto"/>
            </w:tcBorders>
          </w:tcPr>
          <w:p w14:paraId="5DB877D0" w14:textId="77777777" w:rsidR="009767A4" w:rsidRPr="0057066B" w:rsidRDefault="009767A4" w:rsidP="006964BC">
            <w:pPr>
              <w:pStyle w:val="TABLE-cell"/>
              <w:keepNext/>
              <w:jc w:val="center"/>
            </w:pPr>
            <w:r w:rsidRPr="0057066B">
              <w:t>99</w:t>
            </w:r>
          </w:p>
        </w:tc>
        <w:tc>
          <w:tcPr>
            <w:tcW w:w="725" w:type="dxa"/>
            <w:tcBorders>
              <w:left w:val="single" w:sz="6" w:space="0" w:color="auto"/>
              <w:bottom w:val="single" w:sz="4" w:space="0" w:color="auto"/>
            </w:tcBorders>
          </w:tcPr>
          <w:p w14:paraId="5DB877D1" w14:textId="77777777" w:rsidR="009767A4" w:rsidRPr="0057066B" w:rsidRDefault="009767A4" w:rsidP="006964BC">
            <w:pPr>
              <w:pStyle w:val="TABLE-cell"/>
              <w:keepNext/>
              <w:jc w:val="center"/>
            </w:pPr>
            <w:r w:rsidRPr="0057066B">
              <w:t>17</w:t>
            </w:r>
          </w:p>
        </w:tc>
        <w:tc>
          <w:tcPr>
            <w:tcW w:w="726" w:type="dxa"/>
            <w:tcBorders>
              <w:left w:val="single" w:sz="6" w:space="0" w:color="auto"/>
              <w:bottom w:val="single" w:sz="4" w:space="0" w:color="auto"/>
            </w:tcBorders>
          </w:tcPr>
          <w:p w14:paraId="5DB877D2" w14:textId="77777777" w:rsidR="009767A4" w:rsidRPr="0057066B" w:rsidRDefault="009767A4" w:rsidP="006964BC">
            <w:pPr>
              <w:pStyle w:val="TABLE-cell"/>
              <w:keepNext/>
              <w:jc w:val="center"/>
              <w:rPr>
                <w:i/>
                <w:iCs/>
              </w:rPr>
            </w:pPr>
            <w:r w:rsidRPr="0057066B">
              <w:rPr>
                <w:i/>
                <w:iCs/>
              </w:rPr>
              <w:t>e</w:t>
            </w:r>
          </w:p>
        </w:tc>
        <w:tc>
          <w:tcPr>
            <w:tcW w:w="726" w:type="dxa"/>
            <w:tcBorders>
              <w:left w:val="single" w:sz="6" w:space="0" w:color="auto"/>
              <w:bottom w:val="single" w:sz="4" w:space="0" w:color="auto"/>
              <w:right w:val="double" w:sz="4" w:space="0" w:color="auto"/>
            </w:tcBorders>
            <w:shd w:val="pct15" w:color="auto" w:fill="FFFFFF"/>
          </w:tcPr>
          <w:p w14:paraId="5DB877D3" w14:textId="77777777" w:rsidR="009767A4" w:rsidRPr="00D948E6" w:rsidRDefault="009767A4" w:rsidP="006964BC">
            <w:pPr>
              <w:pStyle w:val="TABLE-cell"/>
              <w:keepNext/>
              <w:jc w:val="center"/>
            </w:pPr>
          </w:p>
        </w:tc>
      </w:tr>
      <w:tr w:rsidR="0060763E" w:rsidRPr="00D948E6" w14:paraId="5DB877DC" w14:textId="77777777" w:rsidTr="000E2D82">
        <w:trPr>
          <w:cantSplit/>
          <w:jc w:val="center"/>
        </w:trPr>
        <w:tc>
          <w:tcPr>
            <w:tcW w:w="4820" w:type="dxa"/>
            <w:tcBorders>
              <w:left w:val="double" w:sz="4" w:space="0" w:color="auto"/>
              <w:bottom w:val="single" w:sz="4" w:space="0" w:color="auto"/>
              <w:right w:val="single" w:sz="4" w:space="0" w:color="auto"/>
            </w:tcBorders>
          </w:tcPr>
          <w:p w14:paraId="5DB877D5" w14:textId="77777777" w:rsidR="0060763E" w:rsidRPr="0060763E" w:rsidRDefault="0060763E" w:rsidP="006964BC">
            <w:pPr>
              <w:pStyle w:val="TABLE-cell"/>
              <w:keepNext/>
            </w:pPr>
            <w:r w:rsidRPr="0060763E">
              <w:t>LTE monitoring</w:t>
            </w:r>
            <w:r w:rsidRPr="0060763E">
              <w:fldChar w:fldCharType="begin"/>
            </w:r>
            <w:r w:rsidRPr="0060763E">
              <w:instrText xml:space="preserve"> XE "LTE monitoring" </w:instrText>
            </w:r>
            <w:r w:rsidRPr="0060763E">
              <w:fldChar w:fldCharType="end"/>
            </w:r>
            <w:r w:rsidRPr="0060763E">
              <w:t xml:space="preserve"> profile</w:t>
            </w:r>
          </w:p>
        </w:tc>
        <w:tc>
          <w:tcPr>
            <w:tcW w:w="709" w:type="dxa"/>
            <w:tcBorders>
              <w:left w:val="nil"/>
              <w:bottom w:val="single" w:sz="4" w:space="0" w:color="auto"/>
            </w:tcBorders>
          </w:tcPr>
          <w:p w14:paraId="5DB877D6" w14:textId="77777777" w:rsidR="0060763E" w:rsidRPr="0060763E" w:rsidRDefault="0060763E" w:rsidP="006964BC">
            <w:pPr>
              <w:pStyle w:val="TABLE-cell"/>
              <w:keepNext/>
              <w:jc w:val="center"/>
            </w:pPr>
            <w:r w:rsidRPr="0060763E">
              <w:t>0</w:t>
            </w:r>
          </w:p>
        </w:tc>
        <w:tc>
          <w:tcPr>
            <w:tcW w:w="638" w:type="dxa"/>
            <w:tcBorders>
              <w:left w:val="single" w:sz="6" w:space="0" w:color="auto"/>
              <w:bottom w:val="single" w:sz="4" w:space="0" w:color="auto"/>
              <w:right w:val="single" w:sz="6" w:space="0" w:color="auto"/>
            </w:tcBorders>
          </w:tcPr>
          <w:p w14:paraId="5DB877D7" w14:textId="77777777" w:rsidR="0060763E" w:rsidRPr="0060763E" w:rsidRDefault="0060763E" w:rsidP="006964BC">
            <w:pPr>
              <w:pStyle w:val="TABLE-cell"/>
              <w:keepNext/>
              <w:jc w:val="center"/>
              <w:rPr>
                <w:i/>
                <w:iCs/>
              </w:rPr>
            </w:pPr>
            <w:r w:rsidRPr="0060763E">
              <w:rPr>
                <w:i/>
                <w:iCs/>
              </w:rPr>
              <w:t>b</w:t>
            </w:r>
          </w:p>
        </w:tc>
        <w:tc>
          <w:tcPr>
            <w:tcW w:w="726" w:type="dxa"/>
            <w:tcBorders>
              <w:bottom w:val="single" w:sz="4" w:space="0" w:color="auto"/>
            </w:tcBorders>
          </w:tcPr>
          <w:p w14:paraId="5DB877D8" w14:textId="77777777" w:rsidR="0060763E" w:rsidRPr="0060763E" w:rsidRDefault="0060763E" w:rsidP="006964BC">
            <w:pPr>
              <w:pStyle w:val="TABLE-cell"/>
              <w:keepNext/>
              <w:jc w:val="center"/>
            </w:pPr>
            <w:r w:rsidRPr="0060763E">
              <w:t>99</w:t>
            </w:r>
          </w:p>
        </w:tc>
        <w:tc>
          <w:tcPr>
            <w:tcW w:w="725" w:type="dxa"/>
            <w:tcBorders>
              <w:left w:val="single" w:sz="6" w:space="0" w:color="auto"/>
              <w:bottom w:val="single" w:sz="4" w:space="0" w:color="auto"/>
            </w:tcBorders>
          </w:tcPr>
          <w:p w14:paraId="5DB877D9" w14:textId="77777777" w:rsidR="0060763E" w:rsidRPr="0060763E" w:rsidRDefault="0060763E" w:rsidP="006964BC">
            <w:pPr>
              <w:pStyle w:val="TABLE-cell"/>
              <w:keepNext/>
              <w:jc w:val="center"/>
            </w:pPr>
            <w:r w:rsidRPr="0060763E">
              <w:t>18</w:t>
            </w:r>
          </w:p>
        </w:tc>
        <w:tc>
          <w:tcPr>
            <w:tcW w:w="726" w:type="dxa"/>
            <w:tcBorders>
              <w:left w:val="single" w:sz="6" w:space="0" w:color="auto"/>
              <w:bottom w:val="single" w:sz="4" w:space="0" w:color="auto"/>
            </w:tcBorders>
          </w:tcPr>
          <w:p w14:paraId="5DB877DA" w14:textId="77777777" w:rsidR="0060763E" w:rsidRPr="0060763E" w:rsidRDefault="0060763E" w:rsidP="006964BC">
            <w:pPr>
              <w:pStyle w:val="TABLE-cell"/>
              <w:keepNext/>
              <w:jc w:val="center"/>
              <w:rPr>
                <w:i/>
                <w:iCs/>
              </w:rPr>
            </w:pPr>
            <w:r w:rsidRPr="0060763E">
              <w:rPr>
                <w:i/>
                <w:iCs/>
              </w:rPr>
              <w:t>e</w:t>
            </w:r>
          </w:p>
        </w:tc>
        <w:tc>
          <w:tcPr>
            <w:tcW w:w="726" w:type="dxa"/>
            <w:tcBorders>
              <w:left w:val="single" w:sz="6" w:space="0" w:color="auto"/>
              <w:bottom w:val="single" w:sz="4" w:space="0" w:color="auto"/>
              <w:right w:val="double" w:sz="4" w:space="0" w:color="auto"/>
            </w:tcBorders>
            <w:shd w:val="pct15" w:color="auto" w:fill="FFFFFF"/>
          </w:tcPr>
          <w:p w14:paraId="5DB877DB" w14:textId="77777777" w:rsidR="0060763E" w:rsidRPr="00D948E6" w:rsidRDefault="0060763E" w:rsidP="006964BC">
            <w:pPr>
              <w:pStyle w:val="TABLE-cell"/>
              <w:keepNext/>
              <w:jc w:val="center"/>
            </w:pPr>
          </w:p>
        </w:tc>
      </w:tr>
      <w:tr w:rsidR="009767A4" w:rsidRPr="00D948E6" w14:paraId="5DB877E4" w14:textId="77777777" w:rsidTr="000E2D82">
        <w:trPr>
          <w:cantSplit/>
          <w:jc w:val="center"/>
        </w:trPr>
        <w:tc>
          <w:tcPr>
            <w:tcW w:w="4820" w:type="dxa"/>
            <w:tcBorders>
              <w:left w:val="double" w:sz="4" w:space="0" w:color="auto"/>
              <w:bottom w:val="single" w:sz="4" w:space="0" w:color="auto"/>
              <w:right w:val="single" w:sz="4" w:space="0" w:color="auto"/>
            </w:tcBorders>
          </w:tcPr>
          <w:p w14:paraId="5DB877DD" w14:textId="77777777" w:rsidR="009767A4" w:rsidRPr="0057066B" w:rsidRDefault="009767A4" w:rsidP="006964BC">
            <w:pPr>
              <w:pStyle w:val="TABLE-cell"/>
              <w:keepNext/>
            </w:pPr>
            <w:r w:rsidRPr="0057066B">
              <w:t>Event log</w:t>
            </w:r>
            <w:r w:rsidRPr="0057066B">
              <w:fldChar w:fldCharType="begin"/>
            </w:r>
            <w:r w:rsidRPr="0057066B">
              <w:instrText xml:space="preserve"> XE "Event log" </w:instrText>
            </w:r>
            <w:r w:rsidRPr="0057066B">
              <w:fldChar w:fldCharType="end"/>
            </w:r>
            <w:r w:rsidRPr="0057066B">
              <w:t xml:space="preserve"> </w:t>
            </w:r>
            <w:r w:rsidRPr="00C373E3">
              <w:rPr>
                <w:rStyle w:val="SUPerscript-small"/>
              </w:rPr>
              <w:t>a</w:t>
            </w:r>
          </w:p>
        </w:tc>
        <w:tc>
          <w:tcPr>
            <w:tcW w:w="709" w:type="dxa"/>
            <w:tcBorders>
              <w:left w:val="nil"/>
              <w:bottom w:val="single" w:sz="4" w:space="0" w:color="auto"/>
            </w:tcBorders>
          </w:tcPr>
          <w:p w14:paraId="5DB877DE" w14:textId="77777777" w:rsidR="009767A4" w:rsidRPr="0057066B" w:rsidRDefault="009767A4" w:rsidP="006964BC">
            <w:pPr>
              <w:pStyle w:val="TABLE-cell"/>
              <w:keepNext/>
              <w:jc w:val="center"/>
            </w:pPr>
            <w:r w:rsidRPr="0057066B">
              <w:t>0</w:t>
            </w:r>
          </w:p>
        </w:tc>
        <w:tc>
          <w:tcPr>
            <w:tcW w:w="638" w:type="dxa"/>
            <w:tcBorders>
              <w:left w:val="single" w:sz="6" w:space="0" w:color="auto"/>
              <w:bottom w:val="single" w:sz="4" w:space="0" w:color="auto"/>
              <w:right w:val="single" w:sz="6" w:space="0" w:color="auto"/>
            </w:tcBorders>
          </w:tcPr>
          <w:p w14:paraId="5DB877DF" w14:textId="77777777" w:rsidR="009767A4" w:rsidRPr="0057066B" w:rsidRDefault="009767A4" w:rsidP="006964BC">
            <w:pPr>
              <w:pStyle w:val="TABLE-cell"/>
              <w:keepNext/>
              <w:jc w:val="center"/>
              <w:rPr>
                <w:i/>
                <w:iCs/>
              </w:rPr>
            </w:pPr>
            <w:r w:rsidRPr="0057066B">
              <w:rPr>
                <w:i/>
                <w:iCs/>
              </w:rPr>
              <w:t>b</w:t>
            </w:r>
          </w:p>
        </w:tc>
        <w:tc>
          <w:tcPr>
            <w:tcW w:w="726" w:type="dxa"/>
            <w:tcBorders>
              <w:bottom w:val="single" w:sz="4" w:space="0" w:color="auto"/>
            </w:tcBorders>
          </w:tcPr>
          <w:p w14:paraId="5DB877E0" w14:textId="77777777" w:rsidR="009767A4" w:rsidRPr="0057066B" w:rsidRDefault="009767A4" w:rsidP="006964BC">
            <w:pPr>
              <w:pStyle w:val="TABLE-cell"/>
              <w:keepNext/>
              <w:jc w:val="center"/>
            </w:pPr>
            <w:r w:rsidRPr="0057066B">
              <w:t>99</w:t>
            </w:r>
          </w:p>
        </w:tc>
        <w:tc>
          <w:tcPr>
            <w:tcW w:w="725" w:type="dxa"/>
            <w:tcBorders>
              <w:left w:val="single" w:sz="6" w:space="0" w:color="auto"/>
              <w:bottom w:val="single" w:sz="4" w:space="0" w:color="auto"/>
            </w:tcBorders>
          </w:tcPr>
          <w:p w14:paraId="5DB877E1" w14:textId="77777777" w:rsidR="009767A4" w:rsidRPr="0057066B" w:rsidRDefault="009767A4" w:rsidP="006964BC">
            <w:pPr>
              <w:pStyle w:val="TABLE-cell"/>
              <w:keepNext/>
              <w:jc w:val="center"/>
            </w:pPr>
            <w:r w:rsidRPr="0057066B">
              <w:t>98</w:t>
            </w:r>
          </w:p>
        </w:tc>
        <w:tc>
          <w:tcPr>
            <w:tcW w:w="726" w:type="dxa"/>
            <w:tcBorders>
              <w:left w:val="single" w:sz="6" w:space="0" w:color="auto"/>
              <w:bottom w:val="single" w:sz="4" w:space="0" w:color="auto"/>
            </w:tcBorders>
          </w:tcPr>
          <w:p w14:paraId="5DB877E2" w14:textId="77777777" w:rsidR="009767A4" w:rsidRPr="0057066B" w:rsidRDefault="009767A4" w:rsidP="006964BC">
            <w:pPr>
              <w:pStyle w:val="TABLE-cell"/>
              <w:keepNext/>
              <w:jc w:val="center"/>
              <w:rPr>
                <w:i/>
                <w:iCs/>
              </w:rPr>
            </w:pPr>
            <w:r w:rsidRPr="0057066B">
              <w:rPr>
                <w:i/>
                <w:iCs/>
              </w:rPr>
              <w:t>e</w:t>
            </w:r>
          </w:p>
        </w:tc>
        <w:tc>
          <w:tcPr>
            <w:tcW w:w="726" w:type="dxa"/>
            <w:tcBorders>
              <w:left w:val="single" w:sz="6" w:space="0" w:color="auto"/>
              <w:bottom w:val="single" w:sz="4" w:space="0" w:color="auto"/>
              <w:right w:val="double" w:sz="4" w:space="0" w:color="auto"/>
            </w:tcBorders>
            <w:shd w:val="pct15" w:color="auto" w:fill="FFFFFF"/>
          </w:tcPr>
          <w:p w14:paraId="5DB877E3" w14:textId="77777777" w:rsidR="009767A4" w:rsidRPr="00D948E6" w:rsidRDefault="009767A4" w:rsidP="006964BC">
            <w:pPr>
              <w:pStyle w:val="TABLE-cell"/>
              <w:keepNext/>
              <w:jc w:val="center"/>
            </w:pPr>
          </w:p>
        </w:tc>
      </w:tr>
      <w:tr w:rsidR="009767A4" w:rsidRPr="00D948E6" w14:paraId="5DB877E6" w14:textId="77777777" w:rsidTr="000E2D82">
        <w:trPr>
          <w:cantSplit/>
          <w:jc w:val="center"/>
        </w:trPr>
        <w:tc>
          <w:tcPr>
            <w:tcW w:w="9070" w:type="dxa"/>
            <w:gridSpan w:val="7"/>
            <w:tcBorders>
              <w:top w:val="single" w:sz="4" w:space="0" w:color="auto"/>
              <w:left w:val="double" w:sz="4" w:space="0" w:color="auto"/>
              <w:bottom w:val="double" w:sz="4" w:space="0" w:color="auto"/>
              <w:right w:val="double" w:sz="4" w:space="0" w:color="auto"/>
            </w:tcBorders>
          </w:tcPr>
          <w:p w14:paraId="5DB877E5" w14:textId="77777777" w:rsidR="009767A4" w:rsidRPr="00D948E6" w:rsidRDefault="009767A4" w:rsidP="006964BC">
            <w:pPr>
              <w:pStyle w:val="TABFIGfootnote"/>
              <w:keepNext/>
              <w:ind w:left="0" w:firstLine="0"/>
            </w:pPr>
            <w:r w:rsidRPr="00C373E3">
              <w:rPr>
                <w:rStyle w:val="SUPerscript-small"/>
              </w:rPr>
              <w:t>a</w:t>
            </w:r>
            <w:r w:rsidR="000E2D82" w:rsidRPr="00C373E3">
              <w:rPr>
                <w:rStyle w:val="SUPerscript-small"/>
              </w:rPr>
              <w:tab/>
            </w:r>
            <w:r w:rsidRPr="00D948E6">
              <w:t>These objects should be used if they (also) hold data not specific to the energy type.</w:t>
            </w:r>
          </w:p>
        </w:tc>
      </w:tr>
    </w:tbl>
    <w:p w14:paraId="5DB877E7" w14:textId="77777777" w:rsidR="000E2D82" w:rsidRDefault="000E2D82" w:rsidP="000E2D82">
      <w:pPr>
        <w:pStyle w:val="NOTE"/>
      </w:pPr>
      <w:bookmarkStart w:id="829" w:name="_Ref176090203"/>
      <w:bookmarkStart w:id="830" w:name="_Toc364085246"/>
      <w:bookmarkStart w:id="831" w:name="_Toc364085665"/>
      <w:bookmarkStart w:id="832" w:name="_Toc397983229"/>
      <w:bookmarkStart w:id="833" w:name="_Toc398111904"/>
      <w:bookmarkStart w:id="834" w:name="_Toc438500203"/>
      <w:bookmarkStart w:id="835" w:name="_Toc438500939"/>
      <w:bookmarkEnd w:id="547"/>
      <w:bookmarkEnd w:id="548"/>
      <w:bookmarkEnd w:id="549"/>
      <w:bookmarkEnd w:id="550"/>
      <w:bookmarkEnd w:id="551"/>
      <w:bookmarkEnd w:id="552"/>
      <w:bookmarkEnd w:id="553"/>
      <w:bookmarkEnd w:id="688"/>
      <w:bookmarkEnd w:id="689"/>
      <w:bookmarkEnd w:id="690"/>
      <w:bookmarkEnd w:id="691"/>
      <w:bookmarkEnd w:id="692"/>
    </w:p>
    <w:p w14:paraId="5DB877E8" w14:textId="77777777" w:rsidR="009767A4" w:rsidRPr="00D948E6" w:rsidRDefault="009767A4" w:rsidP="00266935">
      <w:pPr>
        <w:pStyle w:val="Heading1"/>
      </w:pPr>
      <w:bookmarkStart w:id="836" w:name="_Toc470255512"/>
      <w:bookmarkStart w:id="837" w:name="_Toc84315155"/>
      <w:r w:rsidRPr="00D948E6">
        <w:t>Electricity (Value group A = 1)</w:t>
      </w:r>
      <w:bookmarkEnd w:id="829"/>
      <w:bookmarkEnd w:id="830"/>
      <w:bookmarkEnd w:id="831"/>
      <w:bookmarkEnd w:id="832"/>
      <w:bookmarkEnd w:id="833"/>
      <w:bookmarkEnd w:id="834"/>
      <w:bookmarkEnd w:id="835"/>
      <w:bookmarkEnd w:id="836"/>
      <w:bookmarkEnd w:id="837"/>
    </w:p>
    <w:p w14:paraId="5DB877E9" w14:textId="77777777" w:rsidR="009767A4" w:rsidRPr="0047698E" w:rsidRDefault="009767A4" w:rsidP="00266935">
      <w:pPr>
        <w:pStyle w:val="Heading2"/>
      </w:pPr>
      <w:bookmarkStart w:id="838" w:name="_Ref80588904"/>
      <w:bookmarkStart w:id="839" w:name="_Toc102790130"/>
      <w:bookmarkStart w:id="840" w:name="_Toc112672403"/>
      <w:bookmarkStart w:id="841" w:name="_Toc112672966"/>
      <w:bookmarkStart w:id="842" w:name="_Toc112673200"/>
      <w:bookmarkStart w:id="843" w:name="_Toc364085247"/>
      <w:bookmarkStart w:id="844" w:name="_Toc364085666"/>
      <w:bookmarkStart w:id="845" w:name="_Toc397983230"/>
      <w:bookmarkStart w:id="846" w:name="_Toc398111905"/>
      <w:bookmarkStart w:id="847" w:name="_Toc438500204"/>
      <w:bookmarkStart w:id="848" w:name="_Toc438500940"/>
      <w:bookmarkStart w:id="849" w:name="_Toc470255513"/>
      <w:bookmarkStart w:id="850" w:name="_Toc84315156"/>
      <w:r w:rsidRPr="0047698E">
        <w:t>Value group C</w:t>
      </w:r>
      <w:r w:rsidRPr="0047698E">
        <w:fldChar w:fldCharType="begin"/>
      </w:r>
      <w:r w:rsidRPr="0047698E">
        <w:instrText xml:space="preserve"> XE "Value group C, Electricity" </w:instrText>
      </w:r>
      <w:r w:rsidRPr="0047698E">
        <w:fldChar w:fldCharType="end"/>
      </w:r>
      <w:r w:rsidRPr="0047698E">
        <w:t xml:space="preserve"> codes – Electricity</w:t>
      </w:r>
      <w:bookmarkEnd w:id="838"/>
      <w:bookmarkEnd w:id="839"/>
      <w:bookmarkEnd w:id="840"/>
      <w:bookmarkEnd w:id="841"/>
      <w:bookmarkEnd w:id="842"/>
      <w:bookmarkEnd w:id="843"/>
      <w:bookmarkEnd w:id="844"/>
      <w:bookmarkEnd w:id="845"/>
      <w:bookmarkEnd w:id="846"/>
      <w:bookmarkEnd w:id="847"/>
      <w:bookmarkEnd w:id="848"/>
      <w:bookmarkEnd w:id="849"/>
      <w:bookmarkEnd w:id="850"/>
    </w:p>
    <w:p w14:paraId="5DB877EA" w14:textId="2905BE09" w:rsidR="00A42CE6" w:rsidRDefault="00A42CE6" w:rsidP="00A42CE6">
      <w:pPr>
        <w:pStyle w:val="PARAGRAPH"/>
      </w:pPr>
      <w:r w:rsidRPr="0047698E">
        <w:fldChar w:fldCharType="begin"/>
      </w:r>
      <w:r w:rsidRPr="0047698E">
        <w:instrText xml:space="preserve"> REF _Ref58158681 \h </w:instrText>
      </w:r>
      <w:r w:rsidR="0047698E">
        <w:instrText xml:space="preserve"> \* MERGEFORMAT </w:instrText>
      </w:r>
      <w:r w:rsidRPr="0047698E">
        <w:fldChar w:fldCharType="separate"/>
      </w:r>
      <w:r w:rsidR="005245E0" w:rsidRPr="00E63CDF">
        <w:t xml:space="preserve">Table </w:t>
      </w:r>
      <w:r w:rsidR="005245E0">
        <w:rPr>
          <w:noProof/>
        </w:rPr>
        <w:t>13</w:t>
      </w:r>
      <w:r w:rsidRPr="0047698E">
        <w:fldChar w:fldCharType="end"/>
      </w:r>
      <w:r w:rsidRPr="0047698E">
        <w:t xml:space="preserve"> specifies the use of value group C for electricity</w:t>
      </w:r>
      <w:r>
        <w:t xml:space="preserve"> related objects.</w:t>
      </w:r>
    </w:p>
    <w:p w14:paraId="5DB877EB" w14:textId="71B398DF" w:rsidR="0060763E" w:rsidRPr="00A42CE6" w:rsidRDefault="0060763E" w:rsidP="00A42CE6">
      <w:pPr>
        <w:pStyle w:val="PARAGRAPH"/>
      </w:pPr>
      <w:r>
        <w:t>The q</w:t>
      </w:r>
      <w:r w:rsidRPr="0060763E">
        <w:t>uadrant definitions for active and reactive power</w:t>
      </w:r>
      <w:r>
        <w:t xml:space="preserve"> ar</w:t>
      </w:r>
      <w:r w:rsidR="008E64E4">
        <w:t>e</w:t>
      </w:r>
      <w:r>
        <w:t xml:space="preserve"> shown in </w:t>
      </w:r>
      <w:r>
        <w:fldChar w:fldCharType="begin"/>
      </w:r>
      <w:r>
        <w:instrText xml:space="preserve"> REF _Ref470105090 \h </w:instrText>
      </w:r>
      <w:r>
        <w:fldChar w:fldCharType="separate"/>
      </w:r>
      <w:r w:rsidR="005245E0" w:rsidRPr="00D948E6">
        <w:t xml:space="preserve">Figure </w:t>
      </w:r>
      <w:r w:rsidR="005245E0">
        <w:rPr>
          <w:noProof/>
        </w:rPr>
        <w:t>1</w:t>
      </w:r>
      <w:r>
        <w:fldChar w:fldCharType="end"/>
      </w:r>
      <w:r>
        <w:t>.</w:t>
      </w:r>
    </w:p>
    <w:p w14:paraId="5DB877EC" w14:textId="20E51D59" w:rsidR="009767A4" w:rsidRPr="00D948E6" w:rsidRDefault="009767A4" w:rsidP="000E2D82">
      <w:pPr>
        <w:pStyle w:val="TABLE-title"/>
      </w:pPr>
      <w:bookmarkStart w:id="851" w:name="_Ref58158681"/>
      <w:bookmarkStart w:id="852" w:name="_Toc100301475"/>
      <w:bookmarkStart w:id="853" w:name="_Toc364079532"/>
      <w:bookmarkStart w:id="854" w:name="_Toc397983447"/>
      <w:bookmarkStart w:id="855" w:name="_Toc398112122"/>
      <w:bookmarkStart w:id="856" w:name="_Toc438500254"/>
      <w:bookmarkStart w:id="857" w:name="_Toc438500990"/>
      <w:bookmarkStart w:id="858" w:name="_Toc470255563"/>
      <w:bookmarkStart w:id="859" w:name="_Toc84315206"/>
      <w:r w:rsidRPr="00E63CDF">
        <w:lastRenderedPageBreak/>
        <w:t xml:space="preserve">Table </w:t>
      </w:r>
      <w:r w:rsidR="000B0736">
        <w:fldChar w:fldCharType="begin"/>
      </w:r>
      <w:r w:rsidR="000B0736">
        <w:instrText xml:space="preserve"> SEQ Table \* ARABIC </w:instrText>
      </w:r>
      <w:r w:rsidR="000B0736">
        <w:fldChar w:fldCharType="separate"/>
      </w:r>
      <w:r w:rsidR="005245E0">
        <w:rPr>
          <w:noProof/>
        </w:rPr>
        <w:t>13</w:t>
      </w:r>
      <w:r w:rsidR="000B0736">
        <w:rPr>
          <w:noProof/>
        </w:rPr>
        <w:fldChar w:fldCharType="end"/>
      </w:r>
      <w:bookmarkEnd w:id="851"/>
      <w:r w:rsidRPr="00E63CDF">
        <w:t xml:space="preserve"> – Value group C codes – Electrici</w:t>
      </w:r>
      <w:bookmarkEnd w:id="852"/>
      <w:r w:rsidRPr="00E63CDF">
        <w:t>ty</w:t>
      </w:r>
      <w:bookmarkEnd w:id="853"/>
      <w:bookmarkEnd w:id="854"/>
      <w:bookmarkEnd w:id="855"/>
      <w:bookmarkEnd w:id="856"/>
      <w:bookmarkEnd w:id="857"/>
      <w:bookmarkEnd w:id="858"/>
      <w:bookmarkEnd w:id="859"/>
    </w:p>
    <w:tbl>
      <w:tblPr>
        <w:tblW w:w="9070"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137"/>
        <w:gridCol w:w="1130"/>
        <w:gridCol w:w="7"/>
        <w:gridCol w:w="1127"/>
        <w:gridCol w:w="12"/>
        <w:gridCol w:w="1122"/>
        <w:gridCol w:w="17"/>
        <w:gridCol w:w="4518"/>
      </w:tblGrid>
      <w:tr w:rsidR="009767A4" w:rsidRPr="00D948E6" w14:paraId="5DB877EE" w14:textId="77777777" w:rsidTr="00913D06">
        <w:trPr>
          <w:cantSplit/>
          <w:tblHeader/>
          <w:jc w:val="center"/>
        </w:trPr>
        <w:tc>
          <w:tcPr>
            <w:tcW w:w="9070" w:type="dxa"/>
            <w:gridSpan w:val="8"/>
            <w:shd w:val="clear" w:color="auto" w:fill="D9D9D9"/>
          </w:tcPr>
          <w:p w14:paraId="5DB877ED" w14:textId="77777777" w:rsidR="009767A4" w:rsidRPr="00D948E6" w:rsidRDefault="009767A4" w:rsidP="006964BC">
            <w:pPr>
              <w:pStyle w:val="TABLE-col-heading"/>
            </w:pPr>
            <w:r w:rsidRPr="00D948E6">
              <w:lastRenderedPageBreak/>
              <w:br w:type="page"/>
              <w:t>Value group C codes – Electricity (A = 1)</w:t>
            </w:r>
          </w:p>
        </w:tc>
      </w:tr>
      <w:tr w:rsidR="009767A4" w:rsidRPr="00D948E6" w14:paraId="5DB877F1" w14:textId="77777777" w:rsidTr="00913D06">
        <w:trPr>
          <w:cantSplit/>
          <w:jc w:val="center"/>
        </w:trPr>
        <w:tc>
          <w:tcPr>
            <w:tcW w:w="1137" w:type="dxa"/>
          </w:tcPr>
          <w:p w14:paraId="5DB877EF" w14:textId="77777777" w:rsidR="009767A4" w:rsidRPr="00C27FF5" w:rsidRDefault="009767A4" w:rsidP="006964BC">
            <w:pPr>
              <w:pStyle w:val="TABLE-cell"/>
              <w:keepNext/>
              <w:spacing w:before="40" w:after="40"/>
              <w:rPr>
                <w:rStyle w:val="Strong"/>
              </w:rPr>
            </w:pPr>
            <w:r w:rsidRPr="00C27FF5">
              <w:rPr>
                <w:rStyle w:val="Strong"/>
              </w:rPr>
              <w:t>0</w:t>
            </w:r>
          </w:p>
        </w:tc>
        <w:tc>
          <w:tcPr>
            <w:tcW w:w="7933" w:type="dxa"/>
            <w:gridSpan w:val="7"/>
          </w:tcPr>
          <w:p w14:paraId="5DB877F0" w14:textId="1FEC7652" w:rsidR="009767A4" w:rsidRPr="00D948E6" w:rsidRDefault="009767A4" w:rsidP="006964BC">
            <w:pPr>
              <w:pStyle w:val="TABLE-cell"/>
              <w:keepNext/>
              <w:spacing w:before="40" w:after="40"/>
            </w:pPr>
            <w:r w:rsidRPr="00D948E6">
              <w:t>General purpose objects</w:t>
            </w:r>
            <w:r w:rsidRPr="00D948E6">
              <w:fldChar w:fldCharType="begin"/>
            </w:r>
            <w:r w:rsidRPr="00D948E6">
              <w:instrText xml:space="preserve"> XE "General purpose object" </w:instrText>
            </w:r>
            <w:r w:rsidRPr="00D948E6">
              <w:fldChar w:fldCharType="end"/>
            </w:r>
            <w:r w:rsidRPr="00D948E6">
              <w:t xml:space="preserve"> (See </w:t>
            </w:r>
            <w:r w:rsidRPr="00D948E6">
              <w:fldChar w:fldCharType="begin"/>
            </w:r>
            <w:r w:rsidRPr="00D948E6">
              <w:instrText xml:space="preserve"> REF _Ref113720331 \r \h  \* MERGEFORMAT </w:instrText>
            </w:r>
            <w:r w:rsidRPr="00D948E6">
              <w:fldChar w:fldCharType="separate"/>
            </w:r>
            <w:r w:rsidR="005245E0">
              <w:t>7.5.1</w:t>
            </w:r>
            <w:r w:rsidRPr="00D948E6">
              <w:fldChar w:fldCharType="end"/>
            </w:r>
            <w:r w:rsidRPr="00D948E6">
              <w:t>)</w:t>
            </w:r>
          </w:p>
        </w:tc>
      </w:tr>
      <w:tr w:rsidR="009767A4" w:rsidRPr="00D948E6" w14:paraId="5DB877F7" w14:textId="77777777" w:rsidTr="00913D06">
        <w:trPr>
          <w:cantSplit/>
          <w:jc w:val="center"/>
        </w:trPr>
        <w:tc>
          <w:tcPr>
            <w:tcW w:w="1137" w:type="dxa"/>
            <w:shd w:val="clear" w:color="auto" w:fill="D9D9D9"/>
          </w:tcPr>
          <w:p w14:paraId="5DB877F2" w14:textId="77777777" w:rsidR="009767A4" w:rsidRPr="00D948E6" w:rsidRDefault="009767A4" w:rsidP="006964BC">
            <w:pPr>
              <w:pStyle w:val="TABLE-cell"/>
              <w:keepNext/>
              <w:spacing w:before="40" w:after="40"/>
              <w:rPr>
                <w:b/>
              </w:rPr>
            </w:pPr>
            <w:r w:rsidRPr="00D948E6">
              <w:rPr>
                <w:b/>
              </w:rPr>
              <w:sym w:font="Symbol" w:char="F053"/>
            </w:r>
            <w:r w:rsidRPr="00D948E6">
              <w:rPr>
                <w:b/>
                <w:i/>
              </w:rPr>
              <w:t>L</w:t>
            </w:r>
            <w:r w:rsidRPr="00932EFC">
              <w:rPr>
                <w:rStyle w:val="SUBscript"/>
                <w:b/>
                <w:sz w:val="12"/>
                <w:szCs w:val="12"/>
              </w:rPr>
              <w:t>i</w:t>
            </w:r>
          </w:p>
        </w:tc>
        <w:tc>
          <w:tcPr>
            <w:tcW w:w="1137" w:type="dxa"/>
            <w:gridSpan w:val="2"/>
            <w:shd w:val="clear" w:color="auto" w:fill="D9D9D9"/>
          </w:tcPr>
          <w:p w14:paraId="5DB877F3" w14:textId="77777777" w:rsidR="009767A4" w:rsidRPr="00D948E6" w:rsidRDefault="009767A4" w:rsidP="006964BC">
            <w:pPr>
              <w:pStyle w:val="TABLE-cell"/>
              <w:keepNext/>
              <w:spacing w:before="40" w:after="40"/>
              <w:rPr>
                <w:b/>
              </w:rPr>
            </w:pPr>
            <w:r w:rsidRPr="00D948E6">
              <w:rPr>
                <w:b/>
                <w:i/>
              </w:rPr>
              <w:t>L</w:t>
            </w:r>
            <w:r w:rsidRPr="00932EFC">
              <w:rPr>
                <w:rStyle w:val="SUBscript"/>
                <w:b/>
                <w:sz w:val="12"/>
                <w:szCs w:val="12"/>
              </w:rPr>
              <w:t>1</w:t>
            </w:r>
          </w:p>
        </w:tc>
        <w:tc>
          <w:tcPr>
            <w:tcW w:w="1139" w:type="dxa"/>
            <w:gridSpan w:val="2"/>
            <w:shd w:val="clear" w:color="auto" w:fill="D9D9D9"/>
          </w:tcPr>
          <w:p w14:paraId="5DB877F4" w14:textId="77777777" w:rsidR="009767A4" w:rsidRPr="00D948E6" w:rsidRDefault="009767A4" w:rsidP="006964BC">
            <w:pPr>
              <w:pStyle w:val="TABLE-cell"/>
              <w:keepNext/>
              <w:spacing w:before="40" w:after="40"/>
              <w:rPr>
                <w:b/>
              </w:rPr>
            </w:pPr>
            <w:r w:rsidRPr="00D948E6">
              <w:rPr>
                <w:b/>
                <w:i/>
              </w:rPr>
              <w:t>L</w:t>
            </w:r>
            <w:r w:rsidRPr="00932EFC">
              <w:rPr>
                <w:rStyle w:val="SUBscript"/>
                <w:b/>
                <w:sz w:val="12"/>
                <w:szCs w:val="12"/>
              </w:rPr>
              <w:t>2</w:t>
            </w:r>
          </w:p>
        </w:tc>
        <w:tc>
          <w:tcPr>
            <w:tcW w:w="1139" w:type="dxa"/>
            <w:gridSpan w:val="2"/>
            <w:shd w:val="clear" w:color="auto" w:fill="D9D9D9"/>
          </w:tcPr>
          <w:p w14:paraId="5DB877F5" w14:textId="77777777" w:rsidR="009767A4" w:rsidRPr="00D948E6" w:rsidRDefault="009767A4" w:rsidP="006964BC">
            <w:pPr>
              <w:pStyle w:val="TABLE-cell"/>
              <w:keepNext/>
              <w:spacing w:before="40" w:after="40"/>
              <w:rPr>
                <w:b/>
              </w:rPr>
            </w:pPr>
            <w:r w:rsidRPr="00D948E6">
              <w:rPr>
                <w:b/>
                <w:i/>
              </w:rPr>
              <w:t>L</w:t>
            </w:r>
            <w:r w:rsidRPr="00932EFC">
              <w:rPr>
                <w:rStyle w:val="SUBscript"/>
                <w:b/>
                <w:sz w:val="12"/>
                <w:szCs w:val="12"/>
              </w:rPr>
              <w:t>3</w:t>
            </w:r>
          </w:p>
        </w:tc>
        <w:tc>
          <w:tcPr>
            <w:tcW w:w="4518" w:type="dxa"/>
            <w:shd w:val="clear" w:color="auto" w:fill="D9D9D9"/>
          </w:tcPr>
          <w:p w14:paraId="5DB877F6" w14:textId="77777777" w:rsidR="009767A4" w:rsidRPr="00D948E6" w:rsidRDefault="009767A4" w:rsidP="006964BC">
            <w:pPr>
              <w:pStyle w:val="TABLE-cell"/>
              <w:keepNext/>
              <w:spacing w:before="40" w:after="40"/>
            </w:pPr>
            <w:r w:rsidRPr="00D948E6">
              <w:t>(See also Note 2)</w:t>
            </w:r>
          </w:p>
        </w:tc>
      </w:tr>
      <w:tr w:rsidR="009767A4" w:rsidRPr="00D948E6" w14:paraId="5DB877FD" w14:textId="77777777" w:rsidTr="00913D06">
        <w:trPr>
          <w:cantSplit/>
          <w:jc w:val="center"/>
        </w:trPr>
        <w:tc>
          <w:tcPr>
            <w:tcW w:w="1137" w:type="dxa"/>
          </w:tcPr>
          <w:p w14:paraId="5DB877F8" w14:textId="77777777" w:rsidR="009767A4" w:rsidRPr="00C27FF5" w:rsidRDefault="009767A4" w:rsidP="006964BC">
            <w:pPr>
              <w:pStyle w:val="TABLE-cell"/>
              <w:keepNext/>
              <w:spacing w:before="40" w:after="40"/>
              <w:rPr>
                <w:rStyle w:val="Strong"/>
              </w:rPr>
            </w:pPr>
            <w:r w:rsidRPr="00C27FF5">
              <w:rPr>
                <w:rStyle w:val="Strong"/>
              </w:rPr>
              <w:t>1</w:t>
            </w:r>
          </w:p>
        </w:tc>
        <w:tc>
          <w:tcPr>
            <w:tcW w:w="1137" w:type="dxa"/>
            <w:gridSpan w:val="2"/>
          </w:tcPr>
          <w:p w14:paraId="5DB877F9" w14:textId="77777777" w:rsidR="009767A4" w:rsidRPr="00C27FF5" w:rsidRDefault="009767A4" w:rsidP="006964BC">
            <w:pPr>
              <w:pStyle w:val="TABLE-cell"/>
              <w:keepNext/>
              <w:spacing w:before="40" w:after="40"/>
              <w:rPr>
                <w:rStyle w:val="Strong"/>
              </w:rPr>
            </w:pPr>
            <w:r w:rsidRPr="00C27FF5">
              <w:rPr>
                <w:rStyle w:val="Strong"/>
              </w:rPr>
              <w:t>21</w:t>
            </w:r>
          </w:p>
        </w:tc>
        <w:tc>
          <w:tcPr>
            <w:tcW w:w="1139" w:type="dxa"/>
            <w:gridSpan w:val="2"/>
          </w:tcPr>
          <w:p w14:paraId="5DB877FA" w14:textId="77777777" w:rsidR="009767A4" w:rsidRPr="00C27FF5" w:rsidRDefault="009767A4" w:rsidP="006964BC">
            <w:pPr>
              <w:pStyle w:val="TABLE-cell"/>
              <w:keepNext/>
              <w:spacing w:before="40" w:after="40"/>
              <w:rPr>
                <w:rStyle w:val="Strong"/>
              </w:rPr>
            </w:pPr>
            <w:r w:rsidRPr="00C27FF5">
              <w:rPr>
                <w:rStyle w:val="Strong"/>
              </w:rPr>
              <w:t>41</w:t>
            </w:r>
          </w:p>
        </w:tc>
        <w:tc>
          <w:tcPr>
            <w:tcW w:w="1139" w:type="dxa"/>
            <w:gridSpan w:val="2"/>
          </w:tcPr>
          <w:p w14:paraId="5DB877FB" w14:textId="77777777" w:rsidR="009767A4" w:rsidRPr="00C27FF5" w:rsidRDefault="009767A4" w:rsidP="006964BC">
            <w:pPr>
              <w:pStyle w:val="TABLE-cell"/>
              <w:keepNext/>
              <w:spacing w:before="40" w:after="40"/>
              <w:rPr>
                <w:rStyle w:val="Strong"/>
              </w:rPr>
            </w:pPr>
            <w:r w:rsidRPr="00C27FF5">
              <w:rPr>
                <w:rStyle w:val="Strong"/>
              </w:rPr>
              <w:t>61</w:t>
            </w:r>
          </w:p>
        </w:tc>
        <w:tc>
          <w:tcPr>
            <w:tcW w:w="4518" w:type="dxa"/>
          </w:tcPr>
          <w:p w14:paraId="5DB877FC" w14:textId="77777777" w:rsidR="009767A4" w:rsidRPr="00D948E6" w:rsidRDefault="009767A4" w:rsidP="006964BC">
            <w:pPr>
              <w:pStyle w:val="TABLE-cell"/>
              <w:keepNext/>
              <w:spacing w:before="40" w:after="40"/>
            </w:pPr>
            <w:r w:rsidRPr="00D948E6">
              <w:t>Active power</w:t>
            </w:r>
            <w:r w:rsidRPr="00D948E6">
              <w:fldChar w:fldCharType="begin"/>
            </w:r>
            <w:r w:rsidRPr="00D948E6">
              <w:instrText xml:space="preserve"> XE "Active power" </w:instrText>
            </w:r>
            <w:r w:rsidRPr="00D948E6">
              <w:fldChar w:fldCharType="end"/>
            </w:r>
            <w:r w:rsidR="002F0D29" w:rsidRPr="002F0D29">
              <w:rPr>
                <w:rFonts w:ascii="Symbol" w:hAnsi="Symbol"/>
              </w:rPr>
              <w:t></w:t>
            </w:r>
            <w:r w:rsidRPr="00D948E6">
              <w:t xml:space="preserve"> (QI</w:t>
            </w:r>
            <w:r w:rsidR="002F0D29" w:rsidRPr="002F0D29">
              <w:rPr>
                <w:rFonts w:ascii="Symbol" w:hAnsi="Symbol"/>
              </w:rPr>
              <w:t></w:t>
            </w:r>
            <w:r w:rsidRPr="00D948E6">
              <w:t xml:space="preserve">QIV) </w:t>
            </w:r>
          </w:p>
        </w:tc>
      </w:tr>
      <w:tr w:rsidR="009767A4" w:rsidRPr="00D948E6" w14:paraId="5DB87803" w14:textId="77777777" w:rsidTr="00913D06">
        <w:trPr>
          <w:cantSplit/>
          <w:jc w:val="center"/>
        </w:trPr>
        <w:tc>
          <w:tcPr>
            <w:tcW w:w="1137" w:type="dxa"/>
          </w:tcPr>
          <w:p w14:paraId="5DB877FE" w14:textId="77777777" w:rsidR="009767A4" w:rsidRPr="00C27FF5" w:rsidRDefault="009767A4" w:rsidP="006964BC">
            <w:pPr>
              <w:pStyle w:val="TABLE-cell"/>
              <w:keepNext/>
              <w:spacing w:before="40" w:after="40"/>
              <w:rPr>
                <w:rStyle w:val="Strong"/>
              </w:rPr>
            </w:pPr>
            <w:r w:rsidRPr="00C27FF5">
              <w:rPr>
                <w:rStyle w:val="Strong"/>
              </w:rPr>
              <w:t>2</w:t>
            </w:r>
          </w:p>
        </w:tc>
        <w:tc>
          <w:tcPr>
            <w:tcW w:w="1137" w:type="dxa"/>
            <w:gridSpan w:val="2"/>
          </w:tcPr>
          <w:p w14:paraId="5DB877FF" w14:textId="77777777" w:rsidR="009767A4" w:rsidRPr="00C27FF5" w:rsidRDefault="009767A4" w:rsidP="006964BC">
            <w:pPr>
              <w:pStyle w:val="TABLE-cell"/>
              <w:keepNext/>
              <w:spacing w:before="40" w:after="40"/>
              <w:rPr>
                <w:rStyle w:val="Strong"/>
              </w:rPr>
            </w:pPr>
            <w:r w:rsidRPr="00C27FF5">
              <w:rPr>
                <w:rStyle w:val="Strong"/>
              </w:rPr>
              <w:t>22</w:t>
            </w:r>
          </w:p>
        </w:tc>
        <w:tc>
          <w:tcPr>
            <w:tcW w:w="1139" w:type="dxa"/>
            <w:gridSpan w:val="2"/>
          </w:tcPr>
          <w:p w14:paraId="5DB87800" w14:textId="77777777" w:rsidR="009767A4" w:rsidRPr="00C27FF5" w:rsidRDefault="009767A4" w:rsidP="006964BC">
            <w:pPr>
              <w:pStyle w:val="TABLE-cell"/>
              <w:keepNext/>
              <w:spacing w:before="40" w:after="40"/>
              <w:rPr>
                <w:rStyle w:val="Strong"/>
              </w:rPr>
            </w:pPr>
            <w:r w:rsidRPr="00C27FF5">
              <w:rPr>
                <w:rStyle w:val="Strong"/>
              </w:rPr>
              <w:t>42</w:t>
            </w:r>
          </w:p>
        </w:tc>
        <w:tc>
          <w:tcPr>
            <w:tcW w:w="1139" w:type="dxa"/>
            <w:gridSpan w:val="2"/>
          </w:tcPr>
          <w:p w14:paraId="5DB87801" w14:textId="77777777" w:rsidR="009767A4" w:rsidRPr="00C27FF5" w:rsidRDefault="009767A4" w:rsidP="006964BC">
            <w:pPr>
              <w:pStyle w:val="TABLE-cell"/>
              <w:keepNext/>
              <w:spacing w:before="40" w:after="40"/>
              <w:rPr>
                <w:rStyle w:val="Strong"/>
              </w:rPr>
            </w:pPr>
            <w:r w:rsidRPr="00C27FF5">
              <w:rPr>
                <w:rStyle w:val="Strong"/>
              </w:rPr>
              <w:t>62</w:t>
            </w:r>
          </w:p>
        </w:tc>
        <w:tc>
          <w:tcPr>
            <w:tcW w:w="4518" w:type="dxa"/>
          </w:tcPr>
          <w:p w14:paraId="5DB87802" w14:textId="77777777" w:rsidR="009767A4" w:rsidRPr="00D948E6" w:rsidRDefault="009767A4" w:rsidP="006964BC">
            <w:pPr>
              <w:pStyle w:val="TABLE-cell"/>
              <w:keepNext/>
              <w:spacing w:before="40" w:after="40"/>
            </w:pPr>
            <w:r w:rsidRPr="00D948E6">
              <w:t>Active power– (QII</w:t>
            </w:r>
            <w:r w:rsidR="002F0D29" w:rsidRPr="002F0D29">
              <w:rPr>
                <w:rFonts w:ascii="Symbol" w:hAnsi="Symbol"/>
              </w:rPr>
              <w:t></w:t>
            </w:r>
            <w:r w:rsidRPr="00D948E6">
              <w:t>QIII)</w:t>
            </w:r>
          </w:p>
        </w:tc>
      </w:tr>
      <w:tr w:rsidR="009767A4" w:rsidRPr="00D948E6" w14:paraId="5DB87809" w14:textId="77777777" w:rsidTr="00913D06">
        <w:trPr>
          <w:cantSplit/>
          <w:jc w:val="center"/>
        </w:trPr>
        <w:tc>
          <w:tcPr>
            <w:tcW w:w="1137" w:type="dxa"/>
          </w:tcPr>
          <w:p w14:paraId="5DB87804" w14:textId="77777777" w:rsidR="009767A4" w:rsidRPr="00C27FF5" w:rsidRDefault="009767A4" w:rsidP="006964BC">
            <w:pPr>
              <w:pStyle w:val="TABLE-cell"/>
              <w:keepNext/>
              <w:spacing w:before="40" w:after="40"/>
              <w:rPr>
                <w:rStyle w:val="Strong"/>
              </w:rPr>
            </w:pPr>
            <w:r w:rsidRPr="00C27FF5">
              <w:rPr>
                <w:rStyle w:val="Strong"/>
              </w:rPr>
              <w:t>3</w:t>
            </w:r>
          </w:p>
        </w:tc>
        <w:tc>
          <w:tcPr>
            <w:tcW w:w="1137" w:type="dxa"/>
            <w:gridSpan w:val="2"/>
          </w:tcPr>
          <w:p w14:paraId="5DB87805" w14:textId="77777777" w:rsidR="009767A4" w:rsidRPr="00C27FF5" w:rsidRDefault="009767A4" w:rsidP="006964BC">
            <w:pPr>
              <w:pStyle w:val="TABLE-cell"/>
              <w:keepNext/>
              <w:spacing w:before="40" w:after="40"/>
              <w:rPr>
                <w:rStyle w:val="Strong"/>
              </w:rPr>
            </w:pPr>
            <w:r w:rsidRPr="00C27FF5">
              <w:rPr>
                <w:rStyle w:val="Strong"/>
              </w:rPr>
              <w:t>23</w:t>
            </w:r>
          </w:p>
        </w:tc>
        <w:tc>
          <w:tcPr>
            <w:tcW w:w="1139" w:type="dxa"/>
            <w:gridSpan w:val="2"/>
          </w:tcPr>
          <w:p w14:paraId="5DB87806" w14:textId="77777777" w:rsidR="009767A4" w:rsidRPr="00C27FF5" w:rsidRDefault="009767A4" w:rsidP="006964BC">
            <w:pPr>
              <w:pStyle w:val="TABLE-cell"/>
              <w:keepNext/>
              <w:spacing w:before="40" w:after="40"/>
              <w:rPr>
                <w:rStyle w:val="Strong"/>
              </w:rPr>
            </w:pPr>
            <w:r w:rsidRPr="00C27FF5">
              <w:rPr>
                <w:rStyle w:val="Strong"/>
              </w:rPr>
              <w:t>43</w:t>
            </w:r>
          </w:p>
        </w:tc>
        <w:tc>
          <w:tcPr>
            <w:tcW w:w="1139" w:type="dxa"/>
            <w:gridSpan w:val="2"/>
          </w:tcPr>
          <w:p w14:paraId="5DB87807" w14:textId="77777777" w:rsidR="009767A4" w:rsidRPr="00C27FF5" w:rsidRDefault="009767A4" w:rsidP="006964BC">
            <w:pPr>
              <w:pStyle w:val="TABLE-cell"/>
              <w:keepNext/>
              <w:spacing w:before="40" w:after="40"/>
              <w:rPr>
                <w:rStyle w:val="Strong"/>
              </w:rPr>
            </w:pPr>
            <w:r w:rsidRPr="00C27FF5">
              <w:rPr>
                <w:rStyle w:val="Strong"/>
              </w:rPr>
              <w:t>63</w:t>
            </w:r>
          </w:p>
        </w:tc>
        <w:tc>
          <w:tcPr>
            <w:tcW w:w="4518" w:type="dxa"/>
          </w:tcPr>
          <w:p w14:paraId="5DB87808" w14:textId="77777777" w:rsidR="009767A4" w:rsidRPr="00D948E6" w:rsidRDefault="009767A4" w:rsidP="006964BC">
            <w:pPr>
              <w:pStyle w:val="TABLE-cell"/>
              <w:keepNext/>
              <w:spacing w:before="40" w:after="40"/>
            </w:pPr>
            <w:r w:rsidRPr="00D948E6">
              <w:t>Reactive power</w:t>
            </w:r>
            <w:r w:rsidRPr="00D948E6">
              <w:fldChar w:fldCharType="begin"/>
            </w:r>
            <w:r w:rsidRPr="00D948E6">
              <w:instrText xml:space="preserve"> XE "Reactive power" </w:instrText>
            </w:r>
            <w:r w:rsidRPr="00D948E6">
              <w:fldChar w:fldCharType="end"/>
            </w:r>
            <w:r w:rsidR="002F0D29" w:rsidRPr="002F0D29">
              <w:rPr>
                <w:rFonts w:ascii="Symbol" w:hAnsi="Symbol"/>
              </w:rPr>
              <w:t></w:t>
            </w:r>
            <w:r w:rsidRPr="00D948E6">
              <w:t xml:space="preserve"> (QI</w:t>
            </w:r>
            <w:r w:rsidR="002F0D29" w:rsidRPr="002F0D29">
              <w:rPr>
                <w:rFonts w:ascii="Symbol" w:hAnsi="Symbol"/>
              </w:rPr>
              <w:t></w:t>
            </w:r>
            <w:r w:rsidRPr="00D948E6">
              <w:t>QII)</w:t>
            </w:r>
          </w:p>
        </w:tc>
      </w:tr>
      <w:tr w:rsidR="009767A4" w:rsidRPr="00D948E6" w14:paraId="5DB8780F" w14:textId="77777777" w:rsidTr="00913D06">
        <w:trPr>
          <w:cantSplit/>
          <w:jc w:val="center"/>
        </w:trPr>
        <w:tc>
          <w:tcPr>
            <w:tcW w:w="1137" w:type="dxa"/>
          </w:tcPr>
          <w:p w14:paraId="5DB8780A" w14:textId="77777777" w:rsidR="009767A4" w:rsidRPr="00C27FF5" w:rsidRDefault="009767A4" w:rsidP="006964BC">
            <w:pPr>
              <w:pStyle w:val="TABLE-cell"/>
              <w:keepNext/>
              <w:spacing w:before="40" w:after="40"/>
              <w:rPr>
                <w:rStyle w:val="Strong"/>
              </w:rPr>
            </w:pPr>
            <w:r w:rsidRPr="00C27FF5">
              <w:rPr>
                <w:rStyle w:val="Strong"/>
              </w:rPr>
              <w:t>4</w:t>
            </w:r>
          </w:p>
        </w:tc>
        <w:tc>
          <w:tcPr>
            <w:tcW w:w="1137" w:type="dxa"/>
            <w:gridSpan w:val="2"/>
          </w:tcPr>
          <w:p w14:paraId="5DB8780B" w14:textId="77777777" w:rsidR="009767A4" w:rsidRPr="00C27FF5" w:rsidRDefault="009767A4" w:rsidP="006964BC">
            <w:pPr>
              <w:pStyle w:val="TABLE-cell"/>
              <w:keepNext/>
              <w:spacing w:before="40" w:after="40"/>
              <w:rPr>
                <w:rStyle w:val="Strong"/>
              </w:rPr>
            </w:pPr>
            <w:r w:rsidRPr="00C27FF5">
              <w:rPr>
                <w:rStyle w:val="Strong"/>
              </w:rPr>
              <w:t>24</w:t>
            </w:r>
          </w:p>
        </w:tc>
        <w:tc>
          <w:tcPr>
            <w:tcW w:w="1139" w:type="dxa"/>
            <w:gridSpan w:val="2"/>
          </w:tcPr>
          <w:p w14:paraId="5DB8780C" w14:textId="77777777" w:rsidR="009767A4" w:rsidRPr="00C27FF5" w:rsidRDefault="009767A4" w:rsidP="006964BC">
            <w:pPr>
              <w:pStyle w:val="TABLE-cell"/>
              <w:keepNext/>
              <w:spacing w:before="40" w:after="40"/>
              <w:rPr>
                <w:rStyle w:val="Strong"/>
              </w:rPr>
            </w:pPr>
            <w:r w:rsidRPr="00C27FF5">
              <w:rPr>
                <w:rStyle w:val="Strong"/>
              </w:rPr>
              <w:t>44</w:t>
            </w:r>
          </w:p>
        </w:tc>
        <w:tc>
          <w:tcPr>
            <w:tcW w:w="1139" w:type="dxa"/>
            <w:gridSpan w:val="2"/>
          </w:tcPr>
          <w:p w14:paraId="5DB8780D" w14:textId="77777777" w:rsidR="009767A4" w:rsidRPr="00C27FF5" w:rsidRDefault="009767A4" w:rsidP="006964BC">
            <w:pPr>
              <w:pStyle w:val="TABLE-cell"/>
              <w:keepNext/>
              <w:spacing w:before="40" w:after="40"/>
              <w:rPr>
                <w:rStyle w:val="Strong"/>
              </w:rPr>
            </w:pPr>
            <w:r w:rsidRPr="00C27FF5">
              <w:rPr>
                <w:rStyle w:val="Strong"/>
              </w:rPr>
              <w:t>64</w:t>
            </w:r>
          </w:p>
        </w:tc>
        <w:tc>
          <w:tcPr>
            <w:tcW w:w="4518" w:type="dxa"/>
          </w:tcPr>
          <w:p w14:paraId="5DB8780E" w14:textId="77777777" w:rsidR="009767A4" w:rsidRPr="00D948E6" w:rsidRDefault="009767A4" w:rsidP="006964BC">
            <w:pPr>
              <w:pStyle w:val="TABLE-cell"/>
              <w:keepNext/>
              <w:spacing w:before="40" w:after="40"/>
            </w:pPr>
            <w:r w:rsidRPr="00D948E6">
              <w:t>Reactive power– (QIII</w:t>
            </w:r>
            <w:r w:rsidR="002F0D29" w:rsidRPr="002F0D29">
              <w:rPr>
                <w:rFonts w:ascii="Symbol" w:hAnsi="Symbol"/>
              </w:rPr>
              <w:t></w:t>
            </w:r>
            <w:r w:rsidRPr="00D948E6">
              <w:t>QIV)</w:t>
            </w:r>
          </w:p>
        </w:tc>
      </w:tr>
      <w:tr w:rsidR="009767A4" w:rsidRPr="00D948E6" w14:paraId="5DB87815" w14:textId="77777777" w:rsidTr="00913D06">
        <w:trPr>
          <w:cantSplit/>
          <w:jc w:val="center"/>
        </w:trPr>
        <w:tc>
          <w:tcPr>
            <w:tcW w:w="1137" w:type="dxa"/>
          </w:tcPr>
          <w:p w14:paraId="5DB87810" w14:textId="77777777" w:rsidR="009767A4" w:rsidRPr="00C27FF5" w:rsidRDefault="009767A4" w:rsidP="006964BC">
            <w:pPr>
              <w:pStyle w:val="TABLE-cell"/>
              <w:keepNext/>
              <w:spacing w:before="40" w:after="40"/>
              <w:rPr>
                <w:rStyle w:val="Strong"/>
              </w:rPr>
            </w:pPr>
            <w:r w:rsidRPr="00C27FF5">
              <w:rPr>
                <w:rStyle w:val="Strong"/>
              </w:rPr>
              <w:t>5</w:t>
            </w:r>
          </w:p>
        </w:tc>
        <w:tc>
          <w:tcPr>
            <w:tcW w:w="1137" w:type="dxa"/>
            <w:gridSpan w:val="2"/>
          </w:tcPr>
          <w:p w14:paraId="5DB87811" w14:textId="77777777" w:rsidR="009767A4" w:rsidRPr="00C27FF5" w:rsidRDefault="009767A4" w:rsidP="006964BC">
            <w:pPr>
              <w:pStyle w:val="TABLE-cell"/>
              <w:keepNext/>
              <w:spacing w:before="40" w:after="40"/>
              <w:rPr>
                <w:rStyle w:val="Strong"/>
              </w:rPr>
            </w:pPr>
            <w:r w:rsidRPr="00C27FF5">
              <w:rPr>
                <w:rStyle w:val="Strong"/>
              </w:rPr>
              <w:t>25</w:t>
            </w:r>
          </w:p>
        </w:tc>
        <w:tc>
          <w:tcPr>
            <w:tcW w:w="1139" w:type="dxa"/>
            <w:gridSpan w:val="2"/>
          </w:tcPr>
          <w:p w14:paraId="5DB87812" w14:textId="77777777" w:rsidR="009767A4" w:rsidRPr="00C27FF5" w:rsidRDefault="009767A4" w:rsidP="006964BC">
            <w:pPr>
              <w:pStyle w:val="TABLE-cell"/>
              <w:keepNext/>
              <w:spacing w:before="40" w:after="40"/>
              <w:rPr>
                <w:rStyle w:val="Strong"/>
              </w:rPr>
            </w:pPr>
            <w:r w:rsidRPr="00C27FF5">
              <w:rPr>
                <w:rStyle w:val="Strong"/>
              </w:rPr>
              <w:t>45</w:t>
            </w:r>
          </w:p>
        </w:tc>
        <w:tc>
          <w:tcPr>
            <w:tcW w:w="1139" w:type="dxa"/>
            <w:gridSpan w:val="2"/>
          </w:tcPr>
          <w:p w14:paraId="5DB87813" w14:textId="77777777" w:rsidR="009767A4" w:rsidRPr="00C27FF5" w:rsidRDefault="009767A4" w:rsidP="006964BC">
            <w:pPr>
              <w:pStyle w:val="TABLE-cell"/>
              <w:keepNext/>
              <w:spacing w:before="40" w:after="40"/>
              <w:rPr>
                <w:rStyle w:val="Strong"/>
              </w:rPr>
            </w:pPr>
            <w:r w:rsidRPr="00C27FF5">
              <w:rPr>
                <w:rStyle w:val="Strong"/>
              </w:rPr>
              <w:t>65</w:t>
            </w:r>
          </w:p>
        </w:tc>
        <w:tc>
          <w:tcPr>
            <w:tcW w:w="4518" w:type="dxa"/>
          </w:tcPr>
          <w:p w14:paraId="5DB87814" w14:textId="77777777" w:rsidR="009767A4" w:rsidRPr="00D948E6" w:rsidRDefault="009767A4" w:rsidP="006964BC">
            <w:pPr>
              <w:pStyle w:val="TABLE-cell"/>
              <w:keepNext/>
              <w:spacing w:before="40" w:after="40"/>
            </w:pPr>
            <w:r w:rsidRPr="00D948E6">
              <w:t>Reactive power QI</w:t>
            </w:r>
            <w:r w:rsidRPr="00D948E6">
              <w:fldChar w:fldCharType="begin"/>
            </w:r>
            <w:r w:rsidRPr="00D948E6">
              <w:instrText xml:space="preserve"> XE "Quadrant" </w:instrText>
            </w:r>
            <w:r w:rsidRPr="00D948E6">
              <w:fldChar w:fldCharType="end"/>
            </w:r>
          </w:p>
        </w:tc>
      </w:tr>
      <w:tr w:rsidR="009767A4" w:rsidRPr="00D948E6" w14:paraId="5DB8781B" w14:textId="77777777" w:rsidTr="00913D06">
        <w:trPr>
          <w:cantSplit/>
          <w:jc w:val="center"/>
        </w:trPr>
        <w:tc>
          <w:tcPr>
            <w:tcW w:w="1137" w:type="dxa"/>
          </w:tcPr>
          <w:p w14:paraId="5DB87816" w14:textId="77777777" w:rsidR="009767A4" w:rsidRPr="00C27FF5" w:rsidRDefault="009767A4" w:rsidP="006964BC">
            <w:pPr>
              <w:pStyle w:val="TABLE-cell"/>
              <w:keepNext/>
              <w:spacing w:before="40" w:after="40"/>
              <w:rPr>
                <w:rStyle w:val="Strong"/>
              </w:rPr>
            </w:pPr>
            <w:r w:rsidRPr="00C27FF5">
              <w:rPr>
                <w:rStyle w:val="Strong"/>
              </w:rPr>
              <w:t>6</w:t>
            </w:r>
          </w:p>
        </w:tc>
        <w:tc>
          <w:tcPr>
            <w:tcW w:w="1137" w:type="dxa"/>
            <w:gridSpan w:val="2"/>
          </w:tcPr>
          <w:p w14:paraId="5DB87817" w14:textId="77777777" w:rsidR="009767A4" w:rsidRPr="00C27FF5" w:rsidRDefault="009767A4" w:rsidP="006964BC">
            <w:pPr>
              <w:pStyle w:val="TABLE-cell"/>
              <w:keepNext/>
              <w:spacing w:before="40" w:after="40"/>
              <w:rPr>
                <w:rStyle w:val="Strong"/>
              </w:rPr>
            </w:pPr>
            <w:r w:rsidRPr="00C27FF5">
              <w:rPr>
                <w:rStyle w:val="Strong"/>
              </w:rPr>
              <w:t>26</w:t>
            </w:r>
          </w:p>
        </w:tc>
        <w:tc>
          <w:tcPr>
            <w:tcW w:w="1139" w:type="dxa"/>
            <w:gridSpan w:val="2"/>
          </w:tcPr>
          <w:p w14:paraId="5DB87818" w14:textId="77777777" w:rsidR="009767A4" w:rsidRPr="00C27FF5" w:rsidRDefault="009767A4" w:rsidP="006964BC">
            <w:pPr>
              <w:pStyle w:val="TABLE-cell"/>
              <w:keepNext/>
              <w:spacing w:before="40" w:after="40"/>
              <w:rPr>
                <w:rStyle w:val="Strong"/>
              </w:rPr>
            </w:pPr>
            <w:r w:rsidRPr="00C27FF5">
              <w:rPr>
                <w:rStyle w:val="Strong"/>
              </w:rPr>
              <w:t>46</w:t>
            </w:r>
          </w:p>
        </w:tc>
        <w:tc>
          <w:tcPr>
            <w:tcW w:w="1139" w:type="dxa"/>
            <w:gridSpan w:val="2"/>
          </w:tcPr>
          <w:p w14:paraId="5DB87819" w14:textId="77777777" w:rsidR="009767A4" w:rsidRPr="00C27FF5" w:rsidRDefault="009767A4" w:rsidP="006964BC">
            <w:pPr>
              <w:pStyle w:val="TABLE-cell"/>
              <w:keepNext/>
              <w:spacing w:before="40" w:after="40"/>
              <w:rPr>
                <w:rStyle w:val="Strong"/>
              </w:rPr>
            </w:pPr>
            <w:r w:rsidRPr="00C27FF5">
              <w:rPr>
                <w:rStyle w:val="Strong"/>
              </w:rPr>
              <w:t>66</w:t>
            </w:r>
          </w:p>
        </w:tc>
        <w:tc>
          <w:tcPr>
            <w:tcW w:w="4518" w:type="dxa"/>
          </w:tcPr>
          <w:p w14:paraId="5DB8781A" w14:textId="77777777" w:rsidR="009767A4" w:rsidRPr="00D948E6" w:rsidRDefault="009767A4" w:rsidP="006964BC">
            <w:pPr>
              <w:pStyle w:val="TABLE-cell"/>
              <w:keepNext/>
              <w:spacing w:before="40" w:after="40"/>
            </w:pPr>
            <w:r w:rsidRPr="00D948E6">
              <w:t>Reactive power QII</w:t>
            </w:r>
          </w:p>
        </w:tc>
      </w:tr>
      <w:tr w:rsidR="009767A4" w:rsidRPr="00D948E6" w14:paraId="5DB87821" w14:textId="77777777" w:rsidTr="00913D06">
        <w:trPr>
          <w:cantSplit/>
          <w:jc w:val="center"/>
        </w:trPr>
        <w:tc>
          <w:tcPr>
            <w:tcW w:w="1137" w:type="dxa"/>
          </w:tcPr>
          <w:p w14:paraId="5DB8781C" w14:textId="77777777" w:rsidR="009767A4" w:rsidRPr="00C27FF5" w:rsidRDefault="009767A4" w:rsidP="006964BC">
            <w:pPr>
              <w:pStyle w:val="TABLE-cell"/>
              <w:keepNext/>
              <w:spacing w:before="40" w:after="40"/>
              <w:rPr>
                <w:rStyle w:val="Strong"/>
              </w:rPr>
            </w:pPr>
            <w:r w:rsidRPr="00C27FF5">
              <w:rPr>
                <w:rStyle w:val="Strong"/>
              </w:rPr>
              <w:t>7</w:t>
            </w:r>
          </w:p>
        </w:tc>
        <w:tc>
          <w:tcPr>
            <w:tcW w:w="1137" w:type="dxa"/>
            <w:gridSpan w:val="2"/>
          </w:tcPr>
          <w:p w14:paraId="5DB8781D" w14:textId="77777777" w:rsidR="009767A4" w:rsidRPr="00C27FF5" w:rsidRDefault="009767A4" w:rsidP="006964BC">
            <w:pPr>
              <w:pStyle w:val="TABLE-cell"/>
              <w:keepNext/>
              <w:spacing w:before="40" w:after="40"/>
              <w:rPr>
                <w:rStyle w:val="Strong"/>
              </w:rPr>
            </w:pPr>
            <w:r w:rsidRPr="00C27FF5">
              <w:rPr>
                <w:rStyle w:val="Strong"/>
              </w:rPr>
              <w:t>27</w:t>
            </w:r>
          </w:p>
        </w:tc>
        <w:tc>
          <w:tcPr>
            <w:tcW w:w="1139" w:type="dxa"/>
            <w:gridSpan w:val="2"/>
          </w:tcPr>
          <w:p w14:paraId="5DB8781E" w14:textId="77777777" w:rsidR="009767A4" w:rsidRPr="00C27FF5" w:rsidRDefault="009767A4" w:rsidP="006964BC">
            <w:pPr>
              <w:pStyle w:val="TABLE-cell"/>
              <w:keepNext/>
              <w:spacing w:before="40" w:after="40"/>
              <w:rPr>
                <w:rStyle w:val="Strong"/>
              </w:rPr>
            </w:pPr>
            <w:r w:rsidRPr="00C27FF5">
              <w:rPr>
                <w:rStyle w:val="Strong"/>
              </w:rPr>
              <w:t>47</w:t>
            </w:r>
          </w:p>
        </w:tc>
        <w:tc>
          <w:tcPr>
            <w:tcW w:w="1139" w:type="dxa"/>
            <w:gridSpan w:val="2"/>
          </w:tcPr>
          <w:p w14:paraId="5DB8781F" w14:textId="77777777" w:rsidR="009767A4" w:rsidRPr="00C27FF5" w:rsidRDefault="009767A4" w:rsidP="006964BC">
            <w:pPr>
              <w:pStyle w:val="TABLE-cell"/>
              <w:keepNext/>
              <w:spacing w:before="40" w:after="40"/>
              <w:rPr>
                <w:rStyle w:val="Strong"/>
              </w:rPr>
            </w:pPr>
            <w:r w:rsidRPr="00C27FF5">
              <w:rPr>
                <w:rStyle w:val="Strong"/>
              </w:rPr>
              <w:t>67</w:t>
            </w:r>
          </w:p>
        </w:tc>
        <w:tc>
          <w:tcPr>
            <w:tcW w:w="4518" w:type="dxa"/>
          </w:tcPr>
          <w:p w14:paraId="5DB87820" w14:textId="77777777" w:rsidR="009767A4" w:rsidRPr="00D948E6" w:rsidRDefault="009767A4" w:rsidP="006964BC">
            <w:pPr>
              <w:pStyle w:val="TABLE-cell"/>
              <w:keepNext/>
              <w:spacing w:before="40" w:after="40"/>
            </w:pPr>
            <w:r w:rsidRPr="00D948E6">
              <w:t>Reactive power QIII</w:t>
            </w:r>
          </w:p>
        </w:tc>
      </w:tr>
      <w:tr w:rsidR="009767A4" w:rsidRPr="00D948E6" w14:paraId="5DB87827" w14:textId="77777777" w:rsidTr="00913D06">
        <w:trPr>
          <w:cantSplit/>
          <w:jc w:val="center"/>
        </w:trPr>
        <w:tc>
          <w:tcPr>
            <w:tcW w:w="1137" w:type="dxa"/>
          </w:tcPr>
          <w:p w14:paraId="5DB87822" w14:textId="77777777" w:rsidR="009767A4" w:rsidRPr="00C27FF5" w:rsidRDefault="009767A4" w:rsidP="006964BC">
            <w:pPr>
              <w:pStyle w:val="TABLE-cell"/>
              <w:keepNext/>
              <w:spacing w:before="40" w:after="40"/>
              <w:rPr>
                <w:rStyle w:val="Strong"/>
              </w:rPr>
            </w:pPr>
            <w:r w:rsidRPr="00C27FF5">
              <w:rPr>
                <w:rStyle w:val="Strong"/>
              </w:rPr>
              <w:t>8</w:t>
            </w:r>
          </w:p>
        </w:tc>
        <w:tc>
          <w:tcPr>
            <w:tcW w:w="1137" w:type="dxa"/>
            <w:gridSpan w:val="2"/>
          </w:tcPr>
          <w:p w14:paraId="5DB87823" w14:textId="77777777" w:rsidR="009767A4" w:rsidRPr="00C27FF5" w:rsidRDefault="009767A4" w:rsidP="006964BC">
            <w:pPr>
              <w:pStyle w:val="TABLE-cell"/>
              <w:keepNext/>
              <w:spacing w:before="40" w:after="40"/>
              <w:rPr>
                <w:rStyle w:val="Strong"/>
              </w:rPr>
            </w:pPr>
            <w:r w:rsidRPr="00C27FF5">
              <w:rPr>
                <w:rStyle w:val="Strong"/>
              </w:rPr>
              <w:t>28</w:t>
            </w:r>
          </w:p>
        </w:tc>
        <w:tc>
          <w:tcPr>
            <w:tcW w:w="1139" w:type="dxa"/>
            <w:gridSpan w:val="2"/>
          </w:tcPr>
          <w:p w14:paraId="5DB87824" w14:textId="77777777" w:rsidR="009767A4" w:rsidRPr="00C27FF5" w:rsidRDefault="009767A4" w:rsidP="006964BC">
            <w:pPr>
              <w:pStyle w:val="TABLE-cell"/>
              <w:keepNext/>
              <w:spacing w:before="40" w:after="40"/>
              <w:rPr>
                <w:rStyle w:val="Strong"/>
              </w:rPr>
            </w:pPr>
            <w:r w:rsidRPr="00C27FF5">
              <w:rPr>
                <w:rStyle w:val="Strong"/>
              </w:rPr>
              <w:t>48</w:t>
            </w:r>
          </w:p>
        </w:tc>
        <w:tc>
          <w:tcPr>
            <w:tcW w:w="1139" w:type="dxa"/>
            <w:gridSpan w:val="2"/>
          </w:tcPr>
          <w:p w14:paraId="5DB87825" w14:textId="77777777" w:rsidR="009767A4" w:rsidRPr="00C27FF5" w:rsidRDefault="009767A4" w:rsidP="006964BC">
            <w:pPr>
              <w:pStyle w:val="TABLE-cell"/>
              <w:keepNext/>
              <w:spacing w:before="40" w:after="40"/>
              <w:rPr>
                <w:rStyle w:val="Strong"/>
              </w:rPr>
            </w:pPr>
            <w:r w:rsidRPr="00C27FF5">
              <w:rPr>
                <w:rStyle w:val="Strong"/>
              </w:rPr>
              <w:t>68</w:t>
            </w:r>
          </w:p>
        </w:tc>
        <w:tc>
          <w:tcPr>
            <w:tcW w:w="4518" w:type="dxa"/>
          </w:tcPr>
          <w:p w14:paraId="5DB87826" w14:textId="77777777" w:rsidR="009767A4" w:rsidRPr="00D948E6" w:rsidRDefault="009767A4" w:rsidP="006964BC">
            <w:pPr>
              <w:pStyle w:val="TABLE-cell"/>
              <w:keepNext/>
              <w:spacing w:before="40" w:after="40"/>
            </w:pPr>
            <w:r w:rsidRPr="00D948E6">
              <w:t>Reactive power QIV</w:t>
            </w:r>
          </w:p>
        </w:tc>
      </w:tr>
      <w:tr w:rsidR="009767A4" w:rsidRPr="00D948E6" w14:paraId="5DB8782D" w14:textId="77777777" w:rsidTr="00913D06">
        <w:trPr>
          <w:cantSplit/>
          <w:jc w:val="center"/>
        </w:trPr>
        <w:tc>
          <w:tcPr>
            <w:tcW w:w="1137" w:type="dxa"/>
          </w:tcPr>
          <w:p w14:paraId="5DB87828" w14:textId="77777777" w:rsidR="009767A4" w:rsidRPr="00C27FF5" w:rsidRDefault="009767A4" w:rsidP="006964BC">
            <w:pPr>
              <w:pStyle w:val="TABLE-cell"/>
              <w:keepNext/>
              <w:spacing w:before="40" w:after="40"/>
              <w:rPr>
                <w:rStyle w:val="Strong"/>
              </w:rPr>
            </w:pPr>
            <w:r w:rsidRPr="00C27FF5">
              <w:rPr>
                <w:rStyle w:val="Strong"/>
              </w:rPr>
              <w:t>9</w:t>
            </w:r>
          </w:p>
        </w:tc>
        <w:tc>
          <w:tcPr>
            <w:tcW w:w="1137" w:type="dxa"/>
            <w:gridSpan w:val="2"/>
          </w:tcPr>
          <w:p w14:paraId="5DB87829" w14:textId="77777777" w:rsidR="009767A4" w:rsidRPr="00C27FF5" w:rsidRDefault="009767A4" w:rsidP="006964BC">
            <w:pPr>
              <w:pStyle w:val="TABLE-cell"/>
              <w:keepNext/>
              <w:spacing w:before="40" w:after="40"/>
              <w:rPr>
                <w:rStyle w:val="Strong"/>
              </w:rPr>
            </w:pPr>
            <w:r w:rsidRPr="00C27FF5">
              <w:rPr>
                <w:rStyle w:val="Strong"/>
              </w:rPr>
              <w:t>29</w:t>
            </w:r>
          </w:p>
        </w:tc>
        <w:tc>
          <w:tcPr>
            <w:tcW w:w="1139" w:type="dxa"/>
            <w:gridSpan w:val="2"/>
          </w:tcPr>
          <w:p w14:paraId="5DB8782A" w14:textId="77777777" w:rsidR="009767A4" w:rsidRPr="00C27FF5" w:rsidRDefault="009767A4" w:rsidP="006964BC">
            <w:pPr>
              <w:pStyle w:val="TABLE-cell"/>
              <w:keepNext/>
              <w:spacing w:before="40" w:after="40"/>
              <w:rPr>
                <w:rStyle w:val="Strong"/>
              </w:rPr>
            </w:pPr>
            <w:r w:rsidRPr="00C27FF5">
              <w:rPr>
                <w:rStyle w:val="Strong"/>
              </w:rPr>
              <w:t>49</w:t>
            </w:r>
          </w:p>
        </w:tc>
        <w:tc>
          <w:tcPr>
            <w:tcW w:w="1139" w:type="dxa"/>
            <w:gridSpan w:val="2"/>
          </w:tcPr>
          <w:p w14:paraId="5DB8782B" w14:textId="77777777" w:rsidR="009767A4" w:rsidRPr="00C27FF5" w:rsidRDefault="009767A4" w:rsidP="006964BC">
            <w:pPr>
              <w:pStyle w:val="TABLE-cell"/>
              <w:keepNext/>
              <w:spacing w:before="40" w:after="40"/>
              <w:rPr>
                <w:rStyle w:val="Strong"/>
              </w:rPr>
            </w:pPr>
            <w:r w:rsidRPr="00C27FF5">
              <w:rPr>
                <w:rStyle w:val="Strong"/>
              </w:rPr>
              <w:t>69</w:t>
            </w:r>
          </w:p>
        </w:tc>
        <w:tc>
          <w:tcPr>
            <w:tcW w:w="4518" w:type="dxa"/>
          </w:tcPr>
          <w:p w14:paraId="5DB8782C" w14:textId="77777777" w:rsidR="009767A4" w:rsidRPr="00D948E6" w:rsidRDefault="009767A4" w:rsidP="006964BC">
            <w:pPr>
              <w:pStyle w:val="TABLE-cell"/>
              <w:keepNext/>
              <w:spacing w:before="40" w:after="40"/>
            </w:pPr>
            <w:r w:rsidRPr="00D948E6">
              <w:t>Apparent power</w:t>
            </w:r>
            <w:r w:rsidRPr="00D948E6">
              <w:fldChar w:fldCharType="begin"/>
            </w:r>
            <w:r w:rsidRPr="00D948E6">
              <w:instrText xml:space="preserve"> XE "Apparent power" </w:instrText>
            </w:r>
            <w:r w:rsidRPr="00D948E6">
              <w:fldChar w:fldCharType="end"/>
            </w:r>
            <w:r w:rsidR="002F0D29" w:rsidRPr="002F0D29">
              <w:rPr>
                <w:rFonts w:ascii="Symbol" w:hAnsi="Symbol"/>
              </w:rPr>
              <w:t></w:t>
            </w:r>
            <w:r w:rsidRPr="00D948E6">
              <w:t xml:space="preserve"> (QI</w:t>
            </w:r>
            <w:r w:rsidR="002F0D29" w:rsidRPr="002F0D29">
              <w:rPr>
                <w:rFonts w:ascii="Symbol" w:hAnsi="Symbol"/>
              </w:rPr>
              <w:t></w:t>
            </w:r>
            <w:r w:rsidRPr="00D948E6">
              <w:t>QIV) (See also Note 3)</w:t>
            </w:r>
          </w:p>
        </w:tc>
      </w:tr>
      <w:tr w:rsidR="009767A4" w:rsidRPr="00D948E6" w14:paraId="5DB87833" w14:textId="77777777" w:rsidTr="00913D06">
        <w:trPr>
          <w:cantSplit/>
          <w:jc w:val="center"/>
        </w:trPr>
        <w:tc>
          <w:tcPr>
            <w:tcW w:w="1137" w:type="dxa"/>
          </w:tcPr>
          <w:p w14:paraId="5DB8782E" w14:textId="77777777" w:rsidR="009767A4" w:rsidRPr="00C27FF5" w:rsidRDefault="009767A4" w:rsidP="006964BC">
            <w:pPr>
              <w:pStyle w:val="TABLE-cell"/>
              <w:keepNext/>
              <w:spacing w:before="40" w:after="40"/>
              <w:rPr>
                <w:rStyle w:val="Strong"/>
              </w:rPr>
            </w:pPr>
            <w:r w:rsidRPr="00C27FF5">
              <w:rPr>
                <w:rStyle w:val="Strong"/>
              </w:rPr>
              <w:t>10</w:t>
            </w:r>
          </w:p>
        </w:tc>
        <w:tc>
          <w:tcPr>
            <w:tcW w:w="1137" w:type="dxa"/>
            <w:gridSpan w:val="2"/>
          </w:tcPr>
          <w:p w14:paraId="5DB8782F" w14:textId="77777777" w:rsidR="009767A4" w:rsidRPr="00C27FF5" w:rsidRDefault="009767A4" w:rsidP="006964BC">
            <w:pPr>
              <w:pStyle w:val="TABLE-cell"/>
              <w:keepNext/>
              <w:spacing w:before="40" w:after="40"/>
              <w:rPr>
                <w:rStyle w:val="Strong"/>
              </w:rPr>
            </w:pPr>
            <w:r w:rsidRPr="00C27FF5">
              <w:rPr>
                <w:rStyle w:val="Strong"/>
              </w:rPr>
              <w:t>30</w:t>
            </w:r>
          </w:p>
        </w:tc>
        <w:tc>
          <w:tcPr>
            <w:tcW w:w="1139" w:type="dxa"/>
            <w:gridSpan w:val="2"/>
          </w:tcPr>
          <w:p w14:paraId="5DB87830" w14:textId="77777777" w:rsidR="009767A4" w:rsidRPr="00C27FF5" w:rsidRDefault="009767A4" w:rsidP="006964BC">
            <w:pPr>
              <w:pStyle w:val="TABLE-cell"/>
              <w:keepNext/>
              <w:spacing w:before="40" w:after="40"/>
              <w:rPr>
                <w:rStyle w:val="Strong"/>
              </w:rPr>
            </w:pPr>
            <w:r w:rsidRPr="00C27FF5">
              <w:rPr>
                <w:rStyle w:val="Strong"/>
              </w:rPr>
              <w:t>50</w:t>
            </w:r>
          </w:p>
        </w:tc>
        <w:tc>
          <w:tcPr>
            <w:tcW w:w="1139" w:type="dxa"/>
            <w:gridSpan w:val="2"/>
          </w:tcPr>
          <w:p w14:paraId="5DB87831" w14:textId="77777777" w:rsidR="009767A4" w:rsidRPr="00C27FF5" w:rsidRDefault="009767A4" w:rsidP="006964BC">
            <w:pPr>
              <w:pStyle w:val="TABLE-cell"/>
              <w:keepNext/>
              <w:spacing w:before="40" w:after="40"/>
              <w:rPr>
                <w:rStyle w:val="Strong"/>
              </w:rPr>
            </w:pPr>
            <w:r w:rsidRPr="00C27FF5">
              <w:rPr>
                <w:rStyle w:val="Strong"/>
              </w:rPr>
              <w:t>70</w:t>
            </w:r>
          </w:p>
        </w:tc>
        <w:tc>
          <w:tcPr>
            <w:tcW w:w="4518" w:type="dxa"/>
          </w:tcPr>
          <w:p w14:paraId="5DB87832" w14:textId="77777777" w:rsidR="009767A4" w:rsidRPr="00D948E6" w:rsidRDefault="009767A4" w:rsidP="006964BC">
            <w:pPr>
              <w:pStyle w:val="TABLE-cell"/>
              <w:keepNext/>
              <w:spacing w:before="40" w:after="40"/>
            </w:pPr>
            <w:r w:rsidRPr="00D948E6">
              <w:t>Apparent power– (QII</w:t>
            </w:r>
            <w:r w:rsidR="002F0D29" w:rsidRPr="002F0D29">
              <w:rPr>
                <w:rFonts w:ascii="Symbol" w:hAnsi="Symbol"/>
              </w:rPr>
              <w:t></w:t>
            </w:r>
            <w:r w:rsidRPr="00D948E6">
              <w:t>QIII)</w:t>
            </w:r>
          </w:p>
        </w:tc>
      </w:tr>
      <w:tr w:rsidR="009767A4" w:rsidRPr="00D948E6" w14:paraId="5DB87839" w14:textId="77777777" w:rsidTr="00913D06">
        <w:trPr>
          <w:cantSplit/>
          <w:jc w:val="center"/>
        </w:trPr>
        <w:tc>
          <w:tcPr>
            <w:tcW w:w="1137" w:type="dxa"/>
          </w:tcPr>
          <w:p w14:paraId="5DB87834" w14:textId="77777777" w:rsidR="009767A4" w:rsidRPr="00C27FF5" w:rsidRDefault="009767A4" w:rsidP="006964BC">
            <w:pPr>
              <w:pStyle w:val="TABLE-cell"/>
              <w:keepNext/>
              <w:spacing w:before="40" w:after="40"/>
              <w:rPr>
                <w:rStyle w:val="Strong"/>
              </w:rPr>
            </w:pPr>
            <w:r w:rsidRPr="00C27FF5">
              <w:rPr>
                <w:rStyle w:val="Strong"/>
              </w:rPr>
              <w:t>11</w:t>
            </w:r>
          </w:p>
        </w:tc>
        <w:tc>
          <w:tcPr>
            <w:tcW w:w="1137" w:type="dxa"/>
            <w:gridSpan w:val="2"/>
          </w:tcPr>
          <w:p w14:paraId="5DB87835" w14:textId="77777777" w:rsidR="009767A4" w:rsidRPr="00C27FF5" w:rsidRDefault="009767A4" w:rsidP="006964BC">
            <w:pPr>
              <w:pStyle w:val="TABLE-cell"/>
              <w:keepNext/>
              <w:spacing w:before="40" w:after="40"/>
              <w:rPr>
                <w:rStyle w:val="Strong"/>
              </w:rPr>
            </w:pPr>
            <w:r w:rsidRPr="00C27FF5">
              <w:rPr>
                <w:rStyle w:val="Strong"/>
              </w:rPr>
              <w:t>31</w:t>
            </w:r>
          </w:p>
        </w:tc>
        <w:tc>
          <w:tcPr>
            <w:tcW w:w="1139" w:type="dxa"/>
            <w:gridSpan w:val="2"/>
          </w:tcPr>
          <w:p w14:paraId="5DB87836" w14:textId="77777777" w:rsidR="009767A4" w:rsidRPr="00C27FF5" w:rsidRDefault="009767A4" w:rsidP="006964BC">
            <w:pPr>
              <w:pStyle w:val="TABLE-cell"/>
              <w:keepNext/>
              <w:spacing w:before="40" w:after="40"/>
              <w:rPr>
                <w:rStyle w:val="Strong"/>
              </w:rPr>
            </w:pPr>
            <w:r w:rsidRPr="00C27FF5">
              <w:rPr>
                <w:rStyle w:val="Strong"/>
              </w:rPr>
              <w:t>51</w:t>
            </w:r>
          </w:p>
        </w:tc>
        <w:tc>
          <w:tcPr>
            <w:tcW w:w="1139" w:type="dxa"/>
            <w:gridSpan w:val="2"/>
          </w:tcPr>
          <w:p w14:paraId="5DB87837" w14:textId="77777777" w:rsidR="009767A4" w:rsidRPr="00C27FF5" w:rsidRDefault="009767A4" w:rsidP="006964BC">
            <w:pPr>
              <w:pStyle w:val="TABLE-cell"/>
              <w:keepNext/>
              <w:spacing w:before="40" w:after="40"/>
              <w:rPr>
                <w:rStyle w:val="Strong"/>
              </w:rPr>
            </w:pPr>
            <w:r w:rsidRPr="00C27FF5">
              <w:rPr>
                <w:rStyle w:val="Strong"/>
              </w:rPr>
              <w:t>71</w:t>
            </w:r>
          </w:p>
        </w:tc>
        <w:tc>
          <w:tcPr>
            <w:tcW w:w="4518" w:type="dxa"/>
          </w:tcPr>
          <w:p w14:paraId="5DB87838" w14:textId="3E8F6649" w:rsidR="009767A4" w:rsidRPr="00D948E6" w:rsidRDefault="009767A4" w:rsidP="000B6100">
            <w:pPr>
              <w:pStyle w:val="TABLE-cell"/>
              <w:keepNext/>
              <w:spacing w:before="40" w:after="40"/>
              <w:jc w:val="left"/>
            </w:pPr>
            <w:r>
              <w:t>Current</w:t>
            </w:r>
            <w:r w:rsidRPr="00D948E6">
              <w:fldChar w:fldCharType="begin"/>
            </w:r>
            <w:r w:rsidRPr="00D948E6">
              <w:instrText xml:space="preserve"> XE "Current" </w:instrText>
            </w:r>
            <w:r w:rsidRPr="00D948E6">
              <w:fldChar w:fldCharType="end"/>
            </w:r>
            <w:r w:rsidRPr="00D948E6">
              <w:t xml:space="preserve">: any phase ( C = 11) / </w:t>
            </w:r>
            <w:r w:rsidRPr="00D948E6">
              <w:rPr>
                <w:i/>
              </w:rPr>
              <w:t>L</w:t>
            </w:r>
            <w:r w:rsidRPr="00932EFC">
              <w:rPr>
                <w:rStyle w:val="SUBscript-small"/>
              </w:rPr>
              <w:t>i</w:t>
            </w:r>
            <w:r w:rsidR="008D3856">
              <w:t xml:space="preserve"> </w:t>
            </w:r>
            <w:r w:rsidRPr="00D948E6">
              <w:t xml:space="preserve">phase </w:t>
            </w:r>
            <w:r w:rsidRPr="00C373E3">
              <w:rPr>
                <w:rStyle w:val="SUPerscript-small"/>
              </w:rPr>
              <w:t xml:space="preserve">a </w:t>
            </w:r>
            <w:r w:rsidRPr="00D948E6">
              <w:t>(C= 31, 51, 71)</w:t>
            </w:r>
          </w:p>
        </w:tc>
      </w:tr>
      <w:tr w:rsidR="009767A4" w:rsidRPr="00D948E6" w14:paraId="5DB8783F" w14:textId="77777777" w:rsidTr="00913D06">
        <w:trPr>
          <w:cantSplit/>
          <w:jc w:val="center"/>
        </w:trPr>
        <w:tc>
          <w:tcPr>
            <w:tcW w:w="1137" w:type="dxa"/>
          </w:tcPr>
          <w:p w14:paraId="5DB8783A" w14:textId="77777777" w:rsidR="009767A4" w:rsidRPr="00C27FF5" w:rsidRDefault="009767A4" w:rsidP="006964BC">
            <w:pPr>
              <w:pStyle w:val="TABLE-cell"/>
              <w:keepNext/>
              <w:spacing w:before="40" w:after="40"/>
              <w:rPr>
                <w:rStyle w:val="Strong"/>
              </w:rPr>
            </w:pPr>
            <w:r w:rsidRPr="00C27FF5">
              <w:rPr>
                <w:rStyle w:val="Strong"/>
              </w:rPr>
              <w:t>12</w:t>
            </w:r>
          </w:p>
        </w:tc>
        <w:tc>
          <w:tcPr>
            <w:tcW w:w="1137" w:type="dxa"/>
            <w:gridSpan w:val="2"/>
          </w:tcPr>
          <w:p w14:paraId="5DB8783B" w14:textId="77777777" w:rsidR="009767A4" w:rsidRPr="00C27FF5" w:rsidRDefault="009767A4" w:rsidP="006964BC">
            <w:pPr>
              <w:pStyle w:val="TABLE-cell"/>
              <w:keepNext/>
              <w:spacing w:before="40" w:after="40"/>
              <w:rPr>
                <w:rStyle w:val="Strong"/>
              </w:rPr>
            </w:pPr>
            <w:r w:rsidRPr="00C27FF5">
              <w:rPr>
                <w:rStyle w:val="Strong"/>
              </w:rPr>
              <w:t>32</w:t>
            </w:r>
          </w:p>
        </w:tc>
        <w:tc>
          <w:tcPr>
            <w:tcW w:w="1139" w:type="dxa"/>
            <w:gridSpan w:val="2"/>
          </w:tcPr>
          <w:p w14:paraId="5DB8783C" w14:textId="77777777" w:rsidR="009767A4" w:rsidRPr="00C27FF5" w:rsidRDefault="009767A4" w:rsidP="006964BC">
            <w:pPr>
              <w:pStyle w:val="TABLE-cell"/>
              <w:keepNext/>
              <w:spacing w:before="40" w:after="40"/>
              <w:rPr>
                <w:rStyle w:val="Strong"/>
              </w:rPr>
            </w:pPr>
            <w:r w:rsidRPr="00C27FF5">
              <w:rPr>
                <w:rStyle w:val="Strong"/>
              </w:rPr>
              <w:t>52</w:t>
            </w:r>
          </w:p>
        </w:tc>
        <w:tc>
          <w:tcPr>
            <w:tcW w:w="1139" w:type="dxa"/>
            <w:gridSpan w:val="2"/>
          </w:tcPr>
          <w:p w14:paraId="5DB8783D" w14:textId="77777777" w:rsidR="009767A4" w:rsidRPr="00C27FF5" w:rsidRDefault="009767A4" w:rsidP="006964BC">
            <w:pPr>
              <w:pStyle w:val="TABLE-cell"/>
              <w:keepNext/>
              <w:spacing w:before="40" w:after="40"/>
              <w:rPr>
                <w:rStyle w:val="Strong"/>
              </w:rPr>
            </w:pPr>
            <w:r w:rsidRPr="00C27FF5">
              <w:rPr>
                <w:rStyle w:val="Strong"/>
              </w:rPr>
              <w:t>72</w:t>
            </w:r>
          </w:p>
        </w:tc>
        <w:tc>
          <w:tcPr>
            <w:tcW w:w="4518" w:type="dxa"/>
          </w:tcPr>
          <w:p w14:paraId="5DB8783E" w14:textId="1E53D716" w:rsidR="009767A4" w:rsidRPr="00D948E6" w:rsidRDefault="009767A4" w:rsidP="002D0A04">
            <w:pPr>
              <w:pStyle w:val="TABLE-cell"/>
              <w:keepNext/>
              <w:spacing w:before="40" w:after="40"/>
              <w:jc w:val="left"/>
              <w:rPr>
                <w:vertAlign w:val="superscript"/>
              </w:rPr>
            </w:pPr>
            <w:r>
              <w:t>Voltage</w:t>
            </w:r>
            <w:r w:rsidRPr="00D948E6">
              <w:fldChar w:fldCharType="begin"/>
            </w:r>
            <w:r w:rsidRPr="00D948E6">
              <w:instrText xml:space="preserve"> XE "Voltage" </w:instrText>
            </w:r>
            <w:r w:rsidRPr="00D948E6">
              <w:fldChar w:fldCharType="end"/>
            </w:r>
            <w:r w:rsidRPr="00D948E6">
              <w:t xml:space="preserve">: any phase ( C = 12) / </w:t>
            </w:r>
            <w:r w:rsidRPr="00D948E6">
              <w:rPr>
                <w:i/>
              </w:rPr>
              <w:t>L</w:t>
            </w:r>
            <w:r w:rsidRPr="00932EFC">
              <w:rPr>
                <w:rStyle w:val="SUBscript-small"/>
              </w:rPr>
              <w:t>i</w:t>
            </w:r>
            <w:r w:rsidR="008D3856">
              <w:t xml:space="preserve"> </w:t>
            </w:r>
            <w:r w:rsidRPr="00D948E6">
              <w:t xml:space="preserve">phase </w:t>
            </w:r>
            <w:r w:rsidRPr="00C373E3">
              <w:rPr>
                <w:rStyle w:val="SUPerscript-small"/>
              </w:rPr>
              <w:t xml:space="preserve">a </w:t>
            </w:r>
            <w:r w:rsidRPr="00D948E6">
              <w:t>(C= 32, 52, 72)</w:t>
            </w:r>
          </w:p>
        </w:tc>
      </w:tr>
      <w:tr w:rsidR="009767A4" w:rsidRPr="00D948E6" w14:paraId="5DB87845" w14:textId="77777777" w:rsidTr="00913D06">
        <w:trPr>
          <w:cantSplit/>
          <w:jc w:val="center"/>
        </w:trPr>
        <w:tc>
          <w:tcPr>
            <w:tcW w:w="1137" w:type="dxa"/>
          </w:tcPr>
          <w:p w14:paraId="5DB87840" w14:textId="77777777" w:rsidR="009767A4" w:rsidRPr="00C27FF5" w:rsidRDefault="009767A4" w:rsidP="006964BC">
            <w:pPr>
              <w:pStyle w:val="TABLE-cell"/>
              <w:keepNext/>
              <w:spacing w:before="40" w:after="40"/>
              <w:rPr>
                <w:rStyle w:val="Strong"/>
              </w:rPr>
            </w:pPr>
            <w:r w:rsidRPr="00C27FF5">
              <w:rPr>
                <w:rStyle w:val="Strong"/>
              </w:rPr>
              <w:t>13</w:t>
            </w:r>
          </w:p>
        </w:tc>
        <w:tc>
          <w:tcPr>
            <w:tcW w:w="1137" w:type="dxa"/>
            <w:gridSpan w:val="2"/>
          </w:tcPr>
          <w:p w14:paraId="5DB87841" w14:textId="77777777" w:rsidR="009767A4" w:rsidRPr="00C27FF5" w:rsidRDefault="009767A4" w:rsidP="006964BC">
            <w:pPr>
              <w:pStyle w:val="TABLE-cell"/>
              <w:keepNext/>
              <w:spacing w:before="40" w:after="40"/>
              <w:rPr>
                <w:rStyle w:val="Strong"/>
              </w:rPr>
            </w:pPr>
            <w:r w:rsidRPr="00C27FF5">
              <w:rPr>
                <w:rStyle w:val="Strong"/>
              </w:rPr>
              <w:t>33</w:t>
            </w:r>
          </w:p>
        </w:tc>
        <w:tc>
          <w:tcPr>
            <w:tcW w:w="1139" w:type="dxa"/>
            <w:gridSpan w:val="2"/>
          </w:tcPr>
          <w:p w14:paraId="5DB87842" w14:textId="77777777" w:rsidR="009767A4" w:rsidRPr="00C27FF5" w:rsidRDefault="009767A4" w:rsidP="006964BC">
            <w:pPr>
              <w:pStyle w:val="TABLE-cell"/>
              <w:keepNext/>
              <w:spacing w:before="40" w:after="40"/>
              <w:rPr>
                <w:rStyle w:val="Strong"/>
              </w:rPr>
            </w:pPr>
            <w:r w:rsidRPr="00C27FF5">
              <w:rPr>
                <w:rStyle w:val="Strong"/>
              </w:rPr>
              <w:t>53</w:t>
            </w:r>
          </w:p>
        </w:tc>
        <w:tc>
          <w:tcPr>
            <w:tcW w:w="1139" w:type="dxa"/>
            <w:gridSpan w:val="2"/>
          </w:tcPr>
          <w:p w14:paraId="5DB87843" w14:textId="77777777" w:rsidR="009767A4" w:rsidRPr="00C27FF5" w:rsidRDefault="009767A4" w:rsidP="006964BC">
            <w:pPr>
              <w:pStyle w:val="TABLE-cell"/>
              <w:keepNext/>
              <w:spacing w:before="40" w:after="40"/>
              <w:rPr>
                <w:rStyle w:val="Strong"/>
              </w:rPr>
            </w:pPr>
            <w:r w:rsidRPr="00C27FF5">
              <w:rPr>
                <w:rStyle w:val="Strong"/>
              </w:rPr>
              <w:t>73</w:t>
            </w:r>
          </w:p>
        </w:tc>
        <w:tc>
          <w:tcPr>
            <w:tcW w:w="4518" w:type="dxa"/>
          </w:tcPr>
          <w:p w14:paraId="5DB87844" w14:textId="77777777" w:rsidR="009767A4" w:rsidRPr="00D948E6" w:rsidRDefault="009767A4" w:rsidP="006964BC">
            <w:pPr>
              <w:pStyle w:val="TABLE-cell"/>
              <w:keepNext/>
              <w:spacing w:before="40" w:after="40"/>
            </w:pPr>
            <w:r w:rsidRPr="00D948E6">
              <w:t>Power factor (See also Note 4)</w:t>
            </w:r>
          </w:p>
        </w:tc>
      </w:tr>
      <w:tr w:rsidR="009767A4" w:rsidRPr="000B6100" w14:paraId="5DB8784B" w14:textId="77777777" w:rsidTr="00913D06">
        <w:trPr>
          <w:cantSplit/>
          <w:jc w:val="center"/>
        </w:trPr>
        <w:tc>
          <w:tcPr>
            <w:tcW w:w="1137" w:type="dxa"/>
          </w:tcPr>
          <w:p w14:paraId="5DB87846" w14:textId="77777777" w:rsidR="009767A4" w:rsidRPr="00C27FF5" w:rsidRDefault="009767A4" w:rsidP="006964BC">
            <w:pPr>
              <w:pStyle w:val="TABLE-cell"/>
              <w:keepNext/>
              <w:spacing w:before="40" w:after="40"/>
              <w:rPr>
                <w:rStyle w:val="Strong"/>
              </w:rPr>
            </w:pPr>
            <w:r w:rsidRPr="00C27FF5">
              <w:rPr>
                <w:rStyle w:val="Strong"/>
              </w:rPr>
              <w:t>14</w:t>
            </w:r>
          </w:p>
        </w:tc>
        <w:tc>
          <w:tcPr>
            <w:tcW w:w="1137" w:type="dxa"/>
            <w:gridSpan w:val="2"/>
          </w:tcPr>
          <w:p w14:paraId="5DB87847" w14:textId="77777777" w:rsidR="009767A4" w:rsidRPr="000B6100" w:rsidRDefault="009767A4" w:rsidP="006964BC">
            <w:pPr>
              <w:pStyle w:val="TABLE-cell"/>
              <w:keepNext/>
              <w:spacing w:before="40" w:after="40"/>
              <w:rPr>
                <w:rStyle w:val="Strong"/>
              </w:rPr>
            </w:pPr>
            <w:r w:rsidRPr="000B6100">
              <w:rPr>
                <w:rStyle w:val="Strong"/>
              </w:rPr>
              <w:t>34</w:t>
            </w:r>
          </w:p>
        </w:tc>
        <w:tc>
          <w:tcPr>
            <w:tcW w:w="1139" w:type="dxa"/>
            <w:gridSpan w:val="2"/>
          </w:tcPr>
          <w:p w14:paraId="5DB87848" w14:textId="77777777" w:rsidR="009767A4" w:rsidRPr="000B6100" w:rsidRDefault="009767A4" w:rsidP="006964BC">
            <w:pPr>
              <w:pStyle w:val="TABLE-cell"/>
              <w:keepNext/>
              <w:spacing w:before="40" w:after="40"/>
              <w:rPr>
                <w:rStyle w:val="Strong"/>
              </w:rPr>
            </w:pPr>
            <w:r w:rsidRPr="000B6100">
              <w:rPr>
                <w:rStyle w:val="Strong"/>
              </w:rPr>
              <w:t>54</w:t>
            </w:r>
          </w:p>
        </w:tc>
        <w:tc>
          <w:tcPr>
            <w:tcW w:w="1139" w:type="dxa"/>
            <w:gridSpan w:val="2"/>
          </w:tcPr>
          <w:p w14:paraId="5DB87849" w14:textId="77777777" w:rsidR="009767A4" w:rsidRPr="000B6100" w:rsidRDefault="009767A4" w:rsidP="006964BC">
            <w:pPr>
              <w:pStyle w:val="TABLE-cell"/>
              <w:keepNext/>
              <w:spacing w:before="40" w:after="40"/>
              <w:rPr>
                <w:rStyle w:val="Strong"/>
              </w:rPr>
            </w:pPr>
            <w:r w:rsidRPr="000B6100">
              <w:rPr>
                <w:rStyle w:val="Strong"/>
              </w:rPr>
              <w:t>74</w:t>
            </w:r>
          </w:p>
        </w:tc>
        <w:tc>
          <w:tcPr>
            <w:tcW w:w="4518" w:type="dxa"/>
          </w:tcPr>
          <w:p w14:paraId="5DB8784A" w14:textId="77777777" w:rsidR="009767A4" w:rsidRPr="000B6100" w:rsidRDefault="009767A4" w:rsidP="006964BC">
            <w:pPr>
              <w:pStyle w:val="TABLE-cell"/>
              <w:keepNext/>
              <w:spacing w:before="40" w:after="40"/>
            </w:pPr>
            <w:r w:rsidRPr="000B6100">
              <w:t>Supply frequency</w:t>
            </w:r>
            <w:r w:rsidRPr="000B6100">
              <w:fldChar w:fldCharType="begin"/>
            </w:r>
            <w:r w:rsidRPr="000B6100">
              <w:instrText xml:space="preserve"> XE "Frequency" </w:instrText>
            </w:r>
            <w:r w:rsidRPr="000B6100">
              <w:fldChar w:fldCharType="end"/>
            </w:r>
          </w:p>
        </w:tc>
      </w:tr>
      <w:tr w:rsidR="009767A4" w:rsidRPr="000B6100" w14:paraId="5DB87851" w14:textId="77777777" w:rsidTr="00913D06">
        <w:trPr>
          <w:cantSplit/>
          <w:jc w:val="center"/>
        </w:trPr>
        <w:tc>
          <w:tcPr>
            <w:tcW w:w="1137" w:type="dxa"/>
          </w:tcPr>
          <w:p w14:paraId="5DB8784C" w14:textId="77777777" w:rsidR="009767A4" w:rsidRPr="00C27FF5" w:rsidRDefault="009767A4" w:rsidP="006964BC">
            <w:pPr>
              <w:pStyle w:val="TABLE-cell"/>
              <w:keepNext/>
              <w:spacing w:before="40" w:after="40"/>
              <w:rPr>
                <w:rStyle w:val="Strong"/>
              </w:rPr>
            </w:pPr>
            <w:r w:rsidRPr="00C27FF5">
              <w:rPr>
                <w:rStyle w:val="Strong"/>
              </w:rPr>
              <w:t>15</w:t>
            </w:r>
          </w:p>
        </w:tc>
        <w:tc>
          <w:tcPr>
            <w:tcW w:w="1137" w:type="dxa"/>
            <w:gridSpan w:val="2"/>
          </w:tcPr>
          <w:p w14:paraId="5DB8784D" w14:textId="77777777" w:rsidR="009767A4" w:rsidRPr="000B6100" w:rsidRDefault="009767A4" w:rsidP="006964BC">
            <w:pPr>
              <w:pStyle w:val="TABLE-cell"/>
              <w:keepNext/>
              <w:spacing w:before="40" w:after="40"/>
              <w:rPr>
                <w:rStyle w:val="Strong"/>
              </w:rPr>
            </w:pPr>
            <w:r w:rsidRPr="000B6100">
              <w:rPr>
                <w:rStyle w:val="Strong"/>
              </w:rPr>
              <w:t>35</w:t>
            </w:r>
          </w:p>
        </w:tc>
        <w:tc>
          <w:tcPr>
            <w:tcW w:w="1139" w:type="dxa"/>
            <w:gridSpan w:val="2"/>
          </w:tcPr>
          <w:p w14:paraId="5DB8784E" w14:textId="77777777" w:rsidR="009767A4" w:rsidRPr="000B6100" w:rsidRDefault="009767A4" w:rsidP="006964BC">
            <w:pPr>
              <w:pStyle w:val="TABLE-cell"/>
              <w:keepNext/>
              <w:spacing w:before="40" w:after="40"/>
              <w:rPr>
                <w:rStyle w:val="Strong"/>
              </w:rPr>
            </w:pPr>
            <w:r w:rsidRPr="000B6100">
              <w:rPr>
                <w:rStyle w:val="Strong"/>
              </w:rPr>
              <w:t>55</w:t>
            </w:r>
          </w:p>
        </w:tc>
        <w:tc>
          <w:tcPr>
            <w:tcW w:w="1139" w:type="dxa"/>
            <w:gridSpan w:val="2"/>
          </w:tcPr>
          <w:p w14:paraId="5DB8784F" w14:textId="77777777" w:rsidR="009767A4" w:rsidRPr="000B6100" w:rsidRDefault="009767A4" w:rsidP="006964BC">
            <w:pPr>
              <w:pStyle w:val="TABLE-cell"/>
              <w:keepNext/>
              <w:spacing w:before="40" w:after="40"/>
              <w:rPr>
                <w:rStyle w:val="Strong"/>
              </w:rPr>
            </w:pPr>
            <w:r w:rsidRPr="000B6100">
              <w:rPr>
                <w:rStyle w:val="Strong"/>
              </w:rPr>
              <w:t>75</w:t>
            </w:r>
          </w:p>
        </w:tc>
        <w:tc>
          <w:tcPr>
            <w:tcW w:w="4518" w:type="dxa"/>
          </w:tcPr>
          <w:p w14:paraId="5DB87850" w14:textId="77777777" w:rsidR="009767A4" w:rsidRPr="000B6100" w:rsidRDefault="009767A4" w:rsidP="006964BC">
            <w:pPr>
              <w:pStyle w:val="TABLE-cell"/>
              <w:keepNext/>
              <w:spacing w:before="40" w:after="40"/>
            </w:pPr>
            <w:r w:rsidRPr="000B6100">
              <w:t>Active power (abs(QI</w:t>
            </w:r>
            <w:r w:rsidR="002F0D29" w:rsidRPr="000B6100">
              <w:rPr>
                <w:rFonts w:ascii="Symbol" w:hAnsi="Symbol"/>
              </w:rPr>
              <w:t></w:t>
            </w:r>
            <w:r w:rsidRPr="000B6100">
              <w:t>QIV)</w:t>
            </w:r>
            <w:r w:rsidR="002F0D29" w:rsidRPr="000B6100">
              <w:rPr>
                <w:rFonts w:ascii="Symbol" w:hAnsi="Symbol"/>
              </w:rPr>
              <w:t></w:t>
            </w:r>
            <w:r w:rsidRPr="000B6100">
              <w:t>(abs(QII</w:t>
            </w:r>
            <w:r w:rsidR="002F0D29" w:rsidRPr="000B6100">
              <w:rPr>
                <w:rFonts w:ascii="Symbol" w:hAnsi="Symbol"/>
              </w:rPr>
              <w:t></w:t>
            </w:r>
            <w:r w:rsidRPr="000B6100">
              <w:t xml:space="preserve">QIII)) </w:t>
            </w:r>
            <w:r w:rsidRPr="000B6100">
              <w:rPr>
                <w:rStyle w:val="SUPerscript-small"/>
              </w:rPr>
              <w:t>a</w:t>
            </w:r>
          </w:p>
        </w:tc>
      </w:tr>
      <w:tr w:rsidR="009767A4" w:rsidRPr="000B6100" w14:paraId="5DB87857" w14:textId="77777777" w:rsidTr="00913D06">
        <w:trPr>
          <w:cantSplit/>
          <w:jc w:val="center"/>
        </w:trPr>
        <w:tc>
          <w:tcPr>
            <w:tcW w:w="1137" w:type="dxa"/>
          </w:tcPr>
          <w:p w14:paraId="5DB87852" w14:textId="77777777" w:rsidR="009767A4" w:rsidRPr="00C27FF5" w:rsidRDefault="009767A4" w:rsidP="006964BC">
            <w:pPr>
              <w:pStyle w:val="TABLE-cell"/>
              <w:keepNext/>
              <w:spacing w:before="40" w:after="40"/>
              <w:rPr>
                <w:rStyle w:val="Strong"/>
              </w:rPr>
            </w:pPr>
            <w:r w:rsidRPr="00C27FF5">
              <w:rPr>
                <w:rStyle w:val="Strong"/>
              </w:rPr>
              <w:t>16</w:t>
            </w:r>
          </w:p>
        </w:tc>
        <w:tc>
          <w:tcPr>
            <w:tcW w:w="1137" w:type="dxa"/>
            <w:gridSpan w:val="2"/>
          </w:tcPr>
          <w:p w14:paraId="5DB87853" w14:textId="77777777" w:rsidR="009767A4" w:rsidRPr="000B6100" w:rsidRDefault="009767A4" w:rsidP="006964BC">
            <w:pPr>
              <w:pStyle w:val="TABLE-cell"/>
              <w:keepNext/>
              <w:spacing w:before="40" w:after="40"/>
              <w:rPr>
                <w:rStyle w:val="Strong"/>
              </w:rPr>
            </w:pPr>
            <w:r w:rsidRPr="000B6100">
              <w:rPr>
                <w:rStyle w:val="Strong"/>
              </w:rPr>
              <w:t>36</w:t>
            </w:r>
          </w:p>
        </w:tc>
        <w:tc>
          <w:tcPr>
            <w:tcW w:w="1139" w:type="dxa"/>
            <w:gridSpan w:val="2"/>
          </w:tcPr>
          <w:p w14:paraId="5DB87854" w14:textId="77777777" w:rsidR="009767A4" w:rsidRPr="000B6100" w:rsidRDefault="009767A4" w:rsidP="006964BC">
            <w:pPr>
              <w:pStyle w:val="TABLE-cell"/>
              <w:keepNext/>
              <w:spacing w:before="40" w:after="40"/>
              <w:rPr>
                <w:rStyle w:val="Strong"/>
              </w:rPr>
            </w:pPr>
            <w:r w:rsidRPr="000B6100">
              <w:rPr>
                <w:rStyle w:val="Strong"/>
              </w:rPr>
              <w:t>56</w:t>
            </w:r>
          </w:p>
        </w:tc>
        <w:tc>
          <w:tcPr>
            <w:tcW w:w="1139" w:type="dxa"/>
            <w:gridSpan w:val="2"/>
          </w:tcPr>
          <w:p w14:paraId="5DB87855" w14:textId="77777777" w:rsidR="009767A4" w:rsidRPr="000B6100" w:rsidRDefault="009767A4" w:rsidP="006964BC">
            <w:pPr>
              <w:pStyle w:val="TABLE-cell"/>
              <w:keepNext/>
              <w:spacing w:before="40" w:after="40"/>
              <w:rPr>
                <w:rStyle w:val="Strong"/>
              </w:rPr>
            </w:pPr>
            <w:r w:rsidRPr="000B6100">
              <w:rPr>
                <w:rStyle w:val="Strong"/>
              </w:rPr>
              <w:t>76</w:t>
            </w:r>
          </w:p>
        </w:tc>
        <w:tc>
          <w:tcPr>
            <w:tcW w:w="4518" w:type="dxa"/>
          </w:tcPr>
          <w:p w14:paraId="5DB87856" w14:textId="77777777" w:rsidR="009767A4" w:rsidRPr="000B6100" w:rsidRDefault="009767A4" w:rsidP="006964BC">
            <w:pPr>
              <w:pStyle w:val="TABLE-cell"/>
              <w:keepNext/>
              <w:spacing w:before="40" w:after="40"/>
            </w:pPr>
            <w:r w:rsidRPr="000B6100">
              <w:t>Active power (abs(QI</w:t>
            </w:r>
            <w:r w:rsidR="002F0D29" w:rsidRPr="000B6100">
              <w:rPr>
                <w:rFonts w:ascii="Symbol" w:hAnsi="Symbol"/>
              </w:rPr>
              <w:t></w:t>
            </w:r>
            <w:r w:rsidRPr="000B6100">
              <w:t>QIV)-abs(QII</w:t>
            </w:r>
            <w:r w:rsidR="002F0D29" w:rsidRPr="000B6100">
              <w:rPr>
                <w:rFonts w:ascii="Symbol" w:hAnsi="Symbol"/>
              </w:rPr>
              <w:t></w:t>
            </w:r>
            <w:r w:rsidRPr="000B6100">
              <w:t>QIII))</w:t>
            </w:r>
          </w:p>
        </w:tc>
      </w:tr>
      <w:tr w:rsidR="009767A4" w:rsidRPr="000B6100" w14:paraId="5DB8785D" w14:textId="77777777" w:rsidTr="00913D06">
        <w:trPr>
          <w:cantSplit/>
          <w:jc w:val="center"/>
        </w:trPr>
        <w:tc>
          <w:tcPr>
            <w:tcW w:w="1137" w:type="dxa"/>
          </w:tcPr>
          <w:p w14:paraId="5DB87858" w14:textId="77777777" w:rsidR="009767A4" w:rsidRPr="00C27FF5" w:rsidRDefault="009767A4" w:rsidP="006964BC">
            <w:pPr>
              <w:pStyle w:val="TABLE-cell"/>
              <w:keepNext/>
              <w:spacing w:before="40" w:after="40"/>
              <w:rPr>
                <w:rStyle w:val="Strong"/>
              </w:rPr>
            </w:pPr>
            <w:r w:rsidRPr="00C27FF5">
              <w:rPr>
                <w:rStyle w:val="Strong"/>
              </w:rPr>
              <w:t>17</w:t>
            </w:r>
          </w:p>
        </w:tc>
        <w:tc>
          <w:tcPr>
            <w:tcW w:w="1137" w:type="dxa"/>
            <w:gridSpan w:val="2"/>
          </w:tcPr>
          <w:p w14:paraId="5DB87859" w14:textId="77777777" w:rsidR="009767A4" w:rsidRPr="000B6100" w:rsidRDefault="009767A4" w:rsidP="006964BC">
            <w:pPr>
              <w:pStyle w:val="TABLE-cell"/>
              <w:keepNext/>
              <w:spacing w:before="40" w:after="40"/>
              <w:rPr>
                <w:rStyle w:val="Strong"/>
              </w:rPr>
            </w:pPr>
            <w:r w:rsidRPr="000B6100">
              <w:rPr>
                <w:rStyle w:val="Strong"/>
              </w:rPr>
              <w:t>37</w:t>
            </w:r>
          </w:p>
        </w:tc>
        <w:tc>
          <w:tcPr>
            <w:tcW w:w="1139" w:type="dxa"/>
            <w:gridSpan w:val="2"/>
          </w:tcPr>
          <w:p w14:paraId="5DB8785A" w14:textId="116F354C" w:rsidR="009767A4" w:rsidRPr="000B6100" w:rsidRDefault="009767A4" w:rsidP="006964BC">
            <w:pPr>
              <w:pStyle w:val="TABLE-cell"/>
              <w:keepNext/>
              <w:spacing w:before="40" w:after="40"/>
              <w:rPr>
                <w:rStyle w:val="Strong"/>
              </w:rPr>
            </w:pPr>
            <w:r w:rsidRPr="000B6100">
              <w:rPr>
                <w:rStyle w:val="Strong"/>
              </w:rPr>
              <w:t>5</w:t>
            </w:r>
            <w:r w:rsidR="00DE478E" w:rsidRPr="000B6100">
              <w:rPr>
                <w:rStyle w:val="Strong"/>
              </w:rPr>
              <w:t>7</w:t>
            </w:r>
            <w:r w:rsidR="005C2819" w:rsidRPr="000B6100">
              <w:rPr>
                <w:rStyle w:val="Strong"/>
                <w:vertAlign w:val="superscript"/>
              </w:rPr>
              <w:t>d</w:t>
            </w:r>
          </w:p>
        </w:tc>
        <w:tc>
          <w:tcPr>
            <w:tcW w:w="1139" w:type="dxa"/>
            <w:gridSpan w:val="2"/>
          </w:tcPr>
          <w:p w14:paraId="5DB8785B" w14:textId="77777777" w:rsidR="009767A4" w:rsidRPr="000B6100" w:rsidRDefault="009767A4" w:rsidP="006964BC">
            <w:pPr>
              <w:pStyle w:val="TABLE-cell"/>
              <w:keepNext/>
              <w:spacing w:before="40" w:after="40"/>
              <w:rPr>
                <w:rStyle w:val="Strong"/>
              </w:rPr>
            </w:pPr>
            <w:r w:rsidRPr="000B6100">
              <w:rPr>
                <w:rStyle w:val="Strong"/>
              </w:rPr>
              <w:t>77</w:t>
            </w:r>
          </w:p>
        </w:tc>
        <w:tc>
          <w:tcPr>
            <w:tcW w:w="4518" w:type="dxa"/>
          </w:tcPr>
          <w:p w14:paraId="5DB8785C" w14:textId="77777777" w:rsidR="009767A4" w:rsidRPr="000B6100" w:rsidRDefault="009767A4" w:rsidP="006964BC">
            <w:pPr>
              <w:pStyle w:val="TABLE-cell"/>
              <w:keepNext/>
              <w:spacing w:before="40" w:after="40"/>
            </w:pPr>
            <w:r w:rsidRPr="000B6100">
              <w:t>Active power QI</w:t>
            </w:r>
          </w:p>
        </w:tc>
      </w:tr>
      <w:tr w:rsidR="009767A4" w:rsidRPr="000B6100" w14:paraId="5DB87863" w14:textId="77777777" w:rsidTr="00913D06">
        <w:trPr>
          <w:cantSplit/>
          <w:jc w:val="center"/>
        </w:trPr>
        <w:tc>
          <w:tcPr>
            <w:tcW w:w="1137" w:type="dxa"/>
          </w:tcPr>
          <w:p w14:paraId="5DB8785E" w14:textId="77777777" w:rsidR="009767A4" w:rsidRPr="00C27FF5" w:rsidRDefault="009767A4" w:rsidP="006964BC">
            <w:pPr>
              <w:pStyle w:val="TABLE-cell"/>
              <w:keepNext/>
              <w:spacing w:before="40" w:after="40"/>
              <w:rPr>
                <w:rStyle w:val="Strong"/>
              </w:rPr>
            </w:pPr>
            <w:r w:rsidRPr="00C27FF5">
              <w:rPr>
                <w:rStyle w:val="Strong"/>
              </w:rPr>
              <w:t>18</w:t>
            </w:r>
          </w:p>
        </w:tc>
        <w:tc>
          <w:tcPr>
            <w:tcW w:w="1137" w:type="dxa"/>
            <w:gridSpan w:val="2"/>
          </w:tcPr>
          <w:p w14:paraId="5DB8785F" w14:textId="77777777" w:rsidR="009767A4" w:rsidRPr="000B6100" w:rsidRDefault="009767A4" w:rsidP="006964BC">
            <w:pPr>
              <w:pStyle w:val="TABLE-cell"/>
              <w:keepNext/>
              <w:spacing w:before="40" w:after="40"/>
              <w:rPr>
                <w:rStyle w:val="Strong"/>
              </w:rPr>
            </w:pPr>
            <w:r w:rsidRPr="000B6100">
              <w:rPr>
                <w:rStyle w:val="Strong"/>
              </w:rPr>
              <w:t>38</w:t>
            </w:r>
          </w:p>
        </w:tc>
        <w:tc>
          <w:tcPr>
            <w:tcW w:w="1139" w:type="dxa"/>
            <w:gridSpan w:val="2"/>
          </w:tcPr>
          <w:p w14:paraId="5DB87860" w14:textId="77777777" w:rsidR="009767A4" w:rsidRPr="000B6100" w:rsidRDefault="009767A4" w:rsidP="006964BC">
            <w:pPr>
              <w:pStyle w:val="TABLE-cell"/>
              <w:keepNext/>
              <w:spacing w:before="40" w:after="40"/>
              <w:rPr>
                <w:rStyle w:val="Strong"/>
              </w:rPr>
            </w:pPr>
            <w:r w:rsidRPr="000B6100">
              <w:rPr>
                <w:rStyle w:val="Strong"/>
              </w:rPr>
              <w:t>58</w:t>
            </w:r>
          </w:p>
        </w:tc>
        <w:tc>
          <w:tcPr>
            <w:tcW w:w="1139" w:type="dxa"/>
            <w:gridSpan w:val="2"/>
          </w:tcPr>
          <w:p w14:paraId="5DB87861" w14:textId="77777777" w:rsidR="009767A4" w:rsidRPr="000B6100" w:rsidRDefault="009767A4" w:rsidP="006964BC">
            <w:pPr>
              <w:pStyle w:val="TABLE-cell"/>
              <w:keepNext/>
              <w:spacing w:before="40" w:after="40"/>
              <w:rPr>
                <w:rStyle w:val="Strong"/>
              </w:rPr>
            </w:pPr>
            <w:r w:rsidRPr="000B6100">
              <w:rPr>
                <w:rStyle w:val="Strong"/>
              </w:rPr>
              <w:t>78</w:t>
            </w:r>
          </w:p>
        </w:tc>
        <w:tc>
          <w:tcPr>
            <w:tcW w:w="4518" w:type="dxa"/>
          </w:tcPr>
          <w:p w14:paraId="5DB87862" w14:textId="77777777" w:rsidR="009767A4" w:rsidRPr="000B6100" w:rsidRDefault="009767A4" w:rsidP="006964BC">
            <w:pPr>
              <w:pStyle w:val="TABLE-cell"/>
              <w:keepNext/>
              <w:spacing w:before="40" w:after="40"/>
            </w:pPr>
            <w:r w:rsidRPr="000B6100">
              <w:t>Active power QII</w:t>
            </w:r>
          </w:p>
        </w:tc>
      </w:tr>
      <w:tr w:rsidR="009767A4" w:rsidRPr="000B6100" w14:paraId="5DB87869" w14:textId="77777777" w:rsidTr="00913D06">
        <w:trPr>
          <w:cantSplit/>
          <w:jc w:val="center"/>
        </w:trPr>
        <w:tc>
          <w:tcPr>
            <w:tcW w:w="1137" w:type="dxa"/>
          </w:tcPr>
          <w:p w14:paraId="5DB87864" w14:textId="77777777" w:rsidR="009767A4" w:rsidRPr="00C27FF5" w:rsidRDefault="009767A4" w:rsidP="006964BC">
            <w:pPr>
              <w:pStyle w:val="TABLE-cell"/>
              <w:keepNext/>
              <w:spacing w:before="40" w:after="40"/>
              <w:rPr>
                <w:rStyle w:val="Strong"/>
              </w:rPr>
            </w:pPr>
            <w:r w:rsidRPr="00C27FF5">
              <w:rPr>
                <w:rStyle w:val="Strong"/>
              </w:rPr>
              <w:t>19</w:t>
            </w:r>
          </w:p>
        </w:tc>
        <w:tc>
          <w:tcPr>
            <w:tcW w:w="1137" w:type="dxa"/>
            <w:gridSpan w:val="2"/>
          </w:tcPr>
          <w:p w14:paraId="5DB87865" w14:textId="77777777" w:rsidR="009767A4" w:rsidRPr="000B6100" w:rsidRDefault="009767A4" w:rsidP="006964BC">
            <w:pPr>
              <w:pStyle w:val="TABLE-cell"/>
              <w:keepNext/>
              <w:spacing w:before="40" w:after="40"/>
              <w:rPr>
                <w:rStyle w:val="Strong"/>
              </w:rPr>
            </w:pPr>
            <w:r w:rsidRPr="000B6100">
              <w:rPr>
                <w:rStyle w:val="Strong"/>
              </w:rPr>
              <w:t>39</w:t>
            </w:r>
          </w:p>
        </w:tc>
        <w:tc>
          <w:tcPr>
            <w:tcW w:w="1139" w:type="dxa"/>
            <w:gridSpan w:val="2"/>
          </w:tcPr>
          <w:p w14:paraId="5DB87866" w14:textId="77777777" w:rsidR="009767A4" w:rsidRPr="000B6100" w:rsidRDefault="009767A4" w:rsidP="006964BC">
            <w:pPr>
              <w:pStyle w:val="TABLE-cell"/>
              <w:keepNext/>
              <w:spacing w:before="40" w:after="40"/>
              <w:rPr>
                <w:rStyle w:val="Strong"/>
              </w:rPr>
            </w:pPr>
            <w:r w:rsidRPr="000B6100">
              <w:rPr>
                <w:rStyle w:val="Strong"/>
              </w:rPr>
              <w:t>59</w:t>
            </w:r>
          </w:p>
        </w:tc>
        <w:tc>
          <w:tcPr>
            <w:tcW w:w="1139" w:type="dxa"/>
            <w:gridSpan w:val="2"/>
          </w:tcPr>
          <w:p w14:paraId="5DB87867" w14:textId="77777777" w:rsidR="009767A4" w:rsidRPr="000B6100" w:rsidRDefault="009767A4" w:rsidP="006964BC">
            <w:pPr>
              <w:pStyle w:val="TABLE-cell"/>
              <w:keepNext/>
              <w:spacing w:before="40" w:after="40"/>
              <w:rPr>
                <w:rStyle w:val="Strong"/>
              </w:rPr>
            </w:pPr>
            <w:r w:rsidRPr="000B6100">
              <w:rPr>
                <w:rStyle w:val="Strong"/>
              </w:rPr>
              <w:t>79</w:t>
            </w:r>
          </w:p>
        </w:tc>
        <w:tc>
          <w:tcPr>
            <w:tcW w:w="4518" w:type="dxa"/>
          </w:tcPr>
          <w:p w14:paraId="5DB87868" w14:textId="77777777" w:rsidR="009767A4" w:rsidRPr="000B6100" w:rsidRDefault="009767A4" w:rsidP="006964BC">
            <w:pPr>
              <w:pStyle w:val="TABLE-cell"/>
              <w:keepNext/>
              <w:spacing w:before="40" w:after="40"/>
            </w:pPr>
            <w:r w:rsidRPr="000B6100">
              <w:t>Active power QIII</w:t>
            </w:r>
          </w:p>
        </w:tc>
      </w:tr>
      <w:tr w:rsidR="009767A4" w:rsidRPr="00D948E6" w14:paraId="5DB8786F" w14:textId="77777777" w:rsidTr="00913D06">
        <w:trPr>
          <w:cantSplit/>
          <w:jc w:val="center"/>
        </w:trPr>
        <w:tc>
          <w:tcPr>
            <w:tcW w:w="1137" w:type="dxa"/>
          </w:tcPr>
          <w:p w14:paraId="5DB8786A" w14:textId="77777777" w:rsidR="009767A4" w:rsidRPr="00C27FF5" w:rsidRDefault="009767A4" w:rsidP="006964BC">
            <w:pPr>
              <w:pStyle w:val="TABLE-cell"/>
              <w:keepNext/>
              <w:spacing w:before="40" w:after="40"/>
              <w:rPr>
                <w:rStyle w:val="Strong"/>
              </w:rPr>
            </w:pPr>
            <w:r w:rsidRPr="00C27FF5">
              <w:rPr>
                <w:rStyle w:val="Strong"/>
              </w:rPr>
              <w:t>20</w:t>
            </w:r>
          </w:p>
        </w:tc>
        <w:tc>
          <w:tcPr>
            <w:tcW w:w="1137" w:type="dxa"/>
            <w:gridSpan w:val="2"/>
          </w:tcPr>
          <w:p w14:paraId="5DB8786B" w14:textId="77777777" w:rsidR="009767A4" w:rsidRPr="00C27FF5" w:rsidRDefault="009767A4" w:rsidP="006964BC">
            <w:pPr>
              <w:pStyle w:val="TABLE-cell"/>
              <w:keepNext/>
              <w:spacing w:before="40" w:after="40"/>
              <w:rPr>
                <w:rStyle w:val="Strong"/>
              </w:rPr>
            </w:pPr>
            <w:r w:rsidRPr="00C27FF5">
              <w:rPr>
                <w:rStyle w:val="Strong"/>
              </w:rPr>
              <w:t>40</w:t>
            </w:r>
          </w:p>
        </w:tc>
        <w:tc>
          <w:tcPr>
            <w:tcW w:w="1139" w:type="dxa"/>
            <w:gridSpan w:val="2"/>
          </w:tcPr>
          <w:p w14:paraId="5DB8786C" w14:textId="77777777" w:rsidR="009767A4" w:rsidRPr="00C27FF5" w:rsidRDefault="009767A4" w:rsidP="006964BC">
            <w:pPr>
              <w:pStyle w:val="TABLE-cell"/>
              <w:keepNext/>
              <w:spacing w:before="40" w:after="40"/>
              <w:rPr>
                <w:rStyle w:val="Strong"/>
              </w:rPr>
            </w:pPr>
            <w:r w:rsidRPr="00C27FF5">
              <w:rPr>
                <w:rStyle w:val="Strong"/>
              </w:rPr>
              <w:t>60</w:t>
            </w:r>
          </w:p>
        </w:tc>
        <w:tc>
          <w:tcPr>
            <w:tcW w:w="1139" w:type="dxa"/>
            <w:gridSpan w:val="2"/>
          </w:tcPr>
          <w:p w14:paraId="5DB8786D" w14:textId="77777777" w:rsidR="009767A4" w:rsidRPr="00C27FF5" w:rsidRDefault="009767A4" w:rsidP="006964BC">
            <w:pPr>
              <w:pStyle w:val="TABLE-cell"/>
              <w:keepNext/>
              <w:spacing w:before="40" w:after="40"/>
              <w:rPr>
                <w:rStyle w:val="Strong"/>
              </w:rPr>
            </w:pPr>
            <w:r w:rsidRPr="00C27FF5">
              <w:rPr>
                <w:rStyle w:val="Strong"/>
              </w:rPr>
              <w:t>80</w:t>
            </w:r>
          </w:p>
        </w:tc>
        <w:tc>
          <w:tcPr>
            <w:tcW w:w="4518" w:type="dxa"/>
          </w:tcPr>
          <w:p w14:paraId="5DB8786E" w14:textId="77777777" w:rsidR="009767A4" w:rsidRPr="00D948E6" w:rsidRDefault="009767A4" w:rsidP="006964BC">
            <w:pPr>
              <w:pStyle w:val="TABLE-cell"/>
              <w:keepNext/>
              <w:spacing w:before="40" w:after="40"/>
            </w:pPr>
            <w:r w:rsidRPr="00D948E6">
              <w:t>Active power QIV</w:t>
            </w:r>
          </w:p>
        </w:tc>
      </w:tr>
      <w:tr w:rsidR="009767A4" w:rsidRPr="00D948E6" w14:paraId="5DB87871" w14:textId="77777777" w:rsidTr="00913D06">
        <w:trPr>
          <w:cantSplit/>
          <w:jc w:val="center"/>
        </w:trPr>
        <w:tc>
          <w:tcPr>
            <w:tcW w:w="9070" w:type="dxa"/>
            <w:gridSpan w:val="8"/>
          </w:tcPr>
          <w:p w14:paraId="5DB87870" w14:textId="77777777" w:rsidR="009767A4" w:rsidRPr="00D948E6" w:rsidRDefault="009767A4" w:rsidP="006964BC">
            <w:pPr>
              <w:pStyle w:val="TABLE-cell"/>
              <w:keepNext/>
              <w:spacing w:before="40" w:after="40"/>
            </w:pPr>
            <w:r w:rsidRPr="00D948E6">
              <w:t>….</w:t>
            </w:r>
          </w:p>
        </w:tc>
      </w:tr>
      <w:tr w:rsidR="009767A4" w:rsidRPr="00D948E6" w14:paraId="5DB87874" w14:textId="77777777" w:rsidTr="00913D06">
        <w:trPr>
          <w:cantSplit/>
          <w:jc w:val="center"/>
        </w:trPr>
        <w:tc>
          <w:tcPr>
            <w:tcW w:w="1137" w:type="dxa"/>
          </w:tcPr>
          <w:p w14:paraId="5DB87872" w14:textId="77777777" w:rsidR="009767A4" w:rsidRPr="00C27FF5" w:rsidRDefault="009767A4" w:rsidP="006964BC">
            <w:pPr>
              <w:pStyle w:val="TABLE-cell"/>
              <w:keepNext/>
              <w:spacing w:before="40" w:after="40"/>
              <w:rPr>
                <w:rStyle w:val="Strong"/>
              </w:rPr>
            </w:pPr>
            <w:r w:rsidRPr="00C27FF5">
              <w:rPr>
                <w:rStyle w:val="Strong"/>
              </w:rPr>
              <w:t>81</w:t>
            </w:r>
          </w:p>
        </w:tc>
        <w:tc>
          <w:tcPr>
            <w:tcW w:w="7933" w:type="dxa"/>
            <w:gridSpan w:val="7"/>
          </w:tcPr>
          <w:p w14:paraId="5DB87873" w14:textId="77777777" w:rsidR="009767A4" w:rsidRPr="00D948E6" w:rsidRDefault="009767A4" w:rsidP="006964BC">
            <w:pPr>
              <w:pStyle w:val="TABLE-cell"/>
              <w:keepNext/>
              <w:spacing w:before="40" w:after="40"/>
              <w:rPr>
                <w:bCs w:val="0"/>
                <w:vertAlign w:val="superscript"/>
              </w:rPr>
            </w:pPr>
            <w:r w:rsidRPr="00D948E6">
              <w:t xml:space="preserve">Angles </w:t>
            </w:r>
            <w:r w:rsidRPr="00D948E6">
              <w:rPr>
                <w:bCs w:val="0"/>
              </w:rPr>
              <w:fldChar w:fldCharType="begin"/>
            </w:r>
            <w:r w:rsidRPr="00D948E6">
              <w:instrText xml:space="preserve"> XE "Angles" </w:instrText>
            </w:r>
            <w:r w:rsidRPr="00D948E6">
              <w:rPr>
                <w:bCs w:val="0"/>
              </w:rPr>
              <w:fldChar w:fldCharType="end"/>
            </w:r>
            <w:r w:rsidRPr="00C373E3">
              <w:rPr>
                <w:rStyle w:val="SUPerscript-small"/>
              </w:rPr>
              <w:t>b</w:t>
            </w:r>
          </w:p>
        </w:tc>
      </w:tr>
      <w:tr w:rsidR="009767A4" w:rsidRPr="00D948E6" w14:paraId="5DB87877" w14:textId="77777777" w:rsidTr="00913D06">
        <w:trPr>
          <w:cantSplit/>
          <w:jc w:val="center"/>
        </w:trPr>
        <w:tc>
          <w:tcPr>
            <w:tcW w:w="1137" w:type="dxa"/>
          </w:tcPr>
          <w:p w14:paraId="5DB87875" w14:textId="77777777" w:rsidR="009767A4" w:rsidRPr="00C27FF5" w:rsidRDefault="009767A4" w:rsidP="006964BC">
            <w:pPr>
              <w:pStyle w:val="TABLE-cell"/>
              <w:keepNext/>
              <w:spacing w:before="40" w:after="40"/>
              <w:rPr>
                <w:rStyle w:val="Strong"/>
              </w:rPr>
            </w:pPr>
            <w:r w:rsidRPr="00C27FF5">
              <w:rPr>
                <w:rStyle w:val="Strong"/>
              </w:rPr>
              <w:t>82</w:t>
            </w:r>
          </w:p>
        </w:tc>
        <w:tc>
          <w:tcPr>
            <w:tcW w:w="7933" w:type="dxa"/>
            <w:gridSpan w:val="7"/>
          </w:tcPr>
          <w:p w14:paraId="5DB87876" w14:textId="77777777" w:rsidR="009767A4" w:rsidRPr="00D948E6" w:rsidRDefault="009767A4" w:rsidP="006964BC">
            <w:pPr>
              <w:pStyle w:val="TABLE-cell"/>
              <w:keepNext/>
              <w:spacing w:before="40" w:after="40"/>
              <w:rPr>
                <w:bCs w:val="0"/>
              </w:rPr>
            </w:pPr>
            <w:r w:rsidRPr="00D948E6">
              <w:t>Unitless quantity (pulses</w:t>
            </w:r>
            <w:r w:rsidRPr="00D948E6">
              <w:rPr>
                <w:bCs w:val="0"/>
              </w:rPr>
              <w:fldChar w:fldCharType="begin"/>
            </w:r>
            <w:r w:rsidRPr="00D948E6">
              <w:instrText xml:space="preserve"> XE "Pulses" </w:instrText>
            </w:r>
            <w:r w:rsidRPr="00D948E6">
              <w:rPr>
                <w:bCs w:val="0"/>
              </w:rPr>
              <w:fldChar w:fldCharType="end"/>
            </w:r>
            <w:r w:rsidRPr="00D948E6">
              <w:t xml:space="preserve"> or pieces)</w:t>
            </w:r>
          </w:p>
        </w:tc>
      </w:tr>
      <w:tr w:rsidR="009767A4" w:rsidRPr="00D948E6" w14:paraId="5DB8787A" w14:textId="77777777" w:rsidTr="00913D06">
        <w:trPr>
          <w:cantSplit/>
          <w:jc w:val="center"/>
        </w:trPr>
        <w:tc>
          <w:tcPr>
            <w:tcW w:w="1137" w:type="dxa"/>
          </w:tcPr>
          <w:p w14:paraId="5DB87878" w14:textId="77777777" w:rsidR="009767A4" w:rsidRPr="00C27FF5" w:rsidRDefault="009767A4" w:rsidP="006964BC">
            <w:pPr>
              <w:pStyle w:val="TABLE-cell"/>
              <w:keepNext/>
              <w:spacing w:before="40" w:after="40"/>
              <w:rPr>
                <w:rStyle w:val="Strong"/>
              </w:rPr>
            </w:pPr>
            <w:r w:rsidRPr="00C27FF5">
              <w:rPr>
                <w:rStyle w:val="Strong"/>
              </w:rPr>
              <w:t>83</w:t>
            </w:r>
          </w:p>
        </w:tc>
        <w:tc>
          <w:tcPr>
            <w:tcW w:w="7933" w:type="dxa"/>
            <w:gridSpan w:val="7"/>
          </w:tcPr>
          <w:p w14:paraId="5DB87879" w14:textId="77777777" w:rsidR="009767A4" w:rsidRPr="00D948E6" w:rsidRDefault="009767A4" w:rsidP="006964BC">
            <w:pPr>
              <w:pStyle w:val="TABLE-cell"/>
              <w:keepNext/>
              <w:spacing w:before="40" w:after="40"/>
              <w:rPr>
                <w:bCs w:val="0"/>
              </w:rPr>
            </w:pPr>
            <w:r w:rsidRPr="00D948E6">
              <w:t>Transformer</w:t>
            </w:r>
            <w:r w:rsidRPr="00D948E6">
              <w:rPr>
                <w:bCs w:val="0"/>
              </w:rPr>
              <w:fldChar w:fldCharType="begin"/>
            </w:r>
            <w:r w:rsidRPr="00D948E6">
              <w:instrText xml:space="preserve"> XE "Transformer loss" </w:instrText>
            </w:r>
            <w:r w:rsidRPr="00D948E6">
              <w:rPr>
                <w:bCs w:val="0"/>
              </w:rPr>
              <w:fldChar w:fldCharType="end"/>
            </w:r>
            <w:r w:rsidRPr="00D948E6">
              <w:t xml:space="preserve"> and line loss</w:t>
            </w:r>
            <w:r w:rsidRPr="00D948E6">
              <w:rPr>
                <w:bCs w:val="0"/>
              </w:rPr>
              <w:fldChar w:fldCharType="begin"/>
            </w:r>
            <w:r w:rsidRPr="00D948E6">
              <w:instrText xml:space="preserve"> XE "Line loss" </w:instrText>
            </w:r>
            <w:r w:rsidRPr="00D948E6">
              <w:rPr>
                <w:bCs w:val="0"/>
              </w:rPr>
              <w:fldChar w:fldCharType="end"/>
            </w:r>
            <w:r w:rsidRPr="00D948E6">
              <w:t xml:space="preserve"> quantities </w:t>
            </w:r>
            <w:r w:rsidRPr="00C373E3">
              <w:rPr>
                <w:rStyle w:val="SUPerscript-small"/>
              </w:rPr>
              <w:t>c</w:t>
            </w:r>
          </w:p>
        </w:tc>
      </w:tr>
      <w:tr w:rsidR="009767A4" w:rsidRPr="00D948E6" w14:paraId="5DB8787D" w14:textId="77777777" w:rsidTr="00913D06">
        <w:trPr>
          <w:cantSplit/>
          <w:jc w:val="center"/>
        </w:trPr>
        <w:tc>
          <w:tcPr>
            <w:tcW w:w="1137" w:type="dxa"/>
          </w:tcPr>
          <w:p w14:paraId="5DB8787B" w14:textId="77777777" w:rsidR="009767A4" w:rsidRPr="00C27FF5" w:rsidRDefault="009767A4" w:rsidP="006964BC">
            <w:pPr>
              <w:pStyle w:val="TABLE-cell"/>
              <w:keepNext/>
              <w:spacing w:before="40" w:after="40"/>
              <w:rPr>
                <w:rStyle w:val="Strong"/>
              </w:rPr>
            </w:pPr>
          </w:p>
        </w:tc>
        <w:tc>
          <w:tcPr>
            <w:tcW w:w="7933" w:type="dxa"/>
            <w:gridSpan w:val="7"/>
          </w:tcPr>
          <w:p w14:paraId="5DB8787C" w14:textId="77777777" w:rsidR="009767A4" w:rsidRPr="00D948E6" w:rsidRDefault="009767A4" w:rsidP="006964BC">
            <w:pPr>
              <w:pStyle w:val="TABLE-cell"/>
              <w:keepNext/>
              <w:spacing w:before="40" w:after="40"/>
              <w:rPr>
                <w:bCs w:val="0"/>
              </w:rPr>
            </w:pPr>
          </w:p>
        </w:tc>
      </w:tr>
      <w:tr w:rsidR="009767A4" w:rsidRPr="00D948E6" w14:paraId="5DB87880" w14:textId="77777777" w:rsidTr="00913D06">
        <w:trPr>
          <w:cantSplit/>
          <w:jc w:val="center"/>
        </w:trPr>
        <w:tc>
          <w:tcPr>
            <w:tcW w:w="1137" w:type="dxa"/>
          </w:tcPr>
          <w:p w14:paraId="5DB8787E" w14:textId="77777777" w:rsidR="009767A4" w:rsidRPr="00C27FF5" w:rsidRDefault="009767A4" w:rsidP="006964BC">
            <w:pPr>
              <w:pStyle w:val="TABLE-cell"/>
              <w:keepNext/>
              <w:spacing w:before="40" w:after="40"/>
              <w:rPr>
                <w:rStyle w:val="Strong"/>
              </w:rPr>
            </w:pPr>
            <w:r w:rsidRPr="00C27FF5">
              <w:rPr>
                <w:rStyle w:val="Strong"/>
              </w:rPr>
              <w:t>84</w:t>
            </w:r>
          </w:p>
        </w:tc>
        <w:tc>
          <w:tcPr>
            <w:tcW w:w="7933" w:type="dxa"/>
            <w:gridSpan w:val="7"/>
          </w:tcPr>
          <w:p w14:paraId="5DB8787F" w14:textId="77777777" w:rsidR="009767A4" w:rsidRPr="00D948E6" w:rsidRDefault="009767A4" w:rsidP="006964BC">
            <w:pPr>
              <w:pStyle w:val="TABLE-cell"/>
              <w:keepNext/>
              <w:spacing w:before="40" w:after="40"/>
              <w:rPr>
                <w:bCs w:val="0"/>
              </w:rPr>
            </w:pPr>
            <w:r w:rsidRPr="00D948E6">
              <w:sym w:font="Symbol" w:char="F053"/>
            </w:r>
            <w:r w:rsidRPr="00D948E6">
              <w:rPr>
                <w:i/>
              </w:rPr>
              <w:t>L</w:t>
            </w:r>
            <w:r w:rsidRPr="00932EFC">
              <w:rPr>
                <w:rStyle w:val="SUBscript-small"/>
              </w:rPr>
              <w:t>i</w:t>
            </w:r>
            <w:r w:rsidRPr="00D948E6">
              <w:t xml:space="preserve"> Power factor</w:t>
            </w:r>
            <w:r w:rsidR="008D3856">
              <w:t xml:space="preserve"> </w:t>
            </w:r>
            <w:r w:rsidRPr="00D948E6">
              <w:rPr>
                <w:bCs w:val="0"/>
              </w:rPr>
              <w:fldChar w:fldCharType="begin"/>
            </w:r>
            <w:r w:rsidRPr="00D948E6">
              <w:instrText xml:space="preserve"> XE "Power factor" </w:instrText>
            </w:r>
            <w:r w:rsidR="008D3856">
              <w:instrText xml:space="preserve"> </w:instrText>
            </w:r>
            <w:r w:rsidRPr="00D948E6">
              <w:rPr>
                <w:bCs w:val="0"/>
              </w:rPr>
              <w:fldChar w:fldCharType="end"/>
            </w:r>
            <w:r w:rsidRPr="00D948E6">
              <w:t>– (See also Note 4)</w:t>
            </w:r>
          </w:p>
        </w:tc>
      </w:tr>
      <w:tr w:rsidR="009767A4" w:rsidRPr="00D948E6" w14:paraId="5DB87883" w14:textId="77777777" w:rsidTr="00913D06">
        <w:trPr>
          <w:cantSplit/>
          <w:jc w:val="center"/>
        </w:trPr>
        <w:tc>
          <w:tcPr>
            <w:tcW w:w="1137" w:type="dxa"/>
          </w:tcPr>
          <w:p w14:paraId="5DB87881" w14:textId="77777777" w:rsidR="009767A4" w:rsidRPr="00C27FF5" w:rsidRDefault="009767A4" w:rsidP="006964BC">
            <w:pPr>
              <w:pStyle w:val="TABLE-cell"/>
              <w:keepNext/>
              <w:spacing w:before="40" w:after="40"/>
              <w:rPr>
                <w:rStyle w:val="Strong"/>
              </w:rPr>
            </w:pPr>
            <w:r w:rsidRPr="00C27FF5">
              <w:rPr>
                <w:rStyle w:val="Strong"/>
              </w:rPr>
              <w:t>85</w:t>
            </w:r>
          </w:p>
        </w:tc>
        <w:tc>
          <w:tcPr>
            <w:tcW w:w="7933" w:type="dxa"/>
            <w:gridSpan w:val="7"/>
          </w:tcPr>
          <w:p w14:paraId="5DB87882" w14:textId="77777777" w:rsidR="009767A4" w:rsidRPr="00D948E6" w:rsidRDefault="009767A4" w:rsidP="006964BC">
            <w:pPr>
              <w:pStyle w:val="TABLE-cell"/>
              <w:keepNext/>
              <w:spacing w:before="40" w:after="40"/>
              <w:rPr>
                <w:bCs w:val="0"/>
              </w:rPr>
            </w:pPr>
            <w:r w:rsidRPr="00D948E6">
              <w:rPr>
                <w:i/>
              </w:rPr>
              <w:t>L</w:t>
            </w:r>
            <w:r w:rsidRPr="00932EFC">
              <w:rPr>
                <w:rStyle w:val="SUBscript-small"/>
              </w:rPr>
              <w:t>1</w:t>
            </w:r>
            <w:r w:rsidRPr="00D948E6">
              <w:t xml:space="preserve"> Power factor</w:t>
            </w:r>
            <w:r w:rsidR="008D3856">
              <w:t xml:space="preserve"> </w:t>
            </w:r>
            <w:r w:rsidRPr="00D948E6">
              <w:t>–</w:t>
            </w:r>
          </w:p>
        </w:tc>
      </w:tr>
      <w:tr w:rsidR="009767A4" w:rsidRPr="00D948E6" w14:paraId="5DB87886" w14:textId="77777777" w:rsidTr="00913D06">
        <w:trPr>
          <w:cantSplit/>
          <w:jc w:val="center"/>
        </w:trPr>
        <w:tc>
          <w:tcPr>
            <w:tcW w:w="1137" w:type="dxa"/>
          </w:tcPr>
          <w:p w14:paraId="5DB87884" w14:textId="77777777" w:rsidR="009767A4" w:rsidRPr="00C27FF5" w:rsidRDefault="009767A4" w:rsidP="006964BC">
            <w:pPr>
              <w:pStyle w:val="TABLE-cell"/>
              <w:keepNext/>
              <w:spacing w:before="40" w:after="40"/>
              <w:rPr>
                <w:rStyle w:val="Strong"/>
              </w:rPr>
            </w:pPr>
            <w:r w:rsidRPr="00C27FF5">
              <w:rPr>
                <w:rStyle w:val="Strong"/>
              </w:rPr>
              <w:t>86</w:t>
            </w:r>
          </w:p>
        </w:tc>
        <w:tc>
          <w:tcPr>
            <w:tcW w:w="7933" w:type="dxa"/>
            <w:gridSpan w:val="7"/>
          </w:tcPr>
          <w:p w14:paraId="5DB87885" w14:textId="77777777" w:rsidR="009767A4" w:rsidRPr="00D948E6" w:rsidRDefault="009767A4" w:rsidP="006964BC">
            <w:pPr>
              <w:pStyle w:val="TABLE-cell"/>
              <w:keepNext/>
              <w:spacing w:before="40" w:after="40"/>
              <w:rPr>
                <w:bCs w:val="0"/>
              </w:rPr>
            </w:pPr>
            <w:r w:rsidRPr="00D948E6">
              <w:rPr>
                <w:i/>
              </w:rPr>
              <w:t>L</w:t>
            </w:r>
            <w:r w:rsidRPr="00932EFC">
              <w:rPr>
                <w:rStyle w:val="SUBscript-small"/>
              </w:rPr>
              <w:t>2</w:t>
            </w:r>
            <w:r w:rsidRPr="00D948E6">
              <w:t xml:space="preserve"> Power factor</w:t>
            </w:r>
            <w:r w:rsidR="008D3856">
              <w:t xml:space="preserve"> </w:t>
            </w:r>
            <w:r w:rsidRPr="00D948E6">
              <w:t>–</w:t>
            </w:r>
          </w:p>
        </w:tc>
      </w:tr>
      <w:tr w:rsidR="009767A4" w:rsidRPr="00D948E6" w14:paraId="5DB87889" w14:textId="77777777" w:rsidTr="00913D06">
        <w:trPr>
          <w:cantSplit/>
          <w:jc w:val="center"/>
        </w:trPr>
        <w:tc>
          <w:tcPr>
            <w:tcW w:w="1137" w:type="dxa"/>
          </w:tcPr>
          <w:p w14:paraId="5DB87887" w14:textId="77777777" w:rsidR="009767A4" w:rsidRPr="00C27FF5" w:rsidRDefault="009767A4" w:rsidP="006964BC">
            <w:pPr>
              <w:pStyle w:val="TABLE-cell"/>
              <w:keepNext/>
              <w:spacing w:before="40" w:after="40"/>
              <w:rPr>
                <w:rStyle w:val="Strong"/>
              </w:rPr>
            </w:pPr>
            <w:r w:rsidRPr="00C27FF5">
              <w:rPr>
                <w:rStyle w:val="Strong"/>
              </w:rPr>
              <w:t>87</w:t>
            </w:r>
          </w:p>
        </w:tc>
        <w:tc>
          <w:tcPr>
            <w:tcW w:w="7933" w:type="dxa"/>
            <w:gridSpan w:val="7"/>
          </w:tcPr>
          <w:p w14:paraId="5DB87888" w14:textId="77777777" w:rsidR="009767A4" w:rsidRPr="00D948E6" w:rsidRDefault="009767A4" w:rsidP="006964BC">
            <w:pPr>
              <w:pStyle w:val="TABLE-cell"/>
              <w:keepNext/>
              <w:spacing w:before="40" w:after="40"/>
              <w:rPr>
                <w:bCs w:val="0"/>
              </w:rPr>
            </w:pPr>
            <w:r w:rsidRPr="00D948E6">
              <w:rPr>
                <w:i/>
              </w:rPr>
              <w:t>L</w:t>
            </w:r>
            <w:r w:rsidRPr="00932EFC">
              <w:rPr>
                <w:rStyle w:val="SUBscript-small"/>
              </w:rPr>
              <w:t>3</w:t>
            </w:r>
            <w:r w:rsidRPr="00D948E6">
              <w:t xml:space="preserve"> Power factor</w:t>
            </w:r>
            <w:r w:rsidR="008D3856">
              <w:t xml:space="preserve"> </w:t>
            </w:r>
            <w:r w:rsidRPr="00D948E6">
              <w:t>–</w:t>
            </w:r>
          </w:p>
        </w:tc>
      </w:tr>
      <w:tr w:rsidR="009767A4" w:rsidRPr="00D948E6" w14:paraId="5DB8788C" w14:textId="77777777" w:rsidTr="00913D06">
        <w:trPr>
          <w:cantSplit/>
          <w:jc w:val="center"/>
        </w:trPr>
        <w:tc>
          <w:tcPr>
            <w:tcW w:w="1137" w:type="dxa"/>
          </w:tcPr>
          <w:p w14:paraId="5DB8788A" w14:textId="77777777" w:rsidR="009767A4" w:rsidRPr="00C27FF5" w:rsidRDefault="009767A4" w:rsidP="006964BC">
            <w:pPr>
              <w:pStyle w:val="TABLE-cell"/>
              <w:keepNext/>
              <w:spacing w:before="40" w:after="40"/>
              <w:rPr>
                <w:rStyle w:val="Strong"/>
              </w:rPr>
            </w:pPr>
          </w:p>
        </w:tc>
        <w:tc>
          <w:tcPr>
            <w:tcW w:w="7933" w:type="dxa"/>
            <w:gridSpan w:val="7"/>
          </w:tcPr>
          <w:p w14:paraId="5DB8788B" w14:textId="77777777" w:rsidR="009767A4" w:rsidRPr="00D948E6" w:rsidRDefault="009767A4" w:rsidP="006964BC">
            <w:pPr>
              <w:pStyle w:val="TABLE-cell"/>
              <w:keepNext/>
              <w:spacing w:before="40" w:after="40"/>
              <w:rPr>
                <w:bCs w:val="0"/>
              </w:rPr>
            </w:pPr>
          </w:p>
        </w:tc>
      </w:tr>
      <w:tr w:rsidR="009767A4" w:rsidRPr="00D948E6" w14:paraId="5DB8788F" w14:textId="77777777" w:rsidTr="00913D06">
        <w:trPr>
          <w:cantSplit/>
          <w:jc w:val="center"/>
        </w:trPr>
        <w:tc>
          <w:tcPr>
            <w:tcW w:w="1137" w:type="dxa"/>
          </w:tcPr>
          <w:p w14:paraId="5DB8788D" w14:textId="77777777" w:rsidR="009767A4" w:rsidRPr="00C27FF5" w:rsidRDefault="009767A4" w:rsidP="006964BC">
            <w:pPr>
              <w:pStyle w:val="TABLE-cell"/>
              <w:keepNext/>
              <w:spacing w:before="40" w:after="40"/>
              <w:rPr>
                <w:rStyle w:val="Strong"/>
              </w:rPr>
            </w:pPr>
            <w:r w:rsidRPr="00C27FF5">
              <w:rPr>
                <w:rStyle w:val="Strong"/>
              </w:rPr>
              <w:t>88</w:t>
            </w:r>
          </w:p>
        </w:tc>
        <w:tc>
          <w:tcPr>
            <w:tcW w:w="7933" w:type="dxa"/>
            <w:gridSpan w:val="7"/>
          </w:tcPr>
          <w:p w14:paraId="5DB8788E" w14:textId="77777777" w:rsidR="009767A4" w:rsidRPr="00D948E6" w:rsidRDefault="009767A4" w:rsidP="006964BC">
            <w:pPr>
              <w:pStyle w:val="TABLE-cell"/>
              <w:keepNext/>
              <w:spacing w:before="40" w:after="40"/>
              <w:rPr>
                <w:bCs w:val="0"/>
              </w:rPr>
            </w:pPr>
            <w:r w:rsidRPr="00D948E6">
              <w:sym w:font="Symbol" w:char="F053"/>
            </w:r>
            <w:r w:rsidRPr="00D948E6">
              <w:rPr>
                <w:i/>
              </w:rPr>
              <w:t>L</w:t>
            </w:r>
            <w:r w:rsidRPr="00932EFC">
              <w:rPr>
                <w:rStyle w:val="SUBscript-small"/>
              </w:rPr>
              <w:t>i</w:t>
            </w:r>
            <w:r w:rsidRPr="00D948E6">
              <w:t xml:space="preserve"> Ampere-squared hours</w:t>
            </w:r>
            <w:r w:rsidRPr="00D948E6">
              <w:fldChar w:fldCharType="begin"/>
            </w:r>
            <w:r w:rsidRPr="00D948E6">
              <w:instrText xml:space="preserve"> XE "Ampere-squared hours" </w:instrText>
            </w:r>
            <w:r w:rsidRPr="00D948E6">
              <w:fldChar w:fldCharType="end"/>
            </w:r>
            <w:r w:rsidRPr="00D948E6">
              <w:t xml:space="preserve"> (QI</w:t>
            </w:r>
            <w:r w:rsidR="002F0D29" w:rsidRPr="002F0D29">
              <w:rPr>
                <w:rFonts w:ascii="Symbol" w:hAnsi="Symbol"/>
              </w:rPr>
              <w:t></w:t>
            </w:r>
            <w:r w:rsidRPr="00D948E6">
              <w:t>QII</w:t>
            </w:r>
            <w:r w:rsidR="002F0D29" w:rsidRPr="002F0D29">
              <w:rPr>
                <w:rFonts w:ascii="Symbol" w:hAnsi="Symbol"/>
              </w:rPr>
              <w:t></w:t>
            </w:r>
            <w:r w:rsidRPr="00D948E6">
              <w:t>QIII</w:t>
            </w:r>
            <w:r w:rsidR="002F0D29" w:rsidRPr="002F0D29">
              <w:rPr>
                <w:rFonts w:ascii="Symbol" w:hAnsi="Symbol"/>
              </w:rPr>
              <w:t></w:t>
            </w:r>
            <w:r w:rsidRPr="00D948E6">
              <w:t>QIV)</w:t>
            </w:r>
          </w:p>
        </w:tc>
      </w:tr>
      <w:tr w:rsidR="009767A4" w:rsidRPr="00D948E6" w14:paraId="5DB87892" w14:textId="77777777" w:rsidTr="00913D06">
        <w:trPr>
          <w:cantSplit/>
          <w:jc w:val="center"/>
        </w:trPr>
        <w:tc>
          <w:tcPr>
            <w:tcW w:w="1137" w:type="dxa"/>
          </w:tcPr>
          <w:p w14:paraId="5DB87890" w14:textId="77777777" w:rsidR="009767A4" w:rsidRPr="00C27FF5" w:rsidRDefault="009767A4" w:rsidP="006964BC">
            <w:pPr>
              <w:pStyle w:val="TABLE-cell"/>
              <w:keepNext/>
              <w:spacing w:before="40" w:after="40"/>
              <w:rPr>
                <w:rStyle w:val="Strong"/>
              </w:rPr>
            </w:pPr>
            <w:r w:rsidRPr="00C27FF5">
              <w:rPr>
                <w:rStyle w:val="Strong"/>
              </w:rPr>
              <w:t>89</w:t>
            </w:r>
          </w:p>
        </w:tc>
        <w:tc>
          <w:tcPr>
            <w:tcW w:w="7933" w:type="dxa"/>
            <w:gridSpan w:val="7"/>
          </w:tcPr>
          <w:p w14:paraId="5DB87891" w14:textId="77777777" w:rsidR="009767A4" w:rsidRPr="00D948E6" w:rsidRDefault="009767A4" w:rsidP="006964BC">
            <w:pPr>
              <w:pStyle w:val="TABLE-cell"/>
              <w:keepNext/>
              <w:spacing w:before="40" w:after="40"/>
              <w:rPr>
                <w:bCs w:val="0"/>
              </w:rPr>
            </w:pPr>
            <w:r w:rsidRPr="00D948E6">
              <w:sym w:font="Symbol" w:char="F053"/>
            </w:r>
            <w:r w:rsidRPr="00D948E6">
              <w:rPr>
                <w:i/>
              </w:rPr>
              <w:t>L</w:t>
            </w:r>
            <w:r w:rsidRPr="00932EFC">
              <w:rPr>
                <w:rStyle w:val="SUBscript-small"/>
              </w:rPr>
              <w:t>i</w:t>
            </w:r>
            <w:r w:rsidRPr="00D948E6">
              <w:t xml:space="preserve"> Volt-squared hours</w:t>
            </w:r>
            <w:r w:rsidRPr="00D948E6">
              <w:fldChar w:fldCharType="begin"/>
            </w:r>
            <w:r w:rsidRPr="00D948E6">
              <w:instrText xml:space="preserve"> XE "Volt-squared hours" </w:instrText>
            </w:r>
            <w:r w:rsidRPr="00D948E6">
              <w:fldChar w:fldCharType="end"/>
            </w:r>
            <w:r w:rsidRPr="00D948E6">
              <w:t xml:space="preserve"> (QI</w:t>
            </w:r>
            <w:r w:rsidR="002F0D29" w:rsidRPr="002F0D29">
              <w:rPr>
                <w:rFonts w:ascii="Symbol" w:hAnsi="Symbol"/>
              </w:rPr>
              <w:t></w:t>
            </w:r>
            <w:r w:rsidRPr="00D948E6">
              <w:t>QII</w:t>
            </w:r>
            <w:r w:rsidR="002F0D29" w:rsidRPr="002F0D29">
              <w:rPr>
                <w:rFonts w:ascii="Symbol" w:hAnsi="Symbol"/>
              </w:rPr>
              <w:t></w:t>
            </w:r>
            <w:r w:rsidRPr="00D948E6">
              <w:t>QIII</w:t>
            </w:r>
            <w:r w:rsidR="002F0D29" w:rsidRPr="002F0D29">
              <w:rPr>
                <w:rFonts w:ascii="Symbol" w:hAnsi="Symbol"/>
              </w:rPr>
              <w:t></w:t>
            </w:r>
            <w:r w:rsidRPr="00D948E6">
              <w:t>QIV)</w:t>
            </w:r>
          </w:p>
        </w:tc>
      </w:tr>
      <w:tr w:rsidR="009767A4" w:rsidRPr="00D948E6" w14:paraId="5DB87895" w14:textId="77777777" w:rsidTr="00913D06">
        <w:trPr>
          <w:cantSplit/>
          <w:jc w:val="center"/>
        </w:trPr>
        <w:tc>
          <w:tcPr>
            <w:tcW w:w="1137" w:type="dxa"/>
          </w:tcPr>
          <w:p w14:paraId="5DB87893" w14:textId="77777777" w:rsidR="009767A4" w:rsidRPr="00C27FF5" w:rsidRDefault="009767A4" w:rsidP="006964BC">
            <w:pPr>
              <w:pStyle w:val="TABLE-cell"/>
              <w:keepNext/>
              <w:spacing w:before="40" w:after="40"/>
              <w:rPr>
                <w:rStyle w:val="Strong"/>
              </w:rPr>
            </w:pPr>
          </w:p>
        </w:tc>
        <w:tc>
          <w:tcPr>
            <w:tcW w:w="7933" w:type="dxa"/>
            <w:gridSpan w:val="7"/>
          </w:tcPr>
          <w:p w14:paraId="5DB87894" w14:textId="77777777" w:rsidR="009767A4" w:rsidRPr="00D948E6" w:rsidRDefault="009767A4" w:rsidP="006964BC">
            <w:pPr>
              <w:pStyle w:val="TABLE-cell"/>
              <w:keepNext/>
              <w:spacing w:before="40" w:after="40"/>
            </w:pPr>
          </w:p>
        </w:tc>
      </w:tr>
      <w:tr w:rsidR="009767A4" w:rsidRPr="00D948E6" w14:paraId="5DB87898" w14:textId="77777777" w:rsidTr="00913D06">
        <w:trPr>
          <w:cantSplit/>
          <w:jc w:val="center"/>
        </w:trPr>
        <w:tc>
          <w:tcPr>
            <w:tcW w:w="1137" w:type="dxa"/>
          </w:tcPr>
          <w:p w14:paraId="5DB87896" w14:textId="77777777" w:rsidR="009767A4" w:rsidRPr="00C27FF5" w:rsidRDefault="009767A4" w:rsidP="006964BC">
            <w:pPr>
              <w:pStyle w:val="TABLE-cell"/>
              <w:keepNext/>
              <w:spacing w:before="40" w:after="40"/>
              <w:rPr>
                <w:rStyle w:val="Strong"/>
              </w:rPr>
            </w:pPr>
            <w:r w:rsidRPr="00C27FF5">
              <w:rPr>
                <w:rStyle w:val="Strong"/>
              </w:rPr>
              <w:t>90</w:t>
            </w:r>
          </w:p>
        </w:tc>
        <w:tc>
          <w:tcPr>
            <w:tcW w:w="7933" w:type="dxa"/>
            <w:gridSpan w:val="7"/>
          </w:tcPr>
          <w:p w14:paraId="5DB87897" w14:textId="77777777" w:rsidR="009767A4" w:rsidRPr="00D948E6" w:rsidRDefault="009767A4" w:rsidP="006964BC">
            <w:pPr>
              <w:pStyle w:val="TABLE-cell"/>
              <w:keepNext/>
              <w:spacing w:before="40" w:after="40"/>
              <w:rPr>
                <w:bCs w:val="0"/>
              </w:rPr>
            </w:pPr>
            <w:r w:rsidRPr="00D948E6">
              <w:sym w:font="Symbol" w:char="F053"/>
            </w:r>
            <w:r w:rsidRPr="00D948E6">
              <w:rPr>
                <w:i/>
              </w:rPr>
              <w:t>L</w:t>
            </w:r>
            <w:r w:rsidRPr="00932EFC">
              <w:rPr>
                <w:rStyle w:val="SUBscript-small"/>
              </w:rPr>
              <w:t>i</w:t>
            </w:r>
            <w:r w:rsidRPr="00D948E6">
              <w:t xml:space="preserve"> current (algebraic sum of the – unsigned – value of the currents in all phases)</w:t>
            </w:r>
          </w:p>
        </w:tc>
      </w:tr>
      <w:tr w:rsidR="009767A4" w:rsidRPr="00D948E6" w14:paraId="5DB8789B" w14:textId="77777777" w:rsidTr="00913D06">
        <w:trPr>
          <w:cantSplit/>
          <w:jc w:val="center"/>
        </w:trPr>
        <w:tc>
          <w:tcPr>
            <w:tcW w:w="1137" w:type="dxa"/>
          </w:tcPr>
          <w:p w14:paraId="5DB87899" w14:textId="77777777" w:rsidR="009767A4" w:rsidRPr="00C27FF5" w:rsidRDefault="009767A4" w:rsidP="006964BC">
            <w:pPr>
              <w:pStyle w:val="TABLE-cell"/>
              <w:keepNext/>
              <w:spacing w:before="40" w:after="40"/>
              <w:rPr>
                <w:rStyle w:val="Strong"/>
              </w:rPr>
            </w:pPr>
            <w:r w:rsidRPr="00C27FF5">
              <w:rPr>
                <w:rStyle w:val="Strong"/>
              </w:rPr>
              <w:t>91</w:t>
            </w:r>
          </w:p>
        </w:tc>
        <w:tc>
          <w:tcPr>
            <w:tcW w:w="7933" w:type="dxa"/>
            <w:gridSpan w:val="7"/>
          </w:tcPr>
          <w:p w14:paraId="5DB8789A" w14:textId="77777777" w:rsidR="009767A4" w:rsidRPr="00D948E6" w:rsidRDefault="009767A4" w:rsidP="006964BC">
            <w:pPr>
              <w:pStyle w:val="TABLE-cell"/>
              <w:keepNext/>
              <w:spacing w:before="40" w:after="40"/>
              <w:rPr>
                <w:bCs w:val="0"/>
              </w:rPr>
            </w:pPr>
            <w:r w:rsidRPr="00D948E6">
              <w:rPr>
                <w:i/>
              </w:rPr>
              <w:t>L</w:t>
            </w:r>
            <w:r w:rsidRPr="00932EFC">
              <w:rPr>
                <w:rStyle w:val="SUBscript-small"/>
              </w:rPr>
              <w:t>0</w:t>
            </w:r>
            <w:r w:rsidRPr="00D948E6">
              <w:t xml:space="preserve"> current (neutral</w:t>
            </w:r>
            <w:r w:rsidRPr="00D948E6">
              <w:rPr>
                <w:bCs w:val="0"/>
              </w:rPr>
              <w:fldChar w:fldCharType="begin"/>
            </w:r>
            <w:r w:rsidRPr="00D948E6">
              <w:instrText xml:space="preserve"> XE "Neutral current" </w:instrText>
            </w:r>
            <w:r w:rsidRPr="00D948E6">
              <w:rPr>
                <w:bCs w:val="0"/>
              </w:rPr>
              <w:fldChar w:fldCharType="end"/>
            </w:r>
            <w:r w:rsidRPr="00D948E6">
              <w:t xml:space="preserve">) </w:t>
            </w:r>
            <w:r w:rsidRPr="00C373E3">
              <w:rPr>
                <w:rStyle w:val="SUPerscript-small"/>
              </w:rPr>
              <w:t>a</w:t>
            </w:r>
          </w:p>
        </w:tc>
      </w:tr>
      <w:tr w:rsidR="009767A4" w:rsidRPr="00D948E6" w14:paraId="5DB8789E" w14:textId="77777777" w:rsidTr="00913D06">
        <w:trPr>
          <w:cantSplit/>
          <w:jc w:val="center"/>
        </w:trPr>
        <w:tc>
          <w:tcPr>
            <w:tcW w:w="1137" w:type="dxa"/>
          </w:tcPr>
          <w:p w14:paraId="5DB8789C" w14:textId="77777777" w:rsidR="009767A4" w:rsidRPr="00C27FF5" w:rsidRDefault="009767A4" w:rsidP="006964BC">
            <w:pPr>
              <w:pStyle w:val="TABLE-cell"/>
              <w:keepNext/>
              <w:spacing w:before="40" w:after="40"/>
              <w:rPr>
                <w:rStyle w:val="Strong"/>
              </w:rPr>
            </w:pPr>
            <w:r w:rsidRPr="00C27FF5">
              <w:rPr>
                <w:rStyle w:val="Strong"/>
              </w:rPr>
              <w:t>92</w:t>
            </w:r>
          </w:p>
        </w:tc>
        <w:tc>
          <w:tcPr>
            <w:tcW w:w="7933" w:type="dxa"/>
            <w:gridSpan w:val="7"/>
          </w:tcPr>
          <w:p w14:paraId="5DB8789D" w14:textId="77777777" w:rsidR="009767A4" w:rsidRPr="00D948E6" w:rsidRDefault="009767A4" w:rsidP="006964BC">
            <w:pPr>
              <w:pStyle w:val="TABLE-cell"/>
              <w:keepNext/>
              <w:spacing w:before="40" w:after="40"/>
              <w:rPr>
                <w:bCs w:val="0"/>
              </w:rPr>
            </w:pPr>
            <w:r w:rsidRPr="00D948E6">
              <w:rPr>
                <w:i/>
              </w:rPr>
              <w:t>L</w:t>
            </w:r>
            <w:r w:rsidRPr="00932EFC">
              <w:rPr>
                <w:rStyle w:val="SUBscript-small"/>
              </w:rPr>
              <w:t>0</w:t>
            </w:r>
            <w:r w:rsidRPr="00D948E6">
              <w:t xml:space="preserve"> voltage (neutral</w:t>
            </w:r>
            <w:r w:rsidRPr="00D948E6">
              <w:rPr>
                <w:bCs w:val="0"/>
              </w:rPr>
              <w:fldChar w:fldCharType="begin"/>
            </w:r>
            <w:r w:rsidRPr="00D948E6">
              <w:instrText xml:space="preserve"> XE "Neutral voltage" </w:instrText>
            </w:r>
            <w:r w:rsidRPr="00D948E6">
              <w:rPr>
                <w:bCs w:val="0"/>
              </w:rPr>
              <w:fldChar w:fldCharType="end"/>
            </w:r>
            <w:r w:rsidRPr="00D948E6">
              <w:t xml:space="preserve">) </w:t>
            </w:r>
            <w:r w:rsidRPr="00C373E3">
              <w:rPr>
                <w:rStyle w:val="SUPerscript-small"/>
              </w:rPr>
              <w:t>a</w:t>
            </w:r>
          </w:p>
        </w:tc>
      </w:tr>
      <w:tr w:rsidR="009767A4" w:rsidRPr="00D948E6" w14:paraId="5DB878A1" w14:textId="77777777" w:rsidTr="00913D06">
        <w:trPr>
          <w:cantSplit/>
          <w:jc w:val="center"/>
        </w:trPr>
        <w:tc>
          <w:tcPr>
            <w:tcW w:w="1137" w:type="dxa"/>
          </w:tcPr>
          <w:p w14:paraId="5DB8789F" w14:textId="77777777" w:rsidR="009767A4" w:rsidRPr="00C27FF5" w:rsidRDefault="009767A4" w:rsidP="006964BC">
            <w:pPr>
              <w:pStyle w:val="TABLE-cell"/>
              <w:keepNext/>
              <w:spacing w:before="40" w:after="40"/>
              <w:rPr>
                <w:rStyle w:val="Strong"/>
              </w:rPr>
            </w:pPr>
            <w:r w:rsidRPr="00C27FF5">
              <w:rPr>
                <w:rStyle w:val="Strong"/>
              </w:rPr>
              <w:t>93</w:t>
            </w:r>
          </w:p>
        </w:tc>
        <w:tc>
          <w:tcPr>
            <w:tcW w:w="7933" w:type="dxa"/>
            <w:gridSpan w:val="7"/>
          </w:tcPr>
          <w:p w14:paraId="5DB878A0" w14:textId="5A8782F2" w:rsidR="009767A4" w:rsidRPr="00D948E6" w:rsidRDefault="009767A4" w:rsidP="006964BC">
            <w:pPr>
              <w:pStyle w:val="TABLE-cell"/>
              <w:keepNext/>
              <w:rPr>
                <w:bCs w:val="0"/>
              </w:rPr>
            </w:pPr>
            <w:r w:rsidRPr="00D948E6">
              <w:t>Consortia specific</w:t>
            </w:r>
            <w:r w:rsidRPr="00D948E6">
              <w:rPr>
                <w:bCs w:val="0"/>
              </w:rPr>
              <w:fldChar w:fldCharType="begin"/>
            </w:r>
            <w:r w:rsidRPr="00D948E6">
              <w:instrText xml:space="preserve"> XE "Consortia specific" </w:instrText>
            </w:r>
            <w:r w:rsidRPr="00D948E6">
              <w:rPr>
                <w:bCs w:val="0"/>
              </w:rPr>
              <w:fldChar w:fldCharType="end"/>
            </w:r>
            <w:r w:rsidRPr="00D948E6">
              <w:t xml:space="preserve"> identifiers (See </w:t>
            </w:r>
            <w:r w:rsidRPr="00D948E6">
              <w:rPr>
                <w:bCs w:val="0"/>
              </w:rPr>
              <w:fldChar w:fldCharType="begin"/>
            </w:r>
            <w:r w:rsidRPr="00D948E6">
              <w:instrText xml:space="preserve"> REF _Ref113720687 \r \h  \* MERGEFORMAT </w:instrText>
            </w:r>
            <w:r w:rsidRPr="00D948E6">
              <w:rPr>
                <w:bCs w:val="0"/>
              </w:rPr>
            </w:r>
            <w:r w:rsidRPr="00D948E6">
              <w:rPr>
                <w:bCs w:val="0"/>
              </w:rPr>
              <w:fldChar w:fldCharType="separate"/>
            </w:r>
            <w:r w:rsidR="005245E0">
              <w:t>5.4.2</w:t>
            </w:r>
            <w:r w:rsidRPr="00D948E6">
              <w:rPr>
                <w:bCs w:val="0"/>
              </w:rPr>
              <w:fldChar w:fldCharType="end"/>
            </w:r>
            <w:r w:rsidRPr="00D948E6">
              <w:t>)</w:t>
            </w:r>
          </w:p>
        </w:tc>
      </w:tr>
      <w:tr w:rsidR="009767A4" w:rsidRPr="00D948E6" w14:paraId="5DB878A4" w14:textId="77777777" w:rsidTr="00913D06">
        <w:trPr>
          <w:cantSplit/>
          <w:jc w:val="center"/>
        </w:trPr>
        <w:tc>
          <w:tcPr>
            <w:tcW w:w="1137" w:type="dxa"/>
          </w:tcPr>
          <w:p w14:paraId="5DB878A2" w14:textId="77777777" w:rsidR="009767A4" w:rsidRPr="00C27FF5" w:rsidRDefault="009767A4" w:rsidP="006964BC">
            <w:pPr>
              <w:pStyle w:val="TABLE-cell"/>
              <w:keepNext/>
              <w:spacing w:before="40" w:after="40"/>
              <w:rPr>
                <w:rStyle w:val="Strong"/>
              </w:rPr>
            </w:pPr>
            <w:r w:rsidRPr="00C27FF5">
              <w:rPr>
                <w:rStyle w:val="Strong"/>
              </w:rPr>
              <w:t>94</w:t>
            </w:r>
          </w:p>
        </w:tc>
        <w:tc>
          <w:tcPr>
            <w:tcW w:w="7933" w:type="dxa"/>
            <w:gridSpan w:val="7"/>
          </w:tcPr>
          <w:p w14:paraId="5DB878A3" w14:textId="661E1CB8" w:rsidR="009767A4" w:rsidRPr="00D948E6" w:rsidRDefault="009767A4" w:rsidP="006964BC">
            <w:pPr>
              <w:pStyle w:val="TABLE-cell"/>
              <w:keepNext/>
              <w:spacing w:before="40" w:after="40"/>
              <w:rPr>
                <w:bCs w:val="0"/>
              </w:rPr>
            </w:pPr>
            <w:r w:rsidRPr="00D948E6">
              <w:t>Country specific</w:t>
            </w:r>
            <w:r w:rsidRPr="00D948E6">
              <w:rPr>
                <w:bCs w:val="0"/>
              </w:rPr>
              <w:fldChar w:fldCharType="begin"/>
            </w:r>
            <w:r w:rsidRPr="00D948E6">
              <w:instrText xml:space="preserve"> XE "Country specific" </w:instrText>
            </w:r>
            <w:r w:rsidRPr="00D948E6">
              <w:rPr>
                <w:bCs w:val="0"/>
              </w:rPr>
              <w:fldChar w:fldCharType="end"/>
            </w:r>
            <w:r w:rsidRPr="00D948E6">
              <w:t xml:space="preserve"> identifiers (See </w:t>
            </w:r>
            <w:r w:rsidR="000C597C">
              <w:fldChar w:fldCharType="begin"/>
            </w:r>
            <w:r w:rsidR="000C597C">
              <w:instrText xml:space="preserve"> REF _Ref452643592 \r \h </w:instrText>
            </w:r>
            <w:r w:rsidR="00C27FF5">
              <w:instrText xml:space="preserve"> \* MERGEFORMAT </w:instrText>
            </w:r>
            <w:r w:rsidR="000C597C">
              <w:fldChar w:fldCharType="separate"/>
            </w:r>
            <w:r w:rsidR="005245E0">
              <w:t>5.4.3</w:t>
            </w:r>
            <w:r w:rsidR="000C597C">
              <w:fldChar w:fldCharType="end"/>
            </w:r>
            <w:r w:rsidRPr="00D948E6">
              <w:t>)</w:t>
            </w:r>
          </w:p>
        </w:tc>
      </w:tr>
      <w:tr w:rsidR="009767A4" w:rsidRPr="00D948E6" w14:paraId="5DB878A7" w14:textId="77777777" w:rsidTr="00913D06">
        <w:trPr>
          <w:cantSplit/>
          <w:jc w:val="center"/>
        </w:trPr>
        <w:tc>
          <w:tcPr>
            <w:tcW w:w="1137" w:type="dxa"/>
          </w:tcPr>
          <w:p w14:paraId="5DB878A5" w14:textId="77777777" w:rsidR="009767A4" w:rsidRPr="00C27FF5" w:rsidRDefault="009767A4" w:rsidP="006964BC">
            <w:pPr>
              <w:pStyle w:val="TABLE-cell"/>
              <w:keepNext/>
              <w:spacing w:before="40" w:after="40"/>
              <w:rPr>
                <w:rStyle w:val="Strong"/>
              </w:rPr>
            </w:pPr>
          </w:p>
        </w:tc>
        <w:tc>
          <w:tcPr>
            <w:tcW w:w="7933" w:type="dxa"/>
            <w:gridSpan w:val="7"/>
          </w:tcPr>
          <w:p w14:paraId="5DB878A6" w14:textId="77777777" w:rsidR="009767A4" w:rsidRPr="00D948E6" w:rsidRDefault="009767A4" w:rsidP="006964BC">
            <w:pPr>
              <w:pStyle w:val="TABLE-cell"/>
              <w:keepNext/>
              <w:spacing w:before="40" w:after="40"/>
              <w:rPr>
                <w:bCs w:val="0"/>
              </w:rPr>
            </w:pPr>
          </w:p>
        </w:tc>
      </w:tr>
      <w:tr w:rsidR="009767A4" w:rsidRPr="00D948E6" w14:paraId="5DB878AA" w14:textId="77777777" w:rsidTr="00913D06">
        <w:trPr>
          <w:cantSplit/>
          <w:jc w:val="center"/>
        </w:trPr>
        <w:tc>
          <w:tcPr>
            <w:tcW w:w="1137" w:type="dxa"/>
          </w:tcPr>
          <w:p w14:paraId="5DB878A8" w14:textId="77777777" w:rsidR="009767A4" w:rsidRPr="00C27FF5" w:rsidRDefault="009767A4" w:rsidP="006964BC">
            <w:pPr>
              <w:pStyle w:val="TABLE-cell"/>
              <w:keepNext/>
              <w:spacing w:before="40" w:after="40"/>
              <w:rPr>
                <w:rStyle w:val="Strong"/>
              </w:rPr>
            </w:pPr>
            <w:r w:rsidRPr="00C27FF5">
              <w:rPr>
                <w:rStyle w:val="Strong"/>
              </w:rPr>
              <w:t>96</w:t>
            </w:r>
          </w:p>
        </w:tc>
        <w:tc>
          <w:tcPr>
            <w:tcW w:w="7933" w:type="dxa"/>
            <w:gridSpan w:val="7"/>
          </w:tcPr>
          <w:p w14:paraId="5DB878A9" w14:textId="4913B65F" w:rsidR="009767A4" w:rsidRPr="00D948E6" w:rsidRDefault="009767A4" w:rsidP="006964BC">
            <w:pPr>
              <w:pStyle w:val="TABLE-cell"/>
              <w:keepNext/>
              <w:spacing w:before="40" w:after="40"/>
              <w:rPr>
                <w:bCs w:val="0"/>
              </w:rPr>
            </w:pPr>
            <w:r w:rsidRPr="00D948E6">
              <w:t xml:space="preserve">General and service entry objects – Electricity (See </w:t>
            </w:r>
            <w:r w:rsidRPr="00D948E6">
              <w:rPr>
                <w:bCs w:val="0"/>
              </w:rPr>
              <w:fldChar w:fldCharType="begin"/>
            </w:r>
            <w:r w:rsidRPr="00D948E6">
              <w:instrText xml:space="preserve"> REF _Ref360197035 \r \h </w:instrText>
            </w:r>
            <w:r w:rsidR="00C27FF5">
              <w:rPr>
                <w:bCs w:val="0"/>
              </w:rPr>
              <w:instrText xml:space="preserve"> \* MERGEFORMAT </w:instrText>
            </w:r>
            <w:r w:rsidRPr="00D948E6">
              <w:rPr>
                <w:bCs w:val="0"/>
              </w:rPr>
            </w:r>
            <w:r w:rsidRPr="00D948E6">
              <w:rPr>
                <w:bCs w:val="0"/>
              </w:rPr>
              <w:fldChar w:fldCharType="separate"/>
            </w:r>
            <w:r w:rsidR="005245E0">
              <w:t>7.5.1</w:t>
            </w:r>
            <w:r w:rsidRPr="00D948E6">
              <w:rPr>
                <w:bCs w:val="0"/>
              </w:rPr>
              <w:fldChar w:fldCharType="end"/>
            </w:r>
            <w:r w:rsidRPr="00D948E6">
              <w:t>)</w:t>
            </w:r>
          </w:p>
        </w:tc>
      </w:tr>
      <w:tr w:rsidR="009767A4" w:rsidRPr="00D948E6" w14:paraId="5DB878AD" w14:textId="77777777" w:rsidTr="00913D06">
        <w:trPr>
          <w:cantSplit/>
          <w:jc w:val="center"/>
        </w:trPr>
        <w:tc>
          <w:tcPr>
            <w:tcW w:w="1137" w:type="dxa"/>
          </w:tcPr>
          <w:p w14:paraId="5DB878AB" w14:textId="77777777" w:rsidR="009767A4" w:rsidRPr="00C27FF5" w:rsidRDefault="009767A4" w:rsidP="006964BC">
            <w:pPr>
              <w:pStyle w:val="TABLE-cell"/>
              <w:keepNext/>
              <w:spacing w:before="40" w:after="40"/>
              <w:rPr>
                <w:rStyle w:val="Strong"/>
              </w:rPr>
            </w:pPr>
            <w:r w:rsidRPr="00C27FF5">
              <w:rPr>
                <w:rStyle w:val="Strong"/>
              </w:rPr>
              <w:t>97</w:t>
            </w:r>
          </w:p>
        </w:tc>
        <w:tc>
          <w:tcPr>
            <w:tcW w:w="7933" w:type="dxa"/>
            <w:gridSpan w:val="7"/>
          </w:tcPr>
          <w:p w14:paraId="5DB878AC" w14:textId="2F66A561" w:rsidR="009767A4" w:rsidRPr="00D948E6" w:rsidRDefault="009767A4" w:rsidP="006964BC">
            <w:pPr>
              <w:pStyle w:val="TABLE-cell"/>
              <w:keepNext/>
              <w:spacing w:before="40" w:after="40"/>
              <w:rPr>
                <w:bCs w:val="0"/>
              </w:rPr>
            </w:pPr>
            <w:r w:rsidRPr="00D948E6">
              <w:t>Error register objects</w:t>
            </w:r>
            <w:r w:rsidRPr="00D948E6">
              <w:rPr>
                <w:bCs w:val="0"/>
              </w:rPr>
              <w:fldChar w:fldCharType="begin"/>
            </w:r>
            <w:r w:rsidRPr="00D948E6">
              <w:instrText xml:space="preserve"> XE "Error register" </w:instrText>
            </w:r>
            <w:r w:rsidRPr="00D948E6">
              <w:rPr>
                <w:bCs w:val="0"/>
              </w:rPr>
              <w:fldChar w:fldCharType="end"/>
            </w:r>
            <w:r w:rsidRPr="00D948E6">
              <w:t xml:space="preserve"> – Electricity (See </w:t>
            </w:r>
            <w:r w:rsidRPr="00D948E6">
              <w:rPr>
                <w:bCs w:val="0"/>
              </w:rPr>
              <w:fldChar w:fldCharType="begin"/>
            </w:r>
            <w:r w:rsidRPr="00D948E6">
              <w:instrText xml:space="preserve"> REF _Ref80259700 \r \h  \* MERGEFORMAT </w:instrText>
            </w:r>
            <w:r w:rsidRPr="00D948E6">
              <w:rPr>
                <w:bCs w:val="0"/>
              </w:rPr>
            </w:r>
            <w:r w:rsidRPr="00D948E6">
              <w:rPr>
                <w:bCs w:val="0"/>
              </w:rPr>
              <w:fldChar w:fldCharType="separate"/>
            </w:r>
            <w:r w:rsidR="005245E0">
              <w:t>7.5.2</w:t>
            </w:r>
            <w:r w:rsidRPr="00D948E6">
              <w:rPr>
                <w:bCs w:val="0"/>
              </w:rPr>
              <w:fldChar w:fldCharType="end"/>
            </w:r>
            <w:r w:rsidRPr="00D948E6">
              <w:t>)</w:t>
            </w:r>
          </w:p>
        </w:tc>
      </w:tr>
      <w:tr w:rsidR="009767A4" w:rsidRPr="00D948E6" w14:paraId="5DB878B0" w14:textId="77777777" w:rsidTr="00913D06">
        <w:trPr>
          <w:cantSplit/>
          <w:jc w:val="center"/>
        </w:trPr>
        <w:tc>
          <w:tcPr>
            <w:tcW w:w="1137" w:type="dxa"/>
          </w:tcPr>
          <w:p w14:paraId="5DB878AE" w14:textId="77777777" w:rsidR="009767A4" w:rsidRPr="00C27FF5" w:rsidRDefault="009767A4" w:rsidP="006964BC">
            <w:pPr>
              <w:pStyle w:val="TABLE-cell"/>
              <w:keepNext/>
              <w:spacing w:before="40" w:after="40"/>
              <w:rPr>
                <w:rStyle w:val="Strong"/>
              </w:rPr>
            </w:pPr>
            <w:r w:rsidRPr="00C27FF5">
              <w:rPr>
                <w:rStyle w:val="Strong"/>
              </w:rPr>
              <w:t>98</w:t>
            </w:r>
          </w:p>
        </w:tc>
        <w:tc>
          <w:tcPr>
            <w:tcW w:w="7933" w:type="dxa"/>
            <w:gridSpan w:val="7"/>
          </w:tcPr>
          <w:p w14:paraId="5DB878AF" w14:textId="1DD8838E" w:rsidR="009767A4" w:rsidRPr="00D948E6" w:rsidRDefault="009767A4" w:rsidP="006964BC">
            <w:pPr>
              <w:pStyle w:val="TABLE-cell"/>
              <w:keepNext/>
              <w:spacing w:before="40" w:after="40"/>
              <w:rPr>
                <w:bCs w:val="0"/>
              </w:rPr>
            </w:pPr>
            <w:r w:rsidRPr="00D948E6">
              <w:t xml:space="preserve">List objects – Electricity (See </w:t>
            </w:r>
            <w:r w:rsidRPr="00D948E6">
              <w:rPr>
                <w:bCs w:val="0"/>
              </w:rPr>
              <w:fldChar w:fldCharType="begin"/>
            </w:r>
            <w:r w:rsidRPr="00D948E6">
              <w:instrText xml:space="preserve"> REF _Ref215850934 \r \h  \* MERGEFORMAT </w:instrText>
            </w:r>
            <w:r w:rsidRPr="00D948E6">
              <w:rPr>
                <w:bCs w:val="0"/>
              </w:rPr>
            </w:r>
            <w:r w:rsidRPr="00D948E6">
              <w:rPr>
                <w:bCs w:val="0"/>
              </w:rPr>
              <w:fldChar w:fldCharType="separate"/>
            </w:r>
            <w:r w:rsidR="005245E0">
              <w:t>7.5.3</w:t>
            </w:r>
            <w:r w:rsidRPr="00D948E6">
              <w:rPr>
                <w:bCs w:val="0"/>
              </w:rPr>
              <w:fldChar w:fldCharType="end"/>
            </w:r>
            <w:r w:rsidRPr="00D948E6">
              <w:t>)</w:t>
            </w:r>
          </w:p>
        </w:tc>
      </w:tr>
      <w:tr w:rsidR="009767A4" w:rsidRPr="00D948E6" w14:paraId="5DB878B3" w14:textId="77777777" w:rsidTr="00913D06">
        <w:trPr>
          <w:cantSplit/>
          <w:jc w:val="center"/>
        </w:trPr>
        <w:tc>
          <w:tcPr>
            <w:tcW w:w="1137" w:type="dxa"/>
          </w:tcPr>
          <w:p w14:paraId="5DB878B1" w14:textId="77777777" w:rsidR="009767A4" w:rsidRPr="00C27FF5" w:rsidRDefault="009767A4" w:rsidP="006964BC">
            <w:pPr>
              <w:pStyle w:val="TABLE-cell"/>
              <w:keepNext/>
              <w:spacing w:before="40" w:after="40"/>
              <w:rPr>
                <w:rStyle w:val="Strong"/>
              </w:rPr>
            </w:pPr>
            <w:r w:rsidRPr="00C27FF5">
              <w:rPr>
                <w:rStyle w:val="Strong"/>
              </w:rPr>
              <w:t>99</w:t>
            </w:r>
          </w:p>
        </w:tc>
        <w:tc>
          <w:tcPr>
            <w:tcW w:w="7933" w:type="dxa"/>
            <w:gridSpan w:val="7"/>
          </w:tcPr>
          <w:p w14:paraId="5DB878B2" w14:textId="071A1915" w:rsidR="009767A4" w:rsidRPr="00D948E6" w:rsidRDefault="009767A4" w:rsidP="006964BC">
            <w:pPr>
              <w:pStyle w:val="TABLE-cell"/>
              <w:keepNext/>
              <w:spacing w:before="40" w:after="40"/>
              <w:rPr>
                <w:bCs w:val="0"/>
              </w:rPr>
            </w:pPr>
            <w:r w:rsidRPr="00D948E6">
              <w:t xml:space="preserve">Data profile objects – Electricity (See </w:t>
            </w:r>
            <w:r w:rsidR="000C597C">
              <w:fldChar w:fldCharType="begin"/>
            </w:r>
            <w:r w:rsidR="000C597C">
              <w:instrText xml:space="preserve"> REF _Ref452643624 \r \h </w:instrText>
            </w:r>
            <w:r w:rsidR="00C27FF5">
              <w:instrText xml:space="preserve"> \* MERGEFORMAT </w:instrText>
            </w:r>
            <w:r w:rsidR="000C597C">
              <w:fldChar w:fldCharType="separate"/>
            </w:r>
            <w:r w:rsidR="005245E0">
              <w:t>7.5.4</w:t>
            </w:r>
            <w:r w:rsidR="000C597C">
              <w:fldChar w:fldCharType="end"/>
            </w:r>
            <w:r w:rsidRPr="00D948E6">
              <w:t>)</w:t>
            </w:r>
          </w:p>
        </w:tc>
      </w:tr>
      <w:tr w:rsidR="00507D7D" w:rsidRPr="00D948E6" w14:paraId="0062DA4F" w14:textId="77777777" w:rsidTr="00913D06">
        <w:trPr>
          <w:cantSplit/>
          <w:jc w:val="center"/>
        </w:trPr>
        <w:tc>
          <w:tcPr>
            <w:tcW w:w="1137" w:type="dxa"/>
          </w:tcPr>
          <w:p w14:paraId="438923A8" w14:textId="77777777" w:rsidR="00507D7D" w:rsidRPr="00C27FF5" w:rsidRDefault="00507D7D" w:rsidP="006964BC">
            <w:pPr>
              <w:pStyle w:val="TABLE-cell"/>
              <w:keepNext/>
              <w:spacing w:before="40" w:after="40"/>
              <w:rPr>
                <w:rStyle w:val="Strong"/>
              </w:rPr>
            </w:pPr>
          </w:p>
        </w:tc>
        <w:tc>
          <w:tcPr>
            <w:tcW w:w="7933" w:type="dxa"/>
            <w:gridSpan w:val="7"/>
          </w:tcPr>
          <w:p w14:paraId="7F29C476" w14:textId="77777777" w:rsidR="00507D7D" w:rsidRPr="00D948E6" w:rsidRDefault="00507D7D" w:rsidP="006964BC">
            <w:pPr>
              <w:pStyle w:val="TABLE-cell"/>
              <w:keepNext/>
              <w:spacing w:before="40" w:after="40"/>
            </w:pPr>
          </w:p>
        </w:tc>
      </w:tr>
      <w:tr w:rsidR="004E5A5B" w:rsidRPr="00D948E6" w14:paraId="2CB0BD88" w14:textId="77777777" w:rsidTr="004E5A5B">
        <w:trPr>
          <w:cantSplit/>
          <w:jc w:val="center"/>
        </w:trPr>
        <w:tc>
          <w:tcPr>
            <w:tcW w:w="1137" w:type="dxa"/>
          </w:tcPr>
          <w:p w14:paraId="2B8C6760" w14:textId="4A067AAD" w:rsidR="004E5A5B" w:rsidRPr="0087452B" w:rsidRDefault="004E5A5B" w:rsidP="004E5A5B">
            <w:pPr>
              <w:pStyle w:val="TABLE-cell"/>
              <w:keepNext/>
              <w:spacing w:before="40" w:after="40"/>
              <w:rPr>
                <w:rStyle w:val="Strong"/>
              </w:rPr>
            </w:pPr>
            <w:r w:rsidRPr="0087452B">
              <w:rPr>
                <w:b/>
              </w:rPr>
              <w:lastRenderedPageBreak/>
              <w:sym w:font="Symbol" w:char="F053"/>
            </w:r>
            <w:r w:rsidRPr="0087452B">
              <w:rPr>
                <w:b/>
                <w:i/>
              </w:rPr>
              <w:t>L</w:t>
            </w:r>
            <w:r w:rsidRPr="0087452B">
              <w:rPr>
                <w:rStyle w:val="SUBscript"/>
                <w:b/>
                <w:sz w:val="12"/>
                <w:szCs w:val="12"/>
              </w:rPr>
              <w:t>i</w:t>
            </w:r>
          </w:p>
        </w:tc>
        <w:tc>
          <w:tcPr>
            <w:tcW w:w="1130" w:type="dxa"/>
          </w:tcPr>
          <w:p w14:paraId="1D1524B9" w14:textId="759D27F8" w:rsidR="004E5A5B" w:rsidRPr="0087452B" w:rsidRDefault="004E5A5B" w:rsidP="004E5A5B">
            <w:pPr>
              <w:pStyle w:val="TABLE-cell"/>
              <w:keepNext/>
              <w:spacing w:before="40" w:after="40"/>
            </w:pPr>
            <w:r w:rsidRPr="0087452B">
              <w:rPr>
                <w:b/>
                <w:i/>
              </w:rPr>
              <w:t>L</w:t>
            </w:r>
            <w:r w:rsidRPr="0087452B">
              <w:rPr>
                <w:rStyle w:val="SUBscript"/>
                <w:b/>
                <w:sz w:val="12"/>
                <w:szCs w:val="12"/>
              </w:rPr>
              <w:t>1</w:t>
            </w:r>
          </w:p>
        </w:tc>
        <w:tc>
          <w:tcPr>
            <w:tcW w:w="1134" w:type="dxa"/>
            <w:gridSpan w:val="2"/>
          </w:tcPr>
          <w:p w14:paraId="4F2E924A" w14:textId="29134F3B" w:rsidR="004E5A5B" w:rsidRPr="0087452B" w:rsidRDefault="004E5A5B" w:rsidP="004E5A5B">
            <w:pPr>
              <w:pStyle w:val="TABLE-cell"/>
              <w:keepNext/>
              <w:spacing w:before="40" w:after="40"/>
            </w:pPr>
            <w:r w:rsidRPr="0087452B">
              <w:rPr>
                <w:b/>
                <w:i/>
              </w:rPr>
              <w:t>L</w:t>
            </w:r>
            <w:r w:rsidRPr="0087452B">
              <w:rPr>
                <w:rStyle w:val="SUBscript"/>
                <w:b/>
                <w:sz w:val="12"/>
                <w:szCs w:val="12"/>
              </w:rPr>
              <w:t>2</w:t>
            </w:r>
          </w:p>
        </w:tc>
        <w:tc>
          <w:tcPr>
            <w:tcW w:w="1134" w:type="dxa"/>
            <w:gridSpan w:val="2"/>
          </w:tcPr>
          <w:p w14:paraId="48AF0CDB" w14:textId="64D340E8" w:rsidR="004E5A5B" w:rsidRPr="0087452B" w:rsidRDefault="004E5A5B" w:rsidP="004E5A5B">
            <w:pPr>
              <w:pStyle w:val="TABLE-cell"/>
              <w:keepNext/>
              <w:spacing w:before="40" w:after="40"/>
            </w:pPr>
            <w:r w:rsidRPr="0087452B">
              <w:rPr>
                <w:b/>
                <w:i/>
              </w:rPr>
              <w:t>L</w:t>
            </w:r>
            <w:r w:rsidRPr="0087452B">
              <w:rPr>
                <w:rStyle w:val="SUBscript"/>
                <w:b/>
                <w:sz w:val="12"/>
                <w:szCs w:val="12"/>
              </w:rPr>
              <w:t>3</w:t>
            </w:r>
          </w:p>
        </w:tc>
        <w:tc>
          <w:tcPr>
            <w:tcW w:w="4535" w:type="dxa"/>
            <w:gridSpan w:val="2"/>
          </w:tcPr>
          <w:p w14:paraId="4466895E" w14:textId="176DE025" w:rsidR="004E5A5B" w:rsidRPr="0087452B" w:rsidRDefault="004E5A5B" w:rsidP="004E5A5B">
            <w:pPr>
              <w:pStyle w:val="TABLE-cell"/>
              <w:keepNext/>
              <w:spacing w:before="40" w:after="40"/>
            </w:pPr>
            <w:r w:rsidRPr="0087452B">
              <w:t>(See also Note 2)</w:t>
            </w:r>
          </w:p>
        </w:tc>
      </w:tr>
      <w:tr w:rsidR="004E5A5B" w:rsidRPr="00D948E6" w14:paraId="01C320DB" w14:textId="77777777" w:rsidTr="004E5A5B">
        <w:trPr>
          <w:cantSplit/>
          <w:jc w:val="center"/>
        </w:trPr>
        <w:tc>
          <w:tcPr>
            <w:tcW w:w="1137" w:type="dxa"/>
          </w:tcPr>
          <w:p w14:paraId="6374F96C" w14:textId="12DB00BE" w:rsidR="004E5A5B" w:rsidRPr="0087452B" w:rsidRDefault="004E5A5B" w:rsidP="004E5A5B">
            <w:pPr>
              <w:pStyle w:val="TABLE-cell"/>
              <w:keepNext/>
              <w:spacing w:before="40" w:after="40"/>
              <w:rPr>
                <w:rStyle w:val="Strong"/>
              </w:rPr>
            </w:pPr>
            <w:r w:rsidRPr="0087452B">
              <w:rPr>
                <w:rStyle w:val="Strong"/>
              </w:rPr>
              <w:t>100</w:t>
            </w:r>
          </w:p>
        </w:tc>
        <w:tc>
          <w:tcPr>
            <w:tcW w:w="1130" w:type="dxa"/>
          </w:tcPr>
          <w:p w14:paraId="5C6459F2" w14:textId="10ED7792" w:rsidR="004E5A5B" w:rsidRPr="0087452B" w:rsidRDefault="004E5A5B" w:rsidP="004E5A5B">
            <w:pPr>
              <w:pStyle w:val="TABLE-cell"/>
              <w:keepNext/>
              <w:spacing w:before="40" w:after="40"/>
            </w:pPr>
            <w:r w:rsidRPr="0087452B">
              <w:t>101</w:t>
            </w:r>
          </w:p>
        </w:tc>
        <w:tc>
          <w:tcPr>
            <w:tcW w:w="1134" w:type="dxa"/>
            <w:gridSpan w:val="2"/>
          </w:tcPr>
          <w:p w14:paraId="10DB7E25" w14:textId="66B41CD9" w:rsidR="004E5A5B" w:rsidRPr="0087452B" w:rsidRDefault="004E5A5B" w:rsidP="004E5A5B">
            <w:pPr>
              <w:pStyle w:val="TABLE-cell"/>
              <w:keepNext/>
              <w:spacing w:before="40" w:after="40"/>
            </w:pPr>
            <w:r w:rsidRPr="0087452B">
              <w:t>102</w:t>
            </w:r>
          </w:p>
        </w:tc>
        <w:tc>
          <w:tcPr>
            <w:tcW w:w="1134" w:type="dxa"/>
            <w:gridSpan w:val="2"/>
          </w:tcPr>
          <w:p w14:paraId="4F831421" w14:textId="0BE41AB1" w:rsidR="004E5A5B" w:rsidRPr="0087452B" w:rsidRDefault="004E5A5B" w:rsidP="004E5A5B">
            <w:pPr>
              <w:pStyle w:val="TABLE-cell"/>
              <w:keepNext/>
              <w:spacing w:before="40" w:after="40"/>
            </w:pPr>
            <w:r w:rsidRPr="0087452B">
              <w:t>103</w:t>
            </w:r>
          </w:p>
        </w:tc>
        <w:tc>
          <w:tcPr>
            <w:tcW w:w="4535" w:type="dxa"/>
            <w:gridSpan w:val="2"/>
          </w:tcPr>
          <w:p w14:paraId="199199B9" w14:textId="0BC1E692" w:rsidR="004E5A5B" w:rsidRPr="0087452B" w:rsidRDefault="00FD7DC8" w:rsidP="004E5A5B">
            <w:pPr>
              <w:pStyle w:val="TABLE-cell"/>
              <w:keepNext/>
              <w:spacing w:before="40" w:after="40"/>
            </w:pPr>
            <w:r w:rsidRPr="0087452B">
              <w:t>Reactive power</w:t>
            </w:r>
            <w:r w:rsidRPr="0087452B">
              <w:fldChar w:fldCharType="begin"/>
            </w:r>
            <w:r w:rsidRPr="0087452B">
              <w:instrText xml:space="preserve"> XE "Reactive power" </w:instrText>
            </w:r>
            <w:r w:rsidRPr="0087452B">
              <w:fldChar w:fldCharType="end"/>
            </w:r>
            <w:r w:rsidRPr="0087452B">
              <w:t xml:space="preserve"> inductive (QI+QIII)</w:t>
            </w:r>
          </w:p>
        </w:tc>
      </w:tr>
      <w:tr w:rsidR="004E5A5B" w:rsidRPr="00D948E6" w14:paraId="393755C3" w14:textId="77777777" w:rsidTr="004E5A5B">
        <w:trPr>
          <w:cantSplit/>
          <w:jc w:val="center"/>
        </w:trPr>
        <w:tc>
          <w:tcPr>
            <w:tcW w:w="1137" w:type="dxa"/>
          </w:tcPr>
          <w:p w14:paraId="24539BB2" w14:textId="2635188F" w:rsidR="004E5A5B" w:rsidRPr="0087452B" w:rsidRDefault="00070B1A" w:rsidP="004E5A5B">
            <w:pPr>
              <w:pStyle w:val="TABLE-cell"/>
              <w:keepNext/>
              <w:spacing w:before="40" w:after="40"/>
              <w:rPr>
                <w:rStyle w:val="Strong"/>
              </w:rPr>
            </w:pPr>
            <w:r w:rsidRPr="0087452B">
              <w:rPr>
                <w:rStyle w:val="Strong"/>
              </w:rPr>
              <w:t>104</w:t>
            </w:r>
          </w:p>
        </w:tc>
        <w:tc>
          <w:tcPr>
            <w:tcW w:w="1130" w:type="dxa"/>
          </w:tcPr>
          <w:p w14:paraId="16BEF43B" w14:textId="3605C116" w:rsidR="004E5A5B" w:rsidRPr="0087452B" w:rsidRDefault="00070B1A" w:rsidP="004E5A5B">
            <w:pPr>
              <w:pStyle w:val="TABLE-cell"/>
              <w:keepNext/>
              <w:spacing w:before="40" w:after="40"/>
            </w:pPr>
            <w:r w:rsidRPr="0087452B">
              <w:t>105</w:t>
            </w:r>
          </w:p>
        </w:tc>
        <w:tc>
          <w:tcPr>
            <w:tcW w:w="1134" w:type="dxa"/>
            <w:gridSpan w:val="2"/>
          </w:tcPr>
          <w:p w14:paraId="36AC44B7" w14:textId="7195A617" w:rsidR="004E5A5B" w:rsidRPr="0087452B" w:rsidRDefault="00070B1A" w:rsidP="004E5A5B">
            <w:pPr>
              <w:pStyle w:val="TABLE-cell"/>
              <w:keepNext/>
              <w:spacing w:before="40" w:after="40"/>
            </w:pPr>
            <w:r w:rsidRPr="0087452B">
              <w:t>106</w:t>
            </w:r>
          </w:p>
        </w:tc>
        <w:tc>
          <w:tcPr>
            <w:tcW w:w="1134" w:type="dxa"/>
            <w:gridSpan w:val="2"/>
          </w:tcPr>
          <w:p w14:paraId="09D4ECB0" w14:textId="762AA6CA" w:rsidR="004E5A5B" w:rsidRPr="0087452B" w:rsidRDefault="00070B1A" w:rsidP="004E5A5B">
            <w:pPr>
              <w:pStyle w:val="TABLE-cell"/>
              <w:keepNext/>
              <w:spacing w:before="40" w:after="40"/>
            </w:pPr>
            <w:r w:rsidRPr="0087452B">
              <w:t>107</w:t>
            </w:r>
          </w:p>
        </w:tc>
        <w:tc>
          <w:tcPr>
            <w:tcW w:w="4535" w:type="dxa"/>
            <w:gridSpan w:val="2"/>
          </w:tcPr>
          <w:p w14:paraId="3688CD43" w14:textId="5625D747" w:rsidR="004E5A5B" w:rsidRPr="0087452B" w:rsidRDefault="00BF544D" w:rsidP="004E5A5B">
            <w:pPr>
              <w:pStyle w:val="TABLE-cell"/>
              <w:keepNext/>
              <w:spacing w:before="40" w:after="40"/>
            </w:pPr>
            <w:r w:rsidRPr="0087452B">
              <w:t>Reactive power</w:t>
            </w:r>
            <w:r w:rsidRPr="0087452B">
              <w:fldChar w:fldCharType="begin"/>
            </w:r>
            <w:r w:rsidRPr="0087452B">
              <w:instrText xml:space="preserve"> XE "Reactive power" </w:instrText>
            </w:r>
            <w:r w:rsidRPr="0087452B">
              <w:fldChar w:fldCharType="end"/>
            </w:r>
            <w:r w:rsidRPr="0087452B">
              <w:t xml:space="preserve"> capacitive (QII+QIV)</w:t>
            </w:r>
          </w:p>
        </w:tc>
      </w:tr>
      <w:tr w:rsidR="004E5A5B" w:rsidRPr="00D948E6" w14:paraId="5AF35833" w14:textId="77777777" w:rsidTr="00913D06">
        <w:trPr>
          <w:cantSplit/>
          <w:jc w:val="center"/>
        </w:trPr>
        <w:tc>
          <w:tcPr>
            <w:tcW w:w="1137" w:type="dxa"/>
          </w:tcPr>
          <w:p w14:paraId="77094D0A" w14:textId="5484C86F" w:rsidR="004E5A5B" w:rsidRPr="0087452B" w:rsidRDefault="00BF544D" w:rsidP="004E5A5B">
            <w:pPr>
              <w:pStyle w:val="TABLE-cell"/>
              <w:keepNext/>
              <w:spacing w:before="40" w:after="40"/>
              <w:rPr>
                <w:rStyle w:val="Strong"/>
              </w:rPr>
            </w:pPr>
            <w:r w:rsidRPr="0087452B">
              <w:rPr>
                <w:rStyle w:val="Strong"/>
              </w:rPr>
              <w:t>108..123</w:t>
            </w:r>
          </w:p>
        </w:tc>
        <w:tc>
          <w:tcPr>
            <w:tcW w:w="7933" w:type="dxa"/>
            <w:gridSpan w:val="7"/>
          </w:tcPr>
          <w:p w14:paraId="3ADD6834" w14:textId="5C619133" w:rsidR="004E5A5B" w:rsidRPr="0087452B" w:rsidRDefault="006D4CAE" w:rsidP="004E5A5B">
            <w:pPr>
              <w:pStyle w:val="TABLE-cell"/>
              <w:keepNext/>
              <w:spacing w:before="40" w:after="40"/>
            </w:pPr>
            <w:r w:rsidRPr="0087452B">
              <w:t>Reserved</w:t>
            </w:r>
          </w:p>
        </w:tc>
      </w:tr>
      <w:tr w:rsidR="00A65FE5" w:rsidRPr="00D948E6" w14:paraId="381ED60D" w14:textId="77777777" w:rsidTr="00913D06">
        <w:trPr>
          <w:cantSplit/>
          <w:jc w:val="center"/>
        </w:trPr>
        <w:tc>
          <w:tcPr>
            <w:tcW w:w="1137" w:type="dxa"/>
          </w:tcPr>
          <w:p w14:paraId="05B1F600" w14:textId="7CDFDEA2" w:rsidR="00A65FE5" w:rsidRPr="0087452B" w:rsidRDefault="00A65FE5" w:rsidP="004E5A5B">
            <w:pPr>
              <w:pStyle w:val="TABLE-cell"/>
              <w:keepNext/>
              <w:spacing w:before="40" w:after="40"/>
              <w:rPr>
                <w:rStyle w:val="Strong"/>
              </w:rPr>
            </w:pPr>
            <w:r w:rsidRPr="0087452B">
              <w:rPr>
                <w:rStyle w:val="Strong"/>
              </w:rPr>
              <w:t>124</w:t>
            </w:r>
          </w:p>
        </w:tc>
        <w:tc>
          <w:tcPr>
            <w:tcW w:w="7933" w:type="dxa"/>
            <w:gridSpan w:val="7"/>
          </w:tcPr>
          <w:p w14:paraId="17371B4B" w14:textId="4DC55F96" w:rsidR="00A65FE5" w:rsidRPr="0087452B" w:rsidRDefault="00F24A0A" w:rsidP="004E5A5B">
            <w:pPr>
              <w:pStyle w:val="TABLE-cell"/>
              <w:keepNext/>
              <w:spacing w:before="40" w:after="40"/>
            </w:pPr>
            <w:r w:rsidRPr="0087452B">
              <w:rPr>
                <w:i/>
              </w:rPr>
              <w:t>L</w:t>
            </w:r>
            <w:r w:rsidRPr="0087452B">
              <w:rPr>
                <w:i/>
                <w:vertAlign w:val="subscript"/>
              </w:rPr>
              <w:t>1</w:t>
            </w:r>
            <w:r w:rsidRPr="0087452B">
              <w:t xml:space="preserve"> – </w:t>
            </w:r>
            <w:r w:rsidRPr="0087452B">
              <w:rPr>
                <w:i/>
              </w:rPr>
              <w:t>L</w:t>
            </w:r>
            <w:r w:rsidRPr="0087452B">
              <w:rPr>
                <w:i/>
                <w:vertAlign w:val="subscript"/>
              </w:rPr>
              <w:t>2</w:t>
            </w:r>
            <w:r w:rsidRPr="0087452B">
              <w:t xml:space="preserve"> line voltage</w:t>
            </w:r>
          </w:p>
        </w:tc>
      </w:tr>
      <w:tr w:rsidR="004E5A5B" w:rsidRPr="00D948E6" w14:paraId="1FB6FC89" w14:textId="77777777" w:rsidTr="00913D06">
        <w:trPr>
          <w:cantSplit/>
          <w:jc w:val="center"/>
        </w:trPr>
        <w:tc>
          <w:tcPr>
            <w:tcW w:w="1137" w:type="dxa"/>
          </w:tcPr>
          <w:p w14:paraId="7FE7926D" w14:textId="6FE19F35" w:rsidR="004E5A5B" w:rsidRPr="0087452B" w:rsidRDefault="00A65FE5" w:rsidP="004E5A5B">
            <w:pPr>
              <w:pStyle w:val="TABLE-cell"/>
              <w:keepNext/>
              <w:spacing w:before="40" w:after="40"/>
              <w:rPr>
                <w:rStyle w:val="Strong"/>
              </w:rPr>
            </w:pPr>
            <w:r w:rsidRPr="0087452B">
              <w:rPr>
                <w:rStyle w:val="Strong"/>
              </w:rPr>
              <w:t>125</w:t>
            </w:r>
          </w:p>
        </w:tc>
        <w:tc>
          <w:tcPr>
            <w:tcW w:w="7933" w:type="dxa"/>
            <w:gridSpan w:val="7"/>
          </w:tcPr>
          <w:p w14:paraId="71E956E1" w14:textId="34A57FA3" w:rsidR="004E5A5B" w:rsidRPr="0087452B" w:rsidRDefault="00691A1B" w:rsidP="004E5A5B">
            <w:pPr>
              <w:pStyle w:val="TABLE-cell"/>
              <w:keepNext/>
              <w:spacing w:before="40" w:after="40"/>
            </w:pPr>
            <w:r w:rsidRPr="0087452B">
              <w:rPr>
                <w:i/>
              </w:rPr>
              <w:t>L</w:t>
            </w:r>
            <w:r w:rsidRPr="0087452B">
              <w:rPr>
                <w:i/>
                <w:vertAlign w:val="subscript"/>
              </w:rPr>
              <w:t>2</w:t>
            </w:r>
            <w:r w:rsidRPr="0087452B">
              <w:t xml:space="preserve"> – </w:t>
            </w:r>
            <w:r w:rsidRPr="0087452B">
              <w:rPr>
                <w:i/>
              </w:rPr>
              <w:t>L</w:t>
            </w:r>
            <w:r w:rsidRPr="0087452B">
              <w:rPr>
                <w:i/>
                <w:vertAlign w:val="subscript"/>
              </w:rPr>
              <w:t>3</w:t>
            </w:r>
            <w:r w:rsidRPr="0087452B">
              <w:t xml:space="preserve"> line voltage</w:t>
            </w:r>
          </w:p>
        </w:tc>
      </w:tr>
      <w:tr w:rsidR="004E5A5B" w:rsidRPr="00D948E6" w14:paraId="02521000" w14:textId="77777777" w:rsidTr="00913D06">
        <w:trPr>
          <w:cantSplit/>
          <w:jc w:val="center"/>
        </w:trPr>
        <w:tc>
          <w:tcPr>
            <w:tcW w:w="1137" w:type="dxa"/>
          </w:tcPr>
          <w:p w14:paraId="2703F873" w14:textId="1519ECFF" w:rsidR="004E5A5B" w:rsidRPr="0087452B" w:rsidRDefault="00A65FE5" w:rsidP="004E5A5B">
            <w:pPr>
              <w:pStyle w:val="TABLE-cell"/>
              <w:keepNext/>
              <w:spacing w:before="40" w:after="40"/>
              <w:rPr>
                <w:rStyle w:val="Strong"/>
              </w:rPr>
            </w:pPr>
            <w:r w:rsidRPr="0087452B">
              <w:rPr>
                <w:rStyle w:val="Strong"/>
              </w:rPr>
              <w:t>126</w:t>
            </w:r>
          </w:p>
        </w:tc>
        <w:tc>
          <w:tcPr>
            <w:tcW w:w="7933" w:type="dxa"/>
            <w:gridSpan w:val="7"/>
          </w:tcPr>
          <w:p w14:paraId="5E5F1FC1" w14:textId="1D4A5EA1" w:rsidR="004E5A5B" w:rsidRPr="0087452B" w:rsidRDefault="00D37CD0" w:rsidP="004E5A5B">
            <w:pPr>
              <w:pStyle w:val="TABLE-cell"/>
              <w:keepNext/>
              <w:spacing w:before="40" w:after="40"/>
            </w:pPr>
            <w:r w:rsidRPr="0087452B">
              <w:rPr>
                <w:i/>
              </w:rPr>
              <w:t>L</w:t>
            </w:r>
            <w:r w:rsidRPr="0087452B">
              <w:rPr>
                <w:i/>
                <w:vertAlign w:val="subscript"/>
              </w:rPr>
              <w:t>3</w:t>
            </w:r>
            <w:r w:rsidRPr="0087452B">
              <w:t xml:space="preserve"> – </w:t>
            </w:r>
            <w:r w:rsidRPr="0087452B">
              <w:rPr>
                <w:i/>
              </w:rPr>
              <w:t>L</w:t>
            </w:r>
            <w:r w:rsidRPr="0087452B">
              <w:rPr>
                <w:i/>
                <w:vertAlign w:val="subscript"/>
              </w:rPr>
              <w:t>1</w:t>
            </w:r>
            <w:r w:rsidRPr="0087452B">
              <w:t xml:space="preserve"> line voltage</w:t>
            </w:r>
          </w:p>
        </w:tc>
      </w:tr>
      <w:tr w:rsidR="004E5A5B" w:rsidRPr="00D948E6" w14:paraId="5DB878B6" w14:textId="77777777" w:rsidTr="00913D06">
        <w:trPr>
          <w:cantSplit/>
          <w:jc w:val="center"/>
        </w:trPr>
        <w:tc>
          <w:tcPr>
            <w:tcW w:w="1137" w:type="dxa"/>
          </w:tcPr>
          <w:p w14:paraId="5DB878B4" w14:textId="4CE89774" w:rsidR="004E5A5B" w:rsidRPr="0087452B" w:rsidRDefault="004E5A5B" w:rsidP="004E5A5B">
            <w:pPr>
              <w:pStyle w:val="TABLE-cell"/>
              <w:keepNext/>
              <w:spacing w:before="40" w:after="40"/>
              <w:rPr>
                <w:rStyle w:val="Strong"/>
              </w:rPr>
            </w:pPr>
            <w:r w:rsidRPr="0087452B">
              <w:rPr>
                <w:rStyle w:val="Strong"/>
              </w:rPr>
              <w:t>127</w:t>
            </w:r>
          </w:p>
        </w:tc>
        <w:tc>
          <w:tcPr>
            <w:tcW w:w="7933" w:type="dxa"/>
            <w:gridSpan w:val="7"/>
          </w:tcPr>
          <w:p w14:paraId="5DB878B5" w14:textId="77777777" w:rsidR="004E5A5B" w:rsidRPr="0087452B" w:rsidRDefault="004E5A5B" w:rsidP="004E5A5B">
            <w:pPr>
              <w:pStyle w:val="TABLE-cell"/>
              <w:keepNext/>
              <w:spacing w:before="40" w:after="40"/>
              <w:rPr>
                <w:bCs w:val="0"/>
              </w:rPr>
            </w:pPr>
            <w:r w:rsidRPr="0087452B">
              <w:t>Reserved</w:t>
            </w:r>
          </w:p>
        </w:tc>
      </w:tr>
      <w:tr w:rsidR="004E5A5B" w:rsidRPr="00D948E6" w14:paraId="5DB878B9" w14:textId="77777777" w:rsidTr="00913D06">
        <w:trPr>
          <w:cantSplit/>
          <w:jc w:val="center"/>
        </w:trPr>
        <w:tc>
          <w:tcPr>
            <w:tcW w:w="1137" w:type="dxa"/>
          </w:tcPr>
          <w:p w14:paraId="5DB878B7" w14:textId="77777777" w:rsidR="004E5A5B" w:rsidRPr="00C27FF5" w:rsidRDefault="004E5A5B" w:rsidP="004E5A5B">
            <w:pPr>
              <w:pStyle w:val="TABLE-cell"/>
              <w:keepNext/>
              <w:spacing w:before="40" w:after="40"/>
              <w:rPr>
                <w:rStyle w:val="Strong"/>
              </w:rPr>
            </w:pPr>
          </w:p>
        </w:tc>
        <w:tc>
          <w:tcPr>
            <w:tcW w:w="7933" w:type="dxa"/>
            <w:gridSpan w:val="7"/>
          </w:tcPr>
          <w:p w14:paraId="5DB878B8" w14:textId="77777777" w:rsidR="004E5A5B" w:rsidRPr="00D948E6" w:rsidRDefault="004E5A5B" w:rsidP="004E5A5B">
            <w:pPr>
              <w:pStyle w:val="TABLE-cell"/>
              <w:keepNext/>
              <w:spacing w:before="40" w:after="40"/>
              <w:rPr>
                <w:bCs w:val="0"/>
              </w:rPr>
            </w:pPr>
          </w:p>
        </w:tc>
      </w:tr>
      <w:tr w:rsidR="004E5A5B" w:rsidRPr="00D948E6" w14:paraId="5DB878BC" w14:textId="77777777" w:rsidTr="00913D06">
        <w:trPr>
          <w:cantSplit/>
          <w:jc w:val="center"/>
        </w:trPr>
        <w:tc>
          <w:tcPr>
            <w:tcW w:w="1137" w:type="dxa"/>
          </w:tcPr>
          <w:p w14:paraId="5DB878BA" w14:textId="77777777" w:rsidR="004E5A5B" w:rsidRPr="00C27FF5" w:rsidRDefault="004E5A5B" w:rsidP="004E5A5B">
            <w:pPr>
              <w:pStyle w:val="TABLE-cell"/>
              <w:keepNext/>
              <w:spacing w:before="40" w:after="40"/>
              <w:rPr>
                <w:rStyle w:val="Strong"/>
              </w:rPr>
            </w:pPr>
            <w:r w:rsidRPr="00C27FF5">
              <w:rPr>
                <w:rStyle w:val="Strong"/>
              </w:rPr>
              <w:t>128...199, 240</w:t>
            </w:r>
          </w:p>
        </w:tc>
        <w:tc>
          <w:tcPr>
            <w:tcW w:w="7933" w:type="dxa"/>
            <w:gridSpan w:val="7"/>
          </w:tcPr>
          <w:p w14:paraId="5DB878BB" w14:textId="77777777" w:rsidR="004E5A5B" w:rsidRPr="00D948E6" w:rsidRDefault="004E5A5B" w:rsidP="004E5A5B">
            <w:pPr>
              <w:pStyle w:val="TABLE-cell"/>
              <w:keepNext/>
              <w:spacing w:before="40" w:after="40"/>
              <w:rPr>
                <w:bCs w:val="0"/>
              </w:rPr>
            </w:pPr>
            <w:r w:rsidRPr="00D948E6">
              <w:t>Manufacturer specific</w:t>
            </w:r>
            <w:r w:rsidRPr="00D948E6">
              <w:rPr>
                <w:bCs w:val="0"/>
              </w:rPr>
              <w:fldChar w:fldCharType="begin"/>
            </w:r>
            <w:r w:rsidRPr="00D948E6">
              <w:instrText xml:space="preserve"> XE "Manufacturer specific" </w:instrText>
            </w:r>
            <w:r w:rsidRPr="00D948E6">
              <w:rPr>
                <w:bCs w:val="0"/>
              </w:rPr>
              <w:fldChar w:fldCharType="end"/>
            </w:r>
            <w:r w:rsidRPr="00D948E6">
              <w:t xml:space="preserve"> codes</w:t>
            </w:r>
          </w:p>
        </w:tc>
      </w:tr>
      <w:tr w:rsidR="004E5A5B" w:rsidRPr="00D948E6" w14:paraId="5DB878BF" w14:textId="77777777" w:rsidTr="00913D06">
        <w:trPr>
          <w:cantSplit/>
          <w:jc w:val="center"/>
        </w:trPr>
        <w:tc>
          <w:tcPr>
            <w:tcW w:w="1137" w:type="dxa"/>
            <w:tcBorders>
              <w:bottom w:val="double" w:sz="2" w:space="0" w:color="auto"/>
            </w:tcBorders>
          </w:tcPr>
          <w:p w14:paraId="5DB878BD" w14:textId="77777777" w:rsidR="004E5A5B" w:rsidRPr="00C27FF5" w:rsidRDefault="004E5A5B" w:rsidP="004E5A5B">
            <w:pPr>
              <w:pStyle w:val="TABLE-cell"/>
              <w:keepNext/>
              <w:spacing w:before="40" w:after="40"/>
              <w:rPr>
                <w:rStyle w:val="Strong"/>
              </w:rPr>
            </w:pPr>
            <w:r w:rsidRPr="00C27FF5">
              <w:rPr>
                <w:rStyle w:val="Strong"/>
              </w:rPr>
              <w:t>All other</w:t>
            </w:r>
          </w:p>
        </w:tc>
        <w:tc>
          <w:tcPr>
            <w:tcW w:w="7933" w:type="dxa"/>
            <w:gridSpan w:val="7"/>
            <w:tcBorders>
              <w:bottom w:val="double" w:sz="2" w:space="0" w:color="auto"/>
            </w:tcBorders>
          </w:tcPr>
          <w:p w14:paraId="5DB878BE" w14:textId="77777777" w:rsidR="004E5A5B" w:rsidRPr="00D948E6" w:rsidRDefault="004E5A5B" w:rsidP="004E5A5B">
            <w:pPr>
              <w:pStyle w:val="TABLE-cell"/>
              <w:keepNext/>
              <w:spacing w:before="40" w:after="40"/>
              <w:rPr>
                <w:bCs w:val="0"/>
              </w:rPr>
            </w:pPr>
            <w:r w:rsidRPr="00D948E6">
              <w:t>Reserved</w:t>
            </w:r>
          </w:p>
        </w:tc>
      </w:tr>
      <w:tr w:rsidR="004E5A5B" w:rsidRPr="00D948E6" w14:paraId="5DB878C7" w14:textId="77777777" w:rsidTr="008D3856">
        <w:trPr>
          <w:cantSplit/>
          <w:trHeight w:val="3085"/>
          <w:jc w:val="center"/>
        </w:trPr>
        <w:tc>
          <w:tcPr>
            <w:tcW w:w="9070" w:type="dxa"/>
            <w:gridSpan w:val="8"/>
            <w:tcBorders>
              <w:top w:val="double" w:sz="2" w:space="0" w:color="auto"/>
            </w:tcBorders>
          </w:tcPr>
          <w:p w14:paraId="5DB878C0" w14:textId="77777777" w:rsidR="004E5A5B" w:rsidRPr="008D3856" w:rsidRDefault="004E5A5B" w:rsidP="004E5A5B">
            <w:pPr>
              <w:pStyle w:val="NOTE"/>
              <w:keepNext/>
              <w:rPr>
                <w:b/>
                <w:bCs/>
              </w:rPr>
            </w:pPr>
            <w:r w:rsidRPr="00D948E6">
              <w:t>NOTE</w:t>
            </w:r>
            <w:r w:rsidRPr="00D948E6">
              <w:rPr>
                <w:i/>
              </w:rPr>
              <w:t xml:space="preserve"> </w:t>
            </w:r>
            <w:r w:rsidRPr="00D948E6">
              <w:t>1</w:t>
            </w:r>
            <w:r>
              <w:t> </w:t>
            </w:r>
            <w:r w:rsidRPr="00D948E6">
              <w:rPr>
                <w:i/>
              </w:rPr>
              <w:t>L</w:t>
            </w:r>
            <w:r w:rsidRPr="00932EFC">
              <w:rPr>
                <w:rStyle w:val="SUBscript-small"/>
              </w:rPr>
              <w:t>i</w:t>
            </w:r>
            <w:r w:rsidRPr="00D948E6">
              <w:rPr>
                <w:i/>
              </w:rPr>
              <w:t xml:space="preserve"> Quantity </w:t>
            </w:r>
            <w:r w:rsidRPr="00D948E6">
              <w:t xml:space="preserve">is the value (to be measured) of a measurement </w:t>
            </w:r>
            <w:r w:rsidRPr="00D948E6">
              <w:rPr>
                <w:spacing w:val="14"/>
              </w:rPr>
              <w:t xml:space="preserve">system connected between the phase </w:t>
            </w:r>
            <w:r w:rsidRPr="00D948E6">
              <w:rPr>
                <w:i/>
                <w:spacing w:val="14"/>
              </w:rPr>
              <w:t>i</w:t>
            </w:r>
            <w:r w:rsidRPr="00D948E6">
              <w:rPr>
                <w:spacing w:val="14"/>
              </w:rPr>
              <w:t xml:space="preserve"> and a reference point. In 3-</w:t>
            </w:r>
            <w:r w:rsidRPr="00D948E6">
              <w:t xml:space="preserve">phase 4-wire systems, the reference point is the neutral. In 3-phase 3-wire systems, the reference point is the phase </w:t>
            </w:r>
            <w:r w:rsidRPr="00D948E6">
              <w:rPr>
                <w:i/>
              </w:rPr>
              <w:t>L</w:t>
            </w:r>
            <w:r w:rsidRPr="00932EFC">
              <w:rPr>
                <w:rStyle w:val="SUBscript-small"/>
              </w:rPr>
              <w:t>2</w:t>
            </w:r>
            <w:r w:rsidRPr="00D948E6">
              <w:t>.</w:t>
            </w:r>
          </w:p>
          <w:p w14:paraId="5DB878C1" w14:textId="77777777" w:rsidR="004E5A5B" w:rsidRPr="008D3856" w:rsidRDefault="004E5A5B" w:rsidP="004E5A5B">
            <w:pPr>
              <w:pStyle w:val="NOTE"/>
              <w:keepNext/>
            </w:pPr>
            <w:r w:rsidRPr="00D948E6">
              <w:t>NOTE 2</w:t>
            </w:r>
            <w:r>
              <w:t> </w:t>
            </w:r>
            <w:r w:rsidRPr="00D948E6">
              <w:rPr>
                <w:i/>
              </w:rPr>
              <w:sym w:font="Symbol" w:char="F053"/>
            </w:r>
            <w:r w:rsidRPr="00D948E6">
              <w:rPr>
                <w:i/>
              </w:rPr>
              <w:t>L</w:t>
            </w:r>
            <w:r w:rsidRPr="00932EFC">
              <w:rPr>
                <w:rStyle w:val="SUBscript-small"/>
              </w:rPr>
              <w:t>i</w:t>
            </w:r>
            <w:r w:rsidRPr="00D948E6">
              <w:rPr>
                <w:i/>
              </w:rPr>
              <w:t xml:space="preserve"> Quantity </w:t>
            </w:r>
            <w:r w:rsidRPr="00D948E6">
              <w:t>is the total measurement value across all systems.</w:t>
            </w:r>
          </w:p>
          <w:p w14:paraId="5DB878C2" w14:textId="77777777" w:rsidR="004E5A5B" w:rsidRPr="00D948E6" w:rsidRDefault="004E5A5B" w:rsidP="004E5A5B">
            <w:pPr>
              <w:pStyle w:val="NOTE"/>
              <w:keepNext/>
            </w:pPr>
            <w:r w:rsidRPr="00D948E6">
              <w:t>NOTE 3</w:t>
            </w:r>
            <w:r>
              <w:t> </w:t>
            </w:r>
            <w:r w:rsidRPr="00D948E6">
              <w:t>If just one apparent energy/demand value is calculated over the four quadrants, C = 9 shall be used.</w:t>
            </w:r>
          </w:p>
          <w:p w14:paraId="5DB878C3" w14:textId="77777777" w:rsidR="004E5A5B" w:rsidRPr="00D948E6" w:rsidRDefault="004E5A5B" w:rsidP="004E5A5B">
            <w:pPr>
              <w:pStyle w:val="NOTE"/>
              <w:keepNext/>
            </w:pPr>
            <w:r w:rsidRPr="00D948E6">
              <w:t>NOTE 4</w:t>
            </w:r>
            <w:r>
              <w:t> </w:t>
            </w:r>
            <w:r w:rsidRPr="00D948E6">
              <w:t>Power factor quantities with C = 13, 33, 53, 73 are calculated either as PF = Active power</w:t>
            </w:r>
            <w:r w:rsidRPr="002F0D29">
              <w:rPr>
                <w:rFonts w:ascii="Symbol" w:hAnsi="Symbol"/>
              </w:rPr>
              <w:t></w:t>
            </w:r>
            <w:r w:rsidRPr="00D948E6">
              <w:t xml:space="preserve"> (C = 1, 21, 41, 61) / Apparent power</w:t>
            </w:r>
            <w:r w:rsidRPr="002F0D29">
              <w:rPr>
                <w:rFonts w:ascii="Symbol" w:hAnsi="Symbol"/>
              </w:rPr>
              <w:t></w:t>
            </w:r>
            <w:r w:rsidRPr="00D948E6">
              <w:t xml:space="preserve"> (C = 9, 29, 49, 69) or PF = Active power– (C = 2, 22, 42, 62) / Apparent power- (C = 10, 30, 50, 70).</w:t>
            </w:r>
          </w:p>
          <w:p w14:paraId="5DB878C4" w14:textId="77777777" w:rsidR="004E5A5B" w:rsidRPr="00D948E6" w:rsidRDefault="004E5A5B" w:rsidP="004E5A5B">
            <w:pPr>
              <w:pStyle w:val="NOTE"/>
              <w:keepNext/>
            </w:pPr>
            <w:r w:rsidRPr="00D948E6">
              <w:t>In the first case, the sign is positive (no sign), it means power factor in the import direction (PF</w:t>
            </w:r>
            <w:r w:rsidRPr="002F0D29">
              <w:rPr>
                <w:rFonts w:ascii="Symbol" w:hAnsi="Symbol"/>
              </w:rPr>
              <w:t></w:t>
            </w:r>
            <w:r w:rsidRPr="00D948E6">
              <w:t>).</w:t>
            </w:r>
          </w:p>
          <w:p w14:paraId="5DB878C5" w14:textId="77777777" w:rsidR="004E5A5B" w:rsidRPr="00D948E6" w:rsidRDefault="004E5A5B" w:rsidP="004E5A5B">
            <w:pPr>
              <w:pStyle w:val="NOTE"/>
              <w:keepNext/>
            </w:pPr>
            <w:r w:rsidRPr="00D948E6">
              <w:t>In the second case, the sign is negative, it means power factor in the export direction (PF–).</w:t>
            </w:r>
          </w:p>
          <w:p w14:paraId="5DB878C6" w14:textId="77777777" w:rsidR="004E5A5B" w:rsidRPr="00D948E6" w:rsidRDefault="004E5A5B" w:rsidP="004E5A5B">
            <w:pPr>
              <w:pStyle w:val="NOTE"/>
              <w:keepNext/>
              <w:rPr>
                <w:bCs/>
              </w:rPr>
            </w:pPr>
            <w:r w:rsidRPr="00D948E6">
              <w:t>Power factor quantities C = 84, 85, 86 and 87 are always calculated as PF– = Active power– / Apparent power–. This quantity is the power factor in the export direction; it has no sign.</w:t>
            </w:r>
          </w:p>
        </w:tc>
      </w:tr>
      <w:tr w:rsidR="004E5A5B" w:rsidRPr="00D948E6" w14:paraId="5DB878CB" w14:textId="77777777" w:rsidTr="00913D06">
        <w:trPr>
          <w:cantSplit/>
          <w:jc w:val="center"/>
        </w:trPr>
        <w:tc>
          <w:tcPr>
            <w:tcW w:w="9070" w:type="dxa"/>
            <w:gridSpan w:val="8"/>
          </w:tcPr>
          <w:p w14:paraId="5DB878C8" w14:textId="4903F318" w:rsidR="004E5A5B" w:rsidRPr="00D948E6" w:rsidRDefault="004E5A5B" w:rsidP="004E5A5B">
            <w:pPr>
              <w:pStyle w:val="TABFIGfootnote"/>
              <w:keepNext/>
              <w:ind w:left="0" w:firstLine="0"/>
            </w:pPr>
            <w:r w:rsidRPr="00C373E3">
              <w:rPr>
                <w:rStyle w:val="SUPerscript-small"/>
              </w:rPr>
              <w:t>a</w:t>
            </w:r>
            <w:r>
              <w:tab/>
            </w:r>
            <w:r w:rsidRPr="00D948E6">
              <w:t xml:space="preserve">For details of extended codes, see </w:t>
            </w:r>
            <w:r>
              <w:fldChar w:fldCharType="begin"/>
            </w:r>
            <w:r>
              <w:instrText xml:space="preserve"> REF _Ref452643696 \r \h </w:instrText>
            </w:r>
            <w:r>
              <w:fldChar w:fldCharType="separate"/>
            </w:r>
            <w:r w:rsidR="005245E0">
              <w:t>7.3.3</w:t>
            </w:r>
            <w:r>
              <w:fldChar w:fldCharType="end"/>
            </w:r>
            <w:r w:rsidRPr="00D948E6">
              <w:t>.</w:t>
            </w:r>
          </w:p>
          <w:p w14:paraId="5DB878C9" w14:textId="6A9CEABC" w:rsidR="004E5A5B" w:rsidRPr="00D948E6" w:rsidRDefault="004E5A5B" w:rsidP="004E5A5B">
            <w:pPr>
              <w:pStyle w:val="TABFIGfootnote"/>
              <w:keepNext/>
              <w:ind w:left="0" w:firstLine="0"/>
            </w:pPr>
            <w:r w:rsidRPr="00C373E3">
              <w:rPr>
                <w:rStyle w:val="SUPerscript-small"/>
              </w:rPr>
              <w:t>b</w:t>
            </w:r>
            <w:r>
              <w:tab/>
            </w:r>
            <w:r w:rsidRPr="00D948E6">
              <w:t xml:space="preserve">For details of extended codes, see </w:t>
            </w:r>
            <w:r>
              <w:fldChar w:fldCharType="begin"/>
            </w:r>
            <w:r>
              <w:instrText xml:space="preserve"> REF _Ref452643704 \r \h </w:instrText>
            </w:r>
            <w:r>
              <w:fldChar w:fldCharType="separate"/>
            </w:r>
            <w:r w:rsidR="005245E0">
              <w:t>7.3.4</w:t>
            </w:r>
            <w:r>
              <w:fldChar w:fldCharType="end"/>
            </w:r>
            <w:r w:rsidRPr="00D948E6">
              <w:t>.</w:t>
            </w:r>
          </w:p>
          <w:p w14:paraId="10CC9BFB" w14:textId="35E100B9" w:rsidR="004E5A5B" w:rsidRDefault="004E5A5B" w:rsidP="004E5A5B">
            <w:pPr>
              <w:pStyle w:val="TABFIGfootnote"/>
              <w:keepNext/>
              <w:ind w:left="0" w:firstLine="0"/>
            </w:pPr>
            <w:r w:rsidRPr="00C373E3">
              <w:rPr>
                <w:rStyle w:val="SUPerscript-small"/>
              </w:rPr>
              <w:t>c</w:t>
            </w:r>
            <w:r>
              <w:tab/>
            </w:r>
            <w:r w:rsidRPr="00D948E6">
              <w:t xml:space="preserve">For details of extended codes, see </w:t>
            </w:r>
            <w:r>
              <w:fldChar w:fldCharType="begin"/>
            </w:r>
            <w:r>
              <w:instrText xml:space="preserve"> REF _Ref452643713 \r \h </w:instrText>
            </w:r>
            <w:r>
              <w:fldChar w:fldCharType="separate"/>
            </w:r>
            <w:r w:rsidR="005245E0">
              <w:t>7.3.5</w:t>
            </w:r>
            <w:r>
              <w:fldChar w:fldCharType="end"/>
            </w:r>
            <w:r w:rsidRPr="00D948E6">
              <w:t>.</w:t>
            </w:r>
          </w:p>
          <w:p w14:paraId="5DB878CA" w14:textId="55E13DB6" w:rsidR="005C2819" w:rsidRPr="00D948E6" w:rsidRDefault="005C2819" w:rsidP="004E5A5B">
            <w:pPr>
              <w:pStyle w:val="TABFIGfootnote"/>
              <w:keepNext/>
              <w:ind w:left="0" w:firstLine="0"/>
            </w:pPr>
            <w:r w:rsidRPr="00B9082F">
              <w:rPr>
                <w:vertAlign w:val="superscript"/>
              </w:rPr>
              <w:t>d</w:t>
            </w:r>
            <w:r>
              <w:t xml:space="preserve">    </w:t>
            </w:r>
            <w:r w:rsidR="00B9082F" w:rsidRPr="00DE23C5">
              <w:t xml:space="preserve">This was recorded erroneously as 58 in </w:t>
            </w:r>
            <w:r w:rsidR="00B9082F">
              <w:t>earlier versions.</w:t>
            </w:r>
          </w:p>
        </w:tc>
      </w:tr>
    </w:tbl>
    <w:p w14:paraId="5DB878CC" w14:textId="77777777" w:rsidR="00A94C24" w:rsidRPr="00C373E3" w:rsidRDefault="00A94C24" w:rsidP="00A94C24">
      <w:pPr>
        <w:pStyle w:val="NOTE"/>
        <w:rPr>
          <w:rStyle w:val="SUPerscript-small"/>
        </w:rPr>
      </w:pPr>
    </w:p>
    <w:p w14:paraId="5DB878CD" w14:textId="77777777" w:rsidR="00A94C24" w:rsidRDefault="00A94C24" w:rsidP="00A94C24">
      <w:pPr>
        <w:pStyle w:val="FIGURE"/>
      </w:pPr>
      <w:r>
        <w:rPr>
          <w:noProof/>
          <w:lang w:eastAsia="en-GB"/>
        </w:rPr>
        <mc:AlternateContent>
          <mc:Choice Requires="wpc">
            <w:drawing>
              <wp:inline distT="0" distB="0" distL="0" distR="0" wp14:anchorId="5DB882EA" wp14:editId="5DB882EB">
                <wp:extent cx="3813547" cy="3071004"/>
                <wp:effectExtent l="0" t="0" r="0" b="0"/>
                <wp:docPr id="14" name="Canvas 1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pic:pic xmlns:pic="http://schemas.openxmlformats.org/drawingml/2006/picture">
                        <pic:nvPicPr>
                          <pic:cNvPr id="1" name="Picture 1"/>
                          <pic:cNvPicPr/>
                        </pic:nvPicPr>
                        <pic:blipFill>
                          <a:blip r:embed="rId20" cstate="print">
                            <a:extLst>
                              <a:ext uri="{28A0092B-C50C-407E-A947-70E740481C1C}">
                                <a14:useLocalDpi xmlns:a14="http://schemas.microsoft.com/office/drawing/2010/main" val="0"/>
                              </a:ext>
                            </a:extLst>
                          </a:blip>
                          <a:stretch>
                            <a:fillRect/>
                          </a:stretch>
                        </pic:blipFill>
                        <pic:spPr>
                          <a:xfrm>
                            <a:off x="32" y="0"/>
                            <a:ext cx="3718800" cy="3063600"/>
                          </a:xfrm>
                          <a:prstGeom prst="rect">
                            <a:avLst/>
                          </a:prstGeom>
                        </pic:spPr>
                      </pic:pic>
                      <wps:wsp>
                        <wps:cNvPr id="3" name="Text Box 4"/>
                        <wps:cNvSpPr txBox="1">
                          <a:spLocks noChangeArrowheads="1"/>
                        </wps:cNvSpPr>
                        <wps:spPr bwMode="auto">
                          <a:xfrm>
                            <a:off x="3582368" y="2900973"/>
                            <a:ext cx="195442" cy="116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B882F6" w14:textId="77777777" w:rsidR="006E02B0" w:rsidRPr="003E5559" w:rsidRDefault="006E02B0" w:rsidP="00A94C24">
                              <w:pPr>
                                <w:jc w:val="center"/>
                                <w:rPr>
                                  <w:i/>
                                  <w:sz w:val="12"/>
                                  <w:szCs w:val="12"/>
                                </w:rPr>
                              </w:pPr>
                              <w:r>
                                <w:rPr>
                                  <w:i/>
                                  <w:sz w:val="12"/>
                                  <w:szCs w:val="12"/>
                                </w:rPr>
                                <w:t>IEC</w:t>
                              </w:r>
                            </w:p>
                          </w:txbxContent>
                        </wps:txbx>
                        <wps:bodyPr rot="0" vert="horz" wrap="square" lIns="0" tIns="0" rIns="0" bIns="0" anchor="t" anchorCtr="0" upright="1">
                          <a:noAutofit/>
                        </wps:bodyPr>
                      </wps:wsp>
                      <wps:wsp>
                        <wps:cNvPr id="4" name="Text Box 4"/>
                        <wps:cNvSpPr txBox="1">
                          <a:spLocks noChangeArrowheads="1"/>
                        </wps:cNvSpPr>
                        <wps:spPr bwMode="auto">
                          <a:xfrm>
                            <a:off x="1058863" y="246736"/>
                            <a:ext cx="973010" cy="175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B882F7" w14:textId="77777777" w:rsidR="006E02B0" w:rsidRPr="00677004" w:rsidRDefault="006E02B0" w:rsidP="00A94C24">
                              <w:pPr>
                                <w:jc w:val="center"/>
                                <w:rPr>
                                  <w:sz w:val="16"/>
                                  <w:szCs w:val="16"/>
                                </w:rPr>
                              </w:pPr>
                              <w:r>
                                <w:rPr>
                                  <w:sz w:val="16"/>
                                  <w:szCs w:val="16"/>
                                </w:rPr>
                                <w:t>Export active power</w:t>
                              </w:r>
                            </w:p>
                          </w:txbxContent>
                        </wps:txbx>
                        <wps:bodyPr rot="0" vert="horz" wrap="square" lIns="0" tIns="0" rIns="0" bIns="0" anchor="t" anchorCtr="0" upright="1">
                          <a:noAutofit/>
                        </wps:bodyPr>
                      </wps:wsp>
                      <wps:wsp>
                        <wps:cNvPr id="6" name="Text Box 4"/>
                        <wps:cNvSpPr txBox="1">
                          <a:spLocks noChangeArrowheads="1"/>
                        </wps:cNvSpPr>
                        <wps:spPr bwMode="auto">
                          <a:xfrm>
                            <a:off x="2186623" y="246736"/>
                            <a:ext cx="973010" cy="175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B882F8" w14:textId="77777777" w:rsidR="006E02B0" w:rsidRPr="00677004" w:rsidRDefault="006E02B0" w:rsidP="00A94C24">
                              <w:pPr>
                                <w:jc w:val="center"/>
                                <w:rPr>
                                  <w:sz w:val="16"/>
                                  <w:szCs w:val="16"/>
                                </w:rPr>
                              </w:pPr>
                              <w:r>
                                <w:rPr>
                                  <w:sz w:val="16"/>
                                  <w:szCs w:val="16"/>
                                </w:rPr>
                                <w:t>Import active power</w:t>
                              </w:r>
                            </w:p>
                          </w:txbxContent>
                        </wps:txbx>
                        <wps:bodyPr rot="0" vert="horz" wrap="square" lIns="0" tIns="0" rIns="0" bIns="0" anchor="t" anchorCtr="0" upright="1">
                          <a:noAutofit/>
                        </wps:bodyPr>
                      </wps:wsp>
                      <wps:wsp>
                        <wps:cNvPr id="7" name="Text Box 4"/>
                        <wps:cNvSpPr txBox="1">
                          <a:spLocks noChangeArrowheads="1"/>
                        </wps:cNvSpPr>
                        <wps:spPr bwMode="auto">
                          <a:xfrm>
                            <a:off x="150444" y="844571"/>
                            <a:ext cx="394436" cy="3889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B882F9" w14:textId="77777777" w:rsidR="006E02B0" w:rsidRDefault="006E02B0" w:rsidP="00A94C24">
                              <w:pPr>
                                <w:rPr>
                                  <w:sz w:val="16"/>
                                  <w:szCs w:val="16"/>
                                </w:rPr>
                              </w:pPr>
                              <w:r>
                                <w:rPr>
                                  <w:sz w:val="16"/>
                                  <w:szCs w:val="16"/>
                                </w:rPr>
                                <w:t>Import</w:t>
                              </w:r>
                            </w:p>
                            <w:p w14:paraId="5DB882FA" w14:textId="77777777" w:rsidR="006E02B0" w:rsidRDefault="006E02B0" w:rsidP="00A94C24">
                              <w:pPr>
                                <w:rPr>
                                  <w:sz w:val="16"/>
                                  <w:szCs w:val="16"/>
                                </w:rPr>
                              </w:pPr>
                              <w:r>
                                <w:rPr>
                                  <w:sz w:val="16"/>
                                  <w:szCs w:val="16"/>
                                </w:rPr>
                                <w:t>reactive</w:t>
                              </w:r>
                            </w:p>
                            <w:p w14:paraId="5DB882FB" w14:textId="77777777" w:rsidR="006E02B0" w:rsidRPr="00677004" w:rsidRDefault="006E02B0" w:rsidP="00A94C24">
                              <w:pPr>
                                <w:rPr>
                                  <w:sz w:val="16"/>
                                  <w:szCs w:val="16"/>
                                </w:rPr>
                              </w:pPr>
                              <w:r>
                                <w:rPr>
                                  <w:sz w:val="16"/>
                                  <w:szCs w:val="16"/>
                                </w:rPr>
                                <w:t>power</w:t>
                              </w:r>
                            </w:p>
                          </w:txbxContent>
                        </wps:txbx>
                        <wps:bodyPr rot="0" vert="horz" wrap="square" lIns="0" tIns="0" rIns="0" bIns="0" anchor="t" anchorCtr="0" upright="1">
                          <a:noAutofit/>
                        </wps:bodyPr>
                      </wps:wsp>
                      <wps:wsp>
                        <wps:cNvPr id="8" name="Text Box 4"/>
                        <wps:cNvSpPr txBox="1">
                          <a:spLocks noChangeArrowheads="1"/>
                        </wps:cNvSpPr>
                        <wps:spPr bwMode="auto">
                          <a:xfrm>
                            <a:off x="150445" y="2358946"/>
                            <a:ext cx="394436" cy="3889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B882FC" w14:textId="77777777" w:rsidR="006E02B0" w:rsidRDefault="006E02B0" w:rsidP="00A94C24">
                              <w:pPr>
                                <w:rPr>
                                  <w:sz w:val="16"/>
                                  <w:szCs w:val="16"/>
                                </w:rPr>
                              </w:pPr>
                              <w:r>
                                <w:rPr>
                                  <w:sz w:val="16"/>
                                  <w:szCs w:val="16"/>
                                </w:rPr>
                                <w:t>Export</w:t>
                              </w:r>
                            </w:p>
                            <w:p w14:paraId="5DB882FD" w14:textId="77777777" w:rsidR="006E02B0" w:rsidRDefault="006E02B0" w:rsidP="00A94C24">
                              <w:pPr>
                                <w:rPr>
                                  <w:sz w:val="16"/>
                                  <w:szCs w:val="16"/>
                                </w:rPr>
                              </w:pPr>
                              <w:r>
                                <w:rPr>
                                  <w:sz w:val="16"/>
                                  <w:szCs w:val="16"/>
                                </w:rPr>
                                <w:t>reactive</w:t>
                              </w:r>
                            </w:p>
                            <w:p w14:paraId="5DB882FE" w14:textId="77777777" w:rsidR="006E02B0" w:rsidRPr="00677004" w:rsidRDefault="006E02B0" w:rsidP="00A94C24">
                              <w:pPr>
                                <w:rPr>
                                  <w:sz w:val="16"/>
                                  <w:szCs w:val="16"/>
                                </w:rPr>
                              </w:pPr>
                              <w:r>
                                <w:rPr>
                                  <w:sz w:val="16"/>
                                  <w:szCs w:val="16"/>
                                </w:rPr>
                                <w:t>power</w:t>
                              </w:r>
                            </w:p>
                          </w:txbxContent>
                        </wps:txbx>
                        <wps:bodyPr rot="0" vert="horz" wrap="square" lIns="0" tIns="0" rIns="0" bIns="0" anchor="t" anchorCtr="0" upright="1">
                          <a:noAutofit/>
                        </wps:bodyPr>
                      </wps:wsp>
                      <wps:wsp>
                        <wps:cNvPr id="9" name="Text Box 4"/>
                        <wps:cNvSpPr txBox="1">
                          <a:spLocks noChangeArrowheads="1"/>
                        </wps:cNvSpPr>
                        <wps:spPr bwMode="auto">
                          <a:xfrm>
                            <a:off x="3052377" y="1338116"/>
                            <a:ext cx="140035" cy="1377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B882FF" w14:textId="77777777" w:rsidR="006E02B0" w:rsidRPr="00677004" w:rsidRDefault="006E02B0" w:rsidP="00A94C24">
                              <w:pPr>
                                <w:jc w:val="center"/>
                                <w:rPr>
                                  <w:sz w:val="16"/>
                                  <w:szCs w:val="16"/>
                                </w:rPr>
                              </w:pPr>
                              <w:r>
                                <w:rPr>
                                  <w:sz w:val="16"/>
                                  <w:szCs w:val="16"/>
                                </w:rPr>
                                <w:t>S</w:t>
                              </w:r>
                            </w:p>
                          </w:txbxContent>
                        </wps:txbx>
                        <wps:bodyPr rot="0" vert="horz" wrap="square" lIns="0" tIns="0" rIns="0" bIns="0" anchor="t" anchorCtr="0" upright="1">
                          <a:noAutofit/>
                        </wps:bodyPr>
                      </wps:wsp>
                      <wps:wsp>
                        <wps:cNvPr id="10" name="Text Box 4"/>
                        <wps:cNvSpPr txBox="1">
                          <a:spLocks noChangeArrowheads="1"/>
                        </wps:cNvSpPr>
                        <wps:spPr bwMode="auto">
                          <a:xfrm>
                            <a:off x="2173633" y="1575179"/>
                            <a:ext cx="173221" cy="1448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B88300" w14:textId="77777777" w:rsidR="006E02B0" w:rsidRPr="00677004" w:rsidRDefault="006E02B0" w:rsidP="00A94C24">
                              <w:pPr>
                                <w:jc w:val="center"/>
                                <w:rPr>
                                  <w:sz w:val="16"/>
                                  <w:szCs w:val="16"/>
                                </w:rPr>
                              </w:pPr>
                              <w:r>
                                <w:rPr>
                                  <w:sz w:val="16"/>
                                  <w:szCs w:val="16"/>
                                </w:rPr>
                                <w:t>Q</w:t>
                              </w:r>
                            </w:p>
                          </w:txbxContent>
                        </wps:txbx>
                        <wps:bodyPr rot="0" vert="horz" wrap="square" lIns="0" tIns="0" rIns="0" bIns="0" anchor="t" anchorCtr="0" upright="1">
                          <a:noAutofit/>
                        </wps:bodyPr>
                      </wps:wsp>
                      <wps:wsp>
                        <wps:cNvPr id="11" name="Text Box 4"/>
                        <wps:cNvSpPr txBox="1">
                          <a:spLocks noChangeArrowheads="1"/>
                        </wps:cNvSpPr>
                        <wps:spPr bwMode="auto">
                          <a:xfrm>
                            <a:off x="3154398" y="1589895"/>
                            <a:ext cx="106108" cy="1448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B88301" w14:textId="77777777" w:rsidR="006E02B0" w:rsidRPr="00CF6381" w:rsidRDefault="006E02B0" w:rsidP="00A94C24">
                              <w:pPr>
                                <w:jc w:val="center"/>
                                <w:rPr>
                                  <w:i/>
                                  <w:sz w:val="16"/>
                                  <w:szCs w:val="16"/>
                                </w:rPr>
                              </w:pPr>
                              <w:r w:rsidRPr="00CF6381">
                                <w:rPr>
                                  <w:i/>
                                  <w:sz w:val="16"/>
                                  <w:szCs w:val="16"/>
                                </w:rPr>
                                <w:sym w:font="Symbol" w:char="F06A"/>
                              </w:r>
                            </w:p>
                          </w:txbxContent>
                        </wps:txbx>
                        <wps:bodyPr rot="0" vert="horz" wrap="square" lIns="0" tIns="0" rIns="0" bIns="0" anchor="t" anchorCtr="0" upright="1">
                          <a:noAutofit/>
                        </wps:bodyPr>
                      </wps:wsp>
                      <wps:wsp>
                        <wps:cNvPr id="12" name="Text Box 4"/>
                        <wps:cNvSpPr txBox="1">
                          <a:spLocks noChangeArrowheads="1"/>
                        </wps:cNvSpPr>
                        <wps:spPr bwMode="auto">
                          <a:xfrm>
                            <a:off x="3121723" y="1833858"/>
                            <a:ext cx="173221" cy="1448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B88302" w14:textId="77777777" w:rsidR="006E02B0" w:rsidRPr="00677004" w:rsidRDefault="006E02B0" w:rsidP="00A94C24">
                              <w:pPr>
                                <w:jc w:val="center"/>
                                <w:rPr>
                                  <w:sz w:val="16"/>
                                  <w:szCs w:val="16"/>
                                </w:rPr>
                              </w:pPr>
                              <w:r>
                                <w:rPr>
                                  <w:sz w:val="16"/>
                                  <w:szCs w:val="16"/>
                                </w:rPr>
                                <w:t>P</w:t>
                              </w:r>
                            </w:p>
                          </w:txbxContent>
                        </wps:txbx>
                        <wps:bodyPr rot="0" vert="horz" wrap="square" lIns="0" tIns="0" rIns="0" bIns="0" anchor="t" anchorCtr="0" upright="1">
                          <a:noAutofit/>
                        </wps:bodyPr>
                      </wps:wsp>
                      <wps:wsp>
                        <wps:cNvPr id="13" name="Text Box 4"/>
                        <wps:cNvSpPr txBox="1">
                          <a:spLocks noChangeArrowheads="1"/>
                        </wps:cNvSpPr>
                        <wps:spPr bwMode="auto">
                          <a:xfrm>
                            <a:off x="3471801" y="1804934"/>
                            <a:ext cx="129686" cy="2290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B88303" w14:textId="77777777" w:rsidR="006E02B0" w:rsidRPr="00145D2B" w:rsidRDefault="006E02B0" w:rsidP="00A94C24">
                              <w:pPr>
                                <w:spacing w:before="60"/>
                                <w:jc w:val="center"/>
                                <w:rPr>
                                  <w:i/>
                                </w:rPr>
                              </w:pPr>
                              <w:r w:rsidRPr="00145D2B">
                                <w:rPr>
                                  <w:i/>
                                </w:rPr>
                                <w:t>l</w:t>
                              </w:r>
                            </w:p>
                          </w:txbxContent>
                        </wps:txbx>
                        <wps:bodyPr rot="0" vert="horz" wrap="square" lIns="0" tIns="0" rIns="0" bIns="0" anchor="t" anchorCtr="0" upright="1">
                          <a:noAutofit/>
                        </wps:bodyPr>
                      </wps:wsp>
                    </wpc:wpc>
                  </a:graphicData>
                </a:graphic>
              </wp:inline>
            </w:drawing>
          </mc:Choice>
          <mc:Fallback>
            <w:pict>
              <v:group w14:anchorId="5DB882EA" id="Canvas 14" o:spid="_x0000_s1030" editas="canvas" style="width:300.3pt;height:241.8pt;mso-position-horizontal-relative:char;mso-position-vertical-relative:line" coordsize="38131,307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width:38131;height:30708;visibility:visible;mso-wrap-style:square">
                  <v:fill o:detectmouseclick="t"/>
                  <v:path o:connecttype="none"/>
                </v:shape>
                <v:shape id="Picture 1" o:spid="_x0000_s1032" type="#_x0000_t75" style="position:absolute;width:37188;height:306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">
                  <v:imagedata r:id="rId21" o:title=""/>
                </v:shape>
                <v:shape id="Text Box 4" o:spid="_x0000_s1033" type="#_x0000_t202" style="position:absolute;left:35823;top:29009;width:1955;height:1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14:paraId="5DB882F6" w14:textId="77777777" w:rsidR="006E02B0" w:rsidRPr="003E5559" w:rsidRDefault="006E02B0" w:rsidP="00A94C24">
                        <w:pPr>
                          <w:jc w:val="center"/>
                          <w:rPr>
                            <w:i/>
                            <w:sz w:val="12"/>
                            <w:szCs w:val="12"/>
                          </w:rPr>
                        </w:pPr>
                        <w:r>
                          <w:rPr>
                            <w:i/>
                            <w:sz w:val="12"/>
                            <w:szCs w:val="12"/>
                          </w:rPr>
                          <w:t>IEC</w:t>
                        </w:r>
                      </w:p>
                    </w:txbxContent>
                  </v:textbox>
                </v:shape>
                <v:shape id="Text Box 4" o:spid="_x0000_s1034" type="#_x0000_t202" style="position:absolute;left:10588;top:2467;width:9730;height:17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5DB882F7" w14:textId="77777777" w:rsidR="006E02B0" w:rsidRPr="00677004" w:rsidRDefault="006E02B0" w:rsidP="00A94C24">
                        <w:pPr>
                          <w:jc w:val="center"/>
                          <w:rPr>
                            <w:sz w:val="16"/>
                            <w:szCs w:val="16"/>
                          </w:rPr>
                        </w:pPr>
                        <w:r>
                          <w:rPr>
                            <w:sz w:val="16"/>
                            <w:szCs w:val="16"/>
                          </w:rPr>
                          <w:t>Export active power</w:t>
                        </w:r>
                      </w:p>
                    </w:txbxContent>
                  </v:textbox>
                </v:shape>
                <v:shape id="Text Box 4" o:spid="_x0000_s1035" type="#_x0000_t202" style="position:absolute;left:21866;top:2467;width:9730;height:17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5DB882F8" w14:textId="77777777" w:rsidR="006E02B0" w:rsidRPr="00677004" w:rsidRDefault="006E02B0" w:rsidP="00A94C24">
                        <w:pPr>
                          <w:jc w:val="center"/>
                          <w:rPr>
                            <w:sz w:val="16"/>
                            <w:szCs w:val="16"/>
                          </w:rPr>
                        </w:pPr>
                        <w:r>
                          <w:rPr>
                            <w:sz w:val="16"/>
                            <w:szCs w:val="16"/>
                          </w:rPr>
                          <w:t>Import active power</w:t>
                        </w:r>
                      </w:p>
                    </w:txbxContent>
                  </v:textbox>
                </v:shape>
                <v:shape id="Text Box 4" o:spid="_x0000_s1036" type="#_x0000_t202" style="position:absolute;left:1504;top:8445;width:3944;height:3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5DB882F9" w14:textId="77777777" w:rsidR="006E02B0" w:rsidRDefault="006E02B0" w:rsidP="00A94C24">
                        <w:pPr>
                          <w:rPr>
                            <w:sz w:val="16"/>
                            <w:szCs w:val="16"/>
                          </w:rPr>
                        </w:pPr>
                        <w:r>
                          <w:rPr>
                            <w:sz w:val="16"/>
                            <w:szCs w:val="16"/>
                          </w:rPr>
                          <w:t>Import</w:t>
                        </w:r>
                      </w:p>
                      <w:p w14:paraId="5DB882FA" w14:textId="77777777" w:rsidR="006E02B0" w:rsidRDefault="006E02B0" w:rsidP="00A94C24">
                        <w:pPr>
                          <w:rPr>
                            <w:sz w:val="16"/>
                            <w:szCs w:val="16"/>
                          </w:rPr>
                        </w:pPr>
                        <w:r>
                          <w:rPr>
                            <w:sz w:val="16"/>
                            <w:szCs w:val="16"/>
                          </w:rPr>
                          <w:t>reactive</w:t>
                        </w:r>
                      </w:p>
                      <w:p w14:paraId="5DB882FB" w14:textId="77777777" w:rsidR="006E02B0" w:rsidRPr="00677004" w:rsidRDefault="006E02B0" w:rsidP="00A94C24">
                        <w:pPr>
                          <w:rPr>
                            <w:sz w:val="16"/>
                            <w:szCs w:val="16"/>
                          </w:rPr>
                        </w:pPr>
                        <w:r>
                          <w:rPr>
                            <w:sz w:val="16"/>
                            <w:szCs w:val="16"/>
                          </w:rPr>
                          <w:t>power</w:t>
                        </w:r>
                      </w:p>
                    </w:txbxContent>
                  </v:textbox>
                </v:shape>
                <v:shape id="Text Box 4" o:spid="_x0000_s1037" type="#_x0000_t202" style="position:absolute;left:1504;top:23589;width:3944;height:3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5DB882FC" w14:textId="77777777" w:rsidR="006E02B0" w:rsidRDefault="006E02B0" w:rsidP="00A94C24">
                        <w:pPr>
                          <w:rPr>
                            <w:sz w:val="16"/>
                            <w:szCs w:val="16"/>
                          </w:rPr>
                        </w:pPr>
                        <w:r>
                          <w:rPr>
                            <w:sz w:val="16"/>
                            <w:szCs w:val="16"/>
                          </w:rPr>
                          <w:t>Export</w:t>
                        </w:r>
                      </w:p>
                      <w:p w14:paraId="5DB882FD" w14:textId="77777777" w:rsidR="006E02B0" w:rsidRDefault="006E02B0" w:rsidP="00A94C24">
                        <w:pPr>
                          <w:rPr>
                            <w:sz w:val="16"/>
                            <w:szCs w:val="16"/>
                          </w:rPr>
                        </w:pPr>
                        <w:r>
                          <w:rPr>
                            <w:sz w:val="16"/>
                            <w:szCs w:val="16"/>
                          </w:rPr>
                          <w:t>reactive</w:t>
                        </w:r>
                      </w:p>
                      <w:p w14:paraId="5DB882FE" w14:textId="77777777" w:rsidR="006E02B0" w:rsidRPr="00677004" w:rsidRDefault="006E02B0" w:rsidP="00A94C24">
                        <w:pPr>
                          <w:rPr>
                            <w:sz w:val="16"/>
                            <w:szCs w:val="16"/>
                          </w:rPr>
                        </w:pPr>
                        <w:r>
                          <w:rPr>
                            <w:sz w:val="16"/>
                            <w:szCs w:val="16"/>
                          </w:rPr>
                          <w:t>power</w:t>
                        </w:r>
                      </w:p>
                    </w:txbxContent>
                  </v:textbox>
                </v:shape>
                <v:shape id="Text Box 4" o:spid="_x0000_s1038" type="#_x0000_t202" style="position:absolute;left:30523;top:13381;width:1401;height:13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5DB882FF" w14:textId="77777777" w:rsidR="006E02B0" w:rsidRPr="00677004" w:rsidRDefault="006E02B0" w:rsidP="00A94C24">
                        <w:pPr>
                          <w:jc w:val="center"/>
                          <w:rPr>
                            <w:sz w:val="16"/>
                            <w:szCs w:val="16"/>
                          </w:rPr>
                        </w:pPr>
                        <w:r>
                          <w:rPr>
                            <w:sz w:val="16"/>
                            <w:szCs w:val="16"/>
                          </w:rPr>
                          <w:t>S</w:t>
                        </w:r>
                      </w:p>
                    </w:txbxContent>
                  </v:textbox>
                </v:shape>
                <v:shape id="Text Box 4" o:spid="_x0000_s1039" type="#_x0000_t202" style="position:absolute;left:21736;top:15751;width:1732;height:1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5DB88300" w14:textId="77777777" w:rsidR="006E02B0" w:rsidRPr="00677004" w:rsidRDefault="006E02B0" w:rsidP="00A94C24">
                        <w:pPr>
                          <w:jc w:val="center"/>
                          <w:rPr>
                            <w:sz w:val="16"/>
                            <w:szCs w:val="16"/>
                          </w:rPr>
                        </w:pPr>
                        <w:r>
                          <w:rPr>
                            <w:sz w:val="16"/>
                            <w:szCs w:val="16"/>
                          </w:rPr>
                          <w:t>Q</w:t>
                        </w:r>
                      </w:p>
                    </w:txbxContent>
                  </v:textbox>
                </v:shape>
                <v:shape id="Text Box 4" o:spid="_x0000_s1040" type="#_x0000_t202" style="position:absolute;left:31543;top:15898;width:1062;height:1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5DB88301" w14:textId="77777777" w:rsidR="006E02B0" w:rsidRPr="00CF6381" w:rsidRDefault="006E02B0" w:rsidP="00A94C24">
                        <w:pPr>
                          <w:jc w:val="center"/>
                          <w:rPr>
                            <w:i/>
                            <w:sz w:val="16"/>
                            <w:szCs w:val="16"/>
                          </w:rPr>
                        </w:pPr>
                        <w:r w:rsidRPr="00CF6381">
                          <w:rPr>
                            <w:i/>
                            <w:sz w:val="16"/>
                            <w:szCs w:val="16"/>
                          </w:rPr>
                          <w:sym w:font="Symbol" w:char="F06A"/>
                        </w:r>
                      </w:p>
                    </w:txbxContent>
                  </v:textbox>
                </v:shape>
                <v:shape id="Text Box 4" o:spid="_x0000_s1041" type="#_x0000_t202" style="position:absolute;left:31217;top:18338;width:1732;height:1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5DB88302" w14:textId="77777777" w:rsidR="006E02B0" w:rsidRPr="00677004" w:rsidRDefault="006E02B0" w:rsidP="00A94C24">
                        <w:pPr>
                          <w:jc w:val="center"/>
                          <w:rPr>
                            <w:sz w:val="16"/>
                            <w:szCs w:val="16"/>
                          </w:rPr>
                        </w:pPr>
                        <w:r>
                          <w:rPr>
                            <w:sz w:val="16"/>
                            <w:szCs w:val="16"/>
                          </w:rPr>
                          <w:t>P</w:t>
                        </w:r>
                      </w:p>
                    </w:txbxContent>
                  </v:textbox>
                </v:shape>
                <v:shape id="Text Box 4" o:spid="_x0000_s1042" type="#_x0000_t202" style="position:absolute;left:34718;top:18049;width:1296;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5DB88303" w14:textId="77777777" w:rsidR="006E02B0" w:rsidRPr="00145D2B" w:rsidRDefault="006E02B0" w:rsidP="00A94C24">
                        <w:pPr>
                          <w:spacing w:before="60"/>
                          <w:jc w:val="center"/>
                          <w:rPr>
                            <w:i/>
                          </w:rPr>
                        </w:pPr>
                        <w:r w:rsidRPr="00145D2B">
                          <w:rPr>
                            <w:i/>
                          </w:rPr>
                          <w:t>l</w:t>
                        </w:r>
                      </w:p>
                    </w:txbxContent>
                  </v:textbox>
                </v:shape>
                <w10:anchorlock/>
              </v:group>
            </w:pict>
          </mc:Fallback>
        </mc:AlternateContent>
      </w:r>
    </w:p>
    <w:p w14:paraId="5DB878CE" w14:textId="5CEDB035" w:rsidR="009767A4" w:rsidRDefault="009767A4" w:rsidP="009767A4">
      <w:pPr>
        <w:pStyle w:val="FIGURE-title"/>
      </w:pPr>
      <w:bookmarkStart w:id="860" w:name="_MON_1187886696"/>
      <w:bookmarkStart w:id="861" w:name="_Ref470105090"/>
      <w:bookmarkStart w:id="862" w:name="_Toc364079485"/>
      <w:bookmarkStart w:id="863" w:name="_Toc397983375"/>
      <w:bookmarkStart w:id="864" w:name="_Toc398112050"/>
      <w:bookmarkStart w:id="865" w:name="_Toc438500239"/>
      <w:bookmarkStart w:id="866" w:name="_Toc438500975"/>
      <w:bookmarkStart w:id="867" w:name="_Toc470255548"/>
      <w:bookmarkStart w:id="868" w:name="_Toc84315191"/>
      <w:bookmarkStart w:id="869" w:name="_Ref463662834"/>
      <w:bookmarkStart w:id="870" w:name="_Ref463662846"/>
      <w:bookmarkEnd w:id="860"/>
      <w:r w:rsidRPr="00D948E6">
        <w:t xml:space="preserve">Figure </w:t>
      </w:r>
      <w:r w:rsidR="00697182">
        <w:rPr>
          <w:noProof/>
        </w:rPr>
        <w:fldChar w:fldCharType="begin"/>
      </w:r>
      <w:r w:rsidR="00697182">
        <w:rPr>
          <w:noProof/>
        </w:rPr>
        <w:instrText xml:space="preserve"> SEQ Figure \* ARABIC </w:instrText>
      </w:r>
      <w:r w:rsidR="00697182">
        <w:rPr>
          <w:noProof/>
        </w:rPr>
        <w:fldChar w:fldCharType="separate"/>
      </w:r>
      <w:r w:rsidR="005245E0">
        <w:rPr>
          <w:noProof/>
        </w:rPr>
        <w:t>1</w:t>
      </w:r>
      <w:r w:rsidR="00697182">
        <w:rPr>
          <w:noProof/>
        </w:rPr>
        <w:fldChar w:fldCharType="end"/>
      </w:r>
      <w:bookmarkEnd w:id="861"/>
      <w:r w:rsidRPr="00D948E6">
        <w:t xml:space="preserve"> – Quadrant definitions for active and reactive power</w:t>
      </w:r>
      <w:bookmarkEnd w:id="862"/>
      <w:bookmarkEnd w:id="863"/>
      <w:bookmarkEnd w:id="864"/>
      <w:bookmarkEnd w:id="865"/>
      <w:bookmarkEnd w:id="866"/>
      <w:bookmarkEnd w:id="867"/>
      <w:bookmarkEnd w:id="868"/>
      <w:r w:rsidRPr="00D948E6">
        <w:t xml:space="preserve"> </w:t>
      </w:r>
    </w:p>
    <w:p w14:paraId="5DB878CF" w14:textId="6F8B4A78" w:rsidR="003A65C3" w:rsidRPr="003A65C3" w:rsidRDefault="003A65C3" w:rsidP="00E93BB5">
      <w:pPr>
        <w:pStyle w:val="NOTE"/>
      </w:pPr>
      <w:r w:rsidRPr="003A65C3">
        <w:lastRenderedPageBreak/>
        <w:t>NOTE</w:t>
      </w:r>
      <w:r w:rsidR="00E93BB5">
        <w:t> </w:t>
      </w:r>
      <w:r w:rsidRPr="003A65C3">
        <w:t xml:space="preserve">The quadrant definitions shown in </w:t>
      </w:r>
      <w:r w:rsidRPr="003A65C3">
        <w:fldChar w:fldCharType="begin"/>
      </w:r>
      <w:r w:rsidRPr="003A65C3">
        <w:instrText xml:space="preserve"> REF _Ref470105090 \h  \* MERGEFORMAT </w:instrText>
      </w:r>
      <w:r w:rsidRPr="003A65C3">
        <w:fldChar w:fldCharType="separate"/>
      </w:r>
      <w:r w:rsidR="005245E0" w:rsidRPr="00D948E6">
        <w:t xml:space="preserve">Figure </w:t>
      </w:r>
      <w:r w:rsidR="005245E0">
        <w:rPr>
          <w:noProof/>
        </w:rPr>
        <w:t>1</w:t>
      </w:r>
      <w:r w:rsidRPr="003A65C3">
        <w:fldChar w:fldCharType="end"/>
      </w:r>
      <w:r>
        <w:t xml:space="preserve"> are </w:t>
      </w:r>
      <w:r w:rsidRPr="003A65C3">
        <w:t xml:space="preserve">in line with </w:t>
      </w:r>
      <w:r w:rsidRPr="006E02B0">
        <w:rPr>
          <w:highlight w:val="yellow"/>
        </w:rPr>
        <w:fldChar w:fldCharType="begin"/>
      </w:r>
      <w:r w:rsidRPr="006E02B0">
        <w:rPr>
          <w:highlight w:val="yellow"/>
        </w:rPr>
        <w:instrText xml:space="preserve"> REF IEC62053_23 \h  \* MERGEFORMAT </w:instrText>
      </w:r>
      <w:r w:rsidRPr="006E02B0">
        <w:rPr>
          <w:highlight w:val="yellow"/>
        </w:rPr>
      </w:r>
      <w:r w:rsidRPr="006E02B0">
        <w:rPr>
          <w:highlight w:val="yellow"/>
        </w:rPr>
        <w:fldChar w:fldCharType="separate"/>
      </w:r>
      <w:r w:rsidR="005245E0" w:rsidRPr="005245E0">
        <w:rPr>
          <w:rStyle w:val="Reference0"/>
          <w:sz w:val="16"/>
          <w:szCs w:val="16"/>
          <w:highlight w:val="yellow"/>
        </w:rPr>
        <w:t>IEC 6</w:t>
      </w:r>
      <w:r w:rsidR="005245E0" w:rsidRPr="005245E0" w:rsidDel="0011722C">
        <w:rPr>
          <w:rStyle w:val="Reference0"/>
          <w:sz w:val="16"/>
          <w:szCs w:val="16"/>
          <w:highlight w:val="yellow"/>
        </w:rPr>
        <w:t>2053-23:20</w:t>
      </w:r>
      <w:r w:rsidR="005245E0" w:rsidRPr="005245E0">
        <w:rPr>
          <w:rStyle w:val="Reference0"/>
          <w:sz w:val="16"/>
          <w:szCs w:val="16"/>
          <w:highlight w:val="yellow"/>
        </w:rPr>
        <w:t>20</w:t>
      </w:r>
      <w:r w:rsidRPr="006E02B0">
        <w:rPr>
          <w:highlight w:val="yellow"/>
        </w:rPr>
        <w:fldChar w:fldCharType="end"/>
      </w:r>
      <w:r w:rsidRPr="006E02B0">
        <w:rPr>
          <w:highlight w:val="yellow"/>
        </w:rPr>
        <w:t>.</w:t>
      </w:r>
    </w:p>
    <w:p w14:paraId="5DB878D0" w14:textId="77777777" w:rsidR="009767A4" w:rsidRPr="00D948E6" w:rsidRDefault="009767A4" w:rsidP="00266935">
      <w:pPr>
        <w:pStyle w:val="Heading2"/>
      </w:pPr>
      <w:bookmarkStart w:id="871" w:name="_Toc102790131"/>
      <w:bookmarkStart w:id="872" w:name="_Toc112672404"/>
      <w:bookmarkStart w:id="873" w:name="_Toc112672967"/>
      <w:bookmarkStart w:id="874" w:name="_Toc112673201"/>
      <w:bookmarkStart w:id="875" w:name="_Ref218762712"/>
      <w:bookmarkStart w:id="876" w:name="_Ref219091940"/>
      <w:bookmarkStart w:id="877" w:name="_Toc364085248"/>
      <w:bookmarkStart w:id="878" w:name="_Toc364085667"/>
      <w:bookmarkStart w:id="879" w:name="_Toc397983231"/>
      <w:bookmarkStart w:id="880" w:name="_Toc398111906"/>
      <w:bookmarkStart w:id="881" w:name="_Ref438492554"/>
      <w:bookmarkStart w:id="882" w:name="_Toc438500205"/>
      <w:bookmarkStart w:id="883" w:name="_Toc438500941"/>
      <w:bookmarkStart w:id="884" w:name="_Toc470255514"/>
      <w:bookmarkStart w:id="885" w:name="_Toc84315157"/>
      <w:bookmarkEnd w:id="505"/>
      <w:bookmarkEnd w:id="869"/>
      <w:bookmarkEnd w:id="870"/>
      <w:r w:rsidRPr="00D948E6">
        <w:t>Value group D</w:t>
      </w:r>
      <w:r w:rsidRPr="00D948E6">
        <w:fldChar w:fldCharType="begin"/>
      </w:r>
      <w:r w:rsidRPr="00D948E6">
        <w:instrText xml:space="preserve"> XE "Value group D, Electricity" </w:instrText>
      </w:r>
      <w:r w:rsidRPr="00D948E6">
        <w:fldChar w:fldCharType="end"/>
      </w:r>
      <w:r w:rsidRPr="00D948E6">
        <w:t xml:space="preserve"> codes – Electricity</w:t>
      </w:r>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r w:rsidRPr="00D948E6">
        <w:fldChar w:fldCharType="begin"/>
      </w:r>
      <w:r w:rsidRPr="00D948E6">
        <w:instrText xml:space="preserve"> XE "Electricity" </w:instrText>
      </w:r>
      <w:r w:rsidRPr="00D948E6">
        <w:fldChar w:fldCharType="end"/>
      </w:r>
    </w:p>
    <w:p w14:paraId="5DB878D1" w14:textId="77777777" w:rsidR="009767A4" w:rsidRDefault="009767A4" w:rsidP="00DC4DD9">
      <w:pPr>
        <w:pStyle w:val="Heading3"/>
      </w:pPr>
      <w:bookmarkStart w:id="886" w:name="_Toc102790132"/>
      <w:bookmarkStart w:id="887" w:name="_Toc112672968"/>
      <w:bookmarkStart w:id="888" w:name="_Toc112673202"/>
      <w:bookmarkStart w:id="889" w:name="_Ref218762749"/>
      <w:bookmarkStart w:id="890" w:name="_Ref358038989"/>
      <w:bookmarkStart w:id="891" w:name="_Toc364085249"/>
      <w:bookmarkStart w:id="892" w:name="_Toc364085668"/>
      <w:bookmarkStart w:id="893" w:name="_Toc397983232"/>
      <w:bookmarkStart w:id="894" w:name="_Toc398111907"/>
      <w:bookmarkStart w:id="895" w:name="_Toc438500206"/>
      <w:bookmarkStart w:id="896" w:name="_Toc438500942"/>
      <w:bookmarkStart w:id="897" w:name="_Toc470255515"/>
      <w:bookmarkStart w:id="898" w:name="_Toc84315158"/>
      <w:r w:rsidRPr="00D948E6">
        <w:t>Processing of measurement values</w:t>
      </w:r>
      <w:bookmarkEnd w:id="886"/>
      <w:bookmarkEnd w:id="887"/>
      <w:bookmarkEnd w:id="888"/>
      <w:bookmarkEnd w:id="889"/>
      <w:bookmarkEnd w:id="890"/>
      <w:bookmarkEnd w:id="891"/>
      <w:bookmarkEnd w:id="892"/>
      <w:bookmarkEnd w:id="893"/>
      <w:bookmarkEnd w:id="894"/>
      <w:bookmarkEnd w:id="895"/>
      <w:bookmarkEnd w:id="896"/>
      <w:bookmarkEnd w:id="897"/>
      <w:bookmarkEnd w:id="898"/>
    </w:p>
    <w:bookmarkStart w:id="899" w:name="_Ref58211236"/>
    <w:bookmarkStart w:id="900" w:name="_Toc100301476"/>
    <w:bookmarkStart w:id="901" w:name="_Toc364079533"/>
    <w:bookmarkStart w:id="902" w:name="_Toc397983448"/>
    <w:bookmarkStart w:id="903" w:name="_Toc398112123"/>
    <w:p w14:paraId="5DB878D2" w14:textId="515D2E33" w:rsidR="00F30D99" w:rsidRPr="002840A6" w:rsidRDefault="00F30D99" w:rsidP="008D3856">
      <w:pPr>
        <w:pStyle w:val="PARAGRAPH"/>
      </w:pPr>
      <w:r>
        <w:fldChar w:fldCharType="begin"/>
      </w:r>
      <w:r>
        <w:instrText xml:space="preserve"> REF _Ref437875002 \h </w:instrText>
      </w:r>
      <w:r w:rsidR="00DC4DD9">
        <w:instrText xml:space="preserve"> \* MERGEFORMAT </w:instrText>
      </w:r>
      <w:r>
        <w:fldChar w:fldCharType="separate"/>
      </w:r>
      <w:r w:rsidR="005245E0" w:rsidRPr="00D948E6">
        <w:t xml:space="preserve">Table </w:t>
      </w:r>
      <w:r w:rsidR="005245E0">
        <w:rPr>
          <w:noProof/>
        </w:rPr>
        <w:t>14</w:t>
      </w:r>
      <w:r>
        <w:fldChar w:fldCharType="end"/>
      </w:r>
      <w:r>
        <w:t xml:space="preserve"> </w:t>
      </w:r>
      <w:r w:rsidRPr="002840A6">
        <w:t>sp</w:t>
      </w:r>
      <w:r w:rsidR="00E93F5A">
        <w:t>ecifies the use of value group D</w:t>
      </w:r>
      <w:r w:rsidRPr="002840A6">
        <w:t xml:space="preserve"> for electricity related objects.</w:t>
      </w:r>
    </w:p>
    <w:p w14:paraId="5DB878D3" w14:textId="5CCB5D61" w:rsidR="009767A4" w:rsidRPr="00D948E6" w:rsidRDefault="009767A4" w:rsidP="0060763E">
      <w:pPr>
        <w:pStyle w:val="TABLE-title"/>
        <w:pageBreakBefore/>
      </w:pPr>
      <w:bookmarkStart w:id="904" w:name="_Ref437875002"/>
      <w:bookmarkStart w:id="905" w:name="_Toc438500255"/>
      <w:bookmarkStart w:id="906" w:name="_Toc438500991"/>
      <w:bookmarkStart w:id="907" w:name="_Toc470255564"/>
      <w:bookmarkStart w:id="908" w:name="_Toc84315207"/>
      <w:r w:rsidRPr="00D948E6">
        <w:lastRenderedPageBreak/>
        <w:t xml:space="preserve">Table </w:t>
      </w:r>
      <w:r w:rsidR="00697182">
        <w:rPr>
          <w:noProof/>
        </w:rPr>
        <w:fldChar w:fldCharType="begin"/>
      </w:r>
      <w:r w:rsidR="00697182">
        <w:rPr>
          <w:noProof/>
        </w:rPr>
        <w:instrText xml:space="preserve"> SEQ Table \* ARABIC </w:instrText>
      </w:r>
      <w:r w:rsidR="00697182">
        <w:rPr>
          <w:noProof/>
        </w:rPr>
        <w:fldChar w:fldCharType="separate"/>
      </w:r>
      <w:r w:rsidR="005245E0">
        <w:rPr>
          <w:noProof/>
        </w:rPr>
        <w:t>14</w:t>
      </w:r>
      <w:r w:rsidR="00697182">
        <w:rPr>
          <w:noProof/>
        </w:rPr>
        <w:fldChar w:fldCharType="end"/>
      </w:r>
      <w:bookmarkEnd w:id="899"/>
      <w:bookmarkEnd w:id="904"/>
      <w:r w:rsidRPr="00D948E6">
        <w:t xml:space="preserve"> – Value group D codes – Electricity</w:t>
      </w:r>
      <w:bookmarkEnd w:id="900"/>
      <w:bookmarkEnd w:id="901"/>
      <w:bookmarkEnd w:id="902"/>
      <w:bookmarkEnd w:id="903"/>
      <w:bookmarkEnd w:id="905"/>
      <w:bookmarkEnd w:id="906"/>
      <w:bookmarkEnd w:id="907"/>
      <w:bookmarkEnd w:id="908"/>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984"/>
        <w:gridCol w:w="7086"/>
      </w:tblGrid>
      <w:tr w:rsidR="009767A4" w:rsidRPr="00D948E6" w14:paraId="5DB878D5" w14:textId="77777777" w:rsidTr="008D3856">
        <w:trPr>
          <w:cantSplit/>
          <w:tblHeader/>
          <w:jc w:val="center"/>
        </w:trPr>
        <w:tc>
          <w:tcPr>
            <w:tcW w:w="9070" w:type="dxa"/>
            <w:gridSpan w:val="2"/>
            <w:tcBorders>
              <w:top w:val="double" w:sz="4" w:space="0" w:color="auto"/>
              <w:left w:val="double" w:sz="4" w:space="0" w:color="auto"/>
              <w:right w:val="double" w:sz="4" w:space="0" w:color="auto"/>
            </w:tcBorders>
            <w:shd w:val="pct12" w:color="auto" w:fill="auto"/>
          </w:tcPr>
          <w:p w14:paraId="5DB878D4" w14:textId="77777777" w:rsidR="009767A4" w:rsidRPr="00D948E6" w:rsidRDefault="009767A4" w:rsidP="00DB3FE7">
            <w:pPr>
              <w:pStyle w:val="TABLE-col-heading"/>
            </w:pPr>
            <w:r w:rsidRPr="00D948E6">
              <w:lastRenderedPageBreak/>
              <w:t xml:space="preserve">Value group D codes – Electricity (A = 1, C </w:t>
            </w:r>
            <w:r w:rsidR="002F0D29" w:rsidRPr="002F0D29">
              <w:rPr>
                <w:rFonts w:ascii="Symbol" w:hAnsi="Symbol"/>
              </w:rPr>
              <w:t></w:t>
            </w:r>
            <w:r w:rsidR="002F0D29" w:rsidRPr="002F0D29">
              <w:rPr>
                <w:rFonts w:ascii="Symbol" w:hAnsi="Symbol"/>
              </w:rPr>
              <w:t></w:t>
            </w:r>
            <w:r w:rsidRPr="00D948E6">
              <w:t xml:space="preserve"> 0, 93, 94, 96, 97, 98, 99)</w:t>
            </w:r>
          </w:p>
        </w:tc>
      </w:tr>
      <w:tr w:rsidR="009767A4" w:rsidRPr="00D948E6" w14:paraId="5DB878D8" w14:textId="77777777" w:rsidTr="008D3856">
        <w:trPr>
          <w:cantSplit/>
          <w:jc w:val="center"/>
        </w:trPr>
        <w:tc>
          <w:tcPr>
            <w:tcW w:w="1984" w:type="dxa"/>
            <w:tcBorders>
              <w:left w:val="double" w:sz="4" w:space="0" w:color="auto"/>
            </w:tcBorders>
          </w:tcPr>
          <w:p w14:paraId="5DB878D6" w14:textId="77777777" w:rsidR="009767A4" w:rsidRPr="008D3856" w:rsidRDefault="009767A4" w:rsidP="00DB3FE7">
            <w:pPr>
              <w:pStyle w:val="TABLE-cell"/>
              <w:keepNext/>
              <w:rPr>
                <w:rStyle w:val="Strong"/>
              </w:rPr>
            </w:pPr>
            <w:r w:rsidRPr="008D3856">
              <w:rPr>
                <w:rStyle w:val="Strong"/>
              </w:rPr>
              <w:t>0</w:t>
            </w:r>
          </w:p>
        </w:tc>
        <w:tc>
          <w:tcPr>
            <w:tcW w:w="7086" w:type="dxa"/>
            <w:tcBorders>
              <w:right w:val="double" w:sz="4" w:space="0" w:color="auto"/>
            </w:tcBorders>
          </w:tcPr>
          <w:p w14:paraId="5DB878D7" w14:textId="77777777" w:rsidR="009767A4" w:rsidRPr="00D948E6" w:rsidRDefault="009767A4" w:rsidP="00DB3FE7">
            <w:pPr>
              <w:pStyle w:val="TABLE-cell"/>
              <w:keepNext/>
              <w:spacing w:before="40" w:after="40"/>
            </w:pPr>
            <w:r w:rsidRPr="00D948E6">
              <w:t>Billing period average (since last reset)</w:t>
            </w:r>
          </w:p>
        </w:tc>
      </w:tr>
      <w:tr w:rsidR="009767A4" w:rsidRPr="00D948E6" w14:paraId="5DB878DB" w14:textId="77777777" w:rsidTr="008D3856">
        <w:trPr>
          <w:cantSplit/>
          <w:jc w:val="center"/>
        </w:trPr>
        <w:tc>
          <w:tcPr>
            <w:tcW w:w="1984" w:type="dxa"/>
            <w:tcBorders>
              <w:left w:val="double" w:sz="4" w:space="0" w:color="auto"/>
            </w:tcBorders>
          </w:tcPr>
          <w:p w14:paraId="5DB878D9" w14:textId="77777777" w:rsidR="009767A4" w:rsidRPr="008D3856" w:rsidRDefault="009767A4" w:rsidP="00DB3FE7">
            <w:pPr>
              <w:pStyle w:val="TABLE-cell"/>
              <w:keepNext/>
              <w:rPr>
                <w:rStyle w:val="Strong"/>
              </w:rPr>
            </w:pPr>
            <w:r w:rsidRPr="008D3856">
              <w:rPr>
                <w:rStyle w:val="Strong"/>
              </w:rPr>
              <w:t>1</w:t>
            </w:r>
          </w:p>
        </w:tc>
        <w:tc>
          <w:tcPr>
            <w:tcW w:w="7086" w:type="dxa"/>
            <w:tcBorders>
              <w:right w:val="double" w:sz="4" w:space="0" w:color="auto"/>
            </w:tcBorders>
          </w:tcPr>
          <w:p w14:paraId="5DB878DA" w14:textId="77777777" w:rsidR="009767A4" w:rsidRPr="00D948E6" w:rsidRDefault="009767A4" w:rsidP="00DB3FE7">
            <w:pPr>
              <w:pStyle w:val="TABLE-cell"/>
              <w:keepNext/>
              <w:spacing w:before="40" w:after="40"/>
            </w:pPr>
            <w:r w:rsidRPr="00D948E6">
              <w:t>Cumulative minimum 1</w:t>
            </w:r>
            <w:r w:rsidRPr="00D948E6">
              <w:fldChar w:fldCharType="begin"/>
            </w:r>
            <w:r w:rsidRPr="00D948E6">
              <w:instrText xml:space="preserve"> XE "Cumulative minimum" </w:instrText>
            </w:r>
            <w:r w:rsidRPr="00D948E6">
              <w:fldChar w:fldCharType="end"/>
            </w:r>
          </w:p>
        </w:tc>
      </w:tr>
      <w:tr w:rsidR="009767A4" w:rsidRPr="00D948E6" w14:paraId="5DB878DE" w14:textId="77777777" w:rsidTr="008D3856">
        <w:trPr>
          <w:cantSplit/>
          <w:jc w:val="center"/>
        </w:trPr>
        <w:tc>
          <w:tcPr>
            <w:tcW w:w="1984" w:type="dxa"/>
            <w:tcBorders>
              <w:left w:val="double" w:sz="4" w:space="0" w:color="auto"/>
            </w:tcBorders>
          </w:tcPr>
          <w:p w14:paraId="5DB878DC" w14:textId="77777777" w:rsidR="009767A4" w:rsidRPr="008D3856" w:rsidRDefault="009767A4" w:rsidP="00DB3FE7">
            <w:pPr>
              <w:pStyle w:val="TABLE-cell"/>
              <w:keepNext/>
              <w:rPr>
                <w:rStyle w:val="Strong"/>
              </w:rPr>
            </w:pPr>
            <w:r w:rsidRPr="008D3856">
              <w:rPr>
                <w:rStyle w:val="Strong"/>
              </w:rPr>
              <w:t>2</w:t>
            </w:r>
          </w:p>
        </w:tc>
        <w:tc>
          <w:tcPr>
            <w:tcW w:w="7086" w:type="dxa"/>
            <w:tcBorders>
              <w:right w:val="double" w:sz="4" w:space="0" w:color="auto"/>
            </w:tcBorders>
          </w:tcPr>
          <w:p w14:paraId="5DB878DD" w14:textId="77777777" w:rsidR="009767A4" w:rsidRPr="00D948E6" w:rsidRDefault="009767A4" w:rsidP="00DB3FE7">
            <w:pPr>
              <w:pStyle w:val="TABLE-cell"/>
              <w:keepNext/>
              <w:spacing w:before="40" w:after="40"/>
            </w:pPr>
            <w:r w:rsidRPr="00D948E6">
              <w:t>Cumulative maximum 1</w:t>
            </w:r>
            <w:r w:rsidRPr="00D948E6">
              <w:fldChar w:fldCharType="begin"/>
            </w:r>
            <w:r w:rsidRPr="00D948E6">
              <w:instrText xml:space="preserve"> XE "Cumulative maximum" </w:instrText>
            </w:r>
            <w:r w:rsidRPr="00D948E6">
              <w:fldChar w:fldCharType="end"/>
            </w:r>
          </w:p>
        </w:tc>
      </w:tr>
      <w:tr w:rsidR="009767A4" w:rsidRPr="00D948E6" w14:paraId="5DB878E1" w14:textId="77777777" w:rsidTr="008D3856">
        <w:trPr>
          <w:cantSplit/>
          <w:jc w:val="center"/>
        </w:trPr>
        <w:tc>
          <w:tcPr>
            <w:tcW w:w="1984" w:type="dxa"/>
            <w:tcBorders>
              <w:left w:val="double" w:sz="4" w:space="0" w:color="auto"/>
            </w:tcBorders>
          </w:tcPr>
          <w:p w14:paraId="5DB878DF" w14:textId="77777777" w:rsidR="009767A4" w:rsidRPr="008D3856" w:rsidRDefault="009767A4" w:rsidP="00DB3FE7">
            <w:pPr>
              <w:pStyle w:val="TABLE-cell"/>
              <w:keepNext/>
              <w:rPr>
                <w:rStyle w:val="Strong"/>
              </w:rPr>
            </w:pPr>
            <w:r w:rsidRPr="008D3856">
              <w:rPr>
                <w:rStyle w:val="Strong"/>
              </w:rPr>
              <w:t>3</w:t>
            </w:r>
          </w:p>
        </w:tc>
        <w:tc>
          <w:tcPr>
            <w:tcW w:w="7086" w:type="dxa"/>
            <w:tcBorders>
              <w:right w:val="double" w:sz="4" w:space="0" w:color="auto"/>
            </w:tcBorders>
          </w:tcPr>
          <w:p w14:paraId="5DB878E0" w14:textId="77777777" w:rsidR="009767A4" w:rsidRPr="00D948E6" w:rsidRDefault="009767A4" w:rsidP="00DB3FE7">
            <w:pPr>
              <w:pStyle w:val="TABLE-cell"/>
              <w:keepNext/>
              <w:spacing w:before="40" w:after="40"/>
            </w:pPr>
            <w:r w:rsidRPr="00D948E6">
              <w:t>Minimum 1</w:t>
            </w:r>
            <w:r w:rsidRPr="00D948E6">
              <w:fldChar w:fldCharType="begin"/>
            </w:r>
            <w:r w:rsidRPr="00D948E6">
              <w:instrText xml:space="preserve"> XE "Minimum" </w:instrText>
            </w:r>
            <w:r w:rsidRPr="00D948E6">
              <w:fldChar w:fldCharType="end"/>
            </w:r>
          </w:p>
        </w:tc>
      </w:tr>
      <w:tr w:rsidR="009767A4" w:rsidRPr="00D948E6" w14:paraId="5DB878E4" w14:textId="77777777" w:rsidTr="008D3856">
        <w:trPr>
          <w:cantSplit/>
          <w:jc w:val="center"/>
        </w:trPr>
        <w:tc>
          <w:tcPr>
            <w:tcW w:w="1984" w:type="dxa"/>
            <w:tcBorders>
              <w:left w:val="double" w:sz="4" w:space="0" w:color="auto"/>
            </w:tcBorders>
          </w:tcPr>
          <w:p w14:paraId="5DB878E2" w14:textId="77777777" w:rsidR="009767A4" w:rsidRPr="008D3856" w:rsidRDefault="009767A4" w:rsidP="00DB3FE7">
            <w:pPr>
              <w:pStyle w:val="TABLE-cell"/>
              <w:keepNext/>
              <w:rPr>
                <w:rStyle w:val="Strong"/>
              </w:rPr>
            </w:pPr>
            <w:r w:rsidRPr="008D3856">
              <w:rPr>
                <w:rStyle w:val="Strong"/>
              </w:rPr>
              <w:t>4</w:t>
            </w:r>
          </w:p>
        </w:tc>
        <w:tc>
          <w:tcPr>
            <w:tcW w:w="7086" w:type="dxa"/>
            <w:tcBorders>
              <w:right w:val="double" w:sz="4" w:space="0" w:color="auto"/>
            </w:tcBorders>
          </w:tcPr>
          <w:p w14:paraId="5DB878E3" w14:textId="77777777" w:rsidR="009767A4" w:rsidRPr="00D948E6" w:rsidRDefault="009767A4" w:rsidP="00DB3FE7">
            <w:pPr>
              <w:pStyle w:val="TABLE-cell"/>
              <w:keepNext/>
              <w:spacing w:before="40" w:after="40"/>
            </w:pPr>
            <w:r w:rsidRPr="00D948E6">
              <w:t>Current average 1</w:t>
            </w:r>
            <w:r w:rsidRPr="00D948E6">
              <w:fldChar w:fldCharType="begin"/>
            </w:r>
            <w:r w:rsidRPr="00D948E6">
              <w:instrText xml:space="preserve"> XE "Current average" </w:instrText>
            </w:r>
            <w:r w:rsidRPr="00D948E6">
              <w:fldChar w:fldCharType="end"/>
            </w:r>
          </w:p>
        </w:tc>
      </w:tr>
      <w:tr w:rsidR="009767A4" w:rsidRPr="00D948E6" w14:paraId="5DB878E7" w14:textId="77777777" w:rsidTr="008D3856">
        <w:trPr>
          <w:cantSplit/>
          <w:jc w:val="center"/>
        </w:trPr>
        <w:tc>
          <w:tcPr>
            <w:tcW w:w="1984" w:type="dxa"/>
            <w:tcBorders>
              <w:left w:val="double" w:sz="4" w:space="0" w:color="auto"/>
            </w:tcBorders>
          </w:tcPr>
          <w:p w14:paraId="5DB878E5" w14:textId="77777777" w:rsidR="009767A4" w:rsidRPr="008D3856" w:rsidRDefault="009767A4" w:rsidP="00DB3FE7">
            <w:pPr>
              <w:pStyle w:val="TABLE-cell"/>
              <w:keepNext/>
              <w:rPr>
                <w:rStyle w:val="Strong"/>
              </w:rPr>
            </w:pPr>
            <w:r w:rsidRPr="008D3856">
              <w:rPr>
                <w:rStyle w:val="Strong"/>
              </w:rPr>
              <w:t>5</w:t>
            </w:r>
          </w:p>
        </w:tc>
        <w:tc>
          <w:tcPr>
            <w:tcW w:w="7086" w:type="dxa"/>
            <w:tcBorders>
              <w:right w:val="double" w:sz="4" w:space="0" w:color="auto"/>
            </w:tcBorders>
          </w:tcPr>
          <w:p w14:paraId="5DB878E6" w14:textId="77777777" w:rsidR="009767A4" w:rsidRPr="00D948E6" w:rsidRDefault="009767A4" w:rsidP="00DB3FE7">
            <w:pPr>
              <w:pStyle w:val="TABLE-cell"/>
              <w:keepNext/>
              <w:spacing w:before="40" w:after="40"/>
            </w:pPr>
            <w:r w:rsidRPr="00D948E6">
              <w:t>Last average 1</w:t>
            </w:r>
            <w:r w:rsidRPr="00D948E6">
              <w:fldChar w:fldCharType="begin"/>
            </w:r>
            <w:r w:rsidRPr="00D948E6">
              <w:instrText xml:space="preserve"> XE "Last average" </w:instrText>
            </w:r>
            <w:r w:rsidRPr="00D948E6">
              <w:fldChar w:fldCharType="end"/>
            </w:r>
          </w:p>
        </w:tc>
      </w:tr>
      <w:tr w:rsidR="009767A4" w:rsidRPr="00D948E6" w14:paraId="5DB878EA" w14:textId="77777777" w:rsidTr="008D3856">
        <w:trPr>
          <w:cantSplit/>
          <w:jc w:val="center"/>
        </w:trPr>
        <w:tc>
          <w:tcPr>
            <w:tcW w:w="1984" w:type="dxa"/>
            <w:tcBorders>
              <w:left w:val="double" w:sz="4" w:space="0" w:color="auto"/>
            </w:tcBorders>
          </w:tcPr>
          <w:p w14:paraId="5DB878E8" w14:textId="77777777" w:rsidR="009767A4" w:rsidRPr="008D3856" w:rsidRDefault="009767A4" w:rsidP="00DB3FE7">
            <w:pPr>
              <w:pStyle w:val="TABLE-cell"/>
              <w:keepNext/>
              <w:rPr>
                <w:rStyle w:val="Strong"/>
              </w:rPr>
            </w:pPr>
            <w:r w:rsidRPr="008D3856">
              <w:rPr>
                <w:rStyle w:val="Strong"/>
              </w:rPr>
              <w:t>6</w:t>
            </w:r>
          </w:p>
        </w:tc>
        <w:tc>
          <w:tcPr>
            <w:tcW w:w="7086" w:type="dxa"/>
            <w:tcBorders>
              <w:right w:val="double" w:sz="4" w:space="0" w:color="auto"/>
            </w:tcBorders>
          </w:tcPr>
          <w:p w14:paraId="5DB878E9" w14:textId="77777777" w:rsidR="009767A4" w:rsidRPr="00D948E6" w:rsidRDefault="009767A4" w:rsidP="00DB3FE7">
            <w:pPr>
              <w:pStyle w:val="TABLE-cell"/>
              <w:keepNext/>
              <w:spacing w:before="40" w:after="40"/>
            </w:pPr>
            <w:r w:rsidRPr="00D948E6">
              <w:t>Maximum 1</w:t>
            </w:r>
          </w:p>
        </w:tc>
      </w:tr>
      <w:tr w:rsidR="009767A4" w:rsidRPr="00D948E6" w14:paraId="5DB878ED" w14:textId="77777777" w:rsidTr="008D3856">
        <w:trPr>
          <w:cantSplit/>
          <w:jc w:val="center"/>
        </w:trPr>
        <w:tc>
          <w:tcPr>
            <w:tcW w:w="1984" w:type="dxa"/>
            <w:tcBorders>
              <w:left w:val="double" w:sz="4" w:space="0" w:color="auto"/>
            </w:tcBorders>
          </w:tcPr>
          <w:p w14:paraId="5DB878EB" w14:textId="77777777" w:rsidR="009767A4" w:rsidRPr="008D3856" w:rsidRDefault="009767A4" w:rsidP="00DB3FE7">
            <w:pPr>
              <w:pStyle w:val="TABLE-cell"/>
              <w:keepNext/>
              <w:rPr>
                <w:rStyle w:val="Strong"/>
              </w:rPr>
            </w:pPr>
            <w:r w:rsidRPr="008D3856">
              <w:rPr>
                <w:rStyle w:val="Strong"/>
              </w:rPr>
              <w:t>7</w:t>
            </w:r>
          </w:p>
        </w:tc>
        <w:tc>
          <w:tcPr>
            <w:tcW w:w="7086" w:type="dxa"/>
            <w:tcBorders>
              <w:right w:val="double" w:sz="4" w:space="0" w:color="auto"/>
            </w:tcBorders>
          </w:tcPr>
          <w:p w14:paraId="5DB878EC" w14:textId="77777777" w:rsidR="009767A4" w:rsidRPr="00D948E6" w:rsidRDefault="009767A4" w:rsidP="00DB3FE7">
            <w:pPr>
              <w:pStyle w:val="TABLE-cell"/>
              <w:keepNext/>
              <w:spacing w:before="40" w:after="40"/>
            </w:pPr>
            <w:r w:rsidRPr="00D948E6">
              <w:t>Instantaneous value</w:t>
            </w:r>
            <w:r w:rsidRPr="00D948E6">
              <w:fldChar w:fldCharType="begin"/>
            </w:r>
            <w:r w:rsidRPr="00D948E6">
              <w:instrText xml:space="preserve"> XE "Instantaneous value" </w:instrText>
            </w:r>
            <w:r w:rsidRPr="00D948E6">
              <w:fldChar w:fldCharType="end"/>
            </w:r>
            <w:r w:rsidRPr="00D948E6">
              <w:t xml:space="preserve"> </w:t>
            </w:r>
          </w:p>
        </w:tc>
      </w:tr>
      <w:tr w:rsidR="009767A4" w:rsidRPr="00D948E6" w14:paraId="5DB878F0" w14:textId="77777777" w:rsidTr="008D3856">
        <w:trPr>
          <w:cantSplit/>
          <w:jc w:val="center"/>
        </w:trPr>
        <w:tc>
          <w:tcPr>
            <w:tcW w:w="1984" w:type="dxa"/>
            <w:tcBorders>
              <w:left w:val="double" w:sz="4" w:space="0" w:color="auto"/>
            </w:tcBorders>
          </w:tcPr>
          <w:p w14:paraId="5DB878EE" w14:textId="77777777" w:rsidR="009767A4" w:rsidRPr="008D3856" w:rsidRDefault="009767A4" w:rsidP="00DB3FE7">
            <w:pPr>
              <w:pStyle w:val="TABLE-cell"/>
              <w:keepNext/>
              <w:rPr>
                <w:rStyle w:val="Strong"/>
              </w:rPr>
            </w:pPr>
            <w:r w:rsidRPr="008D3856">
              <w:rPr>
                <w:rStyle w:val="Strong"/>
              </w:rPr>
              <w:t>8</w:t>
            </w:r>
          </w:p>
        </w:tc>
        <w:tc>
          <w:tcPr>
            <w:tcW w:w="7086" w:type="dxa"/>
            <w:tcBorders>
              <w:right w:val="double" w:sz="4" w:space="0" w:color="auto"/>
            </w:tcBorders>
          </w:tcPr>
          <w:p w14:paraId="5DB878EF" w14:textId="77777777" w:rsidR="009767A4" w:rsidRPr="00D948E6" w:rsidRDefault="009767A4" w:rsidP="00DB3FE7">
            <w:pPr>
              <w:pStyle w:val="TABLE-cell"/>
              <w:keepNext/>
              <w:spacing w:before="40" w:after="40"/>
            </w:pPr>
            <w:r w:rsidRPr="00D948E6">
              <w:t>Time integral 1</w:t>
            </w:r>
            <w:r w:rsidRPr="00D948E6">
              <w:fldChar w:fldCharType="begin"/>
            </w:r>
            <w:r w:rsidRPr="00D948E6">
              <w:instrText xml:space="preserve"> XE "Time integral" </w:instrText>
            </w:r>
            <w:r w:rsidRPr="00D948E6">
              <w:fldChar w:fldCharType="end"/>
            </w:r>
          </w:p>
        </w:tc>
      </w:tr>
      <w:tr w:rsidR="009767A4" w:rsidRPr="00D948E6" w14:paraId="5DB878F3" w14:textId="77777777" w:rsidTr="008D3856">
        <w:trPr>
          <w:cantSplit/>
          <w:jc w:val="center"/>
        </w:trPr>
        <w:tc>
          <w:tcPr>
            <w:tcW w:w="1984" w:type="dxa"/>
            <w:tcBorders>
              <w:left w:val="double" w:sz="4" w:space="0" w:color="auto"/>
            </w:tcBorders>
          </w:tcPr>
          <w:p w14:paraId="5DB878F1" w14:textId="77777777" w:rsidR="009767A4" w:rsidRPr="008D3856" w:rsidRDefault="009767A4" w:rsidP="00DB3FE7">
            <w:pPr>
              <w:pStyle w:val="TABLE-cell"/>
              <w:keepNext/>
              <w:rPr>
                <w:rStyle w:val="Strong"/>
              </w:rPr>
            </w:pPr>
            <w:r w:rsidRPr="008D3856">
              <w:rPr>
                <w:rStyle w:val="Strong"/>
              </w:rPr>
              <w:t>9</w:t>
            </w:r>
          </w:p>
        </w:tc>
        <w:tc>
          <w:tcPr>
            <w:tcW w:w="7086" w:type="dxa"/>
            <w:tcBorders>
              <w:right w:val="double" w:sz="4" w:space="0" w:color="auto"/>
            </w:tcBorders>
          </w:tcPr>
          <w:p w14:paraId="5DB878F2" w14:textId="77777777" w:rsidR="009767A4" w:rsidRPr="00D948E6" w:rsidRDefault="009767A4" w:rsidP="00DB3FE7">
            <w:pPr>
              <w:pStyle w:val="TABLE-cell"/>
              <w:keepNext/>
              <w:spacing w:before="40" w:after="40"/>
            </w:pPr>
            <w:r w:rsidRPr="00D948E6">
              <w:t xml:space="preserve">Time integral 2 </w:t>
            </w:r>
          </w:p>
        </w:tc>
      </w:tr>
      <w:tr w:rsidR="009767A4" w:rsidRPr="00D948E6" w14:paraId="5DB878F6" w14:textId="77777777" w:rsidTr="008D3856">
        <w:trPr>
          <w:cantSplit/>
          <w:jc w:val="center"/>
        </w:trPr>
        <w:tc>
          <w:tcPr>
            <w:tcW w:w="1984" w:type="dxa"/>
            <w:tcBorders>
              <w:left w:val="double" w:sz="4" w:space="0" w:color="auto"/>
            </w:tcBorders>
          </w:tcPr>
          <w:p w14:paraId="5DB878F4" w14:textId="77777777" w:rsidR="009767A4" w:rsidRPr="008D3856" w:rsidRDefault="009767A4" w:rsidP="00DB3FE7">
            <w:pPr>
              <w:pStyle w:val="TABLE-cell"/>
              <w:keepNext/>
              <w:rPr>
                <w:rStyle w:val="Strong"/>
              </w:rPr>
            </w:pPr>
            <w:r w:rsidRPr="008D3856">
              <w:rPr>
                <w:rStyle w:val="Strong"/>
              </w:rPr>
              <w:t>10</w:t>
            </w:r>
          </w:p>
        </w:tc>
        <w:tc>
          <w:tcPr>
            <w:tcW w:w="7086" w:type="dxa"/>
            <w:tcBorders>
              <w:right w:val="double" w:sz="4" w:space="0" w:color="auto"/>
            </w:tcBorders>
          </w:tcPr>
          <w:p w14:paraId="5DB878F5" w14:textId="77777777" w:rsidR="009767A4" w:rsidRPr="00D948E6" w:rsidRDefault="009767A4" w:rsidP="00DB3FE7">
            <w:pPr>
              <w:pStyle w:val="TABLE-cell"/>
              <w:keepNext/>
              <w:spacing w:before="40" w:after="40"/>
            </w:pPr>
            <w:r w:rsidRPr="00D948E6">
              <w:t xml:space="preserve">Time integral 3 </w:t>
            </w:r>
          </w:p>
        </w:tc>
      </w:tr>
      <w:tr w:rsidR="009767A4" w:rsidRPr="00D948E6" w14:paraId="5DB878F9" w14:textId="77777777" w:rsidTr="008D3856">
        <w:trPr>
          <w:cantSplit/>
          <w:jc w:val="center"/>
        </w:trPr>
        <w:tc>
          <w:tcPr>
            <w:tcW w:w="1984" w:type="dxa"/>
            <w:tcBorders>
              <w:left w:val="double" w:sz="4" w:space="0" w:color="auto"/>
            </w:tcBorders>
          </w:tcPr>
          <w:p w14:paraId="5DB878F7" w14:textId="77777777" w:rsidR="009767A4" w:rsidRPr="008D3856" w:rsidRDefault="009767A4" w:rsidP="00DB3FE7">
            <w:pPr>
              <w:pStyle w:val="TABLE-cell"/>
              <w:keepNext/>
              <w:rPr>
                <w:rStyle w:val="Strong"/>
              </w:rPr>
            </w:pPr>
          </w:p>
        </w:tc>
        <w:tc>
          <w:tcPr>
            <w:tcW w:w="7086" w:type="dxa"/>
            <w:tcBorders>
              <w:right w:val="double" w:sz="4" w:space="0" w:color="auto"/>
            </w:tcBorders>
          </w:tcPr>
          <w:p w14:paraId="5DB878F8" w14:textId="77777777" w:rsidR="009767A4" w:rsidRPr="00D948E6" w:rsidRDefault="009767A4" w:rsidP="00DB3FE7">
            <w:pPr>
              <w:pStyle w:val="TABLE-cell"/>
              <w:keepNext/>
              <w:spacing w:before="40" w:after="40"/>
            </w:pPr>
          </w:p>
        </w:tc>
      </w:tr>
      <w:tr w:rsidR="009767A4" w:rsidRPr="00D948E6" w14:paraId="5DB878FC" w14:textId="77777777" w:rsidTr="008D3856">
        <w:trPr>
          <w:cantSplit/>
          <w:jc w:val="center"/>
        </w:trPr>
        <w:tc>
          <w:tcPr>
            <w:tcW w:w="1984" w:type="dxa"/>
            <w:tcBorders>
              <w:left w:val="double" w:sz="4" w:space="0" w:color="auto"/>
            </w:tcBorders>
          </w:tcPr>
          <w:p w14:paraId="5DB878FA" w14:textId="77777777" w:rsidR="009767A4" w:rsidRPr="008D3856" w:rsidRDefault="009767A4" w:rsidP="00DB3FE7">
            <w:pPr>
              <w:pStyle w:val="TABLE-cell"/>
              <w:keepNext/>
              <w:rPr>
                <w:rStyle w:val="Strong"/>
              </w:rPr>
            </w:pPr>
            <w:r w:rsidRPr="008D3856">
              <w:rPr>
                <w:rStyle w:val="Strong"/>
              </w:rPr>
              <w:t>11</w:t>
            </w:r>
          </w:p>
        </w:tc>
        <w:tc>
          <w:tcPr>
            <w:tcW w:w="7086" w:type="dxa"/>
            <w:tcBorders>
              <w:right w:val="double" w:sz="4" w:space="0" w:color="auto"/>
            </w:tcBorders>
          </w:tcPr>
          <w:p w14:paraId="5DB878FB" w14:textId="77777777" w:rsidR="009767A4" w:rsidRPr="00D948E6" w:rsidRDefault="009767A4" w:rsidP="00DB3FE7">
            <w:pPr>
              <w:pStyle w:val="TABLE-cell"/>
              <w:keepNext/>
              <w:spacing w:before="40" w:after="40"/>
            </w:pPr>
            <w:r w:rsidRPr="00D948E6">
              <w:t>Cumulative minimum 2</w:t>
            </w:r>
          </w:p>
        </w:tc>
      </w:tr>
      <w:tr w:rsidR="009767A4" w:rsidRPr="00D948E6" w14:paraId="5DB878FF" w14:textId="77777777" w:rsidTr="008D3856">
        <w:trPr>
          <w:cantSplit/>
          <w:jc w:val="center"/>
        </w:trPr>
        <w:tc>
          <w:tcPr>
            <w:tcW w:w="1984" w:type="dxa"/>
            <w:tcBorders>
              <w:left w:val="double" w:sz="4" w:space="0" w:color="auto"/>
            </w:tcBorders>
          </w:tcPr>
          <w:p w14:paraId="5DB878FD" w14:textId="77777777" w:rsidR="009767A4" w:rsidRPr="008D3856" w:rsidRDefault="009767A4" w:rsidP="00DB3FE7">
            <w:pPr>
              <w:pStyle w:val="TABLE-cell"/>
              <w:keepNext/>
              <w:rPr>
                <w:rStyle w:val="Strong"/>
              </w:rPr>
            </w:pPr>
            <w:r w:rsidRPr="008D3856">
              <w:rPr>
                <w:rStyle w:val="Strong"/>
              </w:rPr>
              <w:t>12</w:t>
            </w:r>
          </w:p>
        </w:tc>
        <w:tc>
          <w:tcPr>
            <w:tcW w:w="7086" w:type="dxa"/>
            <w:tcBorders>
              <w:right w:val="double" w:sz="4" w:space="0" w:color="auto"/>
            </w:tcBorders>
          </w:tcPr>
          <w:p w14:paraId="5DB878FE" w14:textId="77777777" w:rsidR="009767A4" w:rsidRPr="00D948E6" w:rsidRDefault="009767A4" w:rsidP="00DB3FE7">
            <w:pPr>
              <w:pStyle w:val="TABLE-cell"/>
              <w:keepNext/>
              <w:spacing w:before="40" w:after="40"/>
            </w:pPr>
            <w:r w:rsidRPr="00D948E6">
              <w:t>Cumulative maximum 2</w:t>
            </w:r>
          </w:p>
        </w:tc>
      </w:tr>
      <w:tr w:rsidR="009767A4" w:rsidRPr="00D948E6" w14:paraId="5DB87902" w14:textId="77777777" w:rsidTr="008D3856">
        <w:trPr>
          <w:cantSplit/>
          <w:jc w:val="center"/>
        </w:trPr>
        <w:tc>
          <w:tcPr>
            <w:tcW w:w="1984" w:type="dxa"/>
            <w:tcBorders>
              <w:left w:val="double" w:sz="4" w:space="0" w:color="auto"/>
            </w:tcBorders>
          </w:tcPr>
          <w:p w14:paraId="5DB87900" w14:textId="77777777" w:rsidR="009767A4" w:rsidRPr="008D3856" w:rsidRDefault="009767A4" w:rsidP="00DB3FE7">
            <w:pPr>
              <w:pStyle w:val="TABLE-cell"/>
              <w:keepNext/>
              <w:rPr>
                <w:rStyle w:val="Strong"/>
              </w:rPr>
            </w:pPr>
            <w:r w:rsidRPr="008D3856">
              <w:rPr>
                <w:rStyle w:val="Strong"/>
              </w:rPr>
              <w:t>13</w:t>
            </w:r>
          </w:p>
        </w:tc>
        <w:tc>
          <w:tcPr>
            <w:tcW w:w="7086" w:type="dxa"/>
            <w:tcBorders>
              <w:right w:val="double" w:sz="4" w:space="0" w:color="auto"/>
            </w:tcBorders>
          </w:tcPr>
          <w:p w14:paraId="5DB87901" w14:textId="77777777" w:rsidR="009767A4" w:rsidRPr="00D948E6" w:rsidRDefault="009767A4" w:rsidP="00DB3FE7">
            <w:pPr>
              <w:pStyle w:val="TABLE-cell"/>
              <w:keepNext/>
              <w:spacing w:before="40" w:after="40"/>
            </w:pPr>
            <w:r w:rsidRPr="00D948E6">
              <w:t>Minimum 2</w:t>
            </w:r>
          </w:p>
        </w:tc>
      </w:tr>
      <w:tr w:rsidR="009767A4" w:rsidRPr="00D948E6" w14:paraId="5DB87905" w14:textId="77777777" w:rsidTr="008D3856">
        <w:trPr>
          <w:cantSplit/>
          <w:jc w:val="center"/>
        </w:trPr>
        <w:tc>
          <w:tcPr>
            <w:tcW w:w="1984" w:type="dxa"/>
            <w:tcBorders>
              <w:left w:val="double" w:sz="4" w:space="0" w:color="auto"/>
            </w:tcBorders>
          </w:tcPr>
          <w:p w14:paraId="5DB87903" w14:textId="77777777" w:rsidR="009767A4" w:rsidRPr="008D3856" w:rsidRDefault="009767A4" w:rsidP="00DB3FE7">
            <w:pPr>
              <w:pStyle w:val="TABLE-cell"/>
              <w:keepNext/>
              <w:rPr>
                <w:rStyle w:val="Strong"/>
              </w:rPr>
            </w:pPr>
            <w:r w:rsidRPr="008D3856">
              <w:rPr>
                <w:rStyle w:val="Strong"/>
              </w:rPr>
              <w:t>14</w:t>
            </w:r>
          </w:p>
        </w:tc>
        <w:tc>
          <w:tcPr>
            <w:tcW w:w="7086" w:type="dxa"/>
            <w:tcBorders>
              <w:right w:val="double" w:sz="4" w:space="0" w:color="auto"/>
            </w:tcBorders>
          </w:tcPr>
          <w:p w14:paraId="5DB87904" w14:textId="77777777" w:rsidR="009767A4" w:rsidRPr="00D948E6" w:rsidRDefault="009767A4" w:rsidP="00DB3FE7">
            <w:pPr>
              <w:pStyle w:val="TABLE-cell"/>
              <w:keepNext/>
              <w:spacing w:before="40" w:after="40"/>
            </w:pPr>
            <w:r w:rsidRPr="00D948E6">
              <w:t>Current average 2</w:t>
            </w:r>
          </w:p>
        </w:tc>
      </w:tr>
      <w:tr w:rsidR="009767A4" w:rsidRPr="00D948E6" w14:paraId="5DB87908" w14:textId="77777777" w:rsidTr="008D3856">
        <w:trPr>
          <w:cantSplit/>
          <w:jc w:val="center"/>
        </w:trPr>
        <w:tc>
          <w:tcPr>
            <w:tcW w:w="1984" w:type="dxa"/>
            <w:tcBorders>
              <w:left w:val="double" w:sz="4" w:space="0" w:color="auto"/>
            </w:tcBorders>
          </w:tcPr>
          <w:p w14:paraId="5DB87906" w14:textId="77777777" w:rsidR="009767A4" w:rsidRPr="008D3856" w:rsidRDefault="009767A4" w:rsidP="00DB3FE7">
            <w:pPr>
              <w:pStyle w:val="TABLE-cell"/>
              <w:keepNext/>
              <w:rPr>
                <w:rStyle w:val="Strong"/>
              </w:rPr>
            </w:pPr>
            <w:r w:rsidRPr="008D3856">
              <w:rPr>
                <w:rStyle w:val="Strong"/>
              </w:rPr>
              <w:t>15</w:t>
            </w:r>
          </w:p>
        </w:tc>
        <w:tc>
          <w:tcPr>
            <w:tcW w:w="7086" w:type="dxa"/>
            <w:tcBorders>
              <w:right w:val="double" w:sz="4" w:space="0" w:color="auto"/>
            </w:tcBorders>
          </w:tcPr>
          <w:p w14:paraId="5DB87907" w14:textId="77777777" w:rsidR="009767A4" w:rsidRPr="00D948E6" w:rsidRDefault="009767A4" w:rsidP="00DB3FE7">
            <w:pPr>
              <w:pStyle w:val="TABLE-cell"/>
              <w:keepNext/>
              <w:spacing w:before="40" w:after="40"/>
            </w:pPr>
            <w:r w:rsidRPr="00D948E6">
              <w:t>Last average 2</w:t>
            </w:r>
          </w:p>
        </w:tc>
      </w:tr>
      <w:tr w:rsidR="009767A4" w:rsidRPr="00D948E6" w14:paraId="5DB8790B" w14:textId="77777777" w:rsidTr="008D3856">
        <w:trPr>
          <w:cantSplit/>
          <w:jc w:val="center"/>
        </w:trPr>
        <w:tc>
          <w:tcPr>
            <w:tcW w:w="1984" w:type="dxa"/>
            <w:tcBorders>
              <w:left w:val="double" w:sz="4" w:space="0" w:color="auto"/>
            </w:tcBorders>
          </w:tcPr>
          <w:p w14:paraId="5DB87909" w14:textId="77777777" w:rsidR="009767A4" w:rsidRPr="008D3856" w:rsidRDefault="009767A4" w:rsidP="00DB3FE7">
            <w:pPr>
              <w:pStyle w:val="TABLE-cell"/>
              <w:keepNext/>
              <w:rPr>
                <w:rStyle w:val="Strong"/>
              </w:rPr>
            </w:pPr>
            <w:r w:rsidRPr="008D3856">
              <w:rPr>
                <w:rStyle w:val="Strong"/>
              </w:rPr>
              <w:t>16</w:t>
            </w:r>
          </w:p>
        </w:tc>
        <w:tc>
          <w:tcPr>
            <w:tcW w:w="7086" w:type="dxa"/>
            <w:tcBorders>
              <w:right w:val="double" w:sz="4" w:space="0" w:color="auto"/>
            </w:tcBorders>
          </w:tcPr>
          <w:p w14:paraId="5DB8790A" w14:textId="77777777" w:rsidR="009767A4" w:rsidRPr="00D948E6" w:rsidRDefault="009767A4" w:rsidP="00DB3FE7">
            <w:pPr>
              <w:pStyle w:val="TABLE-cell"/>
              <w:keepNext/>
              <w:spacing w:before="40" w:after="40"/>
            </w:pPr>
            <w:r w:rsidRPr="00D948E6">
              <w:t>Maximum 2</w:t>
            </w:r>
          </w:p>
        </w:tc>
      </w:tr>
      <w:tr w:rsidR="009767A4" w:rsidRPr="00D948E6" w14:paraId="5DB8790E" w14:textId="77777777" w:rsidTr="008D3856">
        <w:trPr>
          <w:cantSplit/>
          <w:jc w:val="center"/>
        </w:trPr>
        <w:tc>
          <w:tcPr>
            <w:tcW w:w="1984" w:type="dxa"/>
            <w:tcBorders>
              <w:left w:val="double" w:sz="4" w:space="0" w:color="auto"/>
            </w:tcBorders>
          </w:tcPr>
          <w:p w14:paraId="5DB8790C" w14:textId="77777777" w:rsidR="009767A4" w:rsidRPr="008D3856" w:rsidRDefault="009767A4" w:rsidP="00DB3FE7">
            <w:pPr>
              <w:pStyle w:val="TABLE-cell"/>
              <w:keepNext/>
              <w:rPr>
                <w:rStyle w:val="Strong"/>
              </w:rPr>
            </w:pPr>
            <w:r w:rsidRPr="008D3856">
              <w:rPr>
                <w:rStyle w:val="Strong"/>
              </w:rPr>
              <w:t>17</w:t>
            </w:r>
          </w:p>
        </w:tc>
        <w:tc>
          <w:tcPr>
            <w:tcW w:w="7086" w:type="dxa"/>
            <w:tcBorders>
              <w:right w:val="double" w:sz="4" w:space="0" w:color="auto"/>
            </w:tcBorders>
          </w:tcPr>
          <w:p w14:paraId="5DB8790D" w14:textId="77777777" w:rsidR="009767A4" w:rsidRPr="00D948E6" w:rsidRDefault="009767A4" w:rsidP="00DB3FE7">
            <w:pPr>
              <w:pStyle w:val="TABLE-cell"/>
              <w:keepNext/>
              <w:spacing w:before="40" w:after="40"/>
            </w:pPr>
            <w:r w:rsidRPr="00D948E6">
              <w:t>Time integral 7</w:t>
            </w:r>
          </w:p>
        </w:tc>
      </w:tr>
      <w:tr w:rsidR="009767A4" w:rsidRPr="00D948E6" w14:paraId="5DB87911" w14:textId="77777777" w:rsidTr="008D3856">
        <w:trPr>
          <w:cantSplit/>
          <w:jc w:val="center"/>
        </w:trPr>
        <w:tc>
          <w:tcPr>
            <w:tcW w:w="1984" w:type="dxa"/>
            <w:tcBorders>
              <w:left w:val="double" w:sz="4" w:space="0" w:color="auto"/>
            </w:tcBorders>
          </w:tcPr>
          <w:p w14:paraId="5DB8790F" w14:textId="77777777" w:rsidR="009767A4" w:rsidRPr="008D3856" w:rsidRDefault="009767A4" w:rsidP="00DB3FE7">
            <w:pPr>
              <w:pStyle w:val="TABLE-cell"/>
              <w:keepNext/>
              <w:rPr>
                <w:rStyle w:val="Strong"/>
              </w:rPr>
            </w:pPr>
            <w:r w:rsidRPr="008D3856">
              <w:rPr>
                <w:rStyle w:val="Strong"/>
              </w:rPr>
              <w:t>18</w:t>
            </w:r>
          </w:p>
        </w:tc>
        <w:tc>
          <w:tcPr>
            <w:tcW w:w="7086" w:type="dxa"/>
            <w:tcBorders>
              <w:right w:val="double" w:sz="4" w:space="0" w:color="auto"/>
            </w:tcBorders>
          </w:tcPr>
          <w:p w14:paraId="5DB87910" w14:textId="77777777" w:rsidR="009767A4" w:rsidRPr="00D948E6" w:rsidRDefault="009767A4" w:rsidP="00DB3FE7">
            <w:pPr>
              <w:pStyle w:val="TABLE-cell"/>
              <w:keepNext/>
              <w:spacing w:before="40" w:after="40"/>
            </w:pPr>
            <w:r w:rsidRPr="00D948E6">
              <w:t>Time integral 8</w:t>
            </w:r>
          </w:p>
        </w:tc>
      </w:tr>
      <w:tr w:rsidR="009767A4" w:rsidRPr="00D948E6" w14:paraId="5DB87914" w14:textId="77777777" w:rsidTr="008D3856">
        <w:trPr>
          <w:cantSplit/>
          <w:jc w:val="center"/>
        </w:trPr>
        <w:tc>
          <w:tcPr>
            <w:tcW w:w="1984" w:type="dxa"/>
            <w:tcBorders>
              <w:left w:val="double" w:sz="4" w:space="0" w:color="auto"/>
            </w:tcBorders>
          </w:tcPr>
          <w:p w14:paraId="5DB87912" w14:textId="77777777" w:rsidR="009767A4" w:rsidRPr="008D3856" w:rsidRDefault="009767A4" w:rsidP="00DB3FE7">
            <w:pPr>
              <w:pStyle w:val="TABLE-cell"/>
              <w:keepNext/>
              <w:rPr>
                <w:rStyle w:val="Strong"/>
              </w:rPr>
            </w:pPr>
            <w:r w:rsidRPr="008D3856">
              <w:rPr>
                <w:rStyle w:val="Strong"/>
              </w:rPr>
              <w:t>19</w:t>
            </w:r>
          </w:p>
        </w:tc>
        <w:tc>
          <w:tcPr>
            <w:tcW w:w="7086" w:type="dxa"/>
            <w:tcBorders>
              <w:right w:val="double" w:sz="4" w:space="0" w:color="auto"/>
            </w:tcBorders>
          </w:tcPr>
          <w:p w14:paraId="5DB87913" w14:textId="77777777" w:rsidR="009767A4" w:rsidRPr="00D948E6" w:rsidRDefault="009767A4" w:rsidP="00DB3FE7">
            <w:pPr>
              <w:pStyle w:val="TABLE-cell"/>
              <w:keepNext/>
              <w:spacing w:before="40" w:after="40"/>
            </w:pPr>
            <w:r w:rsidRPr="00D948E6">
              <w:t>Time integral 9</w:t>
            </w:r>
          </w:p>
        </w:tc>
      </w:tr>
      <w:tr w:rsidR="009767A4" w:rsidRPr="00D948E6" w14:paraId="5DB87917" w14:textId="77777777" w:rsidTr="008D3856">
        <w:trPr>
          <w:cantSplit/>
          <w:jc w:val="center"/>
        </w:trPr>
        <w:tc>
          <w:tcPr>
            <w:tcW w:w="1984" w:type="dxa"/>
            <w:tcBorders>
              <w:left w:val="double" w:sz="4" w:space="0" w:color="auto"/>
            </w:tcBorders>
          </w:tcPr>
          <w:p w14:paraId="5DB87915" w14:textId="77777777" w:rsidR="009767A4" w:rsidRPr="008D3856" w:rsidRDefault="009767A4" w:rsidP="00DB3FE7">
            <w:pPr>
              <w:pStyle w:val="TABLE-cell"/>
              <w:keepNext/>
              <w:rPr>
                <w:rStyle w:val="Strong"/>
              </w:rPr>
            </w:pPr>
            <w:r w:rsidRPr="008D3856">
              <w:rPr>
                <w:rStyle w:val="Strong"/>
              </w:rPr>
              <w:t>20</w:t>
            </w:r>
          </w:p>
        </w:tc>
        <w:tc>
          <w:tcPr>
            <w:tcW w:w="7086" w:type="dxa"/>
            <w:tcBorders>
              <w:right w:val="double" w:sz="4" w:space="0" w:color="auto"/>
            </w:tcBorders>
          </w:tcPr>
          <w:p w14:paraId="5DB87916" w14:textId="77777777" w:rsidR="009767A4" w:rsidRPr="00D948E6" w:rsidRDefault="009767A4" w:rsidP="00DB3FE7">
            <w:pPr>
              <w:pStyle w:val="TABLE-cell"/>
              <w:keepNext/>
              <w:spacing w:before="40" w:after="40"/>
            </w:pPr>
            <w:r w:rsidRPr="00D948E6">
              <w:t>Time integral 10</w:t>
            </w:r>
          </w:p>
        </w:tc>
      </w:tr>
      <w:tr w:rsidR="009767A4" w:rsidRPr="00D948E6" w14:paraId="5DB8791A" w14:textId="77777777" w:rsidTr="008D3856">
        <w:trPr>
          <w:cantSplit/>
          <w:jc w:val="center"/>
        </w:trPr>
        <w:tc>
          <w:tcPr>
            <w:tcW w:w="1984" w:type="dxa"/>
            <w:tcBorders>
              <w:left w:val="double" w:sz="4" w:space="0" w:color="auto"/>
            </w:tcBorders>
          </w:tcPr>
          <w:p w14:paraId="5DB87918" w14:textId="77777777" w:rsidR="009767A4" w:rsidRPr="008D3856" w:rsidRDefault="009767A4" w:rsidP="00DB3FE7">
            <w:pPr>
              <w:pStyle w:val="TABLE-cell"/>
              <w:keepNext/>
              <w:rPr>
                <w:rStyle w:val="Strong"/>
              </w:rPr>
            </w:pPr>
          </w:p>
        </w:tc>
        <w:tc>
          <w:tcPr>
            <w:tcW w:w="7086" w:type="dxa"/>
            <w:tcBorders>
              <w:right w:val="double" w:sz="4" w:space="0" w:color="auto"/>
            </w:tcBorders>
          </w:tcPr>
          <w:p w14:paraId="5DB87919" w14:textId="77777777" w:rsidR="009767A4" w:rsidRPr="00D948E6" w:rsidRDefault="009767A4" w:rsidP="00DB3FE7">
            <w:pPr>
              <w:pStyle w:val="TABLE-cell"/>
              <w:keepNext/>
              <w:spacing w:before="40" w:after="40"/>
            </w:pPr>
          </w:p>
        </w:tc>
      </w:tr>
      <w:tr w:rsidR="009767A4" w:rsidRPr="00D948E6" w14:paraId="5DB8791D" w14:textId="77777777" w:rsidTr="008D3856">
        <w:trPr>
          <w:cantSplit/>
          <w:jc w:val="center"/>
        </w:trPr>
        <w:tc>
          <w:tcPr>
            <w:tcW w:w="1984" w:type="dxa"/>
            <w:tcBorders>
              <w:left w:val="double" w:sz="4" w:space="0" w:color="auto"/>
            </w:tcBorders>
          </w:tcPr>
          <w:p w14:paraId="5DB8791B" w14:textId="77777777" w:rsidR="009767A4" w:rsidRPr="008D3856" w:rsidRDefault="009767A4" w:rsidP="00DB3FE7">
            <w:pPr>
              <w:pStyle w:val="TABLE-cell"/>
              <w:keepNext/>
              <w:rPr>
                <w:rStyle w:val="Strong"/>
              </w:rPr>
            </w:pPr>
            <w:r w:rsidRPr="008D3856">
              <w:rPr>
                <w:rStyle w:val="Strong"/>
              </w:rPr>
              <w:t>21</w:t>
            </w:r>
          </w:p>
        </w:tc>
        <w:tc>
          <w:tcPr>
            <w:tcW w:w="7086" w:type="dxa"/>
            <w:tcBorders>
              <w:right w:val="double" w:sz="4" w:space="0" w:color="auto"/>
            </w:tcBorders>
          </w:tcPr>
          <w:p w14:paraId="5DB8791C" w14:textId="77777777" w:rsidR="009767A4" w:rsidRPr="00D948E6" w:rsidRDefault="009767A4" w:rsidP="00DB3FE7">
            <w:pPr>
              <w:pStyle w:val="TABLE-cell"/>
              <w:keepNext/>
              <w:spacing w:before="40" w:after="40"/>
            </w:pPr>
            <w:r w:rsidRPr="00D948E6">
              <w:t>Cumulative minimum 3</w:t>
            </w:r>
          </w:p>
        </w:tc>
      </w:tr>
      <w:tr w:rsidR="009767A4" w:rsidRPr="00D948E6" w14:paraId="5DB87920" w14:textId="77777777" w:rsidTr="008D3856">
        <w:trPr>
          <w:cantSplit/>
          <w:jc w:val="center"/>
        </w:trPr>
        <w:tc>
          <w:tcPr>
            <w:tcW w:w="1984" w:type="dxa"/>
            <w:tcBorders>
              <w:left w:val="double" w:sz="4" w:space="0" w:color="auto"/>
            </w:tcBorders>
          </w:tcPr>
          <w:p w14:paraId="5DB8791E" w14:textId="77777777" w:rsidR="009767A4" w:rsidRPr="008D3856" w:rsidRDefault="009767A4" w:rsidP="00DB3FE7">
            <w:pPr>
              <w:pStyle w:val="TABLE-cell"/>
              <w:keepNext/>
              <w:rPr>
                <w:rStyle w:val="Strong"/>
              </w:rPr>
            </w:pPr>
            <w:r w:rsidRPr="008D3856">
              <w:rPr>
                <w:rStyle w:val="Strong"/>
              </w:rPr>
              <w:t>22</w:t>
            </w:r>
          </w:p>
        </w:tc>
        <w:tc>
          <w:tcPr>
            <w:tcW w:w="7086" w:type="dxa"/>
            <w:tcBorders>
              <w:right w:val="double" w:sz="4" w:space="0" w:color="auto"/>
            </w:tcBorders>
          </w:tcPr>
          <w:p w14:paraId="5DB8791F" w14:textId="77777777" w:rsidR="009767A4" w:rsidRPr="00D948E6" w:rsidRDefault="009767A4" w:rsidP="00DB3FE7">
            <w:pPr>
              <w:pStyle w:val="TABLE-cell"/>
              <w:keepNext/>
              <w:spacing w:before="40" w:after="40"/>
            </w:pPr>
            <w:r w:rsidRPr="00D948E6">
              <w:t>Cumulative maximum 3</w:t>
            </w:r>
          </w:p>
        </w:tc>
      </w:tr>
      <w:tr w:rsidR="009767A4" w:rsidRPr="00D948E6" w14:paraId="5DB87923" w14:textId="77777777" w:rsidTr="008D3856">
        <w:trPr>
          <w:cantSplit/>
          <w:jc w:val="center"/>
        </w:trPr>
        <w:tc>
          <w:tcPr>
            <w:tcW w:w="1984" w:type="dxa"/>
            <w:tcBorders>
              <w:left w:val="double" w:sz="4" w:space="0" w:color="auto"/>
            </w:tcBorders>
          </w:tcPr>
          <w:p w14:paraId="5DB87921" w14:textId="77777777" w:rsidR="009767A4" w:rsidRPr="008D3856" w:rsidRDefault="009767A4" w:rsidP="00DB3FE7">
            <w:pPr>
              <w:pStyle w:val="TABLE-cell"/>
              <w:keepNext/>
              <w:rPr>
                <w:rStyle w:val="Strong"/>
              </w:rPr>
            </w:pPr>
            <w:r w:rsidRPr="008D3856">
              <w:rPr>
                <w:rStyle w:val="Strong"/>
              </w:rPr>
              <w:t>23</w:t>
            </w:r>
          </w:p>
        </w:tc>
        <w:tc>
          <w:tcPr>
            <w:tcW w:w="7086" w:type="dxa"/>
            <w:tcBorders>
              <w:right w:val="double" w:sz="4" w:space="0" w:color="auto"/>
            </w:tcBorders>
          </w:tcPr>
          <w:p w14:paraId="5DB87922" w14:textId="77777777" w:rsidR="009767A4" w:rsidRPr="00D948E6" w:rsidRDefault="009767A4" w:rsidP="00DB3FE7">
            <w:pPr>
              <w:pStyle w:val="TABLE-cell"/>
              <w:keepNext/>
              <w:spacing w:before="40" w:after="40"/>
            </w:pPr>
            <w:r w:rsidRPr="00D948E6">
              <w:t>Minimum 3</w:t>
            </w:r>
          </w:p>
        </w:tc>
      </w:tr>
      <w:tr w:rsidR="009767A4" w:rsidRPr="00D948E6" w14:paraId="5DB87926" w14:textId="77777777" w:rsidTr="008D3856">
        <w:trPr>
          <w:cantSplit/>
          <w:jc w:val="center"/>
        </w:trPr>
        <w:tc>
          <w:tcPr>
            <w:tcW w:w="1984" w:type="dxa"/>
            <w:tcBorders>
              <w:left w:val="double" w:sz="4" w:space="0" w:color="auto"/>
            </w:tcBorders>
          </w:tcPr>
          <w:p w14:paraId="5DB87924" w14:textId="77777777" w:rsidR="009767A4" w:rsidRPr="008D3856" w:rsidRDefault="009767A4" w:rsidP="00DB3FE7">
            <w:pPr>
              <w:pStyle w:val="TABLE-cell"/>
              <w:keepNext/>
              <w:rPr>
                <w:rStyle w:val="Strong"/>
              </w:rPr>
            </w:pPr>
            <w:r w:rsidRPr="008D3856">
              <w:rPr>
                <w:rStyle w:val="Strong"/>
              </w:rPr>
              <w:t>24</w:t>
            </w:r>
          </w:p>
        </w:tc>
        <w:tc>
          <w:tcPr>
            <w:tcW w:w="7086" w:type="dxa"/>
            <w:tcBorders>
              <w:right w:val="double" w:sz="4" w:space="0" w:color="auto"/>
            </w:tcBorders>
          </w:tcPr>
          <w:p w14:paraId="5DB87925" w14:textId="77777777" w:rsidR="009767A4" w:rsidRPr="00D948E6" w:rsidRDefault="009767A4" w:rsidP="00DB3FE7">
            <w:pPr>
              <w:pStyle w:val="TABLE-cell"/>
              <w:keepNext/>
              <w:spacing w:before="40" w:after="40"/>
            </w:pPr>
            <w:r w:rsidRPr="00D948E6">
              <w:t>Current average 3</w:t>
            </w:r>
          </w:p>
        </w:tc>
      </w:tr>
      <w:tr w:rsidR="009767A4" w:rsidRPr="00D948E6" w14:paraId="5DB87929" w14:textId="77777777" w:rsidTr="008D3856">
        <w:trPr>
          <w:cantSplit/>
          <w:jc w:val="center"/>
        </w:trPr>
        <w:tc>
          <w:tcPr>
            <w:tcW w:w="1984" w:type="dxa"/>
            <w:tcBorders>
              <w:left w:val="double" w:sz="4" w:space="0" w:color="auto"/>
            </w:tcBorders>
          </w:tcPr>
          <w:p w14:paraId="5DB87927" w14:textId="77777777" w:rsidR="009767A4" w:rsidRPr="008D3856" w:rsidRDefault="009767A4" w:rsidP="00DB3FE7">
            <w:pPr>
              <w:pStyle w:val="TABLE-cell"/>
              <w:keepNext/>
              <w:rPr>
                <w:rStyle w:val="Strong"/>
              </w:rPr>
            </w:pPr>
            <w:r w:rsidRPr="008D3856">
              <w:rPr>
                <w:rStyle w:val="Strong"/>
              </w:rPr>
              <w:t>25</w:t>
            </w:r>
          </w:p>
        </w:tc>
        <w:tc>
          <w:tcPr>
            <w:tcW w:w="7086" w:type="dxa"/>
            <w:tcBorders>
              <w:right w:val="double" w:sz="4" w:space="0" w:color="auto"/>
            </w:tcBorders>
          </w:tcPr>
          <w:p w14:paraId="5DB87928" w14:textId="77777777" w:rsidR="009767A4" w:rsidRPr="00D948E6" w:rsidRDefault="009767A4" w:rsidP="00DB3FE7">
            <w:pPr>
              <w:pStyle w:val="TABLE-cell"/>
              <w:keepNext/>
              <w:spacing w:before="40" w:after="40"/>
            </w:pPr>
            <w:r w:rsidRPr="00D948E6">
              <w:t xml:space="preserve">Last average 3 </w:t>
            </w:r>
          </w:p>
        </w:tc>
      </w:tr>
      <w:tr w:rsidR="009767A4" w:rsidRPr="00D948E6" w14:paraId="5DB8792C" w14:textId="77777777" w:rsidTr="008D3856">
        <w:trPr>
          <w:cantSplit/>
          <w:jc w:val="center"/>
        </w:trPr>
        <w:tc>
          <w:tcPr>
            <w:tcW w:w="1984" w:type="dxa"/>
            <w:tcBorders>
              <w:left w:val="double" w:sz="4" w:space="0" w:color="auto"/>
            </w:tcBorders>
          </w:tcPr>
          <w:p w14:paraId="5DB8792A" w14:textId="77777777" w:rsidR="009767A4" w:rsidRPr="008D3856" w:rsidRDefault="009767A4" w:rsidP="00DB3FE7">
            <w:pPr>
              <w:pStyle w:val="TABLE-cell"/>
              <w:keepNext/>
              <w:rPr>
                <w:rStyle w:val="Strong"/>
              </w:rPr>
            </w:pPr>
            <w:r w:rsidRPr="008D3856">
              <w:rPr>
                <w:rStyle w:val="Strong"/>
              </w:rPr>
              <w:t>26</w:t>
            </w:r>
          </w:p>
        </w:tc>
        <w:tc>
          <w:tcPr>
            <w:tcW w:w="7086" w:type="dxa"/>
            <w:tcBorders>
              <w:right w:val="double" w:sz="4" w:space="0" w:color="auto"/>
            </w:tcBorders>
          </w:tcPr>
          <w:p w14:paraId="5DB8792B" w14:textId="77777777" w:rsidR="009767A4" w:rsidRPr="00D948E6" w:rsidRDefault="009767A4" w:rsidP="00DB3FE7">
            <w:pPr>
              <w:pStyle w:val="TABLE-cell"/>
              <w:keepNext/>
              <w:spacing w:before="40" w:after="40"/>
            </w:pPr>
            <w:r w:rsidRPr="00D948E6">
              <w:t>Maximum 3</w:t>
            </w:r>
          </w:p>
        </w:tc>
      </w:tr>
      <w:tr w:rsidR="009767A4" w:rsidRPr="00D948E6" w14:paraId="5DB8792F" w14:textId="77777777" w:rsidTr="008D3856">
        <w:trPr>
          <w:cantSplit/>
          <w:jc w:val="center"/>
        </w:trPr>
        <w:tc>
          <w:tcPr>
            <w:tcW w:w="1984" w:type="dxa"/>
            <w:tcBorders>
              <w:left w:val="double" w:sz="4" w:space="0" w:color="auto"/>
            </w:tcBorders>
          </w:tcPr>
          <w:p w14:paraId="5DB8792D" w14:textId="77777777" w:rsidR="009767A4" w:rsidRPr="008D3856" w:rsidRDefault="009767A4" w:rsidP="00DB3FE7">
            <w:pPr>
              <w:pStyle w:val="TABLE-cell"/>
              <w:keepNext/>
              <w:rPr>
                <w:rStyle w:val="Strong"/>
              </w:rPr>
            </w:pPr>
          </w:p>
        </w:tc>
        <w:tc>
          <w:tcPr>
            <w:tcW w:w="7086" w:type="dxa"/>
            <w:tcBorders>
              <w:right w:val="double" w:sz="4" w:space="0" w:color="auto"/>
            </w:tcBorders>
          </w:tcPr>
          <w:p w14:paraId="5DB8792E" w14:textId="77777777" w:rsidR="009767A4" w:rsidRPr="00D948E6" w:rsidRDefault="009767A4" w:rsidP="00DB3FE7">
            <w:pPr>
              <w:pStyle w:val="TABLE-cell"/>
              <w:keepNext/>
              <w:spacing w:before="40" w:after="40"/>
            </w:pPr>
          </w:p>
        </w:tc>
      </w:tr>
      <w:tr w:rsidR="009767A4" w:rsidRPr="00D948E6" w14:paraId="5DB87932" w14:textId="77777777" w:rsidTr="008D3856">
        <w:trPr>
          <w:cantSplit/>
          <w:jc w:val="center"/>
        </w:trPr>
        <w:tc>
          <w:tcPr>
            <w:tcW w:w="1984" w:type="dxa"/>
            <w:tcBorders>
              <w:left w:val="double" w:sz="4" w:space="0" w:color="auto"/>
            </w:tcBorders>
          </w:tcPr>
          <w:p w14:paraId="5DB87930" w14:textId="77777777" w:rsidR="009767A4" w:rsidRPr="008D3856" w:rsidRDefault="009767A4" w:rsidP="00DB3FE7">
            <w:pPr>
              <w:pStyle w:val="TABLE-cell"/>
              <w:keepNext/>
              <w:rPr>
                <w:rStyle w:val="Strong"/>
              </w:rPr>
            </w:pPr>
            <w:r w:rsidRPr="008D3856">
              <w:rPr>
                <w:rStyle w:val="Strong"/>
              </w:rPr>
              <w:t>27</w:t>
            </w:r>
          </w:p>
        </w:tc>
        <w:tc>
          <w:tcPr>
            <w:tcW w:w="7086" w:type="dxa"/>
            <w:tcBorders>
              <w:right w:val="double" w:sz="4" w:space="0" w:color="auto"/>
            </w:tcBorders>
          </w:tcPr>
          <w:p w14:paraId="5DB87931" w14:textId="77777777" w:rsidR="009767A4" w:rsidRPr="00D948E6" w:rsidRDefault="009767A4" w:rsidP="00DB3FE7">
            <w:pPr>
              <w:pStyle w:val="TABLE-cell"/>
              <w:keepNext/>
              <w:spacing w:before="40" w:after="40"/>
            </w:pPr>
            <w:r w:rsidRPr="00D948E6">
              <w:t>Current average 5</w:t>
            </w:r>
          </w:p>
        </w:tc>
      </w:tr>
      <w:tr w:rsidR="009767A4" w:rsidRPr="00D948E6" w14:paraId="5DB87935" w14:textId="77777777" w:rsidTr="008D3856">
        <w:trPr>
          <w:cantSplit/>
          <w:jc w:val="center"/>
        </w:trPr>
        <w:tc>
          <w:tcPr>
            <w:tcW w:w="1984" w:type="dxa"/>
            <w:tcBorders>
              <w:left w:val="double" w:sz="4" w:space="0" w:color="auto"/>
            </w:tcBorders>
          </w:tcPr>
          <w:p w14:paraId="5DB87933" w14:textId="77777777" w:rsidR="009767A4" w:rsidRPr="008D3856" w:rsidRDefault="009767A4" w:rsidP="00DB3FE7">
            <w:pPr>
              <w:pStyle w:val="TABLE-cell"/>
              <w:keepNext/>
              <w:rPr>
                <w:rStyle w:val="Strong"/>
              </w:rPr>
            </w:pPr>
            <w:r w:rsidRPr="008D3856">
              <w:rPr>
                <w:rStyle w:val="Strong"/>
              </w:rPr>
              <w:t>28</w:t>
            </w:r>
          </w:p>
        </w:tc>
        <w:tc>
          <w:tcPr>
            <w:tcW w:w="7086" w:type="dxa"/>
            <w:tcBorders>
              <w:right w:val="double" w:sz="4" w:space="0" w:color="auto"/>
            </w:tcBorders>
          </w:tcPr>
          <w:p w14:paraId="5DB87934" w14:textId="77777777" w:rsidR="009767A4" w:rsidRPr="00D948E6" w:rsidRDefault="009767A4" w:rsidP="00DB3FE7">
            <w:pPr>
              <w:pStyle w:val="TABLE-cell"/>
              <w:keepNext/>
              <w:spacing w:before="40" w:after="40"/>
            </w:pPr>
            <w:r w:rsidRPr="00D948E6">
              <w:t>Current average 6</w:t>
            </w:r>
          </w:p>
        </w:tc>
      </w:tr>
      <w:tr w:rsidR="009767A4" w:rsidRPr="00D948E6" w14:paraId="5DB87938" w14:textId="77777777" w:rsidTr="008D3856">
        <w:trPr>
          <w:cantSplit/>
          <w:jc w:val="center"/>
        </w:trPr>
        <w:tc>
          <w:tcPr>
            <w:tcW w:w="1984" w:type="dxa"/>
            <w:tcBorders>
              <w:left w:val="double" w:sz="4" w:space="0" w:color="auto"/>
            </w:tcBorders>
          </w:tcPr>
          <w:p w14:paraId="5DB87936" w14:textId="77777777" w:rsidR="009767A4" w:rsidRPr="008D3856" w:rsidRDefault="009767A4" w:rsidP="00DB3FE7">
            <w:pPr>
              <w:pStyle w:val="TABLE-cell"/>
              <w:keepNext/>
              <w:rPr>
                <w:rStyle w:val="Strong"/>
              </w:rPr>
            </w:pPr>
            <w:r w:rsidRPr="008D3856">
              <w:rPr>
                <w:rStyle w:val="Strong"/>
              </w:rPr>
              <w:t>29</w:t>
            </w:r>
          </w:p>
        </w:tc>
        <w:tc>
          <w:tcPr>
            <w:tcW w:w="7086" w:type="dxa"/>
            <w:tcBorders>
              <w:right w:val="double" w:sz="4" w:space="0" w:color="auto"/>
            </w:tcBorders>
          </w:tcPr>
          <w:p w14:paraId="5DB87937" w14:textId="77777777" w:rsidR="009767A4" w:rsidRPr="00D948E6" w:rsidRDefault="009767A4" w:rsidP="00DB3FE7">
            <w:pPr>
              <w:pStyle w:val="TABLE-cell"/>
              <w:keepNext/>
              <w:spacing w:before="40" w:after="40"/>
            </w:pPr>
            <w:r w:rsidRPr="00D948E6">
              <w:t>Time integral 5</w:t>
            </w:r>
          </w:p>
        </w:tc>
      </w:tr>
      <w:tr w:rsidR="009767A4" w:rsidRPr="00D948E6" w14:paraId="5DB8793B" w14:textId="77777777" w:rsidTr="008D3856">
        <w:trPr>
          <w:cantSplit/>
          <w:jc w:val="center"/>
        </w:trPr>
        <w:tc>
          <w:tcPr>
            <w:tcW w:w="1984" w:type="dxa"/>
            <w:tcBorders>
              <w:left w:val="double" w:sz="4" w:space="0" w:color="auto"/>
            </w:tcBorders>
          </w:tcPr>
          <w:p w14:paraId="5DB87939" w14:textId="77777777" w:rsidR="009767A4" w:rsidRPr="008D3856" w:rsidRDefault="009767A4" w:rsidP="00DB3FE7">
            <w:pPr>
              <w:pStyle w:val="TABLE-cell"/>
              <w:keepNext/>
              <w:rPr>
                <w:rStyle w:val="Strong"/>
              </w:rPr>
            </w:pPr>
            <w:r w:rsidRPr="008D3856">
              <w:rPr>
                <w:rStyle w:val="Strong"/>
              </w:rPr>
              <w:t>30</w:t>
            </w:r>
          </w:p>
        </w:tc>
        <w:tc>
          <w:tcPr>
            <w:tcW w:w="7086" w:type="dxa"/>
            <w:tcBorders>
              <w:right w:val="double" w:sz="4" w:space="0" w:color="auto"/>
            </w:tcBorders>
          </w:tcPr>
          <w:p w14:paraId="5DB8793A" w14:textId="77777777" w:rsidR="009767A4" w:rsidRPr="00D948E6" w:rsidRDefault="009767A4" w:rsidP="00DB3FE7">
            <w:pPr>
              <w:pStyle w:val="TABLE-cell"/>
              <w:keepNext/>
              <w:spacing w:before="40" w:after="40"/>
            </w:pPr>
            <w:r w:rsidRPr="00D948E6">
              <w:t>Time integral 6</w:t>
            </w:r>
          </w:p>
        </w:tc>
      </w:tr>
      <w:tr w:rsidR="009767A4" w:rsidRPr="00D948E6" w14:paraId="5DB8793E" w14:textId="77777777" w:rsidTr="008D3856">
        <w:trPr>
          <w:cantSplit/>
          <w:jc w:val="center"/>
        </w:trPr>
        <w:tc>
          <w:tcPr>
            <w:tcW w:w="1984" w:type="dxa"/>
            <w:tcBorders>
              <w:left w:val="double" w:sz="4" w:space="0" w:color="auto"/>
            </w:tcBorders>
          </w:tcPr>
          <w:p w14:paraId="5DB8793C" w14:textId="77777777" w:rsidR="009767A4" w:rsidRPr="008D3856" w:rsidRDefault="009767A4" w:rsidP="00DB3FE7">
            <w:pPr>
              <w:pStyle w:val="TABLE-cell"/>
              <w:keepNext/>
              <w:rPr>
                <w:rStyle w:val="Strong"/>
              </w:rPr>
            </w:pPr>
          </w:p>
        </w:tc>
        <w:tc>
          <w:tcPr>
            <w:tcW w:w="7086" w:type="dxa"/>
            <w:tcBorders>
              <w:right w:val="double" w:sz="4" w:space="0" w:color="auto"/>
            </w:tcBorders>
          </w:tcPr>
          <w:p w14:paraId="5DB8793D" w14:textId="77777777" w:rsidR="009767A4" w:rsidRPr="00D948E6" w:rsidRDefault="009767A4" w:rsidP="00DB3FE7">
            <w:pPr>
              <w:pStyle w:val="TABLE-cell"/>
              <w:keepNext/>
              <w:spacing w:before="40" w:after="40"/>
            </w:pPr>
          </w:p>
        </w:tc>
      </w:tr>
      <w:tr w:rsidR="009767A4" w:rsidRPr="00D948E6" w14:paraId="5DB87941" w14:textId="77777777" w:rsidTr="008D3856">
        <w:trPr>
          <w:cantSplit/>
          <w:jc w:val="center"/>
        </w:trPr>
        <w:tc>
          <w:tcPr>
            <w:tcW w:w="1984" w:type="dxa"/>
            <w:tcBorders>
              <w:left w:val="double" w:sz="4" w:space="0" w:color="auto"/>
            </w:tcBorders>
          </w:tcPr>
          <w:p w14:paraId="5DB8793F" w14:textId="77777777" w:rsidR="009767A4" w:rsidRPr="008D3856" w:rsidRDefault="009767A4" w:rsidP="00DB3FE7">
            <w:pPr>
              <w:pStyle w:val="TABLE-cell"/>
              <w:keepNext/>
              <w:rPr>
                <w:rStyle w:val="Strong"/>
              </w:rPr>
            </w:pPr>
            <w:r w:rsidRPr="008D3856">
              <w:rPr>
                <w:rStyle w:val="Strong"/>
              </w:rPr>
              <w:t>31</w:t>
            </w:r>
          </w:p>
        </w:tc>
        <w:tc>
          <w:tcPr>
            <w:tcW w:w="7086" w:type="dxa"/>
            <w:tcBorders>
              <w:right w:val="double" w:sz="4" w:space="0" w:color="auto"/>
            </w:tcBorders>
          </w:tcPr>
          <w:p w14:paraId="5DB87940" w14:textId="77777777" w:rsidR="009767A4" w:rsidRPr="00D948E6" w:rsidRDefault="009767A4" w:rsidP="00DB3FE7">
            <w:pPr>
              <w:pStyle w:val="TABLE-cell"/>
              <w:keepNext/>
              <w:spacing w:before="40" w:after="40"/>
            </w:pPr>
            <w:r w:rsidRPr="00D948E6">
              <w:t>Under limit threshold</w:t>
            </w:r>
            <w:r w:rsidRPr="00D948E6">
              <w:fldChar w:fldCharType="begin"/>
            </w:r>
            <w:r w:rsidRPr="00D948E6">
              <w:instrText xml:space="preserve"> XE "Threshold, under limit" </w:instrText>
            </w:r>
            <w:r w:rsidRPr="00D948E6">
              <w:fldChar w:fldCharType="end"/>
            </w:r>
          </w:p>
        </w:tc>
      </w:tr>
      <w:tr w:rsidR="009767A4" w:rsidRPr="00D948E6" w14:paraId="5DB87944" w14:textId="77777777" w:rsidTr="008D3856">
        <w:trPr>
          <w:cantSplit/>
          <w:jc w:val="center"/>
        </w:trPr>
        <w:tc>
          <w:tcPr>
            <w:tcW w:w="1984" w:type="dxa"/>
            <w:tcBorders>
              <w:left w:val="double" w:sz="4" w:space="0" w:color="auto"/>
            </w:tcBorders>
          </w:tcPr>
          <w:p w14:paraId="5DB87942" w14:textId="77777777" w:rsidR="009767A4" w:rsidRPr="008D3856" w:rsidRDefault="009767A4" w:rsidP="00DB3FE7">
            <w:pPr>
              <w:pStyle w:val="TABLE-cell"/>
              <w:keepNext/>
              <w:rPr>
                <w:rStyle w:val="Strong"/>
              </w:rPr>
            </w:pPr>
            <w:r w:rsidRPr="008D3856">
              <w:rPr>
                <w:rStyle w:val="Strong"/>
              </w:rPr>
              <w:t>32</w:t>
            </w:r>
          </w:p>
        </w:tc>
        <w:tc>
          <w:tcPr>
            <w:tcW w:w="7086" w:type="dxa"/>
            <w:tcBorders>
              <w:right w:val="double" w:sz="4" w:space="0" w:color="auto"/>
            </w:tcBorders>
          </w:tcPr>
          <w:p w14:paraId="5DB87943" w14:textId="77777777" w:rsidR="009767A4" w:rsidRPr="00D948E6" w:rsidRDefault="009767A4" w:rsidP="00DB3FE7">
            <w:pPr>
              <w:pStyle w:val="TABLE-cell"/>
              <w:keepNext/>
              <w:spacing w:before="40" w:after="40"/>
            </w:pPr>
            <w:r w:rsidRPr="00D948E6">
              <w:t>Under limit occurrence counter</w:t>
            </w:r>
            <w:r w:rsidRPr="00D948E6">
              <w:fldChar w:fldCharType="begin"/>
            </w:r>
            <w:r w:rsidRPr="00D948E6">
              <w:instrText xml:space="preserve"> XE "Occurrence counter" </w:instrText>
            </w:r>
            <w:r w:rsidRPr="00D948E6">
              <w:fldChar w:fldCharType="end"/>
            </w:r>
          </w:p>
        </w:tc>
      </w:tr>
      <w:tr w:rsidR="009767A4" w:rsidRPr="00D948E6" w14:paraId="5DB87947" w14:textId="77777777" w:rsidTr="008D3856">
        <w:trPr>
          <w:cantSplit/>
          <w:jc w:val="center"/>
        </w:trPr>
        <w:tc>
          <w:tcPr>
            <w:tcW w:w="1984" w:type="dxa"/>
            <w:tcBorders>
              <w:left w:val="double" w:sz="4" w:space="0" w:color="auto"/>
            </w:tcBorders>
          </w:tcPr>
          <w:p w14:paraId="5DB87945" w14:textId="77777777" w:rsidR="009767A4" w:rsidRPr="008D3856" w:rsidRDefault="009767A4" w:rsidP="00DB3FE7">
            <w:pPr>
              <w:pStyle w:val="TABLE-cell"/>
              <w:keepNext/>
              <w:rPr>
                <w:rStyle w:val="Strong"/>
              </w:rPr>
            </w:pPr>
            <w:r w:rsidRPr="008D3856">
              <w:rPr>
                <w:rStyle w:val="Strong"/>
              </w:rPr>
              <w:t>33</w:t>
            </w:r>
          </w:p>
        </w:tc>
        <w:tc>
          <w:tcPr>
            <w:tcW w:w="7086" w:type="dxa"/>
            <w:tcBorders>
              <w:right w:val="double" w:sz="4" w:space="0" w:color="auto"/>
            </w:tcBorders>
          </w:tcPr>
          <w:p w14:paraId="5DB87946" w14:textId="77777777" w:rsidR="009767A4" w:rsidRPr="00D948E6" w:rsidRDefault="009767A4" w:rsidP="00DB3FE7">
            <w:pPr>
              <w:pStyle w:val="TABLE-cell"/>
              <w:keepNext/>
              <w:spacing w:before="40" w:after="40"/>
            </w:pPr>
            <w:r w:rsidRPr="00D948E6">
              <w:t>Under limit duration</w:t>
            </w:r>
            <w:r w:rsidRPr="00D948E6">
              <w:fldChar w:fldCharType="begin"/>
            </w:r>
            <w:r w:rsidRPr="00D948E6">
              <w:instrText xml:space="preserve"> XE "Duration" </w:instrText>
            </w:r>
            <w:r w:rsidRPr="00D948E6">
              <w:fldChar w:fldCharType="end"/>
            </w:r>
          </w:p>
        </w:tc>
      </w:tr>
      <w:tr w:rsidR="009767A4" w:rsidRPr="00D948E6" w14:paraId="5DB8794A" w14:textId="77777777" w:rsidTr="008D3856">
        <w:trPr>
          <w:cantSplit/>
          <w:jc w:val="center"/>
        </w:trPr>
        <w:tc>
          <w:tcPr>
            <w:tcW w:w="1984" w:type="dxa"/>
            <w:tcBorders>
              <w:left w:val="double" w:sz="4" w:space="0" w:color="auto"/>
            </w:tcBorders>
          </w:tcPr>
          <w:p w14:paraId="5DB87948" w14:textId="77777777" w:rsidR="009767A4" w:rsidRPr="008D3856" w:rsidRDefault="009767A4" w:rsidP="00DB3FE7">
            <w:pPr>
              <w:pStyle w:val="TABLE-cell"/>
              <w:keepNext/>
              <w:rPr>
                <w:rStyle w:val="Strong"/>
              </w:rPr>
            </w:pPr>
            <w:r w:rsidRPr="008D3856">
              <w:rPr>
                <w:rStyle w:val="Strong"/>
              </w:rPr>
              <w:t>34</w:t>
            </w:r>
          </w:p>
        </w:tc>
        <w:tc>
          <w:tcPr>
            <w:tcW w:w="7086" w:type="dxa"/>
            <w:tcBorders>
              <w:right w:val="double" w:sz="4" w:space="0" w:color="auto"/>
            </w:tcBorders>
          </w:tcPr>
          <w:p w14:paraId="5DB87949" w14:textId="77777777" w:rsidR="009767A4" w:rsidRPr="00D948E6" w:rsidRDefault="009767A4" w:rsidP="00DB3FE7">
            <w:pPr>
              <w:pStyle w:val="TABLE-cell"/>
              <w:keepNext/>
              <w:spacing w:before="40" w:after="40"/>
            </w:pPr>
            <w:r w:rsidRPr="00D948E6">
              <w:t>Under limit magnitude</w:t>
            </w:r>
            <w:r w:rsidRPr="00D948E6">
              <w:fldChar w:fldCharType="begin"/>
            </w:r>
            <w:r w:rsidRPr="00D948E6">
              <w:instrText xml:space="preserve"> XE "Magnitude" </w:instrText>
            </w:r>
            <w:r w:rsidRPr="00D948E6">
              <w:fldChar w:fldCharType="end"/>
            </w:r>
          </w:p>
        </w:tc>
      </w:tr>
      <w:tr w:rsidR="009767A4" w:rsidRPr="00D948E6" w14:paraId="5DB8794D" w14:textId="77777777" w:rsidTr="008D3856">
        <w:trPr>
          <w:cantSplit/>
          <w:jc w:val="center"/>
        </w:trPr>
        <w:tc>
          <w:tcPr>
            <w:tcW w:w="1984" w:type="dxa"/>
            <w:tcBorders>
              <w:left w:val="double" w:sz="4" w:space="0" w:color="auto"/>
            </w:tcBorders>
          </w:tcPr>
          <w:p w14:paraId="5DB8794B" w14:textId="77777777" w:rsidR="009767A4" w:rsidRPr="008D3856" w:rsidRDefault="009767A4" w:rsidP="00DB3FE7">
            <w:pPr>
              <w:pStyle w:val="TABLE-cell"/>
              <w:keepNext/>
              <w:rPr>
                <w:rStyle w:val="Strong"/>
              </w:rPr>
            </w:pPr>
          </w:p>
        </w:tc>
        <w:tc>
          <w:tcPr>
            <w:tcW w:w="7086" w:type="dxa"/>
            <w:tcBorders>
              <w:right w:val="double" w:sz="4" w:space="0" w:color="auto"/>
            </w:tcBorders>
          </w:tcPr>
          <w:p w14:paraId="5DB8794C" w14:textId="77777777" w:rsidR="009767A4" w:rsidRPr="00D948E6" w:rsidRDefault="009767A4" w:rsidP="00DB3FE7">
            <w:pPr>
              <w:pStyle w:val="TABLE-cell"/>
              <w:keepNext/>
              <w:spacing w:before="40" w:after="40"/>
            </w:pPr>
          </w:p>
        </w:tc>
      </w:tr>
      <w:tr w:rsidR="009767A4" w:rsidRPr="00D948E6" w14:paraId="5DB87950" w14:textId="77777777" w:rsidTr="008D3856">
        <w:trPr>
          <w:cantSplit/>
          <w:jc w:val="center"/>
        </w:trPr>
        <w:tc>
          <w:tcPr>
            <w:tcW w:w="1984" w:type="dxa"/>
            <w:tcBorders>
              <w:left w:val="double" w:sz="4" w:space="0" w:color="auto"/>
            </w:tcBorders>
          </w:tcPr>
          <w:p w14:paraId="5DB8794E" w14:textId="77777777" w:rsidR="009767A4" w:rsidRPr="008D3856" w:rsidRDefault="009767A4" w:rsidP="00DB3FE7">
            <w:pPr>
              <w:pStyle w:val="TABLE-cell"/>
              <w:keepNext/>
              <w:rPr>
                <w:rStyle w:val="Strong"/>
              </w:rPr>
            </w:pPr>
            <w:r w:rsidRPr="008D3856">
              <w:rPr>
                <w:rStyle w:val="Strong"/>
              </w:rPr>
              <w:t>35</w:t>
            </w:r>
          </w:p>
        </w:tc>
        <w:tc>
          <w:tcPr>
            <w:tcW w:w="7086" w:type="dxa"/>
            <w:tcBorders>
              <w:right w:val="double" w:sz="4" w:space="0" w:color="auto"/>
            </w:tcBorders>
          </w:tcPr>
          <w:p w14:paraId="5DB8794F" w14:textId="77777777" w:rsidR="009767A4" w:rsidRPr="00D948E6" w:rsidRDefault="009767A4" w:rsidP="00DB3FE7">
            <w:pPr>
              <w:pStyle w:val="TABLE-cell"/>
              <w:keepNext/>
              <w:spacing w:before="40" w:after="40"/>
            </w:pPr>
            <w:r w:rsidRPr="00D948E6">
              <w:t>Over limit threshold</w:t>
            </w:r>
            <w:r w:rsidRPr="00D948E6">
              <w:fldChar w:fldCharType="begin"/>
            </w:r>
            <w:r w:rsidRPr="00D948E6">
              <w:instrText xml:space="preserve"> XE "Threshold, over limit" </w:instrText>
            </w:r>
            <w:r w:rsidRPr="00D948E6">
              <w:fldChar w:fldCharType="end"/>
            </w:r>
          </w:p>
        </w:tc>
      </w:tr>
      <w:tr w:rsidR="009767A4" w:rsidRPr="00D948E6" w14:paraId="5DB87953" w14:textId="77777777" w:rsidTr="008D3856">
        <w:trPr>
          <w:cantSplit/>
          <w:jc w:val="center"/>
        </w:trPr>
        <w:tc>
          <w:tcPr>
            <w:tcW w:w="1984" w:type="dxa"/>
            <w:tcBorders>
              <w:left w:val="double" w:sz="4" w:space="0" w:color="auto"/>
            </w:tcBorders>
          </w:tcPr>
          <w:p w14:paraId="5DB87951" w14:textId="77777777" w:rsidR="009767A4" w:rsidRPr="008D3856" w:rsidRDefault="009767A4" w:rsidP="00DB3FE7">
            <w:pPr>
              <w:pStyle w:val="TABLE-cell"/>
              <w:keepNext/>
              <w:rPr>
                <w:rStyle w:val="Strong"/>
              </w:rPr>
            </w:pPr>
            <w:r w:rsidRPr="008D3856">
              <w:rPr>
                <w:rStyle w:val="Strong"/>
              </w:rPr>
              <w:t>36</w:t>
            </w:r>
          </w:p>
        </w:tc>
        <w:tc>
          <w:tcPr>
            <w:tcW w:w="7086" w:type="dxa"/>
            <w:tcBorders>
              <w:right w:val="double" w:sz="4" w:space="0" w:color="auto"/>
            </w:tcBorders>
          </w:tcPr>
          <w:p w14:paraId="5DB87952" w14:textId="77777777" w:rsidR="009767A4" w:rsidRPr="00D948E6" w:rsidRDefault="009767A4" w:rsidP="00DB3FE7">
            <w:pPr>
              <w:pStyle w:val="TABLE-cell"/>
              <w:keepNext/>
              <w:spacing w:before="40" w:after="40"/>
            </w:pPr>
            <w:r w:rsidRPr="00D948E6">
              <w:t>Over limit occurrence counter</w:t>
            </w:r>
          </w:p>
        </w:tc>
      </w:tr>
      <w:tr w:rsidR="009767A4" w:rsidRPr="00D948E6" w14:paraId="5DB87956" w14:textId="77777777" w:rsidTr="008D3856">
        <w:trPr>
          <w:cantSplit/>
          <w:jc w:val="center"/>
        </w:trPr>
        <w:tc>
          <w:tcPr>
            <w:tcW w:w="1984" w:type="dxa"/>
            <w:tcBorders>
              <w:left w:val="double" w:sz="4" w:space="0" w:color="auto"/>
            </w:tcBorders>
          </w:tcPr>
          <w:p w14:paraId="5DB87954" w14:textId="77777777" w:rsidR="009767A4" w:rsidRPr="008D3856" w:rsidRDefault="009767A4" w:rsidP="00DB3FE7">
            <w:pPr>
              <w:pStyle w:val="TABLE-cell"/>
              <w:keepNext/>
              <w:rPr>
                <w:rStyle w:val="Strong"/>
              </w:rPr>
            </w:pPr>
            <w:r w:rsidRPr="008D3856">
              <w:rPr>
                <w:rStyle w:val="Strong"/>
              </w:rPr>
              <w:t>37</w:t>
            </w:r>
          </w:p>
        </w:tc>
        <w:tc>
          <w:tcPr>
            <w:tcW w:w="7086" w:type="dxa"/>
            <w:tcBorders>
              <w:right w:val="double" w:sz="4" w:space="0" w:color="auto"/>
            </w:tcBorders>
          </w:tcPr>
          <w:p w14:paraId="5DB87955" w14:textId="77777777" w:rsidR="009767A4" w:rsidRPr="00D948E6" w:rsidRDefault="009767A4" w:rsidP="00DB3FE7">
            <w:pPr>
              <w:pStyle w:val="TABLE-cell"/>
              <w:keepNext/>
              <w:spacing w:before="40" w:after="40"/>
            </w:pPr>
            <w:r w:rsidRPr="00D948E6">
              <w:t xml:space="preserve">Over limit duration </w:t>
            </w:r>
          </w:p>
        </w:tc>
      </w:tr>
      <w:tr w:rsidR="009767A4" w:rsidRPr="00D948E6" w14:paraId="5DB87959" w14:textId="77777777" w:rsidTr="008D3856">
        <w:trPr>
          <w:cantSplit/>
          <w:jc w:val="center"/>
        </w:trPr>
        <w:tc>
          <w:tcPr>
            <w:tcW w:w="1984" w:type="dxa"/>
            <w:tcBorders>
              <w:left w:val="double" w:sz="4" w:space="0" w:color="auto"/>
            </w:tcBorders>
          </w:tcPr>
          <w:p w14:paraId="5DB87957" w14:textId="77777777" w:rsidR="009767A4" w:rsidRPr="008D3856" w:rsidRDefault="009767A4" w:rsidP="00DB3FE7">
            <w:pPr>
              <w:pStyle w:val="TABLE-cell"/>
              <w:keepNext/>
              <w:rPr>
                <w:rStyle w:val="Strong"/>
              </w:rPr>
            </w:pPr>
            <w:r w:rsidRPr="008D3856">
              <w:rPr>
                <w:rStyle w:val="Strong"/>
              </w:rPr>
              <w:t>38</w:t>
            </w:r>
          </w:p>
        </w:tc>
        <w:tc>
          <w:tcPr>
            <w:tcW w:w="7086" w:type="dxa"/>
            <w:tcBorders>
              <w:right w:val="double" w:sz="4" w:space="0" w:color="auto"/>
            </w:tcBorders>
          </w:tcPr>
          <w:p w14:paraId="5DB87958" w14:textId="77777777" w:rsidR="009767A4" w:rsidRPr="00D948E6" w:rsidRDefault="009767A4" w:rsidP="00DB3FE7">
            <w:pPr>
              <w:pStyle w:val="TABLE-cell"/>
              <w:keepNext/>
              <w:spacing w:before="40" w:after="40"/>
            </w:pPr>
            <w:r w:rsidRPr="00D948E6">
              <w:t>Over limit magnitude</w:t>
            </w:r>
          </w:p>
        </w:tc>
      </w:tr>
      <w:tr w:rsidR="009767A4" w:rsidRPr="00D948E6" w14:paraId="5DB8795C" w14:textId="77777777" w:rsidTr="008D3856">
        <w:trPr>
          <w:cantSplit/>
          <w:jc w:val="center"/>
        </w:trPr>
        <w:tc>
          <w:tcPr>
            <w:tcW w:w="1984" w:type="dxa"/>
            <w:tcBorders>
              <w:left w:val="double" w:sz="4" w:space="0" w:color="auto"/>
            </w:tcBorders>
          </w:tcPr>
          <w:p w14:paraId="5DB8795A" w14:textId="77777777" w:rsidR="009767A4" w:rsidRPr="008D3856" w:rsidRDefault="009767A4" w:rsidP="00DB3FE7">
            <w:pPr>
              <w:pStyle w:val="TABLE-cell"/>
              <w:keepNext/>
              <w:rPr>
                <w:rStyle w:val="Strong"/>
              </w:rPr>
            </w:pPr>
          </w:p>
        </w:tc>
        <w:tc>
          <w:tcPr>
            <w:tcW w:w="7086" w:type="dxa"/>
            <w:tcBorders>
              <w:right w:val="double" w:sz="4" w:space="0" w:color="auto"/>
            </w:tcBorders>
          </w:tcPr>
          <w:p w14:paraId="5DB8795B" w14:textId="77777777" w:rsidR="009767A4" w:rsidRPr="00D948E6" w:rsidRDefault="009767A4" w:rsidP="00DB3FE7">
            <w:pPr>
              <w:pStyle w:val="TABLE-cell"/>
              <w:keepNext/>
              <w:spacing w:before="40" w:after="40"/>
            </w:pPr>
          </w:p>
        </w:tc>
      </w:tr>
      <w:tr w:rsidR="009767A4" w:rsidRPr="00D948E6" w14:paraId="5DB8795F" w14:textId="77777777" w:rsidTr="008D3856">
        <w:trPr>
          <w:cantSplit/>
          <w:jc w:val="center"/>
        </w:trPr>
        <w:tc>
          <w:tcPr>
            <w:tcW w:w="1984" w:type="dxa"/>
            <w:tcBorders>
              <w:left w:val="double" w:sz="4" w:space="0" w:color="auto"/>
            </w:tcBorders>
          </w:tcPr>
          <w:p w14:paraId="5DB8795D" w14:textId="77777777" w:rsidR="009767A4" w:rsidRPr="008D3856" w:rsidRDefault="009767A4" w:rsidP="00DB3FE7">
            <w:pPr>
              <w:pStyle w:val="TABLE-cell"/>
              <w:keepNext/>
              <w:rPr>
                <w:rStyle w:val="Strong"/>
              </w:rPr>
            </w:pPr>
            <w:r w:rsidRPr="008D3856">
              <w:rPr>
                <w:rStyle w:val="Strong"/>
              </w:rPr>
              <w:lastRenderedPageBreak/>
              <w:t>39</w:t>
            </w:r>
          </w:p>
        </w:tc>
        <w:tc>
          <w:tcPr>
            <w:tcW w:w="7086" w:type="dxa"/>
            <w:tcBorders>
              <w:right w:val="double" w:sz="4" w:space="0" w:color="auto"/>
            </w:tcBorders>
          </w:tcPr>
          <w:p w14:paraId="5DB8795E" w14:textId="77777777" w:rsidR="009767A4" w:rsidRPr="00D948E6" w:rsidRDefault="009767A4" w:rsidP="00DB3FE7">
            <w:pPr>
              <w:pStyle w:val="TABLE-cell"/>
              <w:keepNext/>
              <w:spacing w:before="40" w:after="40"/>
            </w:pPr>
            <w:r w:rsidRPr="00D948E6">
              <w:t>Missing threshold</w:t>
            </w:r>
            <w:r w:rsidRPr="00D948E6">
              <w:fldChar w:fldCharType="begin"/>
            </w:r>
            <w:r w:rsidRPr="00D948E6">
              <w:instrText xml:space="preserve"> XE "Threshold, missing" </w:instrText>
            </w:r>
            <w:r w:rsidRPr="00D948E6">
              <w:fldChar w:fldCharType="end"/>
            </w:r>
          </w:p>
        </w:tc>
      </w:tr>
      <w:tr w:rsidR="009767A4" w:rsidRPr="00D948E6" w14:paraId="5DB87962" w14:textId="77777777" w:rsidTr="008D3856">
        <w:trPr>
          <w:cantSplit/>
          <w:jc w:val="center"/>
        </w:trPr>
        <w:tc>
          <w:tcPr>
            <w:tcW w:w="1984" w:type="dxa"/>
            <w:tcBorders>
              <w:left w:val="double" w:sz="4" w:space="0" w:color="auto"/>
            </w:tcBorders>
          </w:tcPr>
          <w:p w14:paraId="5DB87960" w14:textId="77777777" w:rsidR="009767A4" w:rsidRPr="008D3856" w:rsidRDefault="009767A4" w:rsidP="00DB3FE7">
            <w:pPr>
              <w:pStyle w:val="TABLE-cell"/>
              <w:keepNext/>
              <w:rPr>
                <w:rStyle w:val="Strong"/>
              </w:rPr>
            </w:pPr>
            <w:r w:rsidRPr="008D3856">
              <w:rPr>
                <w:rStyle w:val="Strong"/>
              </w:rPr>
              <w:t>40</w:t>
            </w:r>
          </w:p>
        </w:tc>
        <w:tc>
          <w:tcPr>
            <w:tcW w:w="7086" w:type="dxa"/>
            <w:tcBorders>
              <w:right w:val="double" w:sz="4" w:space="0" w:color="auto"/>
            </w:tcBorders>
          </w:tcPr>
          <w:p w14:paraId="5DB87961" w14:textId="77777777" w:rsidR="009767A4" w:rsidRPr="00D948E6" w:rsidRDefault="009767A4" w:rsidP="00DB3FE7">
            <w:pPr>
              <w:pStyle w:val="TABLE-cell"/>
              <w:keepNext/>
              <w:spacing w:before="40" w:after="40"/>
            </w:pPr>
            <w:r w:rsidRPr="00D948E6">
              <w:t>Missing occurrence counter</w:t>
            </w:r>
          </w:p>
        </w:tc>
      </w:tr>
      <w:tr w:rsidR="009767A4" w:rsidRPr="00D948E6" w14:paraId="5DB87965" w14:textId="77777777" w:rsidTr="008D3856">
        <w:trPr>
          <w:cantSplit/>
          <w:jc w:val="center"/>
        </w:trPr>
        <w:tc>
          <w:tcPr>
            <w:tcW w:w="1984" w:type="dxa"/>
            <w:tcBorders>
              <w:left w:val="double" w:sz="4" w:space="0" w:color="auto"/>
            </w:tcBorders>
          </w:tcPr>
          <w:p w14:paraId="5DB87963" w14:textId="77777777" w:rsidR="009767A4" w:rsidRPr="008D3856" w:rsidRDefault="009767A4" w:rsidP="00DB3FE7">
            <w:pPr>
              <w:pStyle w:val="TABLE-cell"/>
              <w:keepNext/>
              <w:rPr>
                <w:rStyle w:val="Strong"/>
              </w:rPr>
            </w:pPr>
            <w:r w:rsidRPr="008D3856">
              <w:rPr>
                <w:rStyle w:val="Strong"/>
              </w:rPr>
              <w:t>41</w:t>
            </w:r>
          </w:p>
        </w:tc>
        <w:tc>
          <w:tcPr>
            <w:tcW w:w="7086" w:type="dxa"/>
            <w:tcBorders>
              <w:right w:val="double" w:sz="4" w:space="0" w:color="auto"/>
            </w:tcBorders>
          </w:tcPr>
          <w:p w14:paraId="5DB87964" w14:textId="77777777" w:rsidR="009767A4" w:rsidRPr="00D948E6" w:rsidRDefault="009767A4" w:rsidP="00DB3FE7">
            <w:pPr>
              <w:pStyle w:val="TABLE-cell"/>
              <w:keepNext/>
              <w:spacing w:before="40" w:after="40"/>
            </w:pPr>
            <w:r w:rsidRPr="00D948E6">
              <w:t xml:space="preserve">Missing duration </w:t>
            </w:r>
          </w:p>
        </w:tc>
      </w:tr>
      <w:tr w:rsidR="009767A4" w:rsidRPr="00D948E6" w14:paraId="5DB87968" w14:textId="77777777" w:rsidTr="008D3856">
        <w:trPr>
          <w:cantSplit/>
          <w:jc w:val="center"/>
        </w:trPr>
        <w:tc>
          <w:tcPr>
            <w:tcW w:w="1984" w:type="dxa"/>
            <w:tcBorders>
              <w:left w:val="double" w:sz="4" w:space="0" w:color="auto"/>
            </w:tcBorders>
          </w:tcPr>
          <w:p w14:paraId="5DB87966" w14:textId="77777777" w:rsidR="009767A4" w:rsidRPr="008D3856" w:rsidRDefault="009767A4" w:rsidP="00DB3FE7">
            <w:pPr>
              <w:pStyle w:val="TABLE-cell"/>
              <w:keepNext/>
              <w:rPr>
                <w:rStyle w:val="Strong"/>
              </w:rPr>
            </w:pPr>
            <w:r w:rsidRPr="008D3856">
              <w:rPr>
                <w:rStyle w:val="Strong"/>
              </w:rPr>
              <w:t>42</w:t>
            </w:r>
          </w:p>
        </w:tc>
        <w:tc>
          <w:tcPr>
            <w:tcW w:w="7086" w:type="dxa"/>
            <w:tcBorders>
              <w:right w:val="double" w:sz="4" w:space="0" w:color="auto"/>
            </w:tcBorders>
          </w:tcPr>
          <w:p w14:paraId="5DB87967" w14:textId="77777777" w:rsidR="009767A4" w:rsidRPr="00D948E6" w:rsidRDefault="009767A4" w:rsidP="00DB3FE7">
            <w:pPr>
              <w:pStyle w:val="TABLE-cell"/>
              <w:keepNext/>
              <w:spacing w:before="40" w:after="40"/>
            </w:pPr>
            <w:r w:rsidRPr="00D948E6">
              <w:t>Missing magnitude</w:t>
            </w:r>
          </w:p>
        </w:tc>
      </w:tr>
      <w:tr w:rsidR="009767A4" w:rsidRPr="00D948E6" w14:paraId="5DB8796B" w14:textId="77777777" w:rsidTr="008D3856">
        <w:trPr>
          <w:cantSplit/>
          <w:jc w:val="center"/>
        </w:trPr>
        <w:tc>
          <w:tcPr>
            <w:tcW w:w="1984" w:type="dxa"/>
            <w:tcBorders>
              <w:left w:val="double" w:sz="4" w:space="0" w:color="auto"/>
            </w:tcBorders>
          </w:tcPr>
          <w:p w14:paraId="5DB87969" w14:textId="77777777" w:rsidR="009767A4" w:rsidRPr="008D3856" w:rsidRDefault="009767A4" w:rsidP="00DB3FE7">
            <w:pPr>
              <w:pStyle w:val="TABLE-cell"/>
              <w:keepNext/>
              <w:rPr>
                <w:rStyle w:val="Strong"/>
              </w:rPr>
            </w:pPr>
          </w:p>
        </w:tc>
        <w:tc>
          <w:tcPr>
            <w:tcW w:w="7086" w:type="dxa"/>
            <w:tcBorders>
              <w:right w:val="double" w:sz="4" w:space="0" w:color="auto"/>
            </w:tcBorders>
          </w:tcPr>
          <w:p w14:paraId="5DB8796A" w14:textId="77777777" w:rsidR="009767A4" w:rsidRPr="00D948E6" w:rsidRDefault="009767A4" w:rsidP="00DB3FE7">
            <w:pPr>
              <w:pStyle w:val="TABLE-cell"/>
              <w:keepNext/>
              <w:spacing w:before="40" w:after="40"/>
            </w:pPr>
          </w:p>
        </w:tc>
      </w:tr>
      <w:tr w:rsidR="009767A4" w:rsidRPr="00D948E6" w14:paraId="5DB8796E" w14:textId="77777777" w:rsidTr="008D3856">
        <w:trPr>
          <w:cantSplit/>
          <w:jc w:val="center"/>
        </w:trPr>
        <w:tc>
          <w:tcPr>
            <w:tcW w:w="1984" w:type="dxa"/>
            <w:tcBorders>
              <w:left w:val="double" w:sz="4" w:space="0" w:color="auto"/>
            </w:tcBorders>
          </w:tcPr>
          <w:p w14:paraId="5DB8796C" w14:textId="77777777" w:rsidR="009767A4" w:rsidRPr="008D3856" w:rsidRDefault="009767A4" w:rsidP="00DB3FE7">
            <w:pPr>
              <w:pStyle w:val="TABLE-cell"/>
              <w:keepNext/>
              <w:rPr>
                <w:rStyle w:val="Strong"/>
              </w:rPr>
            </w:pPr>
            <w:r w:rsidRPr="008D3856">
              <w:rPr>
                <w:rStyle w:val="Strong"/>
              </w:rPr>
              <w:t>43</w:t>
            </w:r>
          </w:p>
        </w:tc>
        <w:tc>
          <w:tcPr>
            <w:tcW w:w="7086" w:type="dxa"/>
            <w:tcBorders>
              <w:right w:val="double" w:sz="4" w:space="0" w:color="auto"/>
            </w:tcBorders>
          </w:tcPr>
          <w:p w14:paraId="5DB8796D" w14:textId="77777777" w:rsidR="009767A4" w:rsidRPr="00D948E6" w:rsidRDefault="009767A4" w:rsidP="00DB3FE7">
            <w:pPr>
              <w:pStyle w:val="TABLE-cell"/>
              <w:keepNext/>
              <w:spacing w:before="40" w:after="40"/>
            </w:pPr>
            <w:r w:rsidRPr="00D948E6">
              <w:t>Time threshold for under limit</w:t>
            </w:r>
          </w:p>
        </w:tc>
      </w:tr>
      <w:tr w:rsidR="009767A4" w:rsidRPr="00D948E6" w14:paraId="5DB87971" w14:textId="77777777" w:rsidTr="008D3856">
        <w:trPr>
          <w:cantSplit/>
          <w:jc w:val="center"/>
        </w:trPr>
        <w:tc>
          <w:tcPr>
            <w:tcW w:w="1984" w:type="dxa"/>
            <w:tcBorders>
              <w:left w:val="double" w:sz="4" w:space="0" w:color="auto"/>
            </w:tcBorders>
          </w:tcPr>
          <w:p w14:paraId="5DB8796F" w14:textId="77777777" w:rsidR="009767A4" w:rsidRPr="008D3856" w:rsidRDefault="009767A4" w:rsidP="00DB3FE7">
            <w:pPr>
              <w:pStyle w:val="TABLE-cell"/>
              <w:keepNext/>
              <w:rPr>
                <w:rStyle w:val="Strong"/>
              </w:rPr>
            </w:pPr>
            <w:r w:rsidRPr="008D3856">
              <w:rPr>
                <w:rStyle w:val="Strong"/>
              </w:rPr>
              <w:t>44</w:t>
            </w:r>
          </w:p>
        </w:tc>
        <w:tc>
          <w:tcPr>
            <w:tcW w:w="7086" w:type="dxa"/>
            <w:tcBorders>
              <w:right w:val="double" w:sz="4" w:space="0" w:color="auto"/>
            </w:tcBorders>
          </w:tcPr>
          <w:p w14:paraId="5DB87970" w14:textId="77777777" w:rsidR="009767A4" w:rsidRPr="00D948E6" w:rsidRDefault="009767A4" w:rsidP="00DB3FE7">
            <w:pPr>
              <w:pStyle w:val="TABLE-cell"/>
              <w:keepNext/>
              <w:spacing w:before="40" w:after="40"/>
            </w:pPr>
            <w:r w:rsidRPr="00D948E6">
              <w:t>Time threshold for over limit</w:t>
            </w:r>
          </w:p>
        </w:tc>
      </w:tr>
      <w:tr w:rsidR="009767A4" w:rsidRPr="00D948E6" w14:paraId="5DB87974" w14:textId="77777777" w:rsidTr="008D3856">
        <w:trPr>
          <w:cantSplit/>
          <w:jc w:val="center"/>
        </w:trPr>
        <w:tc>
          <w:tcPr>
            <w:tcW w:w="1984" w:type="dxa"/>
            <w:tcBorders>
              <w:left w:val="double" w:sz="4" w:space="0" w:color="auto"/>
            </w:tcBorders>
          </w:tcPr>
          <w:p w14:paraId="5DB87972" w14:textId="77777777" w:rsidR="009767A4" w:rsidRPr="008D3856" w:rsidRDefault="009767A4" w:rsidP="00DB3FE7">
            <w:pPr>
              <w:pStyle w:val="TABLE-cell"/>
              <w:keepNext/>
              <w:rPr>
                <w:rStyle w:val="Strong"/>
              </w:rPr>
            </w:pPr>
            <w:r w:rsidRPr="008D3856">
              <w:rPr>
                <w:rStyle w:val="Strong"/>
              </w:rPr>
              <w:t>45</w:t>
            </w:r>
          </w:p>
        </w:tc>
        <w:tc>
          <w:tcPr>
            <w:tcW w:w="7086" w:type="dxa"/>
            <w:tcBorders>
              <w:right w:val="double" w:sz="4" w:space="0" w:color="auto"/>
            </w:tcBorders>
          </w:tcPr>
          <w:p w14:paraId="5DB87973" w14:textId="77777777" w:rsidR="009767A4" w:rsidRPr="00D948E6" w:rsidRDefault="009767A4" w:rsidP="00DB3FE7">
            <w:pPr>
              <w:pStyle w:val="TABLE-cell"/>
              <w:keepNext/>
              <w:spacing w:before="40" w:after="40"/>
            </w:pPr>
            <w:r w:rsidRPr="00D948E6">
              <w:t>Time threshold for missing magnitude</w:t>
            </w:r>
          </w:p>
        </w:tc>
      </w:tr>
      <w:tr w:rsidR="009767A4" w:rsidRPr="00D948E6" w14:paraId="5DB87977" w14:textId="77777777" w:rsidTr="008D3856">
        <w:trPr>
          <w:cantSplit/>
          <w:jc w:val="center"/>
        </w:trPr>
        <w:tc>
          <w:tcPr>
            <w:tcW w:w="1984" w:type="dxa"/>
            <w:tcBorders>
              <w:left w:val="double" w:sz="4" w:space="0" w:color="auto"/>
            </w:tcBorders>
          </w:tcPr>
          <w:p w14:paraId="5DB87975" w14:textId="77777777" w:rsidR="009767A4" w:rsidRPr="008D3856" w:rsidRDefault="009767A4" w:rsidP="00DB3FE7">
            <w:pPr>
              <w:pStyle w:val="TABLE-cell"/>
              <w:keepNext/>
              <w:rPr>
                <w:rStyle w:val="Strong"/>
              </w:rPr>
            </w:pPr>
          </w:p>
        </w:tc>
        <w:tc>
          <w:tcPr>
            <w:tcW w:w="7086" w:type="dxa"/>
            <w:tcBorders>
              <w:right w:val="double" w:sz="4" w:space="0" w:color="auto"/>
            </w:tcBorders>
          </w:tcPr>
          <w:p w14:paraId="5DB87976" w14:textId="77777777" w:rsidR="009767A4" w:rsidRPr="00D948E6" w:rsidRDefault="009767A4" w:rsidP="00DB3FE7">
            <w:pPr>
              <w:pStyle w:val="TABLE-cell"/>
              <w:keepNext/>
              <w:spacing w:before="40" w:after="40"/>
            </w:pPr>
          </w:p>
        </w:tc>
      </w:tr>
      <w:tr w:rsidR="009767A4" w:rsidRPr="00D948E6" w14:paraId="5DB8797A" w14:textId="77777777" w:rsidTr="008D3856">
        <w:trPr>
          <w:cantSplit/>
          <w:jc w:val="center"/>
        </w:trPr>
        <w:tc>
          <w:tcPr>
            <w:tcW w:w="1984" w:type="dxa"/>
            <w:tcBorders>
              <w:left w:val="double" w:sz="4" w:space="0" w:color="auto"/>
            </w:tcBorders>
          </w:tcPr>
          <w:p w14:paraId="5DB87978" w14:textId="77777777" w:rsidR="009767A4" w:rsidRPr="008D3856" w:rsidRDefault="009767A4" w:rsidP="00DB3FE7">
            <w:pPr>
              <w:pStyle w:val="TABLE-cell"/>
              <w:keepNext/>
              <w:rPr>
                <w:rStyle w:val="Strong"/>
              </w:rPr>
            </w:pPr>
            <w:r w:rsidRPr="008D3856">
              <w:rPr>
                <w:rStyle w:val="Strong"/>
              </w:rPr>
              <w:t>46</w:t>
            </w:r>
          </w:p>
        </w:tc>
        <w:tc>
          <w:tcPr>
            <w:tcW w:w="7086" w:type="dxa"/>
            <w:tcBorders>
              <w:right w:val="double" w:sz="4" w:space="0" w:color="auto"/>
            </w:tcBorders>
          </w:tcPr>
          <w:p w14:paraId="5DB87979" w14:textId="77777777" w:rsidR="009767A4" w:rsidRPr="00D948E6" w:rsidRDefault="009767A4" w:rsidP="00DB3FE7">
            <w:pPr>
              <w:pStyle w:val="TABLE-cell"/>
              <w:keepNext/>
              <w:spacing w:before="40" w:after="40"/>
            </w:pPr>
            <w:r w:rsidRPr="00D948E6">
              <w:t>Contracted value</w:t>
            </w:r>
            <w:r w:rsidRPr="00D948E6">
              <w:fldChar w:fldCharType="begin"/>
            </w:r>
            <w:r w:rsidRPr="00D948E6">
              <w:instrText xml:space="preserve"> XE "Contracted value" </w:instrText>
            </w:r>
            <w:r w:rsidRPr="00D948E6">
              <w:fldChar w:fldCharType="end"/>
            </w:r>
          </w:p>
        </w:tc>
      </w:tr>
      <w:tr w:rsidR="009767A4" w:rsidRPr="00D948E6" w14:paraId="5DB8797D" w14:textId="77777777" w:rsidTr="008D3856">
        <w:trPr>
          <w:cantSplit/>
          <w:jc w:val="center"/>
        </w:trPr>
        <w:tc>
          <w:tcPr>
            <w:tcW w:w="1984" w:type="dxa"/>
            <w:tcBorders>
              <w:left w:val="double" w:sz="4" w:space="0" w:color="auto"/>
            </w:tcBorders>
          </w:tcPr>
          <w:p w14:paraId="5DB8797B" w14:textId="77777777" w:rsidR="009767A4" w:rsidRPr="008D3856" w:rsidRDefault="009767A4" w:rsidP="00DB3FE7">
            <w:pPr>
              <w:pStyle w:val="TABLE-cell"/>
              <w:keepNext/>
              <w:rPr>
                <w:rStyle w:val="Strong"/>
              </w:rPr>
            </w:pPr>
          </w:p>
        </w:tc>
        <w:tc>
          <w:tcPr>
            <w:tcW w:w="7086" w:type="dxa"/>
            <w:tcBorders>
              <w:right w:val="double" w:sz="4" w:space="0" w:color="auto"/>
            </w:tcBorders>
          </w:tcPr>
          <w:p w14:paraId="5DB8797C" w14:textId="77777777" w:rsidR="009767A4" w:rsidRPr="00D948E6" w:rsidRDefault="009767A4" w:rsidP="00DB3FE7">
            <w:pPr>
              <w:pStyle w:val="TABLE-cell"/>
              <w:keepNext/>
              <w:spacing w:before="40" w:after="40"/>
            </w:pPr>
          </w:p>
        </w:tc>
      </w:tr>
      <w:tr w:rsidR="00DF4047" w:rsidRPr="00D948E6" w14:paraId="4232069E" w14:textId="77777777" w:rsidTr="008D3856">
        <w:trPr>
          <w:cantSplit/>
          <w:jc w:val="center"/>
        </w:trPr>
        <w:tc>
          <w:tcPr>
            <w:tcW w:w="1984" w:type="dxa"/>
            <w:tcBorders>
              <w:left w:val="double" w:sz="4" w:space="0" w:color="auto"/>
            </w:tcBorders>
          </w:tcPr>
          <w:p w14:paraId="13FC22A6" w14:textId="40AEECCE" w:rsidR="00DF4047" w:rsidRPr="008D3856" w:rsidRDefault="0094028C" w:rsidP="00DB3FE7">
            <w:pPr>
              <w:pStyle w:val="TABLE-cell"/>
              <w:keepNext/>
              <w:rPr>
                <w:rStyle w:val="Strong"/>
              </w:rPr>
            </w:pPr>
            <w:r>
              <w:rPr>
                <w:rStyle w:val="Strong"/>
              </w:rPr>
              <w:t>49</w:t>
            </w:r>
          </w:p>
        </w:tc>
        <w:tc>
          <w:tcPr>
            <w:tcW w:w="7086" w:type="dxa"/>
            <w:tcBorders>
              <w:right w:val="double" w:sz="4" w:space="0" w:color="auto"/>
            </w:tcBorders>
          </w:tcPr>
          <w:p w14:paraId="4AC9FE6A" w14:textId="009AC399" w:rsidR="00DF4047" w:rsidRPr="009248CA" w:rsidRDefault="002557F8" w:rsidP="00DB3FE7">
            <w:pPr>
              <w:pStyle w:val="TABLE-cell"/>
              <w:keepNext/>
              <w:spacing w:before="40" w:after="40"/>
            </w:pPr>
            <w:r w:rsidRPr="009248CA">
              <w:t>Average value for recording interval 1</w:t>
            </w:r>
          </w:p>
        </w:tc>
      </w:tr>
      <w:tr w:rsidR="00DF4047" w:rsidRPr="00D948E6" w14:paraId="34BF1A67" w14:textId="77777777" w:rsidTr="008D3856">
        <w:trPr>
          <w:cantSplit/>
          <w:jc w:val="center"/>
        </w:trPr>
        <w:tc>
          <w:tcPr>
            <w:tcW w:w="1984" w:type="dxa"/>
            <w:tcBorders>
              <w:left w:val="double" w:sz="4" w:space="0" w:color="auto"/>
            </w:tcBorders>
          </w:tcPr>
          <w:p w14:paraId="19D213EE" w14:textId="7645810A" w:rsidR="00DF4047" w:rsidRPr="008D3856" w:rsidRDefault="0094028C" w:rsidP="00DB3FE7">
            <w:pPr>
              <w:pStyle w:val="TABLE-cell"/>
              <w:keepNext/>
              <w:rPr>
                <w:rStyle w:val="Strong"/>
              </w:rPr>
            </w:pPr>
            <w:r>
              <w:rPr>
                <w:rStyle w:val="Strong"/>
              </w:rPr>
              <w:t>50</w:t>
            </w:r>
          </w:p>
        </w:tc>
        <w:tc>
          <w:tcPr>
            <w:tcW w:w="7086" w:type="dxa"/>
            <w:tcBorders>
              <w:right w:val="double" w:sz="4" w:space="0" w:color="auto"/>
            </w:tcBorders>
          </w:tcPr>
          <w:p w14:paraId="2B53465D" w14:textId="339A4948" w:rsidR="00DF4047" w:rsidRPr="009248CA" w:rsidRDefault="002557F8" w:rsidP="00DB3FE7">
            <w:pPr>
              <w:pStyle w:val="TABLE-cell"/>
              <w:keepNext/>
              <w:spacing w:before="40" w:after="40"/>
            </w:pPr>
            <w:r w:rsidRPr="009248CA">
              <w:t>Average value for recording interval 2</w:t>
            </w:r>
          </w:p>
        </w:tc>
      </w:tr>
      <w:tr w:rsidR="00DF4047" w:rsidRPr="00D948E6" w14:paraId="4479429B" w14:textId="77777777" w:rsidTr="008D3856">
        <w:trPr>
          <w:cantSplit/>
          <w:jc w:val="center"/>
        </w:trPr>
        <w:tc>
          <w:tcPr>
            <w:tcW w:w="1984" w:type="dxa"/>
            <w:tcBorders>
              <w:left w:val="double" w:sz="4" w:space="0" w:color="auto"/>
            </w:tcBorders>
          </w:tcPr>
          <w:p w14:paraId="408A3229" w14:textId="77777777" w:rsidR="00DF4047" w:rsidRPr="008D3856" w:rsidRDefault="00DF4047" w:rsidP="00DB3FE7">
            <w:pPr>
              <w:pStyle w:val="TABLE-cell"/>
              <w:keepNext/>
              <w:rPr>
                <w:rStyle w:val="Strong"/>
              </w:rPr>
            </w:pPr>
          </w:p>
        </w:tc>
        <w:tc>
          <w:tcPr>
            <w:tcW w:w="7086" w:type="dxa"/>
            <w:tcBorders>
              <w:right w:val="double" w:sz="4" w:space="0" w:color="auto"/>
            </w:tcBorders>
          </w:tcPr>
          <w:p w14:paraId="10B32AAF" w14:textId="77777777" w:rsidR="00DF4047" w:rsidRPr="00D948E6" w:rsidRDefault="00DF4047" w:rsidP="00DB3FE7">
            <w:pPr>
              <w:pStyle w:val="TABLE-cell"/>
              <w:keepNext/>
              <w:spacing w:before="40" w:after="40"/>
            </w:pPr>
          </w:p>
        </w:tc>
      </w:tr>
      <w:tr w:rsidR="009767A4" w:rsidRPr="00D948E6" w14:paraId="5DB87980" w14:textId="77777777" w:rsidTr="008D3856">
        <w:trPr>
          <w:cantSplit/>
          <w:jc w:val="center"/>
        </w:trPr>
        <w:tc>
          <w:tcPr>
            <w:tcW w:w="1984" w:type="dxa"/>
            <w:tcBorders>
              <w:left w:val="double" w:sz="4" w:space="0" w:color="auto"/>
            </w:tcBorders>
          </w:tcPr>
          <w:p w14:paraId="5DB8797E" w14:textId="77777777" w:rsidR="009767A4" w:rsidRPr="008D3856" w:rsidRDefault="009767A4" w:rsidP="00DB3FE7">
            <w:pPr>
              <w:pStyle w:val="TABLE-cell"/>
              <w:keepNext/>
              <w:rPr>
                <w:rStyle w:val="Strong"/>
              </w:rPr>
            </w:pPr>
            <w:r w:rsidRPr="008D3856">
              <w:rPr>
                <w:rStyle w:val="Strong"/>
              </w:rPr>
              <w:t>51</w:t>
            </w:r>
          </w:p>
        </w:tc>
        <w:tc>
          <w:tcPr>
            <w:tcW w:w="7086" w:type="dxa"/>
            <w:tcBorders>
              <w:right w:val="double" w:sz="4" w:space="0" w:color="auto"/>
            </w:tcBorders>
          </w:tcPr>
          <w:p w14:paraId="5DB8797F" w14:textId="77777777" w:rsidR="009767A4" w:rsidRPr="00D948E6" w:rsidRDefault="009767A4" w:rsidP="00DB3FE7">
            <w:pPr>
              <w:pStyle w:val="TABLE-cell"/>
              <w:keepNext/>
              <w:spacing w:before="40" w:after="40"/>
            </w:pPr>
            <w:r w:rsidRPr="00D948E6">
              <w:t>Minimum for recording interval 1</w:t>
            </w:r>
          </w:p>
        </w:tc>
      </w:tr>
      <w:tr w:rsidR="009767A4" w:rsidRPr="00D948E6" w14:paraId="5DB87983" w14:textId="77777777" w:rsidTr="008D3856">
        <w:trPr>
          <w:cantSplit/>
          <w:jc w:val="center"/>
        </w:trPr>
        <w:tc>
          <w:tcPr>
            <w:tcW w:w="1984" w:type="dxa"/>
            <w:tcBorders>
              <w:left w:val="double" w:sz="4" w:space="0" w:color="auto"/>
            </w:tcBorders>
          </w:tcPr>
          <w:p w14:paraId="5DB87981" w14:textId="77777777" w:rsidR="009767A4" w:rsidRPr="008D3856" w:rsidRDefault="009767A4" w:rsidP="00DB3FE7">
            <w:pPr>
              <w:pStyle w:val="TABLE-cell"/>
              <w:keepNext/>
              <w:rPr>
                <w:rStyle w:val="Strong"/>
              </w:rPr>
            </w:pPr>
            <w:r w:rsidRPr="008D3856">
              <w:rPr>
                <w:rStyle w:val="Strong"/>
              </w:rPr>
              <w:t>52</w:t>
            </w:r>
          </w:p>
        </w:tc>
        <w:tc>
          <w:tcPr>
            <w:tcW w:w="7086" w:type="dxa"/>
            <w:tcBorders>
              <w:right w:val="double" w:sz="4" w:space="0" w:color="auto"/>
            </w:tcBorders>
          </w:tcPr>
          <w:p w14:paraId="5DB87982" w14:textId="77777777" w:rsidR="009767A4" w:rsidRPr="00D948E6" w:rsidRDefault="009767A4" w:rsidP="00DB3FE7">
            <w:pPr>
              <w:pStyle w:val="TABLE-cell"/>
              <w:keepNext/>
              <w:spacing w:before="40" w:after="40"/>
            </w:pPr>
            <w:r w:rsidRPr="00D948E6">
              <w:t>Minimum for recording interval 2</w:t>
            </w:r>
          </w:p>
        </w:tc>
      </w:tr>
      <w:tr w:rsidR="009767A4" w:rsidRPr="00D948E6" w14:paraId="5DB87986" w14:textId="77777777" w:rsidTr="008D3856">
        <w:trPr>
          <w:cantSplit/>
          <w:jc w:val="center"/>
        </w:trPr>
        <w:tc>
          <w:tcPr>
            <w:tcW w:w="1984" w:type="dxa"/>
            <w:tcBorders>
              <w:left w:val="double" w:sz="4" w:space="0" w:color="auto"/>
            </w:tcBorders>
          </w:tcPr>
          <w:p w14:paraId="5DB87984" w14:textId="77777777" w:rsidR="009767A4" w:rsidRPr="008D3856" w:rsidRDefault="009767A4" w:rsidP="00DB3FE7">
            <w:pPr>
              <w:pStyle w:val="TABLE-cell"/>
              <w:keepNext/>
              <w:rPr>
                <w:rStyle w:val="Strong"/>
              </w:rPr>
            </w:pPr>
            <w:r w:rsidRPr="008D3856">
              <w:rPr>
                <w:rStyle w:val="Strong"/>
              </w:rPr>
              <w:t>53</w:t>
            </w:r>
          </w:p>
        </w:tc>
        <w:tc>
          <w:tcPr>
            <w:tcW w:w="7086" w:type="dxa"/>
            <w:tcBorders>
              <w:right w:val="double" w:sz="4" w:space="0" w:color="auto"/>
            </w:tcBorders>
          </w:tcPr>
          <w:p w14:paraId="5DB87985" w14:textId="77777777" w:rsidR="009767A4" w:rsidRPr="00D948E6" w:rsidRDefault="009767A4" w:rsidP="00DB3FE7">
            <w:pPr>
              <w:pStyle w:val="TABLE-cell"/>
              <w:keepNext/>
              <w:spacing w:before="40" w:after="40"/>
            </w:pPr>
            <w:r w:rsidRPr="00D948E6">
              <w:t>Maximum for recording interval 1</w:t>
            </w:r>
          </w:p>
        </w:tc>
      </w:tr>
      <w:tr w:rsidR="009767A4" w:rsidRPr="00D948E6" w14:paraId="5DB87989" w14:textId="77777777" w:rsidTr="008D3856">
        <w:trPr>
          <w:cantSplit/>
          <w:jc w:val="center"/>
        </w:trPr>
        <w:tc>
          <w:tcPr>
            <w:tcW w:w="1984" w:type="dxa"/>
            <w:tcBorders>
              <w:left w:val="double" w:sz="4" w:space="0" w:color="auto"/>
            </w:tcBorders>
          </w:tcPr>
          <w:p w14:paraId="5DB87987" w14:textId="77777777" w:rsidR="009767A4" w:rsidRPr="008D3856" w:rsidRDefault="009767A4" w:rsidP="00DB3FE7">
            <w:pPr>
              <w:pStyle w:val="TABLE-cell"/>
              <w:keepNext/>
              <w:rPr>
                <w:rStyle w:val="Strong"/>
              </w:rPr>
            </w:pPr>
            <w:r w:rsidRPr="008D3856">
              <w:rPr>
                <w:rStyle w:val="Strong"/>
              </w:rPr>
              <w:t>54</w:t>
            </w:r>
          </w:p>
        </w:tc>
        <w:tc>
          <w:tcPr>
            <w:tcW w:w="7086" w:type="dxa"/>
            <w:tcBorders>
              <w:right w:val="double" w:sz="4" w:space="0" w:color="auto"/>
            </w:tcBorders>
          </w:tcPr>
          <w:p w14:paraId="5DB87988" w14:textId="77777777" w:rsidR="009767A4" w:rsidRPr="00D948E6" w:rsidRDefault="009767A4" w:rsidP="00DB3FE7">
            <w:pPr>
              <w:pStyle w:val="TABLE-cell"/>
              <w:keepNext/>
              <w:spacing w:before="40" w:after="40"/>
            </w:pPr>
            <w:r w:rsidRPr="00D948E6">
              <w:t>Maximum for recording interval 2</w:t>
            </w:r>
          </w:p>
        </w:tc>
      </w:tr>
      <w:tr w:rsidR="009767A4" w:rsidRPr="00D948E6" w14:paraId="5DB8798C" w14:textId="77777777" w:rsidTr="008D3856">
        <w:trPr>
          <w:cantSplit/>
          <w:jc w:val="center"/>
        </w:trPr>
        <w:tc>
          <w:tcPr>
            <w:tcW w:w="1984" w:type="dxa"/>
            <w:tcBorders>
              <w:left w:val="double" w:sz="4" w:space="0" w:color="auto"/>
            </w:tcBorders>
          </w:tcPr>
          <w:p w14:paraId="5DB8798A" w14:textId="77777777" w:rsidR="009767A4" w:rsidRPr="008D3856" w:rsidRDefault="009767A4" w:rsidP="00DB3FE7">
            <w:pPr>
              <w:pStyle w:val="TABLE-cell"/>
              <w:keepNext/>
              <w:rPr>
                <w:rStyle w:val="Strong"/>
              </w:rPr>
            </w:pPr>
          </w:p>
        </w:tc>
        <w:tc>
          <w:tcPr>
            <w:tcW w:w="7086" w:type="dxa"/>
            <w:tcBorders>
              <w:right w:val="double" w:sz="4" w:space="0" w:color="auto"/>
            </w:tcBorders>
          </w:tcPr>
          <w:p w14:paraId="5DB8798B" w14:textId="77777777" w:rsidR="009767A4" w:rsidRPr="0060763E" w:rsidRDefault="009767A4" w:rsidP="00DB3FE7">
            <w:pPr>
              <w:pStyle w:val="TABLE-cell"/>
              <w:keepNext/>
              <w:spacing w:before="40" w:after="40"/>
            </w:pPr>
          </w:p>
        </w:tc>
      </w:tr>
      <w:tr w:rsidR="009767A4" w:rsidRPr="00D948E6" w14:paraId="5DB8798F" w14:textId="77777777" w:rsidTr="008D3856">
        <w:trPr>
          <w:cantSplit/>
          <w:jc w:val="center"/>
        </w:trPr>
        <w:tc>
          <w:tcPr>
            <w:tcW w:w="1984" w:type="dxa"/>
            <w:tcBorders>
              <w:left w:val="double" w:sz="4" w:space="0" w:color="auto"/>
            </w:tcBorders>
          </w:tcPr>
          <w:p w14:paraId="5DB8798D" w14:textId="77777777" w:rsidR="009767A4" w:rsidRPr="008D3856" w:rsidRDefault="009767A4" w:rsidP="00DB3FE7">
            <w:pPr>
              <w:pStyle w:val="TABLE-cell"/>
              <w:keepNext/>
              <w:rPr>
                <w:rStyle w:val="Strong"/>
              </w:rPr>
            </w:pPr>
            <w:r w:rsidRPr="008D3856">
              <w:rPr>
                <w:rStyle w:val="Strong"/>
              </w:rPr>
              <w:t>55</w:t>
            </w:r>
          </w:p>
        </w:tc>
        <w:tc>
          <w:tcPr>
            <w:tcW w:w="7086" w:type="dxa"/>
            <w:tcBorders>
              <w:right w:val="double" w:sz="4" w:space="0" w:color="auto"/>
            </w:tcBorders>
          </w:tcPr>
          <w:p w14:paraId="5DB8798E" w14:textId="77777777" w:rsidR="009767A4" w:rsidRPr="0060763E" w:rsidRDefault="009767A4" w:rsidP="00DB3FE7">
            <w:pPr>
              <w:pStyle w:val="TABLE-cell"/>
              <w:keepNext/>
              <w:spacing w:before="40" w:after="40"/>
            </w:pPr>
            <w:r w:rsidRPr="0060763E">
              <w:t>Test average</w:t>
            </w:r>
          </w:p>
        </w:tc>
      </w:tr>
      <w:tr w:rsidR="002542AD" w:rsidRPr="00D948E6" w14:paraId="5DB87992" w14:textId="77777777" w:rsidTr="008D3856">
        <w:trPr>
          <w:cantSplit/>
          <w:jc w:val="center"/>
        </w:trPr>
        <w:tc>
          <w:tcPr>
            <w:tcW w:w="1984" w:type="dxa"/>
            <w:tcBorders>
              <w:left w:val="double" w:sz="4" w:space="0" w:color="auto"/>
            </w:tcBorders>
          </w:tcPr>
          <w:p w14:paraId="5DB87990" w14:textId="77777777" w:rsidR="002542AD" w:rsidRPr="008D3856" w:rsidRDefault="002542AD" w:rsidP="00DB3FE7">
            <w:pPr>
              <w:pStyle w:val="TABLE-cell"/>
              <w:keepNext/>
              <w:rPr>
                <w:rStyle w:val="Strong"/>
              </w:rPr>
            </w:pPr>
            <w:r w:rsidRPr="008D3856">
              <w:rPr>
                <w:rStyle w:val="Strong"/>
              </w:rPr>
              <w:t>56</w:t>
            </w:r>
          </w:p>
        </w:tc>
        <w:tc>
          <w:tcPr>
            <w:tcW w:w="7086" w:type="dxa"/>
            <w:tcBorders>
              <w:right w:val="double" w:sz="4" w:space="0" w:color="auto"/>
            </w:tcBorders>
          </w:tcPr>
          <w:p w14:paraId="5DB87991" w14:textId="77777777" w:rsidR="002542AD" w:rsidRPr="0060763E" w:rsidRDefault="002542AD" w:rsidP="00DB3FE7">
            <w:pPr>
              <w:pStyle w:val="TABLE-cell"/>
              <w:keepNext/>
              <w:spacing w:before="40" w:after="40"/>
            </w:pPr>
            <w:r w:rsidRPr="0060763E">
              <w:t>Current average 4 for harmonics measurement</w:t>
            </w:r>
          </w:p>
        </w:tc>
      </w:tr>
      <w:tr w:rsidR="002542AD" w:rsidRPr="00D948E6" w14:paraId="5DB87995" w14:textId="77777777" w:rsidTr="008D3856">
        <w:trPr>
          <w:cantSplit/>
          <w:jc w:val="center"/>
        </w:trPr>
        <w:tc>
          <w:tcPr>
            <w:tcW w:w="1984" w:type="dxa"/>
            <w:tcBorders>
              <w:left w:val="double" w:sz="4" w:space="0" w:color="auto"/>
            </w:tcBorders>
          </w:tcPr>
          <w:p w14:paraId="5DB87993" w14:textId="77777777" w:rsidR="002542AD" w:rsidRPr="008D3856" w:rsidRDefault="002542AD" w:rsidP="00DB3FE7">
            <w:pPr>
              <w:pStyle w:val="TABLE-cell"/>
              <w:keepNext/>
              <w:rPr>
                <w:rStyle w:val="Strong"/>
              </w:rPr>
            </w:pPr>
          </w:p>
        </w:tc>
        <w:tc>
          <w:tcPr>
            <w:tcW w:w="7086" w:type="dxa"/>
            <w:tcBorders>
              <w:right w:val="double" w:sz="4" w:space="0" w:color="auto"/>
            </w:tcBorders>
          </w:tcPr>
          <w:p w14:paraId="5DB87994" w14:textId="77777777" w:rsidR="002542AD" w:rsidRPr="00D948E6" w:rsidRDefault="002542AD" w:rsidP="00DB3FE7">
            <w:pPr>
              <w:pStyle w:val="TABLE-cell"/>
              <w:keepNext/>
              <w:spacing w:before="40" w:after="40"/>
            </w:pPr>
          </w:p>
        </w:tc>
      </w:tr>
      <w:tr w:rsidR="009767A4" w:rsidRPr="00D948E6" w14:paraId="5DB87998" w14:textId="77777777" w:rsidTr="008D3856">
        <w:trPr>
          <w:cantSplit/>
          <w:jc w:val="center"/>
        </w:trPr>
        <w:tc>
          <w:tcPr>
            <w:tcW w:w="1984" w:type="dxa"/>
            <w:tcBorders>
              <w:left w:val="double" w:sz="4" w:space="0" w:color="auto"/>
            </w:tcBorders>
          </w:tcPr>
          <w:p w14:paraId="5DB87996" w14:textId="77777777" w:rsidR="009767A4" w:rsidRPr="008D3856" w:rsidRDefault="009767A4" w:rsidP="00DB3FE7">
            <w:pPr>
              <w:pStyle w:val="TABLE-cell"/>
              <w:keepNext/>
              <w:rPr>
                <w:rStyle w:val="Strong"/>
              </w:rPr>
            </w:pPr>
            <w:r w:rsidRPr="008D3856">
              <w:rPr>
                <w:rStyle w:val="Strong"/>
              </w:rPr>
              <w:t>58</w:t>
            </w:r>
          </w:p>
        </w:tc>
        <w:tc>
          <w:tcPr>
            <w:tcW w:w="7086" w:type="dxa"/>
            <w:tcBorders>
              <w:right w:val="double" w:sz="4" w:space="0" w:color="auto"/>
            </w:tcBorders>
          </w:tcPr>
          <w:p w14:paraId="5DB87997" w14:textId="77777777" w:rsidR="009767A4" w:rsidRPr="00D948E6" w:rsidRDefault="009767A4" w:rsidP="00DB3FE7">
            <w:pPr>
              <w:pStyle w:val="TABLE-cell"/>
              <w:keepNext/>
              <w:spacing w:before="40" w:after="40"/>
            </w:pPr>
            <w:r w:rsidRPr="00D948E6">
              <w:t xml:space="preserve">Time integral </w:t>
            </w:r>
            <w:r w:rsidRPr="00D948E6">
              <w:fldChar w:fldCharType="begin"/>
            </w:r>
            <w:r w:rsidRPr="00D948E6">
              <w:instrText xml:space="preserve"> XE "Time integral" </w:instrText>
            </w:r>
            <w:r w:rsidRPr="00D948E6">
              <w:fldChar w:fldCharType="end"/>
            </w:r>
            <w:r w:rsidRPr="00D948E6">
              <w:t>4</w:t>
            </w:r>
          </w:p>
        </w:tc>
      </w:tr>
      <w:tr w:rsidR="009767A4" w:rsidRPr="00D948E6" w14:paraId="5DB8799B" w14:textId="77777777" w:rsidTr="008D3856">
        <w:trPr>
          <w:cantSplit/>
          <w:jc w:val="center"/>
        </w:trPr>
        <w:tc>
          <w:tcPr>
            <w:tcW w:w="1984" w:type="dxa"/>
            <w:tcBorders>
              <w:left w:val="double" w:sz="4" w:space="0" w:color="auto"/>
            </w:tcBorders>
          </w:tcPr>
          <w:p w14:paraId="5DB87999" w14:textId="77777777" w:rsidR="009767A4" w:rsidRPr="008D3856" w:rsidRDefault="009767A4" w:rsidP="00DB3FE7">
            <w:pPr>
              <w:pStyle w:val="TABLE-cell"/>
              <w:keepNext/>
              <w:rPr>
                <w:rStyle w:val="Strong"/>
              </w:rPr>
            </w:pPr>
          </w:p>
        </w:tc>
        <w:tc>
          <w:tcPr>
            <w:tcW w:w="7086" w:type="dxa"/>
            <w:tcBorders>
              <w:right w:val="double" w:sz="4" w:space="0" w:color="auto"/>
            </w:tcBorders>
          </w:tcPr>
          <w:p w14:paraId="5DB8799A" w14:textId="77777777" w:rsidR="009767A4" w:rsidRPr="00D948E6" w:rsidRDefault="009767A4" w:rsidP="00DB3FE7">
            <w:pPr>
              <w:pStyle w:val="TABLE-cell"/>
              <w:keepNext/>
              <w:spacing w:before="40" w:after="40"/>
            </w:pPr>
          </w:p>
        </w:tc>
      </w:tr>
      <w:tr w:rsidR="009767A4" w:rsidRPr="00D948E6" w14:paraId="5DB8799E" w14:textId="77777777" w:rsidTr="008D3856">
        <w:trPr>
          <w:cantSplit/>
          <w:jc w:val="center"/>
        </w:trPr>
        <w:tc>
          <w:tcPr>
            <w:tcW w:w="1984" w:type="dxa"/>
            <w:tcBorders>
              <w:left w:val="double" w:sz="4" w:space="0" w:color="auto"/>
            </w:tcBorders>
          </w:tcPr>
          <w:p w14:paraId="5DB8799C" w14:textId="77777777" w:rsidR="009767A4" w:rsidRPr="008D3856" w:rsidRDefault="009767A4" w:rsidP="00DB3FE7">
            <w:pPr>
              <w:pStyle w:val="TABLE-cell"/>
              <w:keepNext/>
              <w:rPr>
                <w:rStyle w:val="Strong"/>
              </w:rPr>
            </w:pPr>
            <w:r w:rsidRPr="008D3856">
              <w:rPr>
                <w:rStyle w:val="Strong"/>
              </w:rPr>
              <w:t>128...254</w:t>
            </w:r>
          </w:p>
        </w:tc>
        <w:tc>
          <w:tcPr>
            <w:tcW w:w="7086" w:type="dxa"/>
            <w:tcBorders>
              <w:right w:val="double" w:sz="4" w:space="0" w:color="auto"/>
            </w:tcBorders>
          </w:tcPr>
          <w:p w14:paraId="5DB8799D" w14:textId="77777777" w:rsidR="009767A4" w:rsidRPr="00D948E6" w:rsidRDefault="009767A4" w:rsidP="00DB3FE7">
            <w:pPr>
              <w:pStyle w:val="TABLE-cell"/>
              <w:keepNext/>
              <w:tabs>
                <w:tab w:val="left" w:pos="2772"/>
              </w:tabs>
              <w:spacing w:before="40" w:after="40"/>
            </w:pPr>
            <w:r w:rsidRPr="00D948E6">
              <w:t xml:space="preserve">Manufacturer specific </w:t>
            </w:r>
            <w:r w:rsidRPr="00D948E6">
              <w:fldChar w:fldCharType="begin"/>
            </w:r>
            <w:r w:rsidRPr="00D948E6">
              <w:instrText xml:space="preserve"> XE "Manufacturer specific" </w:instrText>
            </w:r>
            <w:r w:rsidRPr="00D948E6">
              <w:fldChar w:fldCharType="end"/>
            </w:r>
            <w:r w:rsidRPr="00D948E6">
              <w:t>codes</w:t>
            </w:r>
            <w:r w:rsidRPr="00D948E6">
              <w:tab/>
            </w:r>
          </w:p>
        </w:tc>
      </w:tr>
      <w:tr w:rsidR="009767A4" w:rsidRPr="00D948E6" w14:paraId="5DB879A1" w14:textId="77777777" w:rsidTr="008D3856">
        <w:trPr>
          <w:cantSplit/>
          <w:jc w:val="center"/>
        </w:trPr>
        <w:tc>
          <w:tcPr>
            <w:tcW w:w="1984" w:type="dxa"/>
            <w:tcBorders>
              <w:left w:val="double" w:sz="4" w:space="0" w:color="auto"/>
              <w:bottom w:val="double" w:sz="2" w:space="0" w:color="auto"/>
            </w:tcBorders>
          </w:tcPr>
          <w:p w14:paraId="5DB8799F" w14:textId="77777777" w:rsidR="009767A4" w:rsidRPr="00C27FF5" w:rsidRDefault="009767A4" w:rsidP="00DB3FE7">
            <w:pPr>
              <w:pStyle w:val="TABLE-cell"/>
              <w:keepNext/>
              <w:spacing w:before="40" w:after="40"/>
              <w:rPr>
                <w:rStyle w:val="Strong"/>
              </w:rPr>
            </w:pPr>
            <w:r w:rsidRPr="00C27FF5">
              <w:rPr>
                <w:rStyle w:val="Strong"/>
              </w:rPr>
              <w:t>All other</w:t>
            </w:r>
          </w:p>
        </w:tc>
        <w:tc>
          <w:tcPr>
            <w:tcW w:w="7086" w:type="dxa"/>
            <w:tcBorders>
              <w:bottom w:val="double" w:sz="2" w:space="0" w:color="auto"/>
              <w:right w:val="double" w:sz="4" w:space="0" w:color="auto"/>
            </w:tcBorders>
          </w:tcPr>
          <w:p w14:paraId="5DB879A0" w14:textId="77777777" w:rsidR="009767A4" w:rsidRPr="00D948E6" w:rsidRDefault="009767A4" w:rsidP="00DB3FE7">
            <w:pPr>
              <w:pStyle w:val="TABLE-cell"/>
              <w:keepNext/>
              <w:spacing w:before="40" w:after="40"/>
            </w:pPr>
            <w:r w:rsidRPr="00D948E6">
              <w:t>Reserved</w:t>
            </w:r>
          </w:p>
        </w:tc>
      </w:tr>
      <w:tr w:rsidR="009767A4" w:rsidRPr="00D948E6" w14:paraId="5DB879A4" w14:textId="77777777" w:rsidTr="008D3856">
        <w:trPr>
          <w:cantSplit/>
          <w:jc w:val="center"/>
        </w:trPr>
        <w:tc>
          <w:tcPr>
            <w:tcW w:w="1984" w:type="dxa"/>
            <w:tcBorders>
              <w:top w:val="double" w:sz="2" w:space="0" w:color="auto"/>
              <w:left w:val="double" w:sz="4" w:space="0" w:color="auto"/>
            </w:tcBorders>
          </w:tcPr>
          <w:p w14:paraId="5DB879A2" w14:textId="77777777" w:rsidR="009767A4" w:rsidRPr="008D3856" w:rsidRDefault="009767A4" w:rsidP="00DB3FE7">
            <w:pPr>
              <w:pStyle w:val="TABLE-cell"/>
              <w:keepNext/>
              <w:spacing w:before="40" w:after="40"/>
              <w:rPr>
                <w:rStyle w:val="Strong"/>
              </w:rPr>
            </w:pPr>
            <w:r w:rsidRPr="008D3856">
              <w:rPr>
                <w:rStyle w:val="Strong"/>
              </w:rPr>
              <w:t>NOTES</w:t>
            </w:r>
          </w:p>
        </w:tc>
        <w:tc>
          <w:tcPr>
            <w:tcW w:w="7086" w:type="dxa"/>
            <w:tcBorders>
              <w:top w:val="double" w:sz="2" w:space="0" w:color="auto"/>
              <w:right w:val="double" w:sz="4" w:space="0" w:color="auto"/>
            </w:tcBorders>
          </w:tcPr>
          <w:p w14:paraId="5DB879A3" w14:textId="77777777" w:rsidR="009767A4" w:rsidRPr="00D948E6" w:rsidRDefault="009767A4" w:rsidP="00DB3FE7">
            <w:pPr>
              <w:pStyle w:val="TABLE-cell"/>
              <w:keepNext/>
              <w:spacing w:before="40" w:after="40"/>
            </w:pPr>
          </w:p>
        </w:tc>
      </w:tr>
      <w:tr w:rsidR="009767A4" w:rsidRPr="00D948E6" w14:paraId="5DB879A7" w14:textId="77777777" w:rsidTr="008D3856">
        <w:trPr>
          <w:cantSplit/>
          <w:jc w:val="center"/>
        </w:trPr>
        <w:tc>
          <w:tcPr>
            <w:tcW w:w="1984" w:type="dxa"/>
            <w:tcBorders>
              <w:left w:val="double" w:sz="4" w:space="0" w:color="auto"/>
            </w:tcBorders>
          </w:tcPr>
          <w:p w14:paraId="5DB879A5" w14:textId="77777777" w:rsidR="009767A4" w:rsidRPr="008D3856" w:rsidRDefault="009767A4" w:rsidP="00DB3FE7">
            <w:pPr>
              <w:pStyle w:val="TABLE-cell"/>
              <w:keepNext/>
              <w:spacing w:before="40" w:after="40"/>
              <w:rPr>
                <w:rStyle w:val="Strong"/>
              </w:rPr>
            </w:pPr>
            <w:r w:rsidRPr="008D3856">
              <w:rPr>
                <w:rStyle w:val="Strong"/>
              </w:rPr>
              <w:t>Averaging scheme</w:t>
            </w:r>
            <w:r w:rsidRPr="008D3856">
              <w:rPr>
                <w:rStyle w:val="Strong"/>
              </w:rPr>
              <w:fldChar w:fldCharType="begin"/>
            </w:r>
            <w:r w:rsidRPr="008D3856">
              <w:rPr>
                <w:rStyle w:val="Strong"/>
              </w:rPr>
              <w:instrText xml:space="preserve"> XE "Averaging scheme" </w:instrText>
            </w:r>
            <w:r w:rsidRPr="008D3856">
              <w:rPr>
                <w:rStyle w:val="Strong"/>
              </w:rPr>
              <w:fldChar w:fldCharType="end"/>
            </w:r>
            <w:r w:rsidRPr="008D3856">
              <w:rPr>
                <w:rStyle w:val="Strong"/>
              </w:rPr>
              <w:t xml:space="preserve"> 1</w:t>
            </w:r>
          </w:p>
        </w:tc>
        <w:tc>
          <w:tcPr>
            <w:tcW w:w="7086" w:type="dxa"/>
            <w:tcBorders>
              <w:right w:val="double" w:sz="4" w:space="0" w:color="auto"/>
            </w:tcBorders>
          </w:tcPr>
          <w:p w14:paraId="5DB879A6" w14:textId="483A7626" w:rsidR="009767A4" w:rsidRPr="00D948E6" w:rsidRDefault="009767A4" w:rsidP="00DB3FE7">
            <w:pPr>
              <w:pStyle w:val="TABLE-cell"/>
              <w:keepNext/>
              <w:spacing w:before="40" w:after="40"/>
            </w:pPr>
            <w:r w:rsidRPr="00D948E6">
              <w:t>Controlled by measurement period</w:t>
            </w:r>
            <w:r w:rsidRPr="00D948E6">
              <w:fldChar w:fldCharType="begin"/>
            </w:r>
            <w:r w:rsidRPr="00D948E6">
              <w:instrText xml:space="preserve"> XE "Measurement period" </w:instrText>
            </w:r>
            <w:r w:rsidRPr="00D948E6">
              <w:fldChar w:fldCharType="end"/>
            </w:r>
            <w:r w:rsidRPr="00D948E6">
              <w:t xml:space="preserve"> 1 (see </w:t>
            </w:r>
            <w:r w:rsidRPr="00D948E6">
              <w:fldChar w:fldCharType="begin"/>
            </w:r>
            <w:r w:rsidRPr="00D948E6">
              <w:instrText xml:space="preserve"> REF _Ref59611084 \h  \* MERGEFORMAT </w:instrText>
            </w:r>
            <w:r w:rsidRPr="00D948E6">
              <w:fldChar w:fldCharType="separate"/>
            </w:r>
            <w:r w:rsidR="005245E0" w:rsidRPr="00D948E6">
              <w:t xml:space="preserve">Table </w:t>
            </w:r>
            <w:r w:rsidR="005245E0">
              <w:t>20</w:t>
            </w:r>
            <w:r w:rsidRPr="00D948E6">
              <w:fldChar w:fldCharType="end"/>
            </w:r>
            <w:r w:rsidRPr="00D948E6">
              <w:t>), a set of registers is calculated by a metering device (codes 1...6). The typical usage is for billing purposes.</w:t>
            </w:r>
          </w:p>
        </w:tc>
      </w:tr>
      <w:tr w:rsidR="009767A4" w:rsidRPr="00D948E6" w14:paraId="5DB879AA" w14:textId="77777777" w:rsidTr="008D3856">
        <w:trPr>
          <w:cantSplit/>
          <w:jc w:val="center"/>
        </w:trPr>
        <w:tc>
          <w:tcPr>
            <w:tcW w:w="1984" w:type="dxa"/>
            <w:tcBorders>
              <w:left w:val="double" w:sz="4" w:space="0" w:color="auto"/>
            </w:tcBorders>
          </w:tcPr>
          <w:p w14:paraId="5DB879A8" w14:textId="77777777" w:rsidR="009767A4" w:rsidRPr="008D3856" w:rsidRDefault="009767A4" w:rsidP="00DB3FE7">
            <w:pPr>
              <w:pStyle w:val="TABLE-cell"/>
              <w:keepNext/>
              <w:spacing w:before="40" w:after="40"/>
              <w:rPr>
                <w:rStyle w:val="Strong"/>
              </w:rPr>
            </w:pPr>
            <w:r w:rsidRPr="008D3856">
              <w:rPr>
                <w:rStyle w:val="Strong"/>
              </w:rPr>
              <w:t>Averaging scheme 2</w:t>
            </w:r>
          </w:p>
        </w:tc>
        <w:tc>
          <w:tcPr>
            <w:tcW w:w="7086" w:type="dxa"/>
            <w:tcBorders>
              <w:right w:val="double" w:sz="4" w:space="0" w:color="auto"/>
            </w:tcBorders>
          </w:tcPr>
          <w:p w14:paraId="5DB879A9" w14:textId="77777777" w:rsidR="009767A4" w:rsidRPr="00D948E6" w:rsidRDefault="009767A4" w:rsidP="00DB3FE7">
            <w:pPr>
              <w:pStyle w:val="TABLE-cell"/>
              <w:keepNext/>
              <w:spacing w:before="40" w:after="40"/>
            </w:pPr>
            <w:r w:rsidRPr="00D948E6">
              <w:t>Controlled by measurement period 2, a set of registers is calculated by a metering device (codes 11...16). The typical usage is for billing purposes.</w:t>
            </w:r>
          </w:p>
        </w:tc>
      </w:tr>
      <w:tr w:rsidR="009767A4" w:rsidRPr="00D948E6" w14:paraId="5DB879AD" w14:textId="77777777" w:rsidTr="008D3856">
        <w:trPr>
          <w:cantSplit/>
          <w:jc w:val="center"/>
        </w:trPr>
        <w:tc>
          <w:tcPr>
            <w:tcW w:w="1984" w:type="dxa"/>
            <w:tcBorders>
              <w:left w:val="double" w:sz="4" w:space="0" w:color="auto"/>
            </w:tcBorders>
          </w:tcPr>
          <w:p w14:paraId="5DB879AB" w14:textId="77777777" w:rsidR="009767A4" w:rsidRPr="008D3856" w:rsidRDefault="009767A4" w:rsidP="00DB3FE7">
            <w:pPr>
              <w:pStyle w:val="TABLE-cell"/>
              <w:keepNext/>
              <w:spacing w:before="40" w:after="40"/>
              <w:rPr>
                <w:rStyle w:val="Strong"/>
              </w:rPr>
            </w:pPr>
            <w:r w:rsidRPr="008D3856">
              <w:rPr>
                <w:rStyle w:val="Strong"/>
              </w:rPr>
              <w:t>Averaging scheme 3</w:t>
            </w:r>
          </w:p>
        </w:tc>
        <w:tc>
          <w:tcPr>
            <w:tcW w:w="7086" w:type="dxa"/>
            <w:tcBorders>
              <w:right w:val="double" w:sz="4" w:space="0" w:color="auto"/>
            </w:tcBorders>
          </w:tcPr>
          <w:p w14:paraId="5DB879AC" w14:textId="77777777" w:rsidR="009767A4" w:rsidRPr="00D948E6" w:rsidRDefault="009767A4" w:rsidP="00DB3FE7">
            <w:pPr>
              <w:pStyle w:val="TABLE-cell"/>
              <w:keepNext/>
              <w:spacing w:before="40" w:after="40"/>
            </w:pPr>
            <w:r w:rsidRPr="00D948E6">
              <w:t>Controlled by measurement period 3, a set of registers is calculated by a metering device (codes 21...26). The typical usage is for instantaneous values.</w:t>
            </w:r>
          </w:p>
        </w:tc>
      </w:tr>
      <w:tr w:rsidR="009767A4" w:rsidRPr="00D948E6" w14:paraId="5DB879B0" w14:textId="77777777" w:rsidTr="008D3856">
        <w:trPr>
          <w:cantSplit/>
          <w:jc w:val="center"/>
        </w:trPr>
        <w:tc>
          <w:tcPr>
            <w:tcW w:w="1984" w:type="dxa"/>
            <w:tcBorders>
              <w:left w:val="double" w:sz="4" w:space="0" w:color="auto"/>
            </w:tcBorders>
          </w:tcPr>
          <w:p w14:paraId="5DB879AE" w14:textId="77777777" w:rsidR="009767A4" w:rsidRPr="008D3856" w:rsidRDefault="009767A4" w:rsidP="00DB3FE7">
            <w:pPr>
              <w:pStyle w:val="TABLE-cell"/>
              <w:keepNext/>
              <w:spacing w:before="40" w:after="40"/>
              <w:rPr>
                <w:rStyle w:val="Strong"/>
              </w:rPr>
            </w:pPr>
            <w:r w:rsidRPr="008D3856">
              <w:rPr>
                <w:rStyle w:val="Strong"/>
              </w:rPr>
              <w:t>Averaging scheme 4</w:t>
            </w:r>
          </w:p>
        </w:tc>
        <w:tc>
          <w:tcPr>
            <w:tcW w:w="7086" w:type="dxa"/>
            <w:tcBorders>
              <w:right w:val="double" w:sz="4" w:space="0" w:color="auto"/>
            </w:tcBorders>
          </w:tcPr>
          <w:p w14:paraId="5DB879AF" w14:textId="77777777" w:rsidR="009767A4" w:rsidRPr="00D948E6" w:rsidRDefault="009767A4" w:rsidP="00DB3FE7">
            <w:pPr>
              <w:pStyle w:val="TABLE-cell"/>
              <w:keepNext/>
              <w:spacing w:before="40" w:after="40"/>
            </w:pPr>
            <w:r w:rsidRPr="00D948E6">
              <w:t>Controlled by measurement period 4, a test average value (code 55) is calculated by the metering device.</w:t>
            </w:r>
          </w:p>
        </w:tc>
      </w:tr>
      <w:tr w:rsidR="009767A4" w:rsidRPr="00D948E6" w14:paraId="5DB879B4" w14:textId="77777777" w:rsidTr="008D3856">
        <w:trPr>
          <w:cantSplit/>
          <w:jc w:val="center"/>
        </w:trPr>
        <w:tc>
          <w:tcPr>
            <w:tcW w:w="1984" w:type="dxa"/>
            <w:tcBorders>
              <w:left w:val="double" w:sz="4" w:space="0" w:color="auto"/>
            </w:tcBorders>
          </w:tcPr>
          <w:p w14:paraId="5DB879B1" w14:textId="77777777" w:rsidR="009767A4" w:rsidRPr="008D3856" w:rsidRDefault="009767A4" w:rsidP="00DB3FE7">
            <w:pPr>
              <w:pStyle w:val="TABLE-cell"/>
              <w:keepNext/>
              <w:spacing w:before="40" w:after="40"/>
              <w:rPr>
                <w:rStyle w:val="Strong"/>
              </w:rPr>
            </w:pPr>
            <w:r w:rsidRPr="008D3856">
              <w:rPr>
                <w:rStyle w:val="Strong"/>
              </w:rPr>
              <w:t>Current average</w:t>
            </w:r>
            <w:r w:rsidRPr="008D3856">
              <w:rPr>
                <w:rStyle w:val="Strong"/>
              </w:rPr>
              <w:fldChar w:fldCharType="begin"/>
            </w:r>
            <w:r w:rsidRPr="008D3856">
              <w:rPr>
                <w:rStyle w:val="Strong"/>
              </w:rPr>
              <w:instrText xml:space="preserve"> XE "Current average" </w:instrText>
            </w:r>
            <w:r w:rsidRPr="008D3856">
              <w:rPr>
                <w:rStyle w:val="Strong"/>
              </w:rPr>
              <w:fldChar w:fldCharType="end"/>
            </w:r>
            <w:r w:rsidRPr="008D3856">
              <w:rPr>
                <w:rStyle w:val="Strong"/>
              </w:rPr>
              <w:t xml:space="preserve"> 1, 2, 3</w:t>
            </w:r>
          </w:p>
        </w:tc>
        <w:tc>
          <w:tcPr>
            <w:tcW w:w="7086" w:type="dxa"/>
            <w:tcBorders>
              <w:right w:val="double" w:sz="4" w:space="0" w:color="auto"/>
            </w:tcBorders>
          </w:tcPr>
          <w:p w14:paraId="5DB879B2" w14:textId="60452AEB" w:rsidR="009767A4" w:rsidRPr="00D948E6" w:rsidRDefault="009767A4" w:rsidP="00DB3FE7">
            <w:pPr>
              <w:pStyle w:val="TABFIGfootnote"/>
              <w:keepNext/>
              <w:spacing w:before="40" w:after="40"/>
              <w:ind w:left="0" w:firstLine="0"/>
              <w:rPr>
                <w:color w:val="000000"/>
              </w:rPr>
            </w:pPr>
            <w:r w:rsidRPr="00D948E6">
              <w:rPr>
                <w:color w:val="000000"/>
              </w:rPr>
              <w:t>See the definition of the “Demand register” IC in</w:t>
            </w:r>
            <w:r w:rsidR="00805A93">
              <w:rPr>
                <w:color w:val="000000"/>
              </w:rPr>
              <w:t xml:space="preserve"> </w:t>
            </w:r>
            <w:r w:rsidR="00845A83" w:rsidRPr="006E02B0">
              <w:rPr>
                <w:color w:val="000000"/>
                <w:highlight w:val="yellow"/>
              </w:rPr>
              <w:fldChar w:fldCharType="begin"/>
            </w:r>
            <w:r w:rsidR="00845A83" w:rsidRPr="006E02B0">
              <w:rPr>
                <w:color w:val="000000"/>
                <w:highlight w:val="yellow"/>
              </w:rPr>
              <w:instrText xml:space="preserve"> REF IEC62056_6_2 \h </w:instrText>
            </w:r>
            <w:r w:rsidR="006E02B0">
              <w:rPr>
                <w:color w:val="000000"/>
                <w:highlight w:val="yellow"/>
              </w:rPr>
              <w:instrText xml:space="preserve"> \* MERGEFORMAT </w:instrText>
            </w:r>
            <w:r w:rsidR="00845A83" w:rsidRPr="006E02B0">
              <w:rPr>
                <w:color w:val="000000"/>
                <w:highlight w:val="yellow"/>
              </w:rPr>
            </w:r>
            <w:r w:rsidR="00845A83" w:rsidRPr="006E02B0">
              <w:rPr>
                <w:color w:val="000000"/>
                <w:highlight w:val="yellow"/>
              </w:rPr>
              <w:fldChar w:fldCharType="separate"/>
            </w:r>
            <w:r w:rsidR="005245E0" w:rsidRPr="005245E0">
              <w:rPr>
                <w:color w:val="000000"/>
                <w:highlight w:val="yellow"/>
              </w:rPr>
              <w:t>IEC 62056-6-2:20</w:t>
            </w:r>
            <w:r w:rsidR="005245E0" w:rsidRPr="006E02B0">
              <w:rPr>
                <w:color w:val="000000"/>
                <w:highlight w:val="yellow"/>
              </w:rPr>
              <w:t>21</w:t>
            </w:r>
            <w:r w:rsidR="00845A83" w:rsidRPr="006E02B0">
              <w:rPr>
                <w:color w:val="000000"/>
                <w:highlight w:val="yellow"/>
              </w:rPr>
              <w:fldChar w:fldCharType="end"/>
            </w:r>
            <w:r w:rsidR="00805A93" w:rsidRPr="006E02B0">
              <w:rPr>
                <w:color w:val="000000"/>
                <w:highlight w:val="yellow"/>
              </w:rPr>
              <w:t xml:space="preserve">, </w:t>
            </w:r>
            <w:r w:rsidR="00845A83" w:rsidRPr="006E02B0">
              <w:rPr>
                <w:color w:val="000000"/>
                <w:highlight w:val="yellow"/>
              </w:rPr>
              <w:t>4.3.4</w:t>
            </w:r>
            <w:r w:rsidR="00805A93" w:rsidRPr="006E02B0">
              <w:rPr>
                <w:color w:val="000000"/>
                <w:highlight w:val="yellow"/>
              </w:rPr>
              <w:t>.</w:t>
            </w:r>
          </w:p>
          <w:p w14:paraId="5DB879B3" w14:textId="77777777" w:rsidR="009767A4" w:rsidRPr="00D948E6" w:rsidRDefault="009767A4" w:rsidP="00DB3FE7">
            <w:pPr>
              <w:pStyle w:val="TABLE-cell"/>
              <w:keepNext/>
              <w:spacing w:before="40" w:after="40"/>
            </w:pPr>
            <w:r w:rsidRPr="00D948E6">
              <w:rPr>
                <w:color w:val="000000"/>
              </w:rPr>
              <w:t>The value is calculated using measurement period 1, 2 and/or 3 respectively</w:t>
            </w:r>
            <w:r w:rsidRPr="00D948E6">
              <w:t>.</w:t>
            </w:r>
          </w:p>
        </w:tc>
      </w:tr>
      <w:tr w:rsidR="009767A4" w:rsidRPr="00D948E6" w14:paraId="5DB879B8" w14:textId="77777777" w:rsidTr="008D3856">
        <w:trPr>
          <w:cantSplit/>
          <w:jc w:val="center"/>
        </w:trPr>
        <w:tc>
          <w:tcPr>
            <w:tcW w:w="1984" w:type="dxa"/>
            <w:tcBorders>
              <w:left w:val="double" w:sz="4" w:space="0" w:color="auto"/>
            </w:tcBorders>
          </w:tcPr>
          <w:p w14:paraId="5DB879B5" w14:textId="77777777" w:rsidR="009767A4" w:rsidRPr="008D3856" w:rsidRDefault="009767A4" w:rsidP="00DB3FE7">
            <w:pPr>
              <w:pStyle w:val="TABLE-cell"/>
              <w:keepNext/>
              <w:spacing w:before="40" w:after="40"/>
              <w:rPr>
                <w:rStyle w:val="Strong"/>
              </w:rPr>
            </w:pPr>
            <w:r w:rsidRPr="008D3856">
              <w:rPr>
                <w:rStyle w:val="Strong"/>
              </w:rPr>
              <w:t>Last average</w:t>
            </w:r>
            <w:r w:rsidRPr="008D3856">
              <w:rPr>
                <w:rStyle w:val="Strong"/>
              </w:rPr>
              <w:fldChar w:fldCharType="begin"/>
            </w:r>
            <w:r w:rsidRPr="008D3856">
              <w:rPr>
                <w:rStyle w:val="Strong"/>
              </w:rPr>
              <w:instrText xml:space="preserve"> XE "Last average" </w:instrText>
            </w:r>
            <w:r w:rsidRPr="008D3856">
              <w:rPr>
                <w:rStyle w:val="Strong"/>
              </w:rPr>
              <w:fldChar w:fldCharType="end"/>
            </w:r>
            <w:r w:rsidRPr="008D3856">
              <w:rPr>
                <w:rStyle w:val="Strong"/>
              </w:rPr>
              <w:t xml:space="preserve"> 1,2,3</w:t>
            </w:r>
          </w:p>
        </w:tc>
        <w:tc>
          <w:tcPr>
            <w:tcW w:w="7086" w:type="dxa"/>
            <w:tcBorders>
              <w:right w:val="double" w:sz="4" w:space="0" w:color="auto"/>
            </w:tcBorders>
          </w:tcPr>
          <w:p w14:paraId="1C005E80" w14:textId="14866741" w:rsidR="00845A83" w:rsidRPr="00D948E6" w:rsidRDefault="009767A4" w:rsidP="00845A83">
            <w:pPr>
              <w:pStyle w:val="TABFIGfootnote"/>
              <w:keepNext/>
              <w:spacing w:before="40" w:after="40"/>
              <w:ind w:left="0" w:firstLine="0"/>
              <w:rPr>
                <w:color w:val="000000"/>
              </w:rPr>
            </w:pPr>
            <w:r w:rsidRPr="00D948E6">
              <w:rPr>
                <w:color w:val="000000"/>
              </w:rPr>
              <w:t>See the definition of the “Demand register” IC in</w:t>
            </w:r>
            <w:r w:rsidR="00805A93">
              <w:rPr>
                <w:color w:val="000000"/>
              </w:rPr>
              <w:t xml:space="preserve"> </w:t>
            </w:r>
            <w:r w:rsidR="00805A93" w:rsidRPr="00D948E6">
              <w:rPr>
                <w:color w:val="000000"/>
              </w:rPr>
              <w:t>in</w:t>
            </w:r>
            <w:r w:rsidR="00805A93">
              <w:rPr>
                <w:color w:val="000000"/>
              </w:rPr>
              <w:t xml:space="preserve"> </w:t>
            </w:r>
            <w:r w:rsidR="00845A83" w:rsidRPr="006E02B0">
              <w:rPr>
                <w:color w:val="000000"/>
                <w:highlight w:val="yellow"/>
              </w:rPr>
              <w:fldChar w:fldCharType="begin"/>
            </w:r>
            <w:r w:rsidR="00845A83" w:rsidRPr="006E02B0">
              <w:rPr>
                <w:color w:val="000000"/>
                <w:highlight w:val="yellow"/>
              </w:rPr>
              <w:instrText xml:space="preserve"> REF IEC62056_6_2 \h </w:instrText>
            </w:r>
            <w:r w:rsidR="006E02B0">
              <w:rPr>
                <w:color w:val="000000"/>
                <w:highlight w:val="yellow"/>
              </w:rPr>
              <w:instrText xml:space="preserve"> \* MERGEFORMAT </w:instrText>
            </w:r>
            <w:r w:rsidR="00845A83" w:rsidRPr="006E02B0">
              <w:rPr>
                <w:color w:val="000000"/>
                <w:highlight w:val="yellow"/>
              </w:rPr>
            </w:r>
            <w:r w:rsidR="00845A83" w:rsidRPr="006E02B0">
              <w:rPr>
                <w:color w:val="000000"/>
                <w:highlight w:val="yellow"/>
              </w:rPr>
              <w:fldChar w:fldCharType="separate"/>
            </w:r>
            <w:r w:rsidR="005245E0" w:rsidRPr="005245E0">
              <w:rPr>
                <w:color w:val="000000"/>
                <w:highlight w:val="yellow"/>
              </w:rPr>
              <w:t>IEC 62056-6-2:20</w:t>
            </w:r>
            <w:r w:rsidR="005245E0" w:rsidRPr="006E02B0">
              <w:rPr>
                <w:color w:val="000000"/>
                <w:highlight w:val="yellow"/>
              </w:rPr>
              <w:t>21</w:t>
            </w:r>
            <w:r w:rsidR="00845A83" w:rsidRPr="006E02B0">
              <w:rPr>
                <w:color w:val="000000"/>
                <w:highlight w:val="yellow"/>
              </w:rPr>
              <w:fldChar w:fldCharType="end"/>
            </w:r>
            <w:r w:rsidR="00845A83" w:rsidRPr="006E02B0">
              <w:rPr>
                <w:color w:val="000000"/>
                <w:highlight w:val="yellow"/>
              </w:rPr>
              <w:t>, 4.3.4.</w:t>
            </w:r>
          </w:p>
          <w:p w14:paraId="5DB879B7" w14:textId="77777777" w:rsidR="009767A4" w:rsidRPr="00D948E6" w:rsidRDefault="009767A4" w:rsidP="00845A83">
            <w:pPr>
              <w:pStyle w:val="TABFIGfootnote"/>
              <w:keepNext/>
              <w:spacing w:before="40" w:after="40"/>
              <w:ind w:left="0" w:firstLine="0"/>
            </w:pPr>
            <w:r w:rsidRPr="00D948E6">
              <w:rPr>
                <w:color w:val="000000"/>
              </w:rPr>
              <w:t>The value is calculated using measurement period 1, 2 or 3 respectively.</w:t>
            </w:r>
          </w:p>
        </w:tc>
      </w:tr>
      <w:tr w:rsidR="009767A4" w:rsidRPr="00D948E6" w14:paraId="5DB879BB" w14:textId="77777777" w:rsidTr="008D3856">
        <w:trPr>
          <w:cantSplit/>
          <w:jc w:val="center"/>
        </w:trPr>
        <w:tc>
          <w:tcPr>
            <w:tcW w:w="1984" w:type="dxa"/>
            <w:tcBorders>
              <w:left w:val="double" w:sz="4" w:space="0" w:color="auto"/>
            </w:tcBorders>
          </w:tcPr>
          <w:p w14:paraId="5DB879B9" w14:textId="77777777" w:rsidR="009767A4" w:rsidRPr="008D3856" w:rsidRDefault="009767A4" w:rsidP="00DB3FE7">
            <w:pPr>
              <w:pStyle w:val="TABLE-cell"/>
              <w:keepNext/>
              <w:spacing w:before="40" w:after="40"/>
              <w:rPr>
                <w:rStyle w:val="Strong"/>
              </w:rPr>
            </w:pPr>
            <w:r w:rsidRPr="008D3856">
              <w:rPr>
                <w:rStyle w:val="Strong"/>
              </w:rPr>
              <w:t>Minimum</w:t>
            </w:r>
          </w:p>
        </w:tc>
        <w:tc>
          <w:tcPr>
            <w:tcW w:w="7086" w:type="dxa"/>
            <w:tcBorders>
              <w:right w:val="double" w:sz="4" w:space="0" w:color="auto"/>
            </w:tcBorders>
          </w:tcPr>
          <w:p w14:paraId="5DB879BA" w14:textId="08300674" w:rsidR="009767A4" w:rsidRPr="00D948E6" w:rsidRDefault="009767A4" w:rsidP="00DB3FE7">
            <w:pPr>
              <w:pStyle w:val="TABLE-cell"/>
              <w:keepNext/>
              <w:spacing w:before="40" w:after="40"/>
            </w:pPr>
            <w:r w:rsidRPr="00D948E6">
              <w:t xml:space="preserve">The smallest of last average values during a billing period, see </w:t>
            </w:r>
            <w:r w:rsidRPr="00D948E6">
              <w:fldChar w:fldCharType="begin"/>
            </w:r>
            <w:r w:rsidRPr="00D948E6">
              <w:instrText xml:space="preserve"> REF _Ref59611084 \h  \* MERGEFORMAT </w:instrText>
            </w:r>
            <w:r w:rsidRPr="00D948E6">
              <w:fldChar w:fldCharType="separate"/>
            </w:r>
            <w:r w:rsidR="005245E0" w:rsidRPr="00D948E6">
              <w:t xml:space="preserve">Table </w:t>
            </w:r>
            <w:r w:rsidR="005245E0">
              <w:t>20</w:t>
            </w:r>
            <w:r w:rsidRPr="00D948E6">
              <w:fldChar w:fldCharType="end"/>
            </w:r>
            <w:r w:rsidRPr="00D948E6">
              <w:t>.</w:t>
            </w:r>
          </w:p>
        </w:tc>
      </w:tr>
      <w:tr w:rsidR="009767A4" w:rsidRPr="00D948E6" w14:paraId="5DB879BE" w14:textId="77777777" w:rsidTr="008D3856">
        <w:trPr>
          <w:cantSplit/>
          <w:jc w:val="center"/>
        </w:trPr>
        <w:tc>
          <w:tcPr>
            <w:tcW w:w="1984" w:type="dxa"/>
            <w:tcBorders>
              <w:left w:val="double" w:sz="4" w:space="0" w:color="auto"/>
            </w:tcBorders>
          </w:tcPr>
          <w:p w14:paraId="5DB879BC" w14:textId="77777777" w:rsidR="009767A4" w:rsidRPr="008D3856" w:rsidRDefault="009767A4" w:rsidP="00DB3FE7">
            <w:pPr>
              <w:pStyle w:val="TABLE-cell"/>
              <w:keepNext/>
              <w:spacing w:before="40" w:after="40"/>
              <w:rPr>
                <w:rStyle w:val="Strong"/>
              </w:rPr>
            </w:pPr>
            <w:r w:rsidRPr="008D3856">
              <w:rPr>
                <w:rStyle w:val="Strong"/>
              </w:rPr>
              <w:t>Maximum</w:t>
            </w:r>
          </w:p>
        </w:tc>
        <w:tc>
          <w:tcPr>
            <w:tcW w:w="7086" w:type="dxa"/>
            <w:tcBorders>
              <w:right w:val="double" w:sz="4" w:space="0" w:color="auto"/>
            </w:tcBorders>
          </w:tcPr>
          <w:p w14:paraId="5DB879BD" w14:textId="77777777" w:rsidR="009767A4" w:rsidRPr="00D948E6" w:rsidRDefault="009767A4" w:rsidP="00DB3FE7">
            <w:pPr>
              <w:pStyle w:val="TABLE-cell"/>
              <w:keepNext/>
              <w:spacing w:before="40" w:after="40"/>
            </w:pPr>
            <w:r w:rsidRPr="00D948E6">
              <w:t>The largest of last average values during a billing period.</w:t>
            </w:r>
          </w:p>
        </w:tc>
      </w:tr>
      <w:tr w:rsidR="009767A4" w:rsidRPr="00D948E6" w14:paraId="5DB879C1" w14:textId="77777777" w:rsidTr="008D3856">
        <w:trPr>
          <w:cantSplit/>
          <w:jc w:val="center"/>
        </w:trPr>
        <w:tc>
          <w:tcPr>
            <w:tcW w:w="1984" w:type="dxa"/>
            <w:tcBorders>
              <w:left w:val="double" w:sz="4" w:space="0" w:color="auto"/>
            </w:tcBorders>
          </w:tcPr>
          <w:p w14:paraId="5DB879BF" w14:textId="77777777" w:rsidR="009767A4" w:rsidRPr="008D3856" w:rsidRDefault="009767A4" w:rsidP="00DB3FE7">
            <w:pPr>
              <w:pStyle w:val="TABLE-cell"/>
              <w:keepNext/>
              <w:spacing w:before="40" w:after="40"/>
              <w:rPr>
                <w:rStyle w:val="Strong"/>
              </w:rPr>
            </w:pPr>
            <w:r w:rsidRPr="008D3856">
              <w:rPr>
                <w:rStyle w:val="Strong"/>
              </w:rPr>
              <w:t>Cumulative min.</w:t>
            </w:r>
          </w:p>
        </w:tc>
        <w:tc>
          <w:tcPr>
            <w:tcW w:w="7086" w:type="dxa"/>
            <w:tcBorders>
              <w:right w:val="double" w:sz="4" w:space="0" w:color="auto"/>
            </w:tcBorders>
          </w:tcPr>
          <w:p w14:paraId="5DB879C0" w14:textId="77777777" w:rsidR="009767A4" w:rsidRPr="00D948E6" w:rsidRDefault="009767A4" w:rsidP="00DB3FE7">
            <w:pPr>
              <w:pStyle w:val="TABLE-cell"/>
              <w:keepNext/>
              <w:spacing w:before="40" w:after="40"/>
            </w:pPr>
            <w:r w:rsidRPr="00D948E6">
              <w:t>The cumulative sum of minimum values over all the past billing periods.</w:t>
            </w:r>
          </w:p>
        </w:tc>
      </w:tr>
      <w:tr w:rsidR="009767A4" w:rsidRPr="00D948E6" w14:paraId="5DB879C4" w14:textId="77777777" w:rsidTr="008D3856">
        <w:trPr>
          <w:cantSplit/>
          <w:jc w:val="center"/>
        </w:trPr>
        <w:tc>
          <w:tcPr>
            <w:tcW w:w="1984" w:type="dxa"/>
            <w:tcBorders>
              <w:left w:val="double" w:sz="4" w:space="0" w:color="auto"/>
            </w:tcBorders>
          </w:tcPr>
          <w:p w14:paraId="5DB879C2" w14:textId="77777777" w:rsidR="009767A4" w:rsidRPr="008D3856" w:rsidRDefault="009767A4" w:rsidP="00DB3FE7">
            <w:pPr>
              <w:pStyle w:val="TABLE-cell"/>
              <w:keepNext/>
              <w:spacing w:before="40" w:after="40"/>
              <w:rPr>
                <w:rStyle w:val="Strong"/>
              </w:rPr>
            </w:pPr>
            <w:r w:rsidRPr="008D3856">
              <w:rPr>
                <w:rStyle w:val="Strong"/>
              </w:rPr>
              <w:t>Cumulative max.</w:t>
            </w:r>
          </w:p>
        </w:tc>
        <w:tc>
          <w:tcPr>
            <w:tcW w:w="7086" w:type="dxa"/>
            <w:tcBorders>
              <w:right w:val="double" w:sz="4" w:space="0" w:color="auto"/>
            </w:tcBorders>
          </w:tcPr>
          <w:p w14:paraId="5DB879C3" w14:textId="77777777" w:rsidR="009767A4" w:rsidRPr="00D948E6" w:rsidRDefault="009767A4" w:rsidP="00DB3FE7">
            <w:pPr>
              <w:pStyle w:val="TABLE-cell"/>
              <w:keepNext/>
              <w:spacing w:before="40" w:after="40"/>
            </w:pPr>
            <w:r w:rsidRPr="00D948E6">
              <w:t>The cumulative sum of maximum values over all the past billing periods.</w:t>
            </w:r>
          </w:p>
        </w:tc>
      </w:tr>
      <w:tr w:rsidR="00A92727" w:rsidRPr="00D948E6" w14:paraId="5DB879C7" w14:textId="77777777" w:rsidTr="008D3856">
        <w:trPr>
          <w:cantSplit/>
          <w:jc w:val="center"/>
        </w:trPr>
        <w:tc>
          <w:tcPr>
            <w:tcW w:w="1984" w:type="dxa"/>
            <w:tcBorders>
              <w:left w:val="double" w:sz="4" w:space="0" w:color="auto"/>
            </w:tcBorders>
          </w:tcPr>
          <w:p w14:paraId="5DB879C5" w14:textId="77777777" w:rsidR="00A92727" w:rsidRPr="008D3856" w:rsidRDefault="00A92727" w:rsidP="00DB3FE7">
            <w:pPr>
              <w:pStyle w:val="TABLE-cell"/>
              <w:keepNext/>
              <w:spacing w:before="40" w:after="40"/>
              <w:rPr>
                <w:rStyle w:val="Strong"/>
              </w:rPr>
            </w:pPr>
            <w:r w:rsidRPr="008D3856">
              <w:rPr>
                <w:rStyle w:val="Strong"/>
              </w:rPr>
              <w:t>Current average 4</w:t>
            </w:r>
          </w:p>
        </w:tc>
        <w:tc>
          <w:tcPr>
            <w:tcW w:w="7086" w:type="dxa"/>
            <w:tcBorders>
              <w:right w:val="double" w:sz="4" w:space="0" w:color="auto"/>
            </w:tcBorders>
          </w:tcPr>
          <w:p w14:paraId="5DB879C6" w14:textId="77777777" w:rsidR="00A92727" w:rsidRPr="0060763E" w:rsidRDefault="00A92727" w:rsidP="00DB3FE7">
            <w:pPr>
              <w:pStyle w:val="TABLE-cell"/>
              <w:keepNext/>
              <w:spacing w:before="40" w:after="40"/>
            </w:pPr>
            <w:r w:rsidRPr="0060763E">
              <w:t>For harmonics measurement</w:t>
            </w:r>
          </w:p>
        </w:tc>
      </w:tr>
      <w:tr w:rsidR="009767A4" w:rsidRPr="00D948E6" w14:paraId="5DB879CB" w14:textId="77777777" w:rsidTr="008D3856">
        <w:trPr>
          <w:cantSplit/>
          <w:jc w:val="center"/>
        </w:trPr>
        <w:tc>
          <w:tcPr>
            <w:tcW w:w="1984" w:type="dxa"/>
            <w:tcBorders>
              <w:left w:val="double" w:sz="4" w:space="0" w:color="auto"/>
            </w:tcBorders>
          </w:tcPr>
          <w:p w14:paraId="5DB879C8" w14:textId="77777777" w:rsidR="009767A4" w:rsidRPr="008D3856" w:rsidRDefault="009767A4" w:rsidP="00DB3FE7">
            <w:pPr>
              <w:pStyle w:val="TABLE-cell"/>
              <w:keepNext/>
              <w:spacing w:before="40" w:after="40"/>
              <w:rPr>
                <w:rStyle w:val="Strong"/>
              </w:rPr>
            </w:pPr>
            <w:r w:rsidRPr="008D3856">
              <w:rPr>
                <w:rStyle w:val="Strong"/>
              </w:rPr>
              <w:t>Current average</w:t>
            </w:r>
            <w:r w:rsidRPr="008D3856">
              <w:rPr>
                <w:rStyle w:val="Strong"/>
              </w:rPr>
              <w:fldChar w:fldCharType="begin"/>
            </w:r>
            <w:r w:rsidRPr="008D3856">
              <w:rPr>
                <w:rStyle w:val="Strong"/>
              </w:rPr>
              <w:instrText xml:space="preserve"> XE "Current average" </w:instrText>
            </w:r>
            <w:r w:rsidRPr="008D3856">
              <w:rPr>
                <w:rStyle w:val="Strong"/>
              </w:rPr>
              <w:fldChar w:fldCharType="end"/>
            </w:r>
            <w:r w:rsidRPr="008D3856">
              <w:rPr>
                <w:rStyle w:val="Strong"/>
              </w:rPr>
              <w:t xml:space="preserve"> 5</w:t>
            </w:r>
          </w:p>
        </w:tc>
        <w:tc>
          <w:tcPr>
            <w:tcW w:w="7086" w:type="dxa"/>
            <w:tcBorders>
              <w:right w:val="double" w:sz="4" w:space="0" w:color="auto"/>
            </w:tcBorders>
          </w:tcPr>
          <w:p w14:paraId="5DB879C9" w14:textId="25D03199" w:rsidR="009767A4" w:rsidRPr="00D948E6" w:rsidRDefault="009767A4" w:rsidP="00BD5216">
            <w:pPr>
              <w:pStyle w:val="TABFIGfootnote"/>
              <w:keepNext/>
              <w:spacing w:before="40" w:after="40"/>
              <w:ind w:left="0" w:firstLine="0"/>
            </w:pPr>
            <w:r w:rsidRPr="00D948E6">
              <w:t xml:space="preserve">See the definition of the “Demand register” IC in </w:t>
            </w:r>
            <w:r w:rsidR="00805A93" w:rsidRPr="00D948E6">
              <w:rPr>
                <w:color w:val="000000"/>
              </w:rPr>
              <w:t>in</w:t>
            </w:r>
            <w:r w:rsidR="00805A93">
              <w:rPr>
                <w:color w:val="000000"/>
              </w:rPr>
              <w:t xml:space="preserve"> </w:t>
            </w:r>
            <w:r w:rsidR="00BD5216" w:rsidRPr="006E02B0">
              <w:rPr>
                <w:color w:val="000000"/>
                <w:highlight w:val="yellow"/>
              </w:rPr>
              <w:fldChar w:fldCharType="begin"/>
            </w:r>
            <w:r w:rsidR="00BD5216" w:rsidRPr="006E02B0">
              <w:rPr>
                <w:color w:val="000000"/>
                <w:highlight w:val="yellow"/>
              </w:rPr>
              <w:instrText xml:space="preserve"> REF IEC62056_6_2 \h </w:instrText>
            </w:r>
            <w:r w:rsidR="006E02B0">
              <w:rPr>
                <w:color w:val="000000"/>
                <w:highlight w:val="yellow"/>
              </w:rPr>
              <w:instrText xml:space="preserve"> \* MERGEFORMAT </w:instrText>
            </w:r>
            <w:r w:rsidR="00BD5216" w:rsidRPr="006E02B0">
              <w:rPr>
                <w:color w:val="000000"/>
                <w:highlight w:val="yellow"/>
              </w:rPr>
            </w:r>
            <w:r w:rsidR="00BD5216" w:rsidRPr="006E02B0">
              <w:rPr>
                <w:color w:val="000000"/>
                <w:highlight w:val="yellow"/>
              </w:rPr>
              <w:fldChar w:fldCharType="separate"/>
            </w:r>
            <w:r w:rsidR="005245E0" w:rsidRPr="005245E0">
              <w:rPr>
                <w:color w:val="000000"/>
                <w:highlight w:val="yellow"/>
              </w:rPr>
              <w:t>IEC 62056-6-2:20</w:t>
            </w:r>
            <w:r w:rsidR="005245E0" w:rsidRPr="006E02B0">
              <w:rPr>
                <w:color w:val="000000"/>
                <w:highlight w:val="yellow"/>
              </w:rPr>
              <w:t>21</w:t>
            </w:r>
            <w:r w:rsidR="00BD5216" w:rsidRPr="006E02B0">
              <w:rPr>
                <w:color w:val="000000"/>
                <w:highlight w:val="yellow"/>
              </w:rPr>
              <w:fldChar w:fldCharType="end"/>
            </w:r>
            <w:r w:rsidR="00BD5216" w:rsidRPr="006E02B0">
              <w:rPr>
                <w:color w:val="000000"/>
                <w:highlight w:val="yellow"/>
              </w:rPr>
              <w:t>, 4.3.4.</w:t>
            </w:r>
          </w:p>
          <w:p w14:paraId="5DB879CA" w14:textId="781FA287" w:rsidR="009767A4" w:rsidRPr="00D948E6" w:rsidRDefault="009767A4" w:rsidP="00DB3FE7">
            <w:pPr>
              <w:pStyle w:val="TABLE-cell"/>
              <w:keepNext/>
              <w:spacing w:before="40" w:after="40"/>
            </w:pPr>
            <w:r w:rsidRPr="00D948E6">
              <w:t xml:space="preserve">The value is calculated using recording interval 1; see </w:t>
            </w:r>
            <w:r w:rsidRPr="00D948E6">
              <w:fldChar w:fldCharType="begin"/>
            </w:r>
            <w:r w:rsidRPr="00D948E6">
              <w:instrText xml:space="preserve"> REF _Ref59611084 \h  \* MERGEFORMAT </w:instrText>
            </w:r>
            <w:r w:rsidRPr="00D948E6">
              <w:fldChar w:fldCharType="separate"/>
            </w:r>
            <w:r w:rsidR="005245E0" w:rsidRPr="00D948E6">
              <w:t xml:space="preserve">Table </w:t>
            </w:r>
            <w:r w:rsidR="005245E0">
              <w:t>20</w:t>
            </w:r>
            <w:r w:rsidRPr="00D948E6">
              <w:fldChar w:fldCharType="end"/>
            </w:r>
            <w:r w:rsidRPr="00D948E6">
              <w:t>.</w:t>
            </w:r>
          </w:p>
        </w:tc>
      </w:tr>
      <w:tr w:rsidR="009767A4" w:rsidRPr="00D948E6" w14:paraId="5DB879CF" w14:textId="77777777" w:rsidTr="008D3856">
        <w:trPr>
          <w:cantSplit/>
          <w:jc w:val="center"/>
        </w:trPr>
        <w:tc>
          <w:tcPr>
            <w:tcW w:w="1984" w:type="dxa"/>
            <w:tcBorders>
              <w:left w:val="double" w:sz="4" w:space="0" w:color="auto"/>
            </w:tcBorders>
          </w:tcPr>
          <w:p w14:paraId="5DB879CC" w14:textId="77777777" w:rsidR="009767A4" w:rsidRPr="008D3856" w:rsidRDefault="009767A4" w:rsidP="00DB3FE7">
            <w:pPr>
              <w:pStyle w:val="TABLE-cell"/>
              <w:keepNext/>
              <w:spacing w:before="40" w:after="40"/>
              <w:rPr>
                <w:rStyle w:val="Strong"/>
              </w:rPr>
            </w:pPr>
            <w:r w:rsidRPr="008D3856">
              <w:rPr>
                <w:rStyle w:val="Strong"/>
              </w:rPr>
              <w:t>Current average 6</w:t>
            </w:r>
          </w:p>
        </w:tc>
        <w:tc>
          <w:tcPr>
            <w:tcW w:w="7086" w:type="dxa"/>
            <w:tcBorders>
              <w:right w:val="double" w:sz="4" w:space="0" w:color="auto"/>
            </w:tcBorders>
          </w:tcPr>
          <w:p w14:paraId="5DB879CD" w14:textId="519C942A" w:rsidR="009767A4" w:rsidRPr="00D948E6" w:rsidRDefault="009767A4" w:rsidP="00BD5216">
            <w:pPr>
              <w:pStyle w:val="TABFIGfootnote"/>
              <w:keepNext/>
              <w:spacing w:before="40" w:after="40"/>
              <w:ind w:left="0" w:firstLine="0"/>
            </w:pPr>
            <w:r w:rsidRPr="00D948E6">
              <w:t xml:space="preserve">See the definition of the “Demand register” IC in </w:t>
            </w:r>
            <w:r w:rsidR="00805A93" w:rsidRPr="00D948E6">
              <w:rPr>
                <w:color w:val="000000"/>
              </w:rPr>
              <w:t>in</w:t>
            </w:r>
            <w:r w:rsidR="00805A93">
              <w:rPr>
                <w:color w:val="000000"/>
              </w:rPr>
              <w:t xml:space="preserve"> </w:t>
            </w:r>
            <w:r w:rsidR="00BD5216" w:rsidRPr="006E02B0">
              <w:rPr>
                <w:color w:val="000000"/>
                <w:highlight w:val="yellow"/>
              </w:rPr>
              <w:fldChar w:fldCharType="begin"/>
            </w:r>
            <w:r w:rsidR="00BD5216" w:rsidRPr="006E02B0">
              <w:rPr>
                <w:color w:val="000000"/>
                <w:highlight w:val="yellow"/>
              </w:rPr>
              <w:instrText xml:space="preserve"> REF IEC62056_6_2 \h </w:instrText>
            </w:r>
            <w:r w:rsidR="006E02B0">
              <w:rPr>
                <w:color w:val="000000"/>
                <w:highlight w:val="yellow"/>
              </w:rPr>
              <w:instrText xml:space="preserve"> \* MERGEFORMAT </w:instrText>
            </w:r>
            <w:r w:rsidR="00BD5216" w:rsidRPr="006E02B0">
              <w:rPr>
                <w:color w:val="000000"/>
                <w:highlight w:val="yellow"/>
              </w:rPr>
            </w:r>
            <w:r w:rsidR="00BD5216" w:rsidRPr="006E02B0">
              <w:rPr>
                <w:color w:val="000000"/>
                <w:highlight w:val="yellow"/>
              </w:rPr>
              <w:fldChar w:fldCharType="separate"/>
            </w:r>
            <w:r w:rsidR="005245E0" w:rsidRPr="005245E0">
              <w:rPr>
                <w:color w:val="000000"/>
                <w:highlight w:val="yellow"/>
              </w:rPr>
              <w:t>IEC 62056-6-2:20</w:t>
            </w:r>
            <w:r w:rsidR="005245E0" w:rsidRPr="006E02B0">
              <w:rPr>
                <w:color w:val="000000"/>
                <w:highlight w:val="yellow"/>
              </w:rPr>
              <w:t>21</w:t>
            </w:r>
            <w:r w:rsidR="00BD5216" w:rsidRPr="006E02B0">
              <w:rPr>
                <w:color w:val="000000"/>
                <w:highlight w:val="yellow"/>
              </w:rPr>
              <w:fldChar w:fldCharType="end"/>
            </w:r>
            <w:r w:rsidR="00BD5216" w:rsidRPr="006E02B0">
              <w:rPr>
                <w:color w:val="000000"/>
                <w:highlight w:val="yellow"/>
              </w:rPr>
              <w:t>, 4.3.4.</w:t>
            </w:r>
          </w:p>
          <w:p w14:paraId="5DB879CE" w14:textId="77777777" w:rsidR="009767A4" w:rsidRPr="00D948E6" w:rsidRDefault="009767A4" w:rsidP="00DB3FE7">
            <w:pPr>
              <w:pStyle w:val="TABLE-cell"/>
              <w:keepNext/>
              <w:spacing w:before="40" w:after="40"/>
            </w:pPr>
            <w:r w:rsidRPr="00D948E6">
              <w:t>The value is calculated using recording interval 2.</w:t>
            </w:r>
          </w:p>
        </w:tc>
      </w:tr>
      <w:tr w:rsidR="009767A4" w:rsidRPr="00D948E6" w14:paraId="5DB879D3" w14:textId="77777777" w:rsidTr="008D3856">
        <w:trPr>
          <w:cantSplit/>
          <w:jc w:val="center"/>
        </w:trPr>
        <w:tc>
          <w:tcPr>
            <w:tcW w:w="1984" w:type="dxa"/>
            <w:tcBorders>
              <w:left w:val="double" w:sz="4" w:space="0" w:color="auto"/>
            </w:tcBorders>
          </w:tcPr>
          <w:p w14:paraId="5DB879D0" w14:textId="77777777" w:rsidR="009767A4" w:rsidRPr="008D3856" w:rsidRDefault="009767A4" w:rsidP="00DB3FE7">
            <w:pPr>
              <w:pStyle w:val="TABLE-cell"/>
              <w:keepNext/>
              <w:spacing w:before="40" w:after="40"/>
              <w:rPr>
                <w:rStyle w:val="Strong"/>
              </w:rPr>
            </w:pPr>
            <w:r w:rsidRPr="008D3856">
              <w:rPr>
                <w:rStyle w:val="Strong"/>
              </w:rPr>
              <w:lastRenderedPageBreak/>
              <w:t>Time integral</w:t>
            </w:r>
            <w:r w:rsidRPr="008D3856">
              <w:rPr>
                <w:rStyle w:val="Strong"/>
              </w:rPr>
              <w:fldChar w:fldCharType="begin"/>
            </w:r>
            <w:r w:rsidRPr="008D3856">
              <w:rPr>
                <w:rStyle w:val="Strong"/>
              </w:rPr>
              <w:instrText xml:space="preserve"> XE "Time integral" </w:instrText>
            </w:r>
            <w:r w:rsidRPr="008D3856">
              <w:rPr>
                <w:rStyle w:val="Strong"/>
              </w:rPr>
              <w:fldChar w:fldCharType="end"/>
            </w:r>
            <w:r w:rsidRPr="008D3856">
              <w:rPr>
                <w:rStyle w:val="Strong"/>
              </w:rPr>
              <w:t xml:space="preserve"> 1</w:t>
            </w:r>
          </w:p>
        </w:tc>
        <w:tc>
          <w:tcPr>
            <w:tcW w:w="7086" w:type="dxa"/>
            <w:tcBorders>
              <w:right w:val="double" w:sz="4" w:space="0" w:color="auto"/>
            </w:tcBorders>
          </w:tcPr>
          <w:p w14:paraId="5DB879D1" w14:textId="77777777" w:rsidR="009767A4" w:rsidRPr="00D948E6" w:rsidRDefault="009767A4" w:rsidP="00DB3FE7">
            <w:pPr>
              <w:pStyle w:val="TABLE-cell"/>
              <w:keepNext/>
              <w:spacing w:before="40" w:after="40"/>
            </w:pPr>
            <w:r w:rsidRPr="00D948E6">
              <w:t>For a current billing period</w:t>
            </w:r>
            <w:r w:rsidRPr="00D948E6">
              <w:fldChar w:fldCharType="begin"/>
            </w:r>
            <w:r w:rsidRPr="00D948E6">
              <w:instrText xml:space="preserve"> XE "Billing period" </w:instrText>
            </w:r>
            <w:r w:rsidRPr="00D948E6">
              <w:fldChar w:fldCharType="end"/>
            </w:r>
            <w:r w:rsidRPr="00D948E6">
              <w:t xml:space="preserve"> (F= 255): Time integral of the quantity calculated from the origin (first start of measurement) to the instantaneous time point.</w:t>
            </w:r>
          </w:p>
          <w:p w14:paraId="5DB879D2" w14:textId="77777777" w:rsidR="009767A4" w:rsidRPr="00D948E6" w:rsidRDefault="009767A4" w:rsidP="00DB3FE7">
            <w:pPr>
              <w:pStyle w:val="TABLE-cell"/>
              <w:keepNext/>
              <w:spacing w:before="40" w:after="40"/>
            </w:pPr>
            <w:r w:rsidRPr="00D948E6">
              <w:t>For a historical billing period (F= 0…99): Time integral of the quantity calculated from the origin to the end of the billing period given by the billing period code.</w:t>
            </w:r>
          </w:p>
        </w:tc>
      </w:tr>
      <w:tr w:rsidR="009767A4" w:rsidRPr="00D948E6" w14:paraId="5DB879D7" w14:textId="77777777" w:rsidTr="008D3856">
        <w:trPr>
          <w:cantSplit/>
          <w:jc w:val="center"/>
        </w:trPr>
        <w:tc>
          <w:tcPr>
            <w:tcW w:w="1984" w:type="dxa"/>
            <w:tcBorders>
              <w:left w:val="double" w:sz="4" w:space="0" w:color="auto"/>
            </w:tcBorders>
          </w:tcPr>
          <w:p w14:paraId="5DB879D4" w14:textId="77777777" w:rsidR="009767A4" w:rsidRPr="008D3856" w:rsidRDefault="009767A4" w:rsidP="00DB3FE7">
            <w:pPr>
              <w:pStyle w:val="TABLE-cell"/>
              <w:keepNext/>
              <w:spacing w:before="40" w:after="40"/>
              <w:rPr>
                <w:rStyle w:val="Strong"/>
              </w:rPr>
            </w:pPr>
            <w:r w:rsidRPr="008D3856">
              <w:rPr>
                <w:rStyle w:val="Strong"/>
              </w:rPr>
              <w:t>Time integral 2</w:t>
            </w:r>
          </w:p>
        </w:tc>
        <w:tc>
          <w:tcPr>
            <w:tcW w:w="7086" w:type="dxa"/>
            <w:tcBorders>
              <w:right w:val="double" w:sz="4" w:space="0" w:color="auto"/>
            </w:tcBorders>
          </w:tcPr>
          <w:p w14:paraId="5DB879D5" w14:textId="77777777" w:rsidR="009767A4" w:rsidRPr="00D948E6" w:rsidRDefault="009767A4" w:rsidP="00DB3FE7">
            <w:pPr>
              <w:pStyle w:val="TABLE-cell"/>
              <w:keepNext/>
              <w:spacing w:before="40" w:after="40"/>
            </w:pPr>
            <w:r w:rsidRPr="00D948E6">
              <w:t>For a current billing period (F = 255): Time integral of the quantity calculated from the beginning of the current billing period to the instantaneous time point.</w:t>
            </w:r>
          </w:p>
          <w:p w14:paraId="5DB879D6" w14:textId="77777777" w:rsidR="009767A4" w:rsidRPr="00D948E6" w:rsidRDefault="009767A4" w:rsidP="00DB3FE7">
            <w:pPr>
              <w:pStyle w:val="TABLE-cell"/>
              <w:keepNext/>
              <w:spacing w:before="40" w:after="40"/>
            </w:pPr>
            <w:r w:rsidRPr="00D948E6">
              <w:t>For a historical billing period (F = 0…99): Time integral of the quantity calculated over the billing period given by the billing period code.</w:t>
            </w:r>
          </w:p>
        </w:tc>
      </w:tr>
      <w:tr w:rsidR="009767A4" w:rsidRPr="00D948E6" w14:paraId="5DB879DA" w14:textId="77777777" w:rsidTr="008D3856">
        <w:trPr>
          <w:cantSplit/>
          <w:jc w:val="center"/>
        </w:trPr>
        <w:tc>
          <w:tcPr>
            <w:tcW w:w="1984" w:type="dxa"/>
            <w:tcBorders>
              <w:left w:val="double" w:sz="4" w:space="0" w:color="auto"/>
            </w:tcBorders>
          </w:tcPr>
          <w:p w14:paraId="5DB879D8" w14:textId="77777777" w:rsidR="009767A4" w:rsidRPr="008D3856" w:rsidRDefault="009767A4" w:rsidP="00DB3FE7">
            <w:pPr>
              <w:pStyle w:val="TABLE-cell"/>
              <w:keepNext/>
              <w:spacing w:before="40" w:after="40"/>
              <w:rPr>
                <w:rStyle w:val="Strong"/>
              </w:rPr>
            </w:pPr>
            <w:r w:rsidRPr="008D3856">
              <w:rPr>
                <w:rStyle w:val="Strong"/>
              </w:rPr>
              <w:t>Time integral 3</w:t>
            </w:r>
          </w:p>
        </w:tc>
        <w:tc>
          <w:tcPr>
            <w:tcW w:w="7086" w:type="dxa"/>
            <w:tcBorders>
              <w:right w:val="double" w:sz="4" w:space="0" w:color="auto"/>
            </w:tcBorders>
          </w:tcPr>
          <w:p w14:paraId="5DB879D9" w14:textId="77777777" w:rsidR="009767A4" w:rsidRPr="00D948E6" w:rsidRDefault="009767A4" w:rsidP="00DB3FE7">
            <w:pPr>
              <w:pStyle w:val="TABLE-cell"/>
              <w:keepNext/>
              <w:spacing w:before="40" w:after="40"/>
            </w:pPr>
            <w:r w:rsidRPr="00D948E6">
              <w:t>Time integral of the positive difference between the quantity and a prescribed threshold</w:t>
            </w:r>
            <w:r w:rsidRPr="00D948E6">
              <w:fldChar w:fldCharType="begin"/>
            </w:r>
            <w:r w:rsidRPr="00D948E6">
              <w:instrText xml:space="preserve"> XE "Threshold" </w:instrText>
            </w:r>
            <w:r w:rsidRPr="00D948E6">
              <w:fldChar w:fldCharType="end"/>
            </w:r>
            <w:r w:rsidRPr="00D948E6">
              <w:t xml:space="preserve"> value.</w:t>
            </w:r>
          </w:p>
        </w:tc>
      </w:tr>
      <w:tr w:rsidR="009767A4" w:rsidRPr="00D948E6" w14:paraId="5DB879DD" w14:textId="77777777" w:rsidTr="008D3856">
        <w:trPr>
          <w:cantSplit/>
          <w:jc w:val="center"/>
        </w:trPr>
        <w:tc>
          <w:tcPr>
            <w:tcW w:w="1984" w:type="dxa"/>
            <w:tcBorders>
              <w:left w:val="double" w:sz="4" w:space="0" w:color="auto"/>
            </w:tcBorders>
          </w:tcPr>
          <w:p w14:paraId="5DB879DB" w14:textId="77777777" w:rsidR="009767A4" w:rsidRPr="00D948E6" w:rsidRDefault="009767A4" w:rsidP="00DB3FE7">
            <w:pPr>
              <w:pStyle w:val="TABLE-cell"/>
              <w:keepNext/>
              <w:spacing w:before="40" w:after="40"/>
              <w:rPr>
                <w:b/>
              </w:rPr>
            </w:pPr>
            <w:r w:rsidRPr="008D3856">
              <w:rPr>
                <w:rStyle w:val="Strong"/>
              </w:rPr>
              <w:t xml:space="preserve">Time integral 4 </w:t>
            </w:r>
            <w:r w:rsidRPr="008D3856">
              <w:t>("Test time integral</w:t>
            </w:r>
            <w:r w:rsidRPr="008D3856">
              <w:fldChar w:fldCharType="begin"/>
            </w:r>
            <w:r w:rsidRPr="008D3856">
              <w:instrText xml:space="preserve"> XE "Test time integral" </w:instrText>
            </w:r>
            <w:r w:rsidRPr="008D3856">
              <w:fldChar w:fldCharType="end"/>
            </w:r>
            <w:r w:rsidRPr="008D3856">
              <w:t>”)</w:t>
            </w:r>
          </w:p>
        </w:tc>
        <w:tc>
          <w:tcPr>
            <w:tcW w:w="7086" w:type="dxa"/>
            <w:tcBorders>
              <w:right w:val="double" w:sz="4" w:space="0" w:color="auto"/>
            </w:tcBorders>
          </w:tcPr>
          <w:p w14:paraId="5DB879DC" w14:textId="77777777" w:rsidR="009767A4" w:rsidRPr="00D948E6" w:rsidRDefault="009767A4" w:rsidP="00DB3FE7">
            <w:pPr>
              <w:pStyle w:val="TABLE-cell"/>
              <w:keepNext/>
              <w:spacing w:before="40" w:after="40"/>
            </w:pPr>
            <w:r w:rsidRPr="00D948E6">
              <w:t>Time integral of the quantity calculated over a time specific to the device or determined by test equipment.</w:t>
            </w:r>
          </w:p>
        </w:tc>
      </w:tr>
      <w:tr w:rsidR="009767A4" w:rsidRPr="00D948E6" w14:paraId="5DB879E0" w14:textId="77777777" w:rsidTr="008D3856">
        <w:trPr>
          <w:cantSplit/>
          <w:jc w:val="center"/>
        </w:trPr>
        <w:tc>
          <w:tcPr>
            <w:tcW w:w="1984" w:type="dxa"/>
            <w:tcBorders>
              <w:left w:val="double" w:sz="4" w:space="0" w:color="auto"/>
            </w:tcBorders>
          </w:tcPr>
          <w:p w14:paraId="5DB879DE" w14:textId="77777777" w:rsidR="009767A4" w:rsidRPr="008D3856" w:rsidRDefault="009767A4" w:rsidP="00DB3FE7">
            <w:pPr>
              <w:pStyle w:val="TABLE-cell"/>
              <w:keepNext/>
              <w:spacing w:before="40" w:after="40"/>
              <w:rPr>
                <w:rStyle w:val="Strong"/>
              </w:rPr>
            </w:pPr>
            <w:r w:rsidRPr="008D3856">
              <w:rPr>
                <w:rStyle w:val="Strong"/>
              </w:rPr>
              <w:t>Time integral 5</w:t>
            </w:r>
          </w:p>
        </w:tc>
        <w:tc>
          <w:tcPr>
            <w:tcW w:w="7086" w:type="dxa"/>
            <w:tcBorders>
              <w:right w:val="double" w:sz="4" w:space="0" w:color="auto"/>
            </w:tcBorders>
          </w:tcPr>
          <w:p w14:paraId="5DB879DF" w14:textId="73F2DEC2" w:rsidR="009767A4" w:rsidRPr="00D948E6" w:rsidRDefault="009767A4" w:rsidP="00DB3FE7">
            <w:pPr>
              <w:pStyle w:val="TABLE-cell"/>
              <w:keepNext/>
              <w:spacing w:before="40" w:after="40"/>
            </w:pPr>
            <w:r w:rsidRPr="00D948E6">
              <w:t>Used as a base for load profile</w:t>
            </w:r>
            <w:r w:rsidRPr="00D948E6">
              <w:fldChar w:fldCharType="begin"/>
            </w:r>
            <w:r w:rsidRPr="00D948E6">
              <w:instrText xml:space="preserve"> XE "Load profile" </w:instrText>
            </w:r>
            <w:r w:rsidRPr="00D948E6">
              <w:fldChar w:fldCharType="end"/>
            </w:r>
            <w:r w:rsidRPr="00D948E6">
              <w:t xml:space="preserve"> recording: Time integral of the quantity calculated from the beginning of the current recording interval to the instantaneous time point for recording period</w:t>
            </w:r>
            <w:r w:rsidRPr="00D948E6">
              <w:fldChar w:fldCharType="begin"/>
            </w:r>
            <w:r w:rsidRPr="00D948E6">
              <w:instrText xml:space="preserve"> XE "Recording period" </w:instrText>
            </w:r>
            <w:r w:rsidRPr="00D948E6">
              <w:fldChar w:fldCharType="end"/>
            </w:r>
            <w:r w:rsidRPr="00D948E6">
              <w:t xml:space="preserve"> 1, see </w:t>
            </w:r>
            <w:r w:rsidRPr="00D948E6">
              <w:fldChar w:fldCharType="begin"/>
            </w:r>
            <w:r w:rsidRPr="00D948E6">
              <w:instrText xml:space="preserve"> REF _Ref59611084 \h  \* MERGEFORMAT </w:instrText>
            </w:r>
            <w:r w:rsidRPr="00D948E6">
              <w:fldChar w:fldCharType="separate"/>
            </w:r>
            <w:r w:rsidR="005245E0" w:rsidRPr="00D948E6">
              <w:t xml:space="preserve">Table </w:t>
            </w:r>
            <w:r w:rsidR="005245E0">
              <w:t>20</w:t>
            </w:r>
            <w:r w:rsidRPr="00D948E6">
              <w:fldChar w:fldCharType="end"/>
            </w:r>
            <w:r w:rsidRPr="00D948E6">
              <w:t>.</w:t>
            </w:r>
          </w:p>
        </w:tc>
      </w:tr>
      <w:tr w:rsidR="009767A4" w:rsidRPr="00D948E6" w14:paraId="5DB879E3" w14:textId="77777777" w:rsidTr="008D3856">
        <w:trPr>
          <w:cantSplit/>
          <w:jc w:val="center"/>
        </w:trPr>
        <w:tc>
          <w:tcPr>
            <w:tcW w:w="1984" w:type="dxa"/>
            <w:tcBorders>
              <w:left w:val="double" w:sz="4" w:space="0" w:color="auto"/>
            </w:tcBorders>
          </w:tcPr>
          <w:p w14:paraId="5DB879E1" w14:textId="77777777" w:rsidR="009767A4" w:rsidRPr="008D3856" w:rsidRDefault="009767A4" w:rsidP="00DB3FE7">
            <w:pPr>
              <w:pStyle w:val="TABLE-cell"/>
              <w:keepNext/>
              <w:spacing w:before="40" w:after="40"/>
              <w:rPr>
                <w:rStyle w:val="Strong"/>
              </w:rPr>
            </w:pPr>
            <w:r w:rsidRPr="008D3856">
              <w:rPr>
                <w:rStyle w:val="Strong"/>
              </w:rPr>
              <w:t>Time integral 6</w:t>
            </w:r>
          </w:p>
        </w:tc>
        <w:tc>
          <w:tcPr>
            <w:tcW w:w="7086" w:type="dxa"/>
            <w:tcBorders>
              <w:right w:val="double" w:sz="4" w:space="0" w:color="auto"/>
            </w:tcBorders>
          </w:tcPr>
          <w:p w14:paraId="5DB879E2" w14:textId="7D091933" w:rsidR="009767A4" w:rsidRPr="00D948E6" w:rsidRDefault="009767A4" w:rsidP="00DB3FE7">
            <w:pPr>
              <w:pStyle w:val="TABLE-cell"/>
              <w:keepNext/>
              <w:spacing w:before="40" w:after="40"/>
            </w:pPr>
            <w:r w:rsidRPr="00D948E6">
              <w:t xml:space="preserve">Used as a base for load profile recording: Time integral of the quantity calculated from the beginning of the current recording interval to the instantaneous time point for recording period 2, see </w:t>
            </w:r>
            <w:r w:rsidRPr="00D948E6">
              <w:fldChar w:fldCharType="begin"/>
            </w:r>
            <w:r w:rsidRPr="00D948E6">
              <w:instrText xml:space="preserve"> REF _Ref59611084 \h  \* MERGEFORMAT </w:instrText>
            </w:r>
            <w:r w:rsidRPr="00D948E6">
              <w:fldChar w:fldCharType="separate"/>
            </w:r>
            <w:r w:rsidR="005245E0" w:rsidRPr="00D948E6">
              <w:t xml:space="preserve">Table </w:t>
            </w:r>
            <w:r w:rsidR="005245E0">
              <w:t>20</w:t>
            </w:r>
            <w:r w:rsidRPr="00D948E6">
              <w:fldChar w:fldCharType="end"/>
            </w:r>
            <w:r w:rsidRPr="00D948E6">
              <w:t>.</w:t>
            </w:r>
          </w:p>
        </w:tc>
      </w:tr>
      <w:tr w:rsidR="009767A4" w:rsidRPr="00D948E6" w14:paraId="5DB879E6" w14:textId="77777777" w:rsidTr="008D3856">
        <w:trPr>
          <w:cantSplit/>
          <w:jc w:val="center"/>
        </w:trPr>
        <w:tc>
          <w:tcPr>
            <w:tcW w:w="1984" w:type="dxa"/>
            <w:tcBorders>
              <w:left w:val="double" w:sz="4" w:space="0" w:color="auto"/>
            </w:tcBorders>
          </w:tcPr>
          <w:p w14:paraId="5DB879E4" w14:textId="77777777" w:rsidR="009767A4" w:rsidRPr="008D3856" w:rsidRDefault="009767A4" w:rsidP="00DB3FE7">
            <w:pPr>
              <w:pStyle w:val="TABLE-cell"/>
              <w:keepNext/>
              <w:spacing w:before="40" w:after="40"/>
              <w:rPr>
                <w:rStyle w:val="Strong"/>
              </w:rPr>
            </w:pPr>
            <w:r w:rsidRPr="008D3856">
              <w:rPr>
                <w:rStyle w:val="Strong"/>
              </w:rPr>
              <w:t>Time integral 7</w:t>
            </w:r>
          </w:p>
        </w:tc>
        <w:tc>
          <w:tcPr>
            <w:tcW w:w="7086" w:type="dxa"/>
            <w:tcBorders>
              <w:right w:val="double" w:sz="4" w:space="0" w:color="auto"/>
            </w:tcBorders>
          </w:tcPr>
          <w:p w14:paraId="5DB879E5" w14:textId="484CC16C" w:rsidR="009767A4" w:rsidRPr="00D948E6" w:rsidRDefault="009767A4" w:rsidP="00DB3FE7">
            <w:pPr>
              <w:pStyle w:val="TABLE-cell"/>
              <w:keepNext/>
              <w:spacing w:before="40" w:after="40"/>
            </w:pPr>
            <w:r w:rsidRPr="00D948E6">
              <w:t xml:space="preserve">Time integral of the quantity calculated from the origin (first start of measurement) up to the end of the last recording period with recording period 1, see </w:t>
            </w:r>
            <w:r w:rsidRPr="00D948E6">
              <w:fldChar w:fldCharType="begin"/>
            </w:r>
            <w:r w:rsidRPr="00D948E6">
              <w:instrText xml:space="preserve"> REF _Ref59611084 \h  \* MERGEFORMAT </w:instrText>
            </w:r>
            <w:r w:rsidRPr="00D948E6">
              <w:fldChar w:fldCharType="separate"/>
            </w:r>
            <w:r w:rsidR="005245E0" w:rsidRPr="00D948E6">
              <w:t xml:space="preserve">Table </w:t>
            </w:r>
            <w:r w:rsidR="005245E0">
              <w:t>20</w:t>
            </w:r>
            <w:r w:rsidRPr="00D948E6">
              <w:fldChar w:fldCharType="end"/>
            </w:r>
            <w:r w:rsidRPr="00D948E6">
              <w:t>.</w:t>
            </w:r>
          </w:p>
        </w:tc>
      </w:tr>
      <w:tr w:rsidR="009767A4" w:rsidRPr="00D948E6" w14:paraId="5DB879E9" w14:textId="77777777" w:rsidTr="008D3856">
        <w:trPr>
          <w:cantSplit/>
          <w:jc w:val="center"/>
        </w:trPr>
        <w:tc>
          <w:tcPr>
            <w:tcW w:w="1984" w:type="dxa"/>
            <w:tcBorders>
              <w:left w:val="double" w:sz="4" w:space="0" w:color="auto"/>
            </w:tcBorders>
          </w:tcPr>
          <w:p w14:paraId="5DB879E7" w14:textId="77777777" w:rsidR="009767A4" w:rsidRPr="008D3856" w:rsidRDefault="009767A4" w:rsidP="00DB3FE7">
            <w:pPr>
              <w:pStyle w:val="TABLE-cell"/>
              <w:keepNext/>
              <w:spacing w:before="40" w:after="40"/>
              <w:rPr>
                <w:rStyle w:val="Strong"/>
              </w:rPr>
            </w:pPr>
            <w:r w:rsidRPr="008D3856">
              <w:rPr>
                <w:rStyle w:val="Strong"/>
              </w:rPr>
              <w:t>Time integral 8</w:t>
            </w:r>
          </w:p>
        </w:tc>
        <w:tc>
          <w:tcPr>
            <w:tcW w:w="7086" w:type="dxa"/>
            <w:tcBorders>
              <w:right w:val="double" w:sz="4" w:space="0" w:color="auto"/>
            </w:tcBorders>
          </w:tcPr>
          <w:p w14:paraId="5DB879E8" w14:textId="1DD51C81" w:rsidR="009767A4" w:rsidRPr="00D948E6" w:rsidRDefault="009767A4" w:rsidP="00DB3FE7">
            <w:pPr>
              <w:pStyle w:val="TABLE-cell"/>
              <w:keepNext/>
              <w:spacing w:before="40" w:after="40"/>
            </w:pPr>
            <w:r w:rsidRPr="00D948E6">
              <w:t xml:space="preserve">Time integral of the quantity calculated from the origin (first start of measurement) up to the end of the last recording period with recording period 2, see </w:t>
            </w:r>
            <w:r w:rsidRPr="00D948E6">
              <w:fldChar w:fldCharType="begin"/>
            </w:r>
            <w:r w:rsidRPr="00D948E6">
              <w:instrText xml:space="preserve"> REF _Ref59611084 \h  \* MERGEFORMAT </w:instrText>
            </w:r>
            <w:r w:rsidRPr="00D948E6">
              <w:fldChar w:fldCharType="separate"/>
            </w:r>
            <w:r w:rsidR="005245E0" w:rsidRPr="00D948E6">
              <w:t xml:space="preserve">Table </w:t>
            </w:r>
            <w:r w:rsidR="005245E0">
              <w:t>20</w:t>
            </w:r>
            <w:r w:rsidRPr="00D948E6">
              <w:fldChar w:fldCharType="end"/>
            </w:r>
            <w:r w:rsidRPr="00D948E6">
              <w:t>.</w:t>
            </w:r>
          </w:p>
        </w:tc>
      </w:tr>
      <w:tr w:rsidR="009767A4" w:rsidRPr="00D948E6" w14:paraId="5DB879EC" w14:textId="77777777" w:rsidTr="008D3856">
        <w:trPr>
          <w:cantSplit/>
          <w:jc w:val="center"/>
        </w:trPr>
        <w:tc>
          <w:tcPr>
            <w:tcW w:w="1984" w:type="dxa"/>
            <w:tcBorders>
              <w:left w:val="double" w:sz="4" w:space="0" w:color="auto"/>
            </w:tcBorders>
          </w:tcPr>
          <w:p w14:paraId="5DB879EA" w14:textId="77777777" w:rsidR="009767A4" w:rsidRPr="008D3856" w:rsidRDefault="009767A4" w:rsidP="00DB3FE7">
            <w:pPr>
              <w:pStyle w:val="TABLE-cell"/>
              <w:keepNext/>
              <w:spacing w:before="40" w:after="40"/>
              <w:rPr>
                <w:rStyle w:val="Strong"/>
              </w:rPr>
            </w:pPr>
            <w:r w:rsidRPr="008D3856">
              <w:rPr>
                <w:rStyle w:val="Strong"/>
              </w:rPr>
              <w:t>Time integral 9</w:t>
            </w:r>
          </w:p>
        </w:tc>
        <w:tc>
          <w:tcPr>
            <w:tcW w:w="7086" w:type="dxa"/>
            <w:tcBorders>
              <w:right w:val="double" w:sz="4" w:space="0" w:color="auto"/>
            </w:tcBorders>
          </w:tcPr>
          <w:p w14:paraId="5DB879EB" w14:textId="25DF2FAB" w:rsidR="009767A4" w:rsidRPr="00D948E6" w:rsidRDefault="009767A4" w:rsidP="00DB3FE7">
            <w:pPr>
              <w:pStyle w:val="TABLE-cell"/>
              <w:keepNext/>
              <w:spacing w:before="40" w:after="40"/>
            </w:pPr>
            <w:r w:rsidRPr="00D948E6">
              <w:t xml:space="preserve">Time integral of the quantity calculated from the beginning of the current billing period up to the end of the last recording period with recording period 1, see </w:t>
            </w:r>
            <w:r w:rsidRPr="00D948E6">
              <w:fldChar w:fldCharType="begin"/>
            </w:r>
            <w:r w:rsidRPr="00D948E6">
              <w:instrText xml:space="preserve"> REF _Ref59611084 \h  \* MERGEFORMAT </w:instrText>
            </w:r>
            <w:r w:rsidRPr="00D948E6">
              <w:fldChar w:fldCharType="separate"/>
            </w:r>
            <w:r w:rsidR="005245E0" w:rsidRPr="00D948E6">
              <w:t xml:space="preserve">Table </w:t>
            </w:r>
            <w:r w:rsidR="005245E0">
              <w:t>20</w:t>
            </w:r>
            <w:r w:rsidRPr="00D948E6">
              <w:fldChar w:fldCharType="end"/>
            </w:r>
            <w:r w:rsidRPr="00D948E6">
              <w:t>.</w:t>
            </w:r>
          </w:p>
        </w:tc>
      </w:tr>
      <w:tr w:rsidR="009767A4" w:rsidRPr="00D948E6" w14:paraId="5DB879EF" w14:textId="77777777" w:rsidTr="008D3856">
        <w:trPr>
          <w:cantSplit/>
          <w:jc w:val="center"/>
        </w:trPr>
        <w:tc>
          <w:tcPr>
            <w:tcW w:w="1984" w:type="dxa"/>
            <w:tcBorders>
              <w:left w:val="double" w:sz="4" w:space="0" w:color="auto"/>
              <w:right w:val="single" w:sz="4" w:space="0" w:color="auto"/>
            </w:tcBorders>
          </w:tcPr>
          <w:p w14:paraId="5DB879ED" w14:textId="77777777" w:rsidR="009767A4" w:rsidRPr="008D3856" w:rsidRDefault="009767A4" w:rsidP="00DB3FE7">
            <w:pPr>
              <w:pStyle w:val="TABLE-cell"/>
              <w:keepNext/>
              <w:spacing w:before="40" w:after="40"/>
              <w:rPr>
                <w:rStyle w:val="Strong"/>
              </w:rPr>
            </w:pPr>
            <w:r w:rsidRPr="008D3856">
              <w:rPr>
                <w:rStyle w:val="Strong"/>
              </w:rPr>
              <w:t>Time integral 10</w:t>
            </w:r>
          </w:p>
        </w:tc>
        <w:tc>
          <w:tcPr>
            <w:tcW w:w="7086" w:type="dxa"/>
            <w:tcBorders>
              <w:left w:val="single" w:sz="4" w:space="0" w:color="auto"/>
              <w:right w:val="double" w:sz="4" w:space="0" w:color="auto"/>
            </w:tcBorders>
          </w:tcPr>
          <w:p w14:paraId="5DB879EE" w14:textId="210031E1" w:rsidR="009767A4" w:rsidRPr="00D948E6" w:rsidRDefault="009767A4" w:rsidP="00DB3FE7">
            <w:pPr>
              <w:pStyle w:val="TABLE-cell"/>
              <w:keepNext/>
              <w:spacing w:before="40" w:after="40"/>
            </w:pPr>
            <w:r w:rsidRPr="00D948E6">
              <w:t xml:space="preserve">Time integral of the quantity calculated from the beginning of the current billing period up to the end of the last recording period with recording period 2, see </w:t>
            </w:r>
            <w:r w:rsidRPr="00D948E6">
              <w:fldChar w:fldCharType="begin"/>
            </w:r>
            <w:r w:rsidRPr="00D948E6">
              <w:instrText xml:space="preserve"> REF _Ref59611084 \h  \* MERGEFORMAT </w:instrText>
            </w:r>
            <w:r w:rsidRPr="00D948E6">
              <w:fldChar w:fldCharType="separate"/>
            </w:r>
            <w:r w:rsidR="005245E0" w:rsidRPr="00D948E6">
              <w:t xml:space="preserve">Table </w:t>
            </w:r>
            <w:r w:rsidR="005245E0">
              <w:t>20</w:t>
            </w:r>
            <w:r w:rsidRPr="00D948E6">
              <w:fldChar w:fldCharType="end"/>
            </w:r>
            <w:r w:rsidRPr="00D948E6">
              <w:t>.</w:t>
            </w:r>
          </w:p>
        </w:tc>
      </w:tr>
      <w:tr w:rsidR="009767A4" w:rsidRPr="00D948E6" w14:paraId="5DB879F2" w14:textId="77777777" w:rsidTr="008D3856">
        <w:trPr>
          <w:cantSplit/>
          <w:jc w:val="center"/>
        </w:trPr>
        <w:tc>
          <w:tcPr>
            <w:tcW w:w="1984" w:type="dxa"/>
            <w:tcBorders>
              <w:left w:val="double" w:sz="4" w:space="0" w:color="auto"/>
              <w:right w:val="single" w:sz="4" w:space="0" w:color="auto"/>
            </w:tcBorders>
          </w:tcPr>
          <w:p w14:paraId="5DB879F0" w14:textId="77777777" w:rsidR="009767A4" w:rsidRPr="008D3856" w:rsidRDefault="009767A4" w:rsidP="00DB3FE7">
            <w:pPr>
              <w:pStyle w:val="TABLE-cell"/>
              <w:keepNext/>
              <w:spacing w:before="40" w:after="40"/>
              <w:rPr>
                <w:rStyle w:val="Strong"/>
              </w:rPr>
            </w:pPr>
            <w:r w:rsidRPr="008D3856">
              <w:rPr>
                <w:rStyle w:val="Strong"/>
              </w:rPr>
              <w:t>Under limit</w:t>
            </w:r>
            <w:r w:rsidRPr="008D3856">
              <w:rPr>
                <w:rStyle w:val="Strong"/>
              </w:rPr>
              <w:fldChar w:fldCharType="begin"/>
            </w:r>
            <w:r w:rsidRPr="008D3856">
              <w:rPr>
                <w:rStyle w:val="Strong"/>
              </w:rPr>
              <w:instrText xml:space="preserve"> XE "Under limit" </w:instrText>
            </w:r>
            <w:r w:rsidRPr="008D3856">
              <w:rPr>
                <w:rStyle w:val="Strong"/>
              </w:rPr>
              <w:fldChar w:fldCharType="end"/>
            </w:r>
            <w:r w:rsidRPr="008D3856">
              <w:rPr>
                <w:rStyle w:val="Strong"/>
              </w:rPr>
              <w:t xml:space="preserve"> values</w:t>
            </w:r>
          </w:p>
        </w:tc>
        <w:tc>
          <w:tcPr>
            <w:tcW w:w="7086" w:type="dxa"/>
            <w:tcBorders>
              <w:left w:val="single" w:sz="4" w:space="0" w:color="auto"/>
              <w:right w:val="double" w:sz="4" w:space="0" w:color="auto"/>
            </w:tcBorders>
          </w:tcPr>
          <w:p w14:paraId="5DB879F1" w14:textId="77777777" w:rsidR="009767A4" w:rsidRPr="00D948E6" w:rsidRDefault="009767A4" w:rsidP="00DB3FE7">
            <w:pPr>
              <w:pStyle w:val="TABLE-cell"/>
              <w:keepNext/>
              <w:spacing w:before="40" w:after="40"/>
            </w:pPr>
            <w:r w:rsidRPr="00D948E6">
              <w:t>Values under a certain threshold (for example dips).</w:t>
            </w:r>
          </w:p>
        </w:tc>
      </w:tr>
      <w:tr w:rsidR="009767A4" w:rsidRPr="00D948E6" w14:paraId="5DB879F5" w14:textId="77777777" w:rsidTr="008D3856">
        <w:trPr>
          <w:cantSplit/>
          <w:jc w:val="center"/>
        </w:trPr>
        <w:tc>
          <w:tcPr>
            <w:tcW w:w="1984" w:type="dxa"/>
            <w:tcBorders>
              <w:left w:val="double" w:sz="4" w:space="0" w:color="auto"/>
              <w:right w:val="single" w:sz="4" w:space="0" w:color="auto"/>
            </w:tcBorders>
          </w:tcPr>
          <w:p w14:paraId="5DB879F3" w14:textId="77777777" w:rsidR="009767A4" w:rsidRPr="008D3856" w:rsidRDefault="009767A4" w:rsidP="00DB3FE7">
            <w:pPr>
              <w:pStyle w:val="TABLE-cell"/>
              <w:keepNext/>
              <w:spacing w:before="40" w:after="40"/>
              <w:rPr>
                <w:rStyle w:val="Strong"/>
              </w:rPr>
            </w:pPr>
            <w:r w:rsidRPr="008D3856">
              <w:rPr>
                <w:rStyle w:val="Strong"/>
              </w:rPr>
              <w:t>Over limit</w:t>
            </w:r>
            <w:r w:rsidRPr="008D3856">
              <w:rPr>
                <w:rStyle w:val="Strong"/>
              </w:rPr>
              <w:fldChar w:fldCharType="begin"/>
            </w:r>
            <w:r w:rsidRPr="008D3856">
              <w:rPr>
                <w:rStyle w:val="Strong"/>
              </w:rPr>
              <w:instrText xml:space="preserve"> XE "Over limit" </w:instrText>
            </w:r>
            <w:r w:rsidRPr="008D3856">
              <w:rPr>
                <w:rStyle w:val="Strong"/>
              </w:rPr>
              <w:fldChar w:fldCharType="end"/>
            </w:r>
            <w:r w:rsidRPr="008D3856">
              <w:rPr>
                <w:rStyle w:val="Strong"/>
              </w:rPr>
              <w:t xml:space="preserve"> values</w:t>
            </w:r>
          </w:p>
        </w:tc>
        <w:tc>
          <w:tcPr>
            <w:tcW w:w="7086" w:type="dxa"/>
            <w:tcBorders>
              <w:left w:val="single" w:sz="4" w:space="0" w:color="auto"/>
              <w:right w:val="double" w:sz="4" w:space="0" w:color="auto"/>
            </w:tcBorders>
          </w:tcPr>
          <w:p w14:paraId="5DB879F4" w14:textId="77777777" w:rsidR="009767A4" w:rsidRPr="00D948E6" w:rsidRDefault="009767A4" w:rsidP="00DB3FE7">
            <w:pPr>
              <w:pStyle w:val="TABLE-cell"/>
              <w:keepNext/>
              <w:spacing w:before="40" w:after="40"/>
            </w:pPr>
            <w:r w:rsidRPr="00D948E6">
              <w:t>Values above a certain threshold (for example swells).</w:t>
            </w:r>
          </w:p>
        </w:tc>
      </w:tr>
      <w:tr w:rsidR="009767A4" w:rsidRPr="00D948E6" w14:paraId="5DB879F8" w14:textId="77777777" w:rsidTr="008D3856">
        <w:trPr>
          <w:cantSplit/>
          <w:jc w:val="center"/>
        </w:trPr>
        <w:tc>
          <w:tcPr>
            <w:tcW w:w="1984" w:type="dxa"/>
            <w:tcBorders>
              <w:left w:val="double" w:sz="4" w:space="0" w:color="auto"/>
              <w:bottom w:val="double" w:sz="4" w:space="0" w:color="auto"/>
              <w:right w:val="single" w:sz="4" w:space="0" w:color="auto"/>
            </w:tcBorders>
          </w:tcPr>
          <w:p w14:paraId="5DB879F6" w14:textId="77777777" w:rsidR="009767A4" w:rsidRPr="008D3856" w:rsidRDefault="009767A4" w:rsidP="00DB3FE7">
            <w:pPr>
              <w:pStyle w:val="TABLE-cell"/>
              <w:keepNext/>
              <w:spacing w:before="40" w:after="40"/>
              <w:rPr>
                <w:rStyle w:val="Strong"/>
              </w:rPr>
            </w:pPr>
            <w:r w:rsidRPr="008D3856">
              <w:rPr>
                <w:rStyle w:val="Strong"/>
              </w:rPr>
              <w:t>Missing values</w:t>
            </w:r>
          </w:p>
        </w:tc>
        <w:tc>
          <w:tcPr>
            <w:tcW w:w="7086" w:type="dxa"/>
            <w:tcBorders>
              <w:left w:val="single" w:sz="4" w:space="0" w:color="auto"/>
              <w:bottom w:val="double" w:sz="4" w:space="0" w:color="auto"/>
              <w:right w:val="double" w:sz="4" w:space="0" w:color="auto"/>
            </w:tcBorders>
          </w:tcPr>
          <w:p w14:paraId="5DB879F7" w14:textId="77777777" w:rsidR="009767A4" w:rsidRPr="00D948E6" w:rsidRDefault="009767A4" w:rsidP="00DB3FE7">
            <w:pPr>
              <w:pStyle w:val="TABLE-cell"/>
              <w:keepNext/>
              <w:spacing w:before="40" w:after="40"/>
            </w:pPr>
            <w:r w:rsidRPr="00D948E6">
              <w:t>Values considered as missing (for example interruptions).</w:t>
            </w:r>
          </w:p>
        </w:tc>
      </w:tr>
    </w:tbl>
    <w:p w14:paraId="5DB879F9" w14:textId="77777777" w:rsidR="00CA18E8" w:rsidRDefault="00CA18E8" w:rsidP="00CA18E8">
      <w:pPr>
        <w:pStyle w:val="NOTE"/>
      </w:pPr>
      <w:bookmarkStart w:id="909" w:name="_Toc100301444"/>
      <w:bookmarkStart w:id="910" w:name="_Toc102790133"/>
      <w:bookmarkStart w:id="911" w:name="_Toc112672969"/>
      <w:bookmarkStart w:id="912" w:name="_Toc112673203"/>
      <w:bookmarkStart w:id="913" w:name="_Toc364085250"/>
      <w:bookmarkStart w:id="914" w:name="_Toc364085669"/>
      <w:bookmarkStart w:id="915" w:name="_Toc397983233"/>
      <w:bookmarkStart w:id="916" w:name="_Toc398111908"/>
      <w:bookmarkStart w:id="917" w:name="_Toc438500207"/>
      <w:bookmarkStart w:id="918" w:name="_Toc438500943"/>
    </w:p>
    <w:p w14:paraId="5DB879FA" w14:textId="77777777" w:rsidR="009767A4" w:rsidRPr="00D948E6" w:rsidRDefault="009767A4" w:rsidP="00266935">
      <w:pPr>
        <w:pStyle w:val="Heading3"/>
      </w:pPr>
      <w:bookmarkStart w:id="919" w:name="_Toc470255516"/>
      <w:bookmarkStart w:id="920" w:name="_Toc84315159"/>
      <w:r w:rsidRPr="00D948E6">
        <w:t>Use of value group D for identification of other objects</w:t>
      </w:r>
      <w:bookmarkEnd w:id="909"/>
      <w:bookmarkEnd w:id="910"/>
      <w:bookmarkEnd w:id="911"/>
      <w:bookmarkEnd w:id="912"/>
      <w:bookmarkEnd w:id="913"/>
      <w:bookmarkEnd w:id="914"/>
      <w:bookmarkEnd w:id="915"/>
      <w:bookmarkEnd w:id="916"/>
      <w:bookmarkEnd w:id="917"/>
      <w:bookmarkEnd w:id="918"/>
      <w:bookmarkEnd w:id="919"/>
      <w:bookmarkEnd w:id="920"/>
    </w:p>
    <w:p w14:paraId="5DB879FB" w14:textId="7D384FDA" w:rsidR="009767A4" w:rsidRPr="00D948E6" w:rsidRDefault="009767A4" w:rsidP="009767A4">
      <w:pPr>
        <w:pStyle w:val="PARAGRAPH"/>
      </w:pPr>
      <w:r w:rsidRPr="00D948E6">
        <w:t>For identifiers of electricity related general purpose objects</w:t>
      </w:r>
      <w:r w:rsidRPr="00D948E6">
        <w:fldChar w:fldCharType="begin"/>
      </w:r>
      <w:r w:rsidRPr="00D948E6">
        <w:instrText xml:space="preserve"> XE "General purpose object" </w:instrText>
      </w:r>
      <w:r w:rsidRPr="00D948E6">
        <w:fldChar w:fldCharType="end"/>
      </w:r>
      <w:r w:rsidRPr="00D948E6">
        <w:t xml:space="preserve"> see </w:t>
      </w:r>
      <w:r w:rsidRPr="00D948E6">
        <w:fldChar w:fldCharType="begin"/>
      </w:r>
      <w:r w:rsidRPr="00D948E6">
        <w:instrText xml:space="preserve"> REF _Ref113721531 \r \h  \* MERGEFORMAT </w:instrText>
      </w:r>
      <w:r w:rsidRPr="00D948E6">
        <w:fldChar w:fldCharType="separate"/>
      </w:r>
      <w:r w:rsidR="005245E0">
        <w:t>7.5.1</w:t>
      </w:r>
      <w:r w:rsidRPr="00D948E6">
        <w:fldChar w:fldCharType="end"/>
      </w:r>
      <w:r w:rsidRPr="00D948E6">
        <w:t>.</w:t>
      </w:r>
    </w:p>
    <w:p w14:paraId="5DB879FC" w14:textId="77777777" w:rsidR="009767A4" w:rsidRPr="00D948E6" w:rsidRDefault="009767A4" w:rsidP="00266935">
      <w:pPr>
        <w:pStyle w:val="Heading2"/>
      </w:pPr>
      <w:bookmarkStart w:id="921" w:name="_Toc445522698"/>
      <w:bookmarkStart w:id="922" w:name="_Toc450040540"/>
      <w:bookmarkStart w:id="923" w:name="_Toc509818322"/>
      <w:bookmarkStart w:id="924" w:name="_Ref59615206"/>
      <w:bookmarkStart w:id="925" w:name="_Toc78850912"/>
      <w:bookmarkStart w:id="926" w:name="_Toc78883975"/>
      <w:bookmarkStart w:id="927" w:name="_Toc112672405"/>
      <w:bookmarkStart w:id="928" w:name="_Toc112672970"/>
      <w:bookmarkStart w:id="929" w:name="_Toc112673204"/>
      <w:bookmarkStart w:id="930" w:name="_Ref176077068"/>
      <w:bookmarkStart w:id="931" w:name="_Toc364085251"/>
      <w:bookmarkStart w:id="932" w:name="_Toc364085670"/>
      <w:bookmarkStart w:id="933" w:name="_Toc397983234"/>
      <w:bookmarkStart w:id="934" w:name="_Toc398111909"/>
      <w:bookmarkStart w:id="935" w:name="_Toc438500208"/>
      <w:bookmarkStart w:id="936" w:name="_Toc438500944"/>
      <w:bookmarkStart w:id="937" w:name="_Toc470255517"/>
      <w:bookmarkStart w:id="938" w:name="_Toc84315160"/>
      <w:bookmarkStart w:id="939" w:name="_Toc102790134"/>
      <w:r w:rsidRPr="00D948E6">
        <w:t>Value group E</w:t>
      </w:r>
      <w:bookmarkEnd w:id="921"/>
      <w:bookmarkEnd w:id="922"/>
      <w:bookmarkEnd w:id="923"/>
      <w:bookmarkEnd w:id="924"/>
      <w:bookmarkEnd w:id="925"/>
      <w:bookmarkEnd w:id="926"/>
      <w:r w:rsidRPr="00D948E6">
        <w:t xml:space="preserve"> </w:t>
      </w:r>
      <w:r w:rsidRPr="00D948E6">
        <w:fldChar w:fldCharType="begin"/>
      </w:r>
      <w:r w:rsidRPr="00D948E6">
        <w:instrText xml:space="preserve"> XE "Value group E, Electricity" </w:instrText>
      </w:r>
      <w:r w:rsidRPr="00D948E6">
        <w:fldChar w:fldCharType="end"/>
      </w:r>
      <w:r w:rsidRPr="00D948E6">
        <w:t>codes – Electricity</w:t>
      </w:r>
      <w:bookmarkEnd w:id="927"/>
      <w:bookmarkEnd w:id="928"/>
      <w:bookmarkEnd w:id="929"/>
      <w:bookmarkEnd w:id="930"/>
      <w:bookmarkEnd w:id="931"/>
      <w:bookmarkEnd w:id="932"/>
      <w:bookmarkEnd w:id="933"/>
      <w:bookmarkEnd w:id="934"/>
      <w:bookmarkEnd w:id="935"/>
      <w:bookmarkEnd w:id="936"/>
      <w:bookmarkEnd w:id="937"/>
      <w:bookmarkEnd w:id="938"/>
      <w:r w:rsidRPr="00D948E6">
        <w:fldChar w:fldCharType="begin"/>
      </w:r>
      <w:r w:rsidRPr="00D948E6">
        <w:instrText xml:space="preserve"> XE "Electricity" </w:instrText>
      </w:r>
      <w:r w:rsidRPr="00D948E6">
        <w:fldChar w:fldCharType="end"/>
      </w:r>
      <w:bookmarkEnd w:id="939"/>
    </w:p>
    <w:p w14:paraId="5DB879FD" w14:textId="77777777" w:rsidR="009767A4" w:rsidRPr="00D948E6" w:rsidRDefault="009767A4" w:rsidP="00266935">
      <w:pPr>
        <w:pStyle w:val="Heading3"/>
      </w:pPr>
      <w:bookmarkStart w:id="940" w:name="_Toc78883976"/>
      <w:bookmarkStart w:id="941" w:name="_Toc102790135"/>
      <w:bookmarkStart w:id="942" w:name="_Toc112672971"/>
      <w:bookmarkStart w:id="943" w:name="_Toc112673205"/>
      <w:bookmarkStart w:id="944" w:name="_Toc364085252"/>
      <w:bookmarkStart w:id="945" w:name="_Toc364085671"/>
      <w:bookmarkStart w:id="946" w:name="_Toc397983235"/>
      <w:bookmarkStart w:id="947" w:name="_Toc398111910"/>
      <w:bookmarkStart w:id="948" w:name="_Toc438500209"/>
      <w:bookmarkStart w:id="949" w:name="_Toc438500945"/>
      <w:bookmarkStart w:id="950" w:name="_Toc470255518"/>
      <w:bookmarkStart w:id="951" w:name="_Toc84315161"/>
      <w:r w:rsidRPr="00D948E6">
        <w:t>General</w:t>
      </w:r>
      <w:bookmarkEnd w:id="940"/>
      <w:bookmarkEnd w:id="941"/>
      <w:bookmarkEnd w:id="942"/>
      <w:bookmarkEnd w:id="943"/>
      <w:bookmarkEnd w:id="944"/>
      <w:bookmarkEnd w:id="945"/>
      <w:bookmarkEnd w:id="946"/>
      <w:bookmarkEnd w:id="947"/>
      <w:bookmarkEnd w:id="948"/>
      <w:bookmarkEnd w:id="949"/>
      <w:bookmarkEnd w:id="950"/>
      <w:bookmarkEnd w:id="951"/>
    </w:p>
    <w:p w14:paraId="5DB879FE" w14:textId="77777777" w:rsidR="009767A4" w:rsidRPr="00D948E6" w:rsidRDefault="009767A4" w:rsidP="00E93F5A">
      <w:pPr>
        <w:pStyle w:val="PARAGRAPH"/>
      </w:pPr>
      <w:r w:rsidRPr="00D948E6">
        <w:t xml:space="preserve">The following </w:t>
      </w:r>
      <w:r w:rsidR="003233C8">
        <w:t>sub</w:t>
      </w:r>
      <w:r w:rsidRPr="00D948E6">
        <w:t>clauses define the use of value group E for identifying further classification or processing the measurement quantities defined by values in value groups A to D. The various classifications and processing methods are exclusive.</w:t>
      </w:r>
    </w:p>
    <w:p w14:paraId="5DB879FF" w14:textId="77777777" w:rsidR="009767A4" w:rsidRPr="00D948E6" w:rsidRDefault="009767A4" w:rsidP="00266935">
      <w:pPr>
        <w:pStyle w:val="Heading3"/>
      </w:pPr>
      <w:bookmarkStart w:id="952" w:name="_Toc78850913"/>
      <w:bookmarkStart w:id="953" w:name="_Toc100456586"/>
      <w:bookmarkStart w:id="954" w:name="_Toc102790124"/>
      <w:bookmarkStart w:id="955" w:name="_Toc112672397"/>
      <w:bookmarkStart w:id="956" w:name="_Toc112672960"/>
      <w:bookmarkStart w:id="957" w:name="_Toc112673194"/>
      <w:bookmarkStart w:id="958" w:name="_Ref176077204"/>
      <w:bookmarkStart w:id="959" w:name="_Ref358037484"/>
      <w:bookmarkStart w:id="960" w:name="_Toc364085253"/>
      <w:bookmarkStart w:id="961" w:name="_Toc364085672"/>
      <w:bookmarkStart w:id="962" w:name="_Toc397983236"/>
      <w:bookmarkStart w:id="963" w:name="_Toc398111911"/>
      <w:bookmarkStart w:id="964" w:name="_Toc438500210"/>
      <w:bookmarkStart w:id="965" w:name="_Toc438500946"/>
      <w:bookmarkStart w:id="966" w:name="_Toc470255519"/>
      <w:bookmarkStart w:id="967" w:name="_Toc84315162"/>
      <w:r w:rsidRPr="00D948E6">
        <w:t>Tariff rates</w:t>
      </w:r>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r w:rsidRPr="00D948E6">
        <w:fldChar w:fldCharType="begin"/>
      </w:r>
      <w:r w:rsidRPr="00D948E6">
        <w:instrText xml:space="preserve"> XE "Tariff rates" </w:instrText>
      </w:r>
      <w:r w:rsidRPr="00D948E6">
        <w:fldChar w:fldCharType="end"/>
      </w:r>
    </w:p>
    <w:p w14:paraId="5DB87A00" w14:textId="43749D66" w:rsidR="009767A4" w:rsidRPr="00D948E6" w:rsidRDefault="009767A4" w:rsidP="009767A4">
      <w:pPr>
        <w:pStyle w:val="PARAGRAPH"/>
      </w:pPr>
      <w:r>
        <w:fldChar w:fldCharType="begin"/>
      </w:r>
      <w:r>
        <w:instrText xml:space="preserve"> REF _Ref395783216 \h </w:instrText>
      </w:r>
      <w:r>
        <w:fldChar w:fldCharType="separate"/>
      </w:r>
      <w:r w:rsidR="005245E0" w:rsidRPr="00D948E6">
        <w:t xml:space="preserve">Table </w:t>
      </w:r>
      <w:r w:rsidR="005245E0">
        <w:rPr>
          <w:noProof/>
        </w:rPr>
        <w:t>15</w:t>
      </w:r>
      <w:r>
        <w:fldChar w:fldCharType="end"/>
      </w:r>
      <w:r>
        <w:t xml:space="preserve"> </w:t>
      </w:r>
      <w:r w:rsidRPr="00D948E6">
        <w:t>shows the use of value group E for identification of tariff rates typically used for energy (cons</w:t>
      </w:r>
      <w:bookmarkStart w:id="968" w:name="_Ref75338539"/>
      <w:bookmarkStart w:id="969" w:name="_Toc100456622"/>
      <w:bookmarkStart w:id="970" w:name="_Toc364079534"/>
      <w:r w:rsidRPr="00D948E6">
        <w:t>umption) and demand quantities.</w:t>
      </w:r>
    </w:p>
    <w:p w14:paraId="5DB87A01" w14:textId="4211C478" w:rsidR="009767A4" w:rsidRPr="00D948E6" w:rsidRDefault="009767A4" w:rsidP="00FA0B59">
      <w:pPr>
        <w:pStyle w:val="TABLE-title"/>
      </w:pPr>
      <w:bookmarkStart w:id="971" w:name="_Ref395783216"/>
      <w:bookmarkStart w:id="972" w:name="_Toc397983449"/>
      <w:bookmarkStart w:id="973" w:name="_Toc398112124"/>
      <w:bookmarkStart w:id="974" w:name="_Toc438500256"/>
      <w:bookmarkStart w:id="975" w:name="_Toc438500992"/>
      <w:bookmarkStart w:id="976" w:name="_Toc470255565"/>
      <w:bookmarkStart w:id="977" w:name="_Toc84315208"/>
      <w:r w:rsidRPr="00D948E6">
        <w:lastRenderedPageBreak/>
        <w:t xml:space="preserve">Table </w:t>
      </w:r>
      <w:r w:rsidR="00697182">
        <w:rPr>
          <w:noProof/>
        </w:rPr>
        <w:fldChar w:fldCharType="begin"/>
      </w:r>
      <w:r w:rsidR="00697182">
        <w:rPr>
          <w:noProof/>
        </w:rPr>
        <w:instrText xml:space="preserve"> SEQ Table \* ARABIC </w:instrText>
      </w:r>
      <w:r w:rsidR="00697182">
        <w:rPr>
          <w:noProof/>
        </w:rPr>
        <w:fldChar w:fldCharType="separate"/>
      </w:r>
      <w:r w:rsidR="005245E0">
        <w:rPr>
          <w:noProof/>
        </w:rPr>
        <w:t>15</w:t>
      </w:r>
      <w:r w:rsidR="00697182">
        <w:rPr>
          <w:noProof/>
        </w:rPr>
        <w:fldChar w:fldCharType="end"/>
      </w:r>
      <w:bookmarkEnd w:id="968"/>
      <w:bookmarkEnd w:id="971"/>
      <w:r w:rsidRPr="00D948E6">
        <w:t xml:space="preserve"> – Value group E codes – Electricity – Tariff rates</w:t>
      </w:r>
      <w:bookmarkEnd w:id="969"/>
      <w:bookmarkEnd w:id="970"/>
      <w:bookmarkEnd w:id="972"/>
      <w:bookmarkEnd w:id="973"/>
      <w:bookmarkEnd w:id="974"/>
      <w:bookmarkEnd w:id="975"/>
      <w:bookmarkEnd w:id="976"/>
      <w:bookmarkEnd w:id="977"/>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2093"/>
        <w:gridCol w:w="6977"/>
      </w:tblGrid>
      <w:tr w:rsidR="009767A4" w:rsidRPr="00D948E6" w14:paraId="5DB87A03" w14:textId="77777777" w:rsidTr="002F0D29">
        <w:trPr>
          <w:cantSplit/>
          <w:jc w:val="center"/>
        </w:trPr>
        <w:tc>
          <w:tcPr>
            <w:tcW w:w="7371" w:type="dxa"/>
            <w:gridSpan w:val="2"/>
            <w:tcBorders>
              <w:top w:val="double" w:sz="4" w:space="0" w:color="auto"/>
              <w:left w:val="double" w:sz="4" w:space="0" w:color="auto"/>
              <w:right w:val="double" w:sz="4" w:space="0" w:color="auto"/>
            </w:tcBorders>
            <w:shd w:val="pct12" w:color="auto" w:fill="auto"/>
          </w:tcPr>
          <w:p w14:paraId="5DB87A02" w14:textId="77777777" w:rsidR="009767A4" w:rsidRPr="00D948E6" w:rsidRDefault="009767A4" w:rsidP="006964BC">
            <w:pPr>
              <w:pStyle w:val="TABLE-col-heading"/>
            </w:pPr>
            <w:r w:rsidRPr="00D948E6">
              <w:t>Value group E codes – Electricity – Tariff rates (A = 1)</w:t>
            </w:r>
          </w:p>
        </w:tc>
      </w:tr>
      <w:tr w:rsidR="009767A4" w:rsidRPr="00D948E6" w14:paraId="5DB87A06" w14:textId="77777777" w:rsidTr="00100849">
        <w:trPr>
          <w:cantSplit/>
          <w:jc w:val="center"/>
        </w:trPr>
        <w:tc>
          <w:tcPr>
            <w:tcW w:w="1701" w:type="dxa"/>
            <w:tcBorders>
              <w:left w:val="double" w:sz="4" w:space="0" w:color="auto"/>
            </w:tcBorders>
            <w:vAlign w:val="center"/>
          </w:tcPr>
          <w:p w14:paraId="5DB87A04" w14:textId="77777777" w:rsidR="009767A4" w:rsidRPr="00C27FF5" w:rsidRDefault="009767A4" w:rsidP="001556C3">
            <w:pPr>
              <w:pStyle w:val="TABLE-cell"/>
              <w:keepNext/>
              <w:rPr>
                <w:rStyle w:val="Strong"/>
              </w:rPr>
            </w:pPr>
            <w:r w:rsidRPr="00C27FF5">
              <w:rPr>
                <w:rStyle w:val="Strong"/>
              </w:rPr>
              <w:t>0</w:t>
            </w:r>
          </w:p>
        </w:tc>
        <w:tc>
          <w:tcPr>
            <w:tcW w:w="5670" w:type="dxa"/>
            <w:tcBorders>
              <w:right w:val="double" w:sz="4" w:space="0" w:color="auto"/>
            </w:tcBorders>
          </w:tcPr>
          <w:p w14:paraId="5DB87A05" w14:textId="77777777" w:rsidR="009767A4" w:rsidRPr="00D948E6" w:rsidRDefault="009767A4" w:rsidP="00C27FF5">
            <w:pPr>
              <w:pStyle w:val="TABLE-cell"/>
              <w:keepNext/>
            </w:pPr>
            <w:r w:rsidRPr="00D948E6">
              <w:t>Total</w:t>
            </w:r>
            <w:r w:rsidRPr="00D948E6">
              <w:fldChar w:fldCharType="begin"/>
            </w:r>
            <w:r w:rsidRPr="00D948E6">
              <w:instrText xml:space="preserve"> XE "Total" </w:instrText>
            </w:r>
            <w:r w:rsidRPr="00D948E6">
              <w:fldChar w:fldCharType="end"/>
            </w:r>
          </w:p>
        </w:tc>
      </w:tr>
      <w:tr w:rsidR="009767A4" w:rsidRPr="00D948E6" w14:paraId="5DB87A09" w14:textId="77777777" w:rsidTr="00100849">
        <w:trPr>
          <w:cantSplit/>
          <w:jc w:val="center"/>
        </w:trPr>
        <w:tc>
          <w:tcPr>
            <w:tcW w:w="1701" w:type="dxa"/>
            <w:tcBorders>
              <w:left w:val="double" w:sz="4" w:space="0" w:color="auto"/>
            </w:tcBorders>
            <w:vAlign w:val="center"/>
          </w:tcPr>
          <w:p w14:paraId="5DB87A07" w14:textId="77777777" w:rsidR="009767A4" w:rsidRPr="00C27FF5" w:rsidRDefault="009767A4" w:rsidP="001556C3">
            <w:pPr>
              <w:pStyle w:val="TABLE-cell"/>
              <w:keepNext/>
              <w:rPr>
                <w:rStyle w:val="Strong"/>
              </w:rPr>
            </w:pPr>
            <w:r w:rsidRPr="00C27FF5">
              <w:rPr>
                <w:rStyle w:val="Strong"/>
              </w:rPr>
              <w:t>1</w:t>
            </w:r>
          </w:p>
        </w:tc>
        <w:tc>
          <w:tcPr>
            <w:tcW w:w="5670" w:type="dxa"/>
            <w:tcBorders>
              <w:right w:val="double" w:sz="4" w:space="0" w:color="auto"/>
            </w:tcBorders>
          </w:tcPr>
          <w:p w14:paraId="5DB87A08" w14:textId="77777777" w:rsidR="009767A4" w:rsidRPr="00D948E6" w:rsidRDefault="009767A4" w:rsidP="00C27FF5">
            <w:pPr>
              <w:pStyle w:val="TABLE-cell"/>
              <w:keepNext/>
            </w:pPr>
            <w:r w:rsidRPr="00D948E6">
              <w:t>Rate</w:t>
            </w:r>
            <w:r w:rsidRPr="00D948E6">
              <w:fldChar w:fldCharType="begin"/>
            </w:r>
            <w:r w:rsidRPr="00D948E6">
              <w:instrText xml:space="preserve"> XE "Rate" </w:instrText>
            </w:r>
            <w:r w:rsidRPr="00D948E6">
              <w:fldChar w:fldCharType="end"/>
            </w:r>
            <w:r w:rsidRPr="00D948E6">
              <w:t xml:space="preserve"> 1</w:t>
            </w:r>
          </w:p>
        </w:tc>
      </w:tr>
      <w:tr w:rsidR="009767A4" w:rsidRPr="00D948E6" w14:paraId="5DB87A0C" w14:textId="77777777" w:rsidTr="00100849">
        <w:trPr>
          <w:cantSplit/>
          <w:jc w:val="center"/>
        </w:trPr>
        <w:tc>
          <w:tcPr>
            <w:tcW w:w="1701" w:type="dxa"/>
            <w:tcBorders>
              <w:left w:val="double" w:sz="4" w:space="0" w:color="auto"/>
            </w:tcBorders>
            <w:vAlign w:val="center"/>
          </w:tcPr>
          <w:p w14:paraId="5DB87A0A" w14:textId="77777777" w:rsidR="009767A4" w:rsidRPr="00C27FF5" w:rsidRDefault="009767A4" w:rsidP="001556C3">
            <w:pPr>
              <w:pStyle w:val="TABLE-cell"/>
              <w:keepNext/>
              <w:rPr>
                <w:rStyle w:val="Strong"/>
              </w:rPr>
            </w:pPr>
            <w:r w:rsidRPr="00C27FF5">
              <w:rPr>
                <w:rStyle w:val="Strong"/>
              </w:rPr>
              <w:t>2</w:t>
            </w:r>
          </w:p>
        </w:tc>
        <w:tc>
          <w:tcPr>
            <w:tcW w:w="5670" w:type="dxa"/>
            <w:tcBorders>
              <w:bottom w:val="single" w:sz="4" w:space="0" w:color="auto"/>
              <w:right w:val="double" w:sz="4" w:space="0" w:color="auto"/>
            </w:tcBorders>
          </w:tcPr>
          <w:p w14:paraId="5DB87A0B" w14:textId="77777777" w:rsidR="009767A4" w:rsidRPr="00D948E6" w:rsidRDefault="009767A4" w:rsidP="00C27FF5">
            <w:pPr>
              <w:pStyle w:val="TABLE-cell"/>
              <w:keepNext/>
            </w:pPr>
            <w:r w:rsidRPr="00D948E6">
              <w:t>Rate 2</w:t>
            </w:r>
          </w:p>
        </w:tc>
      </w:tr>
      <w:tr w:rsidR="009767A4" w:rsidRPr="00D948E6" w14:paraId="5DB87A0F" w14:textId="77777777" w:rsidTr="00100849">
        <w:trPr>
          <w:cantSplit/>
          <w:jc w:val="center"/>
        </w:trPr>
        <w:tc>
          <w:tcPr>
            <w:tcW w:w="1701" w:type="dxa"/>
            <w:tcBorders>
              <w:left w:val="double" w:sz="4" w:space="0" w:color="auto"/>
              <w:right w:val="single" w:sz="4" w:space="0" w:color="auto"/>
            </w:tcBorders>
            <w:vAlign w:val="center"/>
          </w:tcPr>
          <w:p w14:paraId="5DB87A0D" w14:textId="77777777" w:rsidR="009767A4" w:rsidRPr="00C27FF5" w:rsidRDefault="009767A4" w:rsidP="001556C3">
            <w:pPr>
              <w:pStyle w:val="TABLE-cell"/>
              <w:keepNext/>
              <w:rPr>
                <w:rStyle w:val="Strong"/>
              </w:rPr>
            </w:pPr>
            <w:r w:rsidRPr="00C27FF5">
              <w:rPr>
                <w:rStyle w:val="Strong"/>
              </w:rPr>
              <w:t>3</w:t>
            </w:r>
          </w:p>
        </w:tc>
        <w:tc>
          <w:tcPr>
            <w:tcW w:w="5670" w:type="dxa"/>
            <w:tcBorders>
              <w:left w:val="single" w:sz="4" w:space="0" w:color="auto"/>
              <w:right w:val="double" w:sz="4" w:space="0" w:color="auto"/>
            </w:tcBorders>
          </w:tcPr>
          <w:p w14:paraId="5DB87A0E" w14:textId="77777777" w:rsidR="009767A4" w:rsidRPr="00D948E6" w:rsidRDefault="009767A4" w:rsidP="00C27FF5">
            <w:pPr>
              <w:pStyle w:val="TABLE-cell"/>
              <w:keepNext/>
            </w:pPr>
            <w:r w:rsidRPr="00D948E6">
              <w:t>Rate 3</w:t>
            </w:r>
          </w:p>
        </w:tc>
      </w:tr>
      <w:tr w:rsidR="009767A4" w:rsidRPr="00D948E6" w14:paraId="5DB87A12" w14:textId="77777777" w:rsidTr="00100849">
        <w:trPr>
          <w:cantSplit/>
          <w:jc w:val="center"/>
        </w:trPr>
        <w:tc>
          <w:tcPr>
            <w:tcW w:w="1701" w:type="dxa"/>
            <w:tcBorders>
              <w:left w:val="double" w:sz="4" w:space="0" w:color="auto"/>
            </w:tcBorders>
            <w:vAlign w:val="center"/>
          </w:tcPr>
          <w:p w14:paraId="5DB87A10" w14:textId="77777777" w:rsidR="009767A4" w:rsidRPr="00C27FF5" w:rsidRDefault="009767A4" w:rsidP="001556C3">
            <w:pPr>
              <w:pStyle w:val="TABLE-cell"/>
              <w:keepNext/>
              <w:rPr>
                <w:rStyle w:val="Strong"/>
              </w:rPr>
            </w:pPr>
            <w:r w:rsidRPr="00C27FF5">
              <w:rPr>
                <w:rStyle w:val="Strong"/>
              </w:rPr>
              <w:t>…</w:t>
            </w:r>
          </w:p>
        </w:tc>
        <w:tc>
          <w:tcPr>
            <w:tcW w:w="5670" w:type="dxa"/>
            <w:tcBorders>
              <w:right w:val="double" w:sz="4" w:space="0" w:color="auto"/>
            </w:tcBorders>
          </w:tcPr>
          <w:p w14:paraId="5DB87A11" w14:textId="77777777" w:rsidR="009767A4" w:rsidRPr="00D948E6" w:rsidRDefault="009767A4" w:rsidP="00C27FF5">
            <w:pPr>
              <w:pStyle w:val="TABLE-cell"/>
              <w:keepNext/>
            </w:pPr>
            <w:r w:rsidRPr="00D948E6">
              <w:t>…</w:t>
            </w:r>
          </w:p>
        </w:tc>
      </w:tr>
      <w:tr w:rsidR="009767A4" w:rsidRPr="00D948E6" w14:paraId="5DB87A15" w14:textId="77777777" w:rsidTr="00100849">
        <w:trPr>
          <w:cantSplit/>
          <w:jc w:val="center"/>
        </w:trPr>
        <w:tc>
          <w:tcPr>
            <w:tcW w:w="1701" w:type="dxa"/>
            <w:tcBorders>
              <w:left w:val="double" w:sz="4" w:space="0" w:color="auto"/>
            </w:tcBorders>
            <w:vAlign w:val="center"/>
          </w:tcPr>
          <w:p w14:paraId="5DB87A13" w14:textId="77777777" w:rsidR="009767A4" w:rsidRPr="00C27FF5" w:rsidRDefault="009767A4" w:rsidP="001556C3">
            <w:pPr>
              <w:pStyle w:val="TABLE-cell"/>
              <w:keepNext/>
              <w:rPr>
                <w:rStyle w:val="Strong"/>
              </w:rPr>
            </w:pPr>
            <w:r w:rsidRPr="00C27FF5">
              <w:rPr>
                <w:rStyle w:val="Strong"/>
              </w:rPr>
              <w:t>63</w:t>
            </w:r>
          </w:p>
        </w:tc>
        <w:tc>
          <w:tcPr>
            <w:tcW w:w="5670" w:type="dxa"/>
            <w:tcBorders>
              <w:right w:val="double" w:sz="4" w:space="0" w:color="auto"/>
            </w:tcBorders>
          </w:tcPr>
          <w:p w14:paraId="5DB87A14" w14:textId="77777777" w:rsidR="009767A4" w:rsidRPr="00D948E6" w:rsidRDefault="009767A4" w:rsidP="00C27FF5">
            <w:pPr>
              <w:pStyle w:val="TABLE-cell"/>
              <w:keepNext/>
            </w:pPr>
            <w:r w:rsidRPr="00D948E6">
              <w:t>Rate 63</w:t>
            </w:r>
          </w:p>
        </w:tc>
      </w:tr>
      <w:tr w:rsidR="009767A4" w:rsidRPr="00D948E6" w14:paraId="5DB87A18" w14:textId="77777777" w:rsidTr="00100849">
        <w:trPr>
          <w:cantSplit/>
          <w:jc w:val="center"/>
        </w:trPr>
        <w:tc>
          <w:tcPr>
            <w:tcW w:w="1701" w:type="dxa"/>
            <w:tcBorders>
              <w:left w:val="double" w:sz="4" w:space="0" w:color="auto"/>
            </w:tcBorders>
            <w:vAlign w:val="center"/>
          </w:tcPr>
          <w:p w14:paraId="5DB87A16" w14:textId="77777777" w:rsidR="009767A4" w:rsidRPr="00C27FF5" w:rsidRDefault="009767A4" w:rsidP="001556C3">
            <w:pPr>
              <w:pStyle w:val="TABLE-cell"/>
              <w:keepNext/>
              <w:rPr>
                <w:rStyle w:val="Strong"/>
              </w:rPr>
            </w:pPr>
          </w:p>
        </w:tc>
        <w:tc>
          <w:tcPr>
            <w:tcW w:w="5670" w:type="dxa"/>
            <w:tcBorders>
              <w:right w:val="double" w:sz="4" w:space="0" w:color="auto"/>
            </w:tcBorders>
          </w:tcPr>
          <w:p w14:paraId="5DB87A17" w14:textId="77777777" w:rsidR="009767A4" w:rsidRPr="00D948E6" w:rsidRDefault="009767A4" w:rsidP="00C27FF5">
            <w:pPr>
              <w:pStyle w:val="TABLE-cell"/>
              <w:keepNext/>
            </w:pPr>
          </w:p>
        </w:tc>
      </w:tr>
      <w:tr w:rsidR="009767A4" w:rsidRPr="00D948E6" w14:paraId="5DB87A1B" w14:textId="77777777" w:rsidTr="00100849">
        <w:trPr>
          <w:cantSplit/>
          <w:jc w:val="center"/>
        </w:trPr>
        <w:tc>
          <w:tcPr>
            <w:tcW w:w="1701" w:type="dxa"/>
            <w:tcBorders>
              <w:left w:val="double" w:sz="4" w:space="0" w:color="auto"/>
            </w:tcBorders>
            <w:vAlign w:val="center"/>
          </w:tcPr>
          <w:p w14:paraId="5DB87A19" w14:textId="77777777" w:rsidR="009767A4" w:rsidRPr="00C27FF5" w:rsidRDefault="009767A4" w:rsidP="001556C3">
            <w:pPr>
              <w:pStyle w:val="TABLE-cell"/>
              <w:keepNext/>
              <w:rPr>
                <w:rStyle w:val="Strong"/>
              </w:rPr>
            </w:pPr>
            <w:r w:rsidRPr="00C27FF5">
              <w:rPr>
                <w:rStyle w:val="Strong"/>
              </w:rPr>
              <w:t>128…254</w:t>
            </w:r>
          </w:p>
        </w:tc>
        <w:tc>
          <w:tcPr>
            <w:tcW w:w="5670" w:type="dxa"/>
            <w:tcBorders>
              <w:right w:val="double" w:sz="4" w:space="0" w:color="auto"/>
            </w:tcBorders>
          </w:tcPr>
          <w:p w14:paraId="5DB87A1A" w14:textId="77777777" w:rsidR="009767A4" w:rsidRPr="00D948E6" w:rsidRDefault="009767A4" w:rsidP="00C27FF5">
            <w:pPr>
              <w:pStyle w:val="TABLE-cell"/>
              <w:keepNext/>
            </w:pPr>
            <w:r w:rsidRPr="00D948E6">
              <w:t>Manufacturer specific</w:t>
            </w:r>
            <w:r w:rsidRPr="00D948E6">
              <w:fldChar w:fldCharType="begin"/>
            </w:r>
            <w:r w:rsidRPr="00D948E6">
              <w:instrText xml:space="preserve"> XE "Manufacturer specific" </w:instrText>
            </w:r>
            <w:r w:rsidRPr="00D948E6">
              <w:fldChar w:fldCharType="end"/>
            </w:r>
            <w:r w:rsidRPr="00D948E6">
              <w:t xml:space="preserve"> codes</w:t>
            </w:r>
          </w:p>
        </w:tc>
      </w:tr>
      <w:tr w:rsidR="009767A4" w:rsidRPr="00D948E6" w14:paraId="5DB87A1E" w14:textId="77777777" w:rsidTr="00100849">
        <w:trPr>
          <w:cantSplit/>
          <w:jc w:val="center"/>
        </w:trPr>
        <w:tc>
          <w:tcPr>
            <w:tcW w:w="1701" w:type="dxa"/>
            <w:tcBorders>
              <w:left w:val="double" w:sz="4" w:space="0" w:color="auto"/>
              <w:bottom w:val="double" w:sz="4" w:space="0" w:color="auto"/>
            </w:tcBorders>
            <w:vAlign w:val="center"/>
          </w:tcPr>
          <w:p w14:paraId="5DB87A1C" w14:textId="77777777" w:rsidR="009767A4" w:rsidRPr="00C27FF5" w:rsidRDefault="009767A4" w:rsidP="001556C3">
            <w:pPr>
              <w:pStyle w:val="TABLE-cell"/>
              <w:keepNext/>
              <w:rPr>
                <w:rStyle w:val="Strong"/>
              </w:rPr>
            </w:pPr>
            <w:r w:rsidRPr="00C27FF5">
              <w:rPr>
                <w:rStyle w:val="Strong"/>
              </w:rPr>
              <w:t>All other</w:t>
            </w:r>
          </w:p>
        </w:tc>
        <w:tc>
          <w:tcPr>
            <w:tcW w:w="5670" w:type="dxa"/>
            <w:tcBorders>
              <w:bottom w:val="double" w:sz="4" w:space="0" w:color="auto"/>
              <w:right w:val="double" w:sz="4" w:space="0" w:color="auto"/>
            </w:tcBorders>
          </w:tcPr>
          <w:p w14:paraId="5DB87A1D" w14:textId="77777777" w:rsidR="009767A4" w:rsidRPr="00D948E6" w:rsidRDefault="009767A4" w:rsidP="00C27FF5">
            <w:pPr>
              <w:pStyle w:val="TABLE-cell"/>
              <w:keepNext/>
            </w:pPr>
            <w:r w:rsidRPr="00D948E6">
              <w:t>Reserved</w:t>
            </w:r>
          </w:p>
        </w:tc>
      </w:tr>
    </w:tbl>
    <w:p w14:paraId="5DB87A1F" w14:textId="77777777" w:rsidR="00CA18E8" w:rsidRDefault="00CA18E8" w:rsidP="00CA18E8">
      <w:pPr>
        <w:pStyle w:val="NOTE"/>
      </w:pPr>
      <w:bookmarkStart w:id="978" w:name="_Ref463746880"/>
      <w:bookmarkStart w:id="979" w:name="_Toc509818323"/>
      <w:bookmarkStart w:id="980" w:name="_Ref59616047"/>
      <w:bookmarkStart w:id="981" w:name="_Toc78850914"/>
      <w:bookmarkStart w:id="982" w:name="_Toc78883978"/>
      <w:bookmarkStart w:id="983" w:name="_Toc102790136"/>
      <w:bookmarkStart w:id="984" w:name="_Toc112672972"/>
      <w:bookmarkStart w:id="985" w:name="_Toc112673206"/>
      <w:bookmarkStart w:id="986" w:name="_Toc364085254"/>
      <w:bookmarkStart w:id="987" w:name="_Toc364085673"/>
      <w:bookmarkStart w:id="988" w:name="_Toc397983237"/>
      <w:bookmarkStart w:id="989" w:name="_Toc398111912"/>
      <w:bookmarkStart w:id="990" w:name="_Toc438500211"/>
      <w:bookmarkStart w:id="991" w:name="_Toc438500947"/>
      <w:bookmarkStart w:id="992" w:name="_Toc445522699"/>
      <w:bookmarkStart w:id="993" w:name="_Toc450040541"/>
      <w:bookmarkStart w:id="994" w:name="_Ref463662994"/>
    </w:p>
    <w:p w14:paraId="5DB87A20" w14:textId="77777777" w:rsidR="009767A4" w:rsidRPr="00D948E6" w:rsidRDefault="009767A4" w:rsidP="00266935">
      <w:pPr>
        <w:pStyle w:val="Heading3"/>
      </w:pPr>
      <w:bookmarkStart w:id="995" w:name="_Ref452643696"/>
      <w:bookmarkStart w:id="996" w:name="_Toc470255520"/>
      <w:bookmarkStart w:id="997" w:name="_Toc84315163"/>
      <w:r w:rsidRPr="00D948E6">
        <w:t>Harmonics</w:t>
      </w:r>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5"/>
      <w:bookmarkEnd w:id="996"/>
      <w:bookmarkEnd w:id="997"/>
      <w:r w:rsidRPr="00D948E6">
        <w:fldChar w:fldCharType="begin"/>
      </w:r>
      <w:r w:rsidRPr="00D948E6">
        <w:instrText xml:space="preserve"> XE "Harmonics" </w:instrText>
      </w:r>
      <w:r w:rsidRPr="00D948E6">
        <w:fldChar w:fldCharType="end"/>
      </w:r>
    </w:p>
    <w:p w14:paraId="5DB87A21" w14:textId="2843C54E" w:rsidR="009767A4" w:rsidRPr="00D948E6" w:rsidRDefault="009767A4" w:rsidP="009767A4">
      <w:pPr>
        <w:pStyle w:val="PARAGRAPH"/>
      </w:pPr>
      <w:r w:rsidRPr="00D948E6">
        <w:fldChar w:fldCharType="begin"/>
      </w:r>
      <w:r w:rsidRPr="00D948E6">
        <w:instrText xml:space="preserve"> REF _Ref58211363 \h  \* MERGEFORMAT </w:instrText>
      </w:r>
      <w:r w:rsidRPr="00D948E6">
        <w:fldChar w:fldCharType="separate"/>
      </w:r>
      <w:r w:rsidR="005245E0" w:rsidRPr="00D948E6">
        <w:t xml:space="preserve">Table </w:t>
      </w:r>
      <w:r w:rsidR="005245E0">
        <w:t>16</w:t>
      </w:r>
      <w:r w:rsidRPr="00D948E6">
        <w:fldChar w:fldCharType="end"/>
      </w:r>
      <w:r w:rsidRPr="00D948E6">
        <w:t xml:space="preserve"> shows the use of value group E</w:t>
      </w:r>
      <w:r w:rsidRPr="00D948E6">
        <w:fldChar w:fldCharType="begin"/>
      </w:r>
      <w:r w:rsidRPr="00D948E6">
        <w:instrText xml:space="preserve"> XE "Value group E" </w:instrText>
      </w:r>
      <w:r w:rsidRPr="00D948E6">
        <w:fldChar w:fldCharType="end"/>
      </w:r>
      <w:r w:rsidRPr="00D948E6">
        <w:t xml:space="preserve"> for the identification of harmonics of instantaneous values of voltage, current or active power.</w:t>
      </w:r>
    </w:p>
    <w:p w14:paraId="5DB87A22" w14:textId="122998FE" w:rsidR="009767A4" w:rsidRPr="00D948E6" w:rsidRDefault="009767A4" w:rsidP="009767A4">
      <w:pPr>
        <w:pStyle w:val="TABLE-title"/>
      </w:pPr>
      <w:bookmarkStart w:id="998" w:name="_Ref58211363"/>
      <w:bookmarkStart w:id="999" w:name="_Ref463677962"/>
      <w:bookmarkStart w:id="1000" w:name="_Toc100301480"/>
      <w:bookmarkStart w:id="1001" w:name="_Toc364079535"/>
      <w:bookmarkStart w:id="1002" w:name="_Toc397983450"/>
      <w:bookmarkStart w:id="1003" w:name="_Toc398112125"/>
      <w:bookmarkStart w:id="1004" w:name="_Toc438500257"/>
      <w:bookmarkStart w:id="1005" w:name="_Toc438500993"/>
      <w:bookmarkStart w:id="1006" w:name="_Toc470255566"/>
      <w:bookmarkStart w:id="1007" w:name="_Toc84315209"/>
      <w:r w:rsidRPr="00D948E6">
        <w:t xml:space="preserve">Table </w:t>
      </w:r>
      <w:r w:rsidR="00697182">
        <w:rPr>
          <w:noProof/>
        </w:rPr>
        <w:fldChar w:fldCharType="begin"/>
      </w:r>
      <w:r w:rsidR="00697182">
        <w:rPr>
          <w:noProof/>
        </w:rPr>
        <w:instrText xml:space="preserve"> SEQ Table \* ARABIC </w:instrText>
      </w:r>
      <w:r w:rsidR="00697182">
        <w:rPr>
          <w:noProof/>
        </w:rPr>
        <w:fldChar w:fldCharType="separate"/>
      </w:r>
      <w:r w:rsidR="005245E0">
        <w:rPr>
          <w:noProof/>
        </w:rPr>
        <w:t>16</w:t>
      </w:r>
      <w:r w:rsidR="00697182">
        <w:rPr>
          <w:noProof/>
        </w:rPr>
        <w:fldChar w:fldCharType="end"/>
      </w:r>
      <w:bookmarkEnd w:id="998"/>
      <w:r w:rsidRPr="00D948E6">
        <w:t xml:space="preserve"> – </w:t>
      </w:r>
      <w:bookmarkEnd w:id="999"/>
      <w:r w:rsidRPr="00D948E6">
        <w:t>Value group E codes – Electricity – Harmonics</w:t>
      </w:r>
      <w:bookmarkEnd w:id="1000"/>
      <w:bookmarkEnd w:id="1001"/>
      <w:bookmarkEnd w:id="1002"/>
      <w:bookmarkEnd w:id="1003"/>
      <w:bookmarkEnd w:id="1004"/>
      <w:bookmarkEnd w:id="1005"/>
      <w:bookmarkEnd w:id="1006"/>
      <w:bookmarkEnd w:id="1007"/>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484"/>
        <w:gridCol w:w="7586"/>
      </w:tblGrid>
      <w:tr w:rsidR="009767A4" w:rsidRPr="00D948E6" w14:paraId="5DB87A24" w14:textId="77777777" w:rsidTr="001556C3">
        <w:trPr>
          <w:cantSplit/>
          <w:tblHeader/>
          <w:jc w:val="center"/>
        </w:trPr>
        <w:tc>
          <w:tcPr>
            <w:tcW w:w="9070" w:type="dxa"/>
            <w:gridSpan w:val="2"/>
            <w:tcBorders>
              <w:top w:val="double" w:sz="4" w:space="0" w:color="auto"/>
              <w:left w:val="double" w:sz="4" w:space="0" w:color="auto"/>
              <w:right w:val="double" w:sz="4" w:space="0" w:color="auto"/>
            </w:tcBorders>
            <w:shd w:val="pct12" w:color="auto" w:fill="auto"/>
          </w:tcPr>
          <w:p w14:paraId="5DB87A23" w14:textId="2ADE038F" w:rsidR="009767A4" w:rsidRPr="00D948E6" w:rsidRDefault="009767A4" w:rsidP="006964BC">
            <w:pPr>
              <w:pStyle w:val="TABLE-col-heading"/>
            </w:pPr>
            <w:r w:rsidRPr="00D948E6">
              <w:t xml:space="preserve">Value group E codes – Electricity – Measurement of harmonics of voltage, current or active power </w:t>
            </w:r>
            <w:r w:rsidRPr="00D948E6">
              <w:br/>
              <w:t>(A = 1, C = 12, 32, 52, 72, 92, 11, 31, 51, 71, 90, 91, 15, 35, 55, 75, D = 7, 24</w:t>
            </w:r>
            <w:r w:rsidR="003E5EF2">
              <w:t xml:space="preserve">, </w:t>
            </w:r>
            <w:r w:rsidR="003E5EF2" w:rsidRPr="00237CCA">
              <w:t>56</w:t>
            </w:r>
            <w:r w:rsidRPr="00237CCA">
              <w:t>)</w:t>
            </w:r>
          </w:p>
        </w:tc>
      </w:tr>
      <w:tr w:rsidR="009767A4" w:rsidRPr="00D948E6" w14:paraId="5DB87A27" w14:textId="77777777" w:rsidTr="001556C3">
        <w:trPr>
          <w:cantSplit/>
          <w:jc w:val="center"/>
        </w:trPr>
        <w:tc>
          <w:tcPr>
            <w:tcW w:w="1484" w:type="dxa"/>
            <w:tcBorders>
              <w:left w:val="double" w:sz="4" w:space="0" w:color="auto"/>
            </w:tcBorders>
          </w:tcPr>
          <w:p w14:paraId="5DB87A25" w14:textId="77777777" w:rsidR="009767A4" w:rsidRPr="00D948E6" w:rsidRDefault="009767A4" w:rsidP="006964BC">
            <w:pPr>
              <w:pStyle w:val="TABLE-cell"/>
              <w:keepNext/>
              <w:rPr>
                <w:b/>
              </w:rPr>
            </w:pPr>
            <w:r w:rsidRPr="00D948E6">
              <w:rPr>
                <w:b/>
              </w:rPr>
              <w:t>0</w:t>
            </w:r>
          </w:p>
        </w:tc>
        <w:tc>
          <w:tcPr>
            <w:tcW w:w="7586" w:type="dxa"/>
            <w:tcBorders>
              <w:right w:val="double" w:sz="4" w:space="0" w:color="auto"/>
            </w:tcBorders>
          </w:tcPr>
          <w:p w14:paraId="5DB87A26" w14:textId="77777777" w:rsidR="009767A4" w:rsidRPr="00D948E6" w:rsidRDefault="009767A4" w:rsidP="006964BC">
            <w:pPr>
              <w:pStyle w:val="TABLE-cell"/>
              <w:keepNext/>
            </w:pPr>
            <w:r w:rsidRPr="00D948E6">
              <w:t>Total</w:t>
            </w:r>
            <w:r w:rsidRPr="00D948E6">
              <w:fldChar w:fldCharType="begin"/>
            </w:r>
            <w:r w:rsidRPr="00D948E6">
              <w:instrText xml:space="preserve"> XE "Total" </w:instrText>
            </w:r>
            <w:r w:rsidRPr="00D948E6">
              <w:fldChar w:fldCharType="end"/>
            </w:r>
            <w:r w:rsidRPr="00D948E6">
              <w:t xml:space="preserve"> (fundamental </w:t>
            </w:r>
            <w:r w:rsidR="002F0D29" w:rsidRPr="002F0D29">
              <w:rPr>
                <w:rFonts w:ascii="Symbol" w:hAnsi="Symbol"/>
              </w:rPr>
              <w:t></w:t>
            </w:r>
            <w:r w:rsidRPr="00D948E6">
              <w:t xml:space="preserve"> all harmonics)</w:t>
            </w:r>
          </w:p>
        </w:tc>
      </w:tr>
      <w:tr w:rsidR="009767A4" w:rsidRPr="00D948E6" w14:paraId="5DB87A2A" w14:textId="77777777" w:rsidTr="001556C3">
        <w:trPr>
          <w:cantSplit/>
          <w:jc w:val="center"/>
        </w:trPr>
        <w:tc>
          <w:tcPr>
            <w:tcW w:w="1484" w:type="dxa"/>
            <w:tcBorders>
              <w:left w:val="double" w:sz="4" w:space="0" w:color="auto"/>
            </w:tcBorders>
          </w:tcPr>
          <w:p w14:paraId="5DB87A28" w14:textId="77777777" w:rsidR="009767A4" w:rsidRPr="00D948E6" w:rsidRDefault="009767A4" w:rsidP="006964BC">
            <w:pPr>
              <w:pStyle w:val="TABLE-cell"/>
              <w:keepNext/>
              <w:rPr>
                <w:b/>
              </w:rPr>
            </w:pPr>
            <w:r w:rsidRPr="00D948E6">
              <w:rPr>
                <w:b/>
              </w:rPr>
              <w:t>1</w:t>
            </w:r>
          </w:p>
        </w:tc>
        <w:tc>
          <w:tcPr>
            <w:tcW w:w="7586" w:type="dxa"/>
            <w:tcBorders>
              <w:right w:val="double" w:sz="4" w:space="0" w:color="auto"/>
            </w:tcBorders>
          </w:tcPr>
          <w:p w14:paraId="5DB87A29" w14:textId="77777777" w:rsidR="009767A4" w:rsidRPr="00D948E6" w:rsidRDefault="009767A4" w:rsidP="006964BC">
            <w:pPr>
              <w:pStyle w:val="TABLE-cell"/>
              <w:keepNext/>
            </w:pPr>
            <w:r w:rsidRPr="00D948E6">
              <w:t>1</w:t>
            </w:r>
            <w:r w:rsidRPr="00C373E3">
              <w:rPr>
                <w:rStyle w:val="SUPerscript-small"/>
              </w:rPr>
              <w:t>st</w:t>
            </w:r>
            <w:r w:rsidRPr="00D948E6">
              <w:t xml:space="preserve"> harmonic (fundamental)</w:t>
            </w:r>
          </w:p>
        </w:tc>
      </w:tr>
      <w:tr w:rsidR="009767A4" w:rsidRPr="00D948E6" w14:paraId="5DB87A2D" w14:textId="77777777" w:rsidTr="001556C3">
        <w:trPr>
          <w:cantSplit/>
          <w:jc w:val="center"/>
        </w:trPr>
        <w:tc>
          <w:tcPr>
            <w:tcW w:w="1484" w:type="dxa"/>
            <w:tcBorders>
              <w:left w:val="double" w:sz="4" w:space="0" w:color="auto"/>
            </w:tcBorders>
          </w:tcPr>
          <w:p w14:paraId="5DB87A2B" w14:textId="77777777" w:rsidR="009767A4" w:rsidRPr="00D948E6" w:rsidRDefault="009767A4" w:rsidP="006964BC">
            <w:pPr>
              <w:pStyle w:val="TABLE-cell"/>
              <w:keepNext/>
              <w:rPr>
                <w:b/>
              </w:rPr>
            </w:pPr>
            <w:r w:rsidRPr="00D948E6">
              <w:rPr>
                <w:b/>
              </w:rPr>
              <w:t>2</w:t>
            </w:r>
          </w:p>
        </w:tc>
        <w:tc>
          <w:tcPr>
            <w:tcW w:w="7586" w:type="dxa"/>
            <w:tcBorders>
              <w:right w:val="double" w:sz="4" w:space="0" w:color="auto"/>
            </w:tcBorders>
          </w:tcPr>
          <w:p w14:paraId="5DB87A2C" w14:textId="77777777" w:rsidR="009767A4" w:rsidRPr="00D948E6" w:rsidRDefault="009767A4" w:rsidP="006964BC">
            <w:pPr>
              <w:pStyle w:val="TABLE-cell"/>
              <w:keepNext/>
            </w:pPr>
            <w:r w:rsidRPr="00D948E6">
              <w:t>2</w:t>
            </w:r>
            <w:r w:rsidRPr="00C373E3">
              <w:rPr>
                <w:rStyle w:val="SUPerscript-small"/>
              </w:rPr>
              <w:t>nd</w:t>
            </w:r>
            <w:r w:rsidRPr="00D948E6">
              <w:t xml:space="preserve"> harmonic</w:t>
            </w:r>
          </w:p>
        </w:tc>
      </w:tr>
      <w:tr w:rsidR="009767A4" w:rsidRPr="00D948E6" w14:paraId="5DB87A30" w14:textId="77777777" w:rsidTr="001556C3">
        <w:trPr>
          <w:cantSplit/>
          <w:jc w:val="center"/>
        </w:trPr>
        <w:tc>
          <w:tcPr>
            <w:tcW w:w="1484" w:type="dxa"/>
            <w:tcBorders>
              <w:left w:val="double" w:sz="4" w:space="0" w:color="auto"/>
            </w:tcBorders>
          </w:tcPr>
          <w:p w14:paraId="5DB87A2E" w14:textId="77777777" w:rsidR="009767A4" w:rsidRPr="00D948E6" w:rsidRDefault="009767A4" w:rsidP="006964BC">
            <w:pPr>
              <w:pStyle w:val="TABLE-cell"/>
              <w:keepNext/>
              <w:rPr>
                <w:b/>
              </w:rPr>
            </w:pPr>
            <w:r w:rsidRPr="00D948E6">
              <w:rPr>
                <w:b/>
              </w:rPr>
              <w:t>…</w:t>
            </w:r>
          </w:p>
        </w:tc>
        <w:tc>
          <w:tcPr>
            <w:tcW w:w="7586" w:type="dxa"/>
            <w:tcBorders>
              <w:right w:val="double" w:sz="4" w:space="0" w:color="auto"/>
            </w:tcBorders>
          </w:tcPr>
          <w:p w14:paraId="5DB87A2F" w14:textId="77777777" w:rsidR="009767A4" w:rsidRPr="00D948E6" w:rsidRDefault="009767A4" w:rsidP="006964BC">
            <w:pPr>
              <w:pStyle w:val="TABLE-cell"/>
              <w:keepNext/>
            </w:pPr>
            <w:r w:rsidRPr="00D948E6">
              <w:rPr>
                <w:i/>
              </w:rPr>
              <w:t>n</w:t>
            </w:r>
            <w:r w:rsidRPr="00C373E3">
              <w:rPr>
                <w:rStyle w:val="SUPerscript-small"/>
              </w:rPr>
              <w:t>th</w:t>
            </w:r>
            <w:r w:rsidRPr="00D948E6">
              <w:t xml:space="preserve"> harmonic</w:t>
            </w:r>
          </w:p>
        </w:tc>
      </w:tr>
      <w:tr w:rsidR="009767A4" w:rsidRPr="00D948E6" w14:paraId="5DB87A33" w14:textId="77777777" w:rsidTr="001556C3">
        <w:trPr>
          <w:cantSplit/>
          <w:jc w:val="center"/>
        </w:trPr>
        <w:tc>
          <w:tcPr>
            <w:tcW w:w="1484" w:type="dxa"/>
            <w:tcBorders>
              <w:left w:val="double" w:sz="4" w:space="0" w:color="auto"/>
            </w:tcBorders>
          </w:tcPr>
          <w:p w14:paraId="5DB87A31" w14:textId="77777777" w:rsidR="009767A4" w:rsidRPr="00D948E6" w:rsidRDefault="009767A4" w:rsidP="006964BC">
            <w:pPr>
              <w:pStyle w:val="TABLE-cell"/>
              <w:keepNext/>
              <w:rPr>
                <w:b/>
                <w:strike/>
              </w:rPr>
            </w:pPr>
            <w:r w:rsidRPr="00D948E6">
              <w:rPr>
                <w:b/>
              </w:rPr>
              <w:t>120</w:t>
            </w:r>
          </w:p>
        </w:tc>
        <w:tc>
          <w:tcPr>
            <w:tcW w:w="7586" w:type="dxa"/>
            <w:tcBorders>
              <w:right w:val="double" w:sz="4" w:space="0" w:color="auto"/>
            </w:tcBorders>
          </w:tcPr>
          <w:p w14:paraId="5DB87A32" w14:textId="77777777" w:rsidR="009767A4" w:rsidRPr="00D948E6" w:rsidRDefault="009767A4" w:rsidP="006964BC">
            <w:pPr>
              <w:pStyle w:val="TABLE-cell"/>
              <w:keepNext/>
            </w:pPr>
            <w:r w:rsidRPr="00D948E6">
              <w:t>120</w:t>
            </w:r>
            <w:r w:rsidRPr="00C373E3">
              <w:rPr>
                <w:rStyle w:val="SUPerscript-small"/>
              </w:rPr>
              <w:t>th</w:t>
            </w:r>
            <w:r w:rsidRPr="00D948E6">
              <w:t xml:space="preserve"> harmonic</w:t>
            </w:r>
          </w:p>
        </w:tc>
      </w:tr>
      <w:tr w:rsidR="009767A4" w:rsidRPr="00D948E6" w14:paraId="5DB87A36" w14:textId="77777777" w:rsidTr="001556C3">
        <w:trPr>
          <w:cantSplit/>
          <w:jc w:val="center"/>
        </w:trPr>
        <w:tc>
          <w:tcPr>
            <w:tcW w:w="1484" w:type="dxa"/>
            <w:tcBorders>
              <w:left w:val="double" w:sz="4" w:space="0" w:color="auto"/>
            </w:tcBorders>
          </w:tcPr>
          <w:p w14:paraId="5DB87A34" w14:textId="77777777" w:rsidR="009767A4" w:rsidRPr="00D948E6" w:rsidRDefault="009767A4" w:rsidP="006964BC">
            <w:pPr>
              <w:pStyle w:val="TABLE-cell"/>
              <w:keepNext/>
              <w:rPr>
                <w:b/>
              </w:rPr>
            </w:pPr>
          </w:p>
        </w:tc>
        <w:tc>
          <w:tcPr>
            <w:tcW w:w="7586" w:type="dxa"/>
            <w:tcBorders>
              <w:right w:val="double" w:sz="4" w:space="0" w:color="auto"/>
            </w:tcBorders>
          </w:tcPr>
          <w:p w14:paraId="5DB87A35" w14:textId="77777777" w:rsidR="009767A4" w:rsidRPr="00D948E6" w:rsidRDefault="009767A4" w:rsidP="006964BC">
            <w:pPr>
              <w:pStyle w:val="TABLE-cell"/>
              <w:keepNext/>
            </w:pPr>
          </w:p>
        </w:tc>
      </w:tr>
      <w:tr w:rsidR="009767A4" w:rsidRPr="00D948E6" w14:paraId="5DB87A39" w14:textId="77777777" w:rsidTr="001556C3">
        <w:trPr>
          <w:cantSplit/>
          <w:jc w:val="center"/>
        </w:trPr>
        <w:tc>
          <w:tcPr>
            <w:tcW w:w="1484" w:type="dxa"/>
            <w:tcBorders>
              <w:left w:val="double" w:sz="4" w:space="0" w:color="auto"/>
            </w:tcBorders>
          </w:tcPr>
          <w:p w14:paraId="5DB87A37" w14:textId="77777777" w:rsidR="009767A4" w:rsidRPr="00D948E6" w:rsidRDefault="009767A4" w:rsidP="006964BC">
            <w:pPr>
              <w:pStyle w:val="TABLE-cell"/>
              <w:keepNext/>
              <w:rPr>
                <w:b/>
              </w:rPr>
            </w:pPr>
            <w:r w:rsidRPr="00D948E6">
              <w:rPr>
                <w:b/>
              </w:rPr>
              <w:t>124</w:t>
            </w:r>
          </w:p>
        </w:tc>
        <w:tc>
          <w:tcPr>
            <w:tcW w:w="7586" w:type="dxa"/>
            <w:tcBorders>
              <w:right w:val="double" w:sz="4" w:space="0" w:color="auto"/>
            </w:tcBorders>
          </w:tcPr>
          <w:p w14:paraId="5DB87A38" w14:textId="77777777" w:rsidR="009767A4" w:rsidRPr="00D948E6" w:rsidRDefault="009767A4" w:rsidP="006964BC">
            <w:pPr>
              <w:pStyle w:val="TABLE-cell"/>
              <w:keepNext/>
            </w:pPr>
            <w:r w:rsidRPr="00D948E6">
              <w:t>Total Harmonic Distortion</w:t>
            </w:r>
            <w:r w:rsidRPr="00D948E6">
              <w:fldChar w:fldCharType="begin"/>
            </w:r>
            <w:r w:rsidRPr="00D948E6">
              <w:instrText xml:space="preserve"> XE "Total Harmonic Distortion" </w:instrText>
            </w:r>
            <w:r w:rsidRPr="00D948E6">
              <w:fldChar w:fldCharType="end"/>
            </w:r>
            <w:r w:rsidRPr="00D948E6">
              <w:t xml:space="preserve"> (THD) </w:t>
            </w:r>
            <w:r w:rsidRPr="00C373E3">
              <w:rPr>
                <w:rStyle w:val="SUPerscript-small"/>
              </w:rPr>
              <w:t>a</w:t>
            </w:r>
          </w:p>
        </w:tc>
      </w:tr>
      <w:tr w:rsidR="009767A4" w:rsidRPr="00D948E6" w14:paraId="5DB87A3C" w14:textId="77777777" w:rsidTr="001556C3">
        <w:trPr>
          <w:cantSplit/>
          <w:jc w:val="center"/>
        </w:trPr>
        <w:tc>
          <w:tcPr>
            <w:tcW w:w="1484" w:type="dxa"/>
            <w:tcBorders>
              <w:left w:val="double" w:sz="4" w:space="0" w:color="auto"/>
            </w:tcBorders>
          </w:tcPr>
          <w:p w14:paraId="5DB87A3A" w14:textId="77777777" w:rsidR="009767A4" w:rsidRPr="00D948E6" w:rsidRDefault="009767A4" w:rsidP="006964BC">
            <w:pPr>
              <w:pStyle w:val="TABLE-cell"/>
              <w:keepNext/>
              <w:rPr>
                <w:b/>
              </w:rPr>
            </w:pPr>
            <w:r w:rsidRPr="00D948E6">
              <w:rPr>
                <w:b/>
              </w:rPr>
              <w:t>125</w:t>
            </w:r>
          </w:p>
        </w:tc>
        <w:tc>
          <w:tcPr>
            <w:tcW w:w="7586" w:type="dxa"/>
            <w:tcBorders>
              <w:right w:val="double" w:sz="4" w:space="0" w:color="auto"/>
            </w:tcBorders>
          </w:tcPr>
          <w:p w14:paraId="5DB87A3B" w14:textId="77777777" w:rsidR="009767A4" w:rsidRPr="00D948E6" w:rsidRDefault="009767A4" w:rsidP="006964BC">
            <w:pPr>
              <w:pStyle w:val="TABLE-cell"/>
              <w:keepNext/>
            </w:pPr>
            <w:r w:rsidRPr="00D948E6">
              <w:t>Total Demand Distortion</w:t>
            </w:r>
            <w:r w:rsidRPr="00D948E6">
              <w:fldChar w:fldCharType="begin"/>
            </w:r>
            <w:r w:rsidRPr="00D948E6">
              <w:instrText xml:space="preserve"> XE "Total Demand Distortion" </w:instrText>
            </w:r>
            <w:r w:rsidRPr="00D948E6">
              <w:fldChar w:fldCharType="end"/>
            </w:r>
            <w:r w:rsidRPr="00D948E6">
              <w:t xml:space="preserve"> (TDD) </w:t>
            </w:r>
            <w:r w:rsidRPr="00C373E3">
              <w:rPr>
                <w:rStyle w:val="SUPerscript-small"/>
              </w:rPr>
              <w:t>b</w:t>
            </w:r>
          </w:p>
        </w:tc>
      </w:tr>
      <w:tr w:rsidR="009767A4" w:rsidRPr="00D948E6" w14:paraId="5DB87A3F" w14:textId="77777777" w:rsidTr="001556C3">
        <w:trPr>
          <w:cantSplit/>
          <w:jc w:val="center"/>
        </w:trPr>
        <w:tc>
          <w:tcPr>
            <w:tcW w:w="1484" w:type="dxa"/>
            <w:tcBorders>
              <w:left w:val="double" w:sz="4" w:space="0" w:color="auto"/>
            </w:tcBorders>
          </w:tcPr>
          <w:p w14:paraId="5DB87A3D" w14:textId="77777777" w:rsidR="009767A4" w:rsidRPr="00D948E6" w:rsidRDefault="009767A4" w:rsidP="006964BC">
            <w:pPr>
              <w:pStyle w:val="TABLE-cell"/>
              <w:keepNext/>
              <w:rPr>
                <w:b/>
              </w:rPr>
            </w:pPr>
            <w:r w:rsidRPr="00D948E6">
              <w:rPr>
                <w:b/>
              </w:rPr>
              <w:t>126</w:t>
            </w:r>
          </w:p>
        </w:tc>
        <w:tc>
          <w:tcPr>
            <w:tcW w:w="7586" w:type="dxa"/>
            <w:tcBorders>
              <w:right w:val="double" w:sz="4" w:space="0" w:color="auto"/>
            </w:tcBorders>
          </w:tcPr>
          <w:p w14:paraId="5DB87A3E" w14:textId="77777777" w:rsidR="009767A4" w:rsidRPr="00D948E6" w:rsidRDefault="009767A4" w:rsidP="006964BC">
            <w:pPr>
              <w:pStyle w:val="TABLE-cell"/>
              <w:keepNext/>
            </w:pPr>
            <w:r w:rsidRPr="00D948E6">
              <w:t xml:space="preserve">All harmonics </w:t>
            </w:r>
            <w:r w:rsidRPr="00C373E3">
              <w:rPr>
                <w:rStyle w:val="SUPerscript-small"/>
              </w:rPr>
              <w:t>c</w:t>
            </w:r>
          </w:p>
        </w:tc>
      </w:tr>
      <w:tr w:rsidR="009767A4" w:rsidRPr="00D948E6" w14:paraId="5DB87A42" w14:textId="77777777" w:rsidTr="001556C3">
        <w:trPr>
          <w:cantSplit/>
          <w:jc w:val="center"/>
        </w:trPr>
        <w:tc>
          <w:tcPr>
            <w:tcW w:w="1484" w:type="dxa"/>
            <w:tcBorders>
              <w:left w:val="double" w:sz="4" w:space="0" w:color="auto"/>
            </w:tcBorders>
          </w:tcPr>
          <w:p w14:paraId="5DB87A40" w14:textId="77777777" w:rsidR="009767A4" w:rsidRPr="00D948E6" w:rsidRDefault="009767A4" w:rsidP="006964BC">
            <w:pPr>
              <w:pStyle w:val="TABLE-cell"/>
              <w:keepNext/>
              <w:rPr>
                <w:b/>
              </w:rPr>
            </w:pPr>
            <w:r w:rsidRPr="00D948E6">
              <w:rPr>
                <w:b/>
              </w:rPr>
              <w:t>127</w:t>
            </w:r>
          </w:p>
        </w:tc>
        <w:tc>
          <w:tcPr>
            <w:tcW w:w="7586" w:type="dxa"/>
            <w:tcBorders>
              <w:right w:val="double" w:sz="4" w:space="0" w:color="auto"/>
            </w:tcBorders>
          </w:tcPr>
          <w:p w14:paraId="5DB87A41" w14:textId="77777777" w:rsidR="009767A4" w:rsidRPr="00D948E6" w:rsidRDefault="009767A4" w:rsidP="006964BC">
            <w:pPr>
              <w:pStyle w:val="TABLE-cell"/>
              <w:keepNext/>
            </w:pPr>
            <w:r w:rsidRPr="00D948E6">
              <w:t xml:space="preserve">All harmonics to nominal value ratio </w:t>
            </w:r>
            <w:r w:rsidRPr="00C373E3">
              <w:rPr>
                <w:rStyle w:val="SUPerscript-small"/>
              </w:rPr>
              <w:t>d</w:t>
            </w:r>
          </w:p>
        </w:tc>
      </w:tr>
      <w:tr w:rsidR="009767A4" w:rsidRPr="00D948E6" w14:paraId="5DB87A45" w14:textId="77777777" w:rsidTr="001556C3">
        <w:trPr>
          <w:cantSplit/>
          <w:jc w:val="center"/>
        </w:trPr>
        <w:tc>
          <w:tcPr>
            <w:tcW w:w="1484" w:type="dxa"/>
            <w:tcBorders>
              <w:left w:val="double" w:sz="4" w:space="0" w:color="auto"/>
            </w:tcBorders>
          </w:tcPr>
          <w:p w14:paraId="5DB87A43" w14:textId="77777777" w:rsidR="009767A4" w:rsidRPr="00D948E6" w:rsidRDefault="009767A4" w:rsidP="006964BC">
            <w:pPr>
              <w:pStyle w:val="TABLE-cell"/>
              <w:keepNext/>
              <w:rPr>
                <w:b/>
              </w:rPr>
            </w:pPr>
          </w:p>
        </w:tc>
        <w:tc>
          <w:tcPr>
            <w:tcW w:w="7586" w:type="dxa"/>
            <w:tcBorders>
              <w:right w:val="double" w:sz="4" w:space="0" w:color="auto"/>
            </w:tcBorders>
          </w:tcPr>
          <w:p w14:paraId="5DB87A44" w14:textId="77777777" w:rsidR="009767A4" w:rsidRPr="00D948E6" w:rsidRDefault="009767A4" w:rsidP="006964BC">
            <w:pPr>
              <w:pStyle w:val="TABLE-cell"/>
              <w:keepNext/>
            </w:pPr>
          </w:p>
        </w:tc>
      </w:tr>
      <w:tr w:rsidR="009767A4" w:rsidRPr="00D948E6" w14:paraId="5DB87A48" w14:textId="77777777" w:rsidTr="001556C3">
        <w:trPr>
          <w:cantSplit/>
          <w:jc w:val="center"/>
        </w:trPr>
        <w:tc>
          <w:tcPr>
            <w:tcW w:w="1484" w:type="dxa"/>
            <w:tcBorders>
              <w:left w:val="double" w:sz="4" w:space="0" w:color="auto"/>
            </w:tcBorders>
          </w:tcPr>
          <w:p w14:paraId="5DB87A46" w14:textId="77777777" w:rsidR="009767A4" w:rsidRPr="00D948E6" w:rsidRDefault="009767A4" w:rsidP="006964BC">
            <w:pPr>
              <w:pStyle w:val="TABLE-cell"/>
              <w:keepNext/>
              <w:rPr>
                <w:b/>
              </w:rPr>
            </w:pPr>
            <w:r w:rsidRPr="00D948E6">
              <w:rPr>
                <w:b/>
              </w:rPr>
              <w:t>128…254</w:t>
            </w:r>
          </w:p>
        </w:tc>
        <w:tc>
          <w:tcPr>
            <w:tcW w:w="7586" w:type="dxa"/>
            <w:tcBorders>
              <w:right w:val="double" w:sz="4" w:space="0" w:color="auto"/>
            </w:tcBorders>
          </w:tcPr>
          <w:p w14:paraId="5DB87A47" w14:textId="77777777" w:rsidR="009767A4" w:rsidRPr="00D948E6" w:rsidRDefault="009767A4" w:rsidP="006964BC">
            <w:pPr>
              <w:pStyle w:val="TABLE-cell"/>
              <w:keepNext/>
            </w:pPr>
            <w:r w:rsidRPr="00D948E6">
              <w:t>Manufacturer specific codes</w:t>
            </w:r>
            <w:r w:rsidRPr="00D948E6">
              <w:fldChar w:fldCharType="begin"/>
            </w:r>
            <w:r w:rsidRPr="00D948E6">
              <w:instrText xml:space="preserve"> XE "Manufacturer specific codes" </w:instrText>
            </w:r>
            <w:r w:rsidRPr="00D948E6">
              <w:fldChar w:fldCharType="end"/>
            </w:r>
          </w:p>
        </w:tc>
      </w:tr>
      <w:tr w:rsidR="009767A4" w:rsidRPr="00D948E6" w14:paraId="5DB87A4B" w14:textId="77777777" w:rsidTr="00D03FA4">
        <w:trPr>
          <w:cantSplit/>
          <w:jc w:val="center"/>
        </w:trPr>
        <w:tc>
          <w:tcPr>
            <w:tcW w:w="1484" w:type="dxa"/>
            <w:tcBorders>
              <w:left w:val="double" w:sz="4" w:space="0" w:color="auto"/>
              <w:bottom w:val="double" w:sz="2" w:space="0" w:color="auto"/>
            </w:tcBorders>
          </w:tcPr>
          <w:p w14:paraId="5DB87A49" w14:textId="77777777" w:rsidR="009767A4" w:rsidRPr="00D948E6" w:rsidRDefault="009767A4" w:rsidP="006964BC">
            <w:pPr>
              <w:pStyle w:val="TABLE-cell"/>
              <w:keepNext/>
              <w:rPr>
                <w:b/>
              </w:rPr>
            </w:pPr>
            <w:r w:rsidRPr="00D948E6">
              <w:rPr>
                <w:b/>
              </w:rPr>
              <w:t>All other</w:t>
            </w:r>
          </w:p>
        </w:tc>
        <w:tc>
          <w:tcPr>
            <w:tcW w:w="7586" w:type="dxa"/>
            <w:tcBorders>
              <w:bottom w:val="double" w:sz="2" w:space="0" w:color="auto"/>
              <w:right w:val="double" w:sz="4" w:space="0" w:color="auto"/>
            </w:tcBorders>
          </w:tcPr>
          <w:p w14:paraId="5DB87A4A" w14:textId="77777777" w:rsidR="009767A4" w:rsidRPr="00D948E6" w:rsidRDefault="009767A4" w:rsidP="006964BC">
            <w:pPr>
              <w:pStyle w:val="TABLE-cell"/>
              <w:keepNext/>
            </w:pPr>
            <w:r w:rsidRPr="00D948E6">
              <w:t>Reserved</w:t>
            </w:r>
          </w:p>
        </w:tc>
      </w:tr>
      <w:tr w:rsidR="001556C3" w:rsidRPr="00C373E3" w14:paraId="5DB87A50" w14:textId="77777777" w:rsidTr="00D03FA4">
        <w:trPr>
          <w:cantSplit/>
          <w:trHeight w:val="1838"/>
          <w:jc w:val="center"/>
        </w:trPr>
        <w:tc>
          <w:tcPr>
            <w:tcW w:w="9070" w:type="dxa"/>
            <w:gridSpan w:val="2"/>
            <w:tcBorders>
              <w:top w:val="double" w:sz="2" w:space="0" w:color="auto"/>
              <w:left w:val="double" w:sz="4" w:space="0" w:color="auto"/>
              <w:bottom w:val="double" w:sz="4" w:space="0" w:color="auto"/>
              <w:right w:val="double" w:sz="4" w:space="0" w:color="auto"/>
            </w:tcBorders>
            <w:vAlign w:val="center"/>
          </w:tcPr>
          <w:p w14:paraId="5DB87A4C" w14:textId="77777777" w:rsidR="001556C3" w:rsidRPr="001556C3" w:rsidRDefault="001556C3" w:rsidP="004F5792">
            <w:pPr>
              <w:pStyle w:val="TABFIGfootnote"/>
            </w:pPr>
            <w:r w:rsidRPr="00C373E3">
              <w:rPr>
                <w:rStyle w:val="SUPerscript-small"/>
              </w:rPr>
              <w:t>a</w:t>
            </w:r>
            <w:r>
              <w:rPr>
                <w:rStyle w:val="SUPerscript-small"/>
              </w:rPr>
              <w:tab/>
            </w:r>
            <w:r w:rsidRPr="001556C3">
              <w:t>THD is calculated as the ratio of the square root of the sum of the squares of each harmonic to the value of the fundamental quantity, expressed as a percent of the value of the fundamental.</w:t>
            </w:r>
          </w:p>
          <w:p w14:paraId="5DB87A4D" w14:textId="77777777" w:rsidR="001556C3" w:rsidRPr="001556C3" w:rsidRDefault="001556C3" w:rsidP="004F5792">
            <w:pPr>
              <w:pStyle w:val="TABFIGfootnote"/>
            </w:pPr>
            <w:r w:rsidRPr="00C373E3">
              <w:rPr>
                <w:rStyle w:val="SUPerscript-small"/>
              </w:rPr>
              <w:t>b</w:t>
            </w:r>
            <w:r>
              <w:rPr>
                <w:rStyle w:val="SUPerscript-small"/>
              </w:rPr>
              <w:tab/>
            </w:r>
            <w:r w:rsidRPr="001556C3">
              <w:t>TDD is calculated as the ratio of the square root of the sum of the squares of each harmonic to the maximum value of the fundamental quantity, expressed as percent of the maximum value of the fundamental.</w:t>
            </w:r>
          </w:p>
          <w:p w14:paraId="5DB87A4E" w14:textId="77777777" w:rsidR="001556C3" w:rsidRPr="001556C3" w:rsidRDefault="001556C3" w:rsidP="004F5792">
            <w:pPr>
              <w:pStyle w:val="TABFIGfootnote"/>
            </w:pPr>
            <w:r w:rsidRPr="00C373E3">
              <w:rPr>
                <w:rStyle w:val="SUPerscript-small"/>
              </w:rPr>
              <w:t>c</w:t>
            </w:r>
            <w:r>
              <w:rPr>
                <w:rStyle w:val="SUPerscript-small"/>
              </w:rPr>
              <w:tab/>
            </w:r>
            <w:r w:rsidRPr="001556C3">
              <w:t>Calculated as the square root of the sum of the squares of each harmonic.</w:t>
            </w:r>
          </w:p>
          <w:p w14:paraId="5DB87A4F" w14:textId="77777777" w:rsidR="001556C3" w:rsidRPr="001556C3" w:rsidRDefault="001556C3" w:rsidP="004F5792">
            <w:pPr>
              <w:pStyle w:val="TABFIGfootnote"/>
              <w:rPr>
                <w:position w:val="6"/>
                <w:sz w:val="12"/>
              </w:rPr>
            </w:pPr>
            <w:r w:rsidRPr="00C373E3">
              <w:rPr>
                <w:rStyle w:val="SUPerscript-small"/>
              </w:rPr>
              <w:t>d</w:t>
            </w:r>
            <w:r>
              <w:rPr>
                <w:rStyle w:val="SUPerscript-small"/>
              </w:rPr>
              <w:tab/>
            </w:r>
            <w:r w:rsidRPr="001556C3">
              <w:t>This is calculated as ratio of the square root of the sum of the squares of each harmonic, to the nominal value of the fundamental quantity, expressed as percent of the nominal value of the fundamental.</w:t>
            </w:r>
          </w:p>
        </w:tc>
      </w:tr>
    </w:tbl>
    <w:p w14:paraId="5DB87A51" w14:textId="77777777" w:rsidR="00CA18E8" w:rsidRDefault="00CA18E8" w:rsidP="00CA18E8">
      <w:pPr>
        <w:pStyle w:val="NOTE"/>
      </w:pPr>
      <w:bookmarkStart w:id="1008" w:name="_Toc100301449"/>
      <w:bookmarkStart w:id="1009" w:name="_Ref100408275"/>
      <w:bookmarkStart w:id="1010" w:name="_Toc102790137"/>
      <w:bookmarkStart w:id="1011" w:name="_Toc112672973"/>
      <w:bookmarkStart w:id="1012" w:name="_Toc112673207"/>
      <w:bookmarkStart w:id="1013" w:name="_Toc364085255"/>
      <w:bookmarkStart w:id="1014" w:name="_Toc364085674"/>
      <w:bookmarkStart w:id="1015" w:name="_Toc397983238"/>
      <w:bookmarkStart w:id="1016" w:name="_Toc398111913"/>
      <w:bookmarkStart w:id="1017" w:name="_Toc438500212"/>
      <w:bookmarkStart w:id="1018" w:name="_Toc438500948"/>
    </w:p>
    <w:p w14:paraId="5DB87A52" w14:textId="77777777" w:rsidR="009767A4" w:rsidRPr="00D948E6" w:rsidRDefault="009767A4" w:rsidP="00266935">
      <w:pPr>
        <w:pStyle w:val="Heading3"/>
      </w:pPr>
      <w:bookmarkStart w:id="1019" w:name="_Ref452643704"/>
      <w:bookmarkStart w:id="1020" w:name="_Toc470255521"/>
      <w:bookmarkStart w:id="1021" w:name="_Toc84315164"/>
      <w:r w:rsidRPr="00D948E6">
        <w:t>Phase angles</w:t>
      </w:r>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r w:rsidRPr="00D948E6">
        <w:fldChar w:fldCharType="begin"/>
      </w:r>
      <w:r>
        <w:instrText xml:space="preserve"> XE "Phase angle</w:instrText>
      </w:r>
      <w:r w:rsidRPr="00D948E6">
        <w:instrText xml:space="preserve">" </w:instrText>
      </w:r>
      <w:r w:rsidRPr="00D948E6">
        <w:fldChar w:fldCharType="end"/>
      </w:r>
    </w:p>
    <w:p w14:paraId="5DB87A53" w14:textId="1FC3B9AA" w:rsidR="009767A4" w:rsidRPr="00D948E6" w:rsidRDefault="009767A4" w:rsidP="009767A4">
      <w:pPr>
        <w:pStyle w:val="PARAGRAPH"/>
      </w:pPr>
      <w:r w:rsidRPr="00D948E6">
        <w:fldChar w:fldCharType="begin"/>
      </w:r>
      <w:r w:rsidRPr="00D948E6">
        <w:instrText xml:space="preserve"> REF _Ref75346545 \h </w:instrText>
      </w:r>
      <w:r w:rsidRPr="00D948E6">
        <w:fldChar w:fldCharType="separate"/>
      </w:r>
      <w:r w:rsidR="005245E0" w:rsidRPr="00D948E6">
        <w:t xml:space="preserve">Table </w:t>
      </w:r>
      <w:r w:rsidR="005245E0">
        <w:rPr>
          <w:noProof/>
        </w:rPr>
        <w:t>17</w:t>
      </w:r>
      <w:r w:rsidRPr="00D948E6">
        <w:fldChar w:fldCharType="end"/>
      </w:r>
      <w:r w:rsidR="00E93F5A">
        <w:t xml:space="preserve"> </w:t>
      </w:r>
      <w:r w:rsidRPr="00D948E6">
        <w:t>shows the use of value group E for identification of phase angles.</w:t>
      </w:r>
    </w:p>
    <w:p w14:paraId="5DB87A54" w14:textId="045A3EEE" w:rsidR="009767A4" w:rsidRPr="00D948E6" w:rsidRDefault="009767A4" w:rsidP="009767A4">
      <w:pPr>
        <w:pStyle w:val="TABLE-title"/>
      </w:pPr>
      <w:bookmarkStart w:id="1022" w:name="_Ref75346545"/>
      <w:bookmarkStart w:id="1023" w:name="_Toc100301481"/>
      <w:bookmarkStart w:id="1024" w:name="_Toc364079536"/>
      <w:bookmarkStart w:id="1025" w:name="_Toc397983451"/>
      <w:bookmarkStart w:id="1026" w:name="_Toc398112126"/>
      <w:bookmarkStart w:id="1027" w:name="_Toc438500258"/>
      <w:bookmarkStart w:id="1028" w:name="_Toc438500994"/>
      <w:bookmarkStart w:id="1029" w:name="_Toc470255567"/>
      <w:bookmarkStart w:id="1030" w:name="_Toc84315210"/>
      <w:r w:rsidRPr="00D948E6">
        <w:lastRenderedPageBreak/>
        <w:t xml:space="preserve">Table </w:t>
      </w:r>
      <w:r w:rsidR="00697182">
        <w:rPr>
          <w:noProof/>
        </w:rPr>
        <w:fldChar w:fldCharType="begin"/>
      </w:r>
      <w:r w:rsidR="00697182">
        <w:rPr>
          <w:noProof/>
        </w:rPr>
        <w:instrText xml:space="preserve"> SEQ Table \* ARABIC </w:instrText>
      </w:r>
      <w:r w:rsidR="00697182">
        <w:rPr>
          <w:noProof/>
        </w:rPr>
        <w:fldChar w:fldCharType="separate"/>
      </w:r>
      <w:r w:rsidR="005245E0">
        <w:rPr>
          <w:noProof/>
        </w:rPr>
        <w:t>17</w:t>
      </w:r>
      <w:r w:rsidR="00697182">
        <w:rPr>
          <w:noProof/>
        </w:rPr>
        <w:fldChar w:fldCharType="end"/>
      </w:r>
      <w:bookmarkEnd w:id="1022"/>
      <w:r w:rsidRPr="00D948E6">
        <w:t xml:space="preserve"> – Value group E codes – Electricity – Extended phase angle measurement</w:t>
      </w:r>
      <w:bookmarkEnd w:id="1023"/>
      <w:bookmarkEnd w:id="1024"/>
      <w:bookmarkEnd w:id="1025"/>
      <w:bookmarkEnd w:id="1026"/>
      <w:bookmarkEnd w:id="1027"/>
      <w:bookmarkEnd w:id="1028"/>
      <w:bookmarkEnd w:id="1029"/>
      <w:bookmarkEnd w:id="1030"/>
    </w:p>
    <w:tbl>
      <w:tblPr>
        <w:tblW w:w="9070"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30"/>
        <w:gridCol w:w="1030"/>
        <w:gridCol w:w="1030"/>
        <w:gridCol w:w="1030"/>
        <w:gridCol w:w="1030"/>
        <w:gridCol w:w="1030"/>
        <w:gridCol w:w="1030"/>
        <w:gridCol w:w="1030"/>
        <w:gridCol w:w="830"/>
      </w:tblGrid>
      <w:tr w:rsidR="009767A4" w:rsidRPr="00D948E6" w14:paraId="5DB87A56" w14:textId="77777777" w:rsidTr="002F0D29">
        <w:trPr>
          <w:cantSplit/>
          <w:tblHeader/>
          <w:jc w:val="center"/>
        </w:trPr>
        <w:tc>
          <w:tcPr>
            <w:tcW w:w="8859" w:type="dxa"/>
            <w:gridSpan w:val="9"/>
            <w:tcBorders>
              <w:top w:val="double" w:sz="4" w:space="0" w:color="auto"/>
              <w:left w:val="double" w:sz="4" w:space="0" w:color="auto"/>
              <w:bottom w:val="single" w:sz="4" w:space="0" w:color="auto"/>
              <w:right w:val="double" w:sz="4" w:space="0" w:color="auto"/>
            </w:tcBorders>
            <w:shd w:val="pct12" w:color="auto" w:fill="FFFFFF"/>
          </w:tcPr>
          <w:p w14:paraId="5DB87A55" w14:textId="77777777" w:rsidR="009767A4" w:rsidRPr="00D948E6" w:rsidRDefault="009767A4" w:rsidP="00862BD0">
            <w:pPr>
              <w:pStyle w:val="TABLE-col-heading"/>
            </w:pPr>
            <w:r w:rsidRPr="00D948E6">
              <w:t>Value group E codes – Electricity – Extended phase angle measurement (A = 1, C = 81; D = 7)</w:t>
            </w:r>
          </w:p>
        </w:tc>
      </w:tr>
      <w:tr w:rsidR="009767A4" w:rsidRPr="00D948E6" w14:paraId="5DB87A61" w14:textId="77777777" w:rsidTr="002F0D29">
        <w:trPr>
          <w:cantSplit/>
          <w:jc w:val="center"/>
        </w:trPr>
        <w:tc>
          <w:tcPr>
            <w:tcW w:w="1006" w:type="dxa"/>
            <w:tcBorders>
              <w:top w:val="nil"/>
              <w:left w:val="double" w:sz="4" w:space="0" w:color="auto"/>
              <w:bottom w:val="single" w:sz="4" w:space="0" w:color="auto"/>
              <w:right w:val="single" w:sz="4" w:space="0" w:color="auto"/>
            </w:tcBorders>
            <w:shd w:val="pct12" w:color="auto" w:fill="FFFFFF"/>
          </w:tcPr>
          <w:p w14:paraId="5DB87A57" w14:textId="77777777" w:rsidR="009767A4" w:rsidRPr="00D948E6" w:rsidRDefault="009767A4" w:rsidP="00862BD0">
            <w:pPr>
              <w:pStyle w:val="TABLE-cell"/>
              <w:jc w:val="center"/>
              <w:rPr>
                <w:b/>
              </w:rPr>
            </w:pPr>
            <w:r w:rsidRPr="00D948E6">
              <w:rPr>
                <w:b/>
              </w:rPr>
              <w:t>Angle</w:t>
            </w:r>
          </w:p>
        </w:tc>
        <w:tc>
          <w:tcPr>
            <w:tcW w:w="1006" w:type="dxa"/>
            <w:tcBorders>
              <w:top w:val="nil"/>
              <w:left w:val="nil"/>
              <w:bottom w:val="single" w:sz="4" w:space="0" w:color="auto"/>
            </w:tcBorders>
          </w:tcPr>
          <w:p w14:paraId="5DB87A58" w14:textId="77777777" w:rsidR="009767A4" w:rsidRPr="00D948E6" w:rsidRDefault="009767A4" w:rsidP="00862BD0">
            <w:pPr>
              <w:pStyle w:val="TABLE-cell"/>
              <w:jc w:val="center"/>
              <w:rPr>
                <w:b/>
              </w:rPr>
            </w:pPr>
            <w:r w:rsidRPr="00D948E6">
              <w:rPr>
                <w:b/>
              </w:rPr>
              <w:t>U(L1)</w:t>
            </w:r>
          </w:p>
        </w:tc>
        <w:tc>
          <w:tcPr>
            <w:tcW w:w="1006" w:type="dxa"/>
            <w:tcBorders>
              <w:top w:val="nil"/>
              <w:bottom w:val="single" w:sz="4" w:space="0" w:color="auto"/>
            </w:tcBorders>
          </w:tcPr>
          <w:p w14:paraId="5DB87A59" w14:textId="77777777" w:rsidR="009767A4" w:rsidRPr="00D948E6" w:rsidRDefault="009767A4" w:rsidP="00862BD0">
            <w:pPr>
              <w:pStyle w:val="TABLE-cell"/>
              <w:jc w:val="center"/>
              <w:rPr>
                <w:b/>
              </w:rPr>
            </w:pPr>
            <w:r w:rsidRPr="00D948E6">
              <w:rPr>
                <w:b/>
              </w:rPr>
              <w:t>U(L2)</w:t>
            </w:r>
          </w:p>
        </w:tc>
        <w:tc>
          <w:tcPr>
            <w:tcW w:w="1006" w:type="dxa"/>
            <w:tcBorders>
              <w:top w:val="nil"/>
              <w:bottom w:val="single" w:sz="4" w:space="0" w:color="auto"/>
            </w:tcBorders>
          </w:tcPr>
          <w:p w14:paraId="5DB87A5A" w14:textId="77777777" w:rsidR="009767A4" w:rsidRPr="00D948E6" w:rsidRDefault="009767A4" w:rsidP="00862BD0">
            <w:pPr>
              <w:pStyle w:val="TABLE-cell"/>
              <w:jc w:val="center"/>
              <w:rPr>
                <w:b/>
              </w:rPr>
            </w:pPr>
            <w:r w:rsidRPr="00D948E6">
              <w:rPr>
                <w:b/>
              </w:rPr>
              <w:t>U(L3)</w:t>
            </w:r>
          </w:p>
        </w:tc>
        <w:tc>
          <w:tcPr>
            <w:tcW w:w="1006" w:type="dxa"/>
            <w:tcBorders>
              <w:top w:val="nil"/>
              <w:bottom w:val="single" w:sz="4" w:space="0" w:color="auto"/>
            </w:tcBorders>
          </w:tcPr>
          <w:p w14:paraId="5DB87A5B" w14:textId="77777777" w:rsidR="009767A4" w:rsidRPr="00D948E6" w:rsidRDefault="009767A4" w:rsidP="00862BD0">
            <w:pPr>
              <w:pStyle w:val="TABLE-cell"/>
              <w:jc w:val="center"/>
              <w:rPr>
                <w:b/>
              </w:rPr>
            </w:pPr>
            <w:r w:rsidRPr="00D948E6">
              <w:rPr>
                <w:b/>
              </w:rPr>
              <w:t>I(L1)</w:t>
            </w:r>
          </w:p>
        </w:tc>
        <w:tc>
          <w:tcPr>
            <w:tcW w:w="1006" w:type="dxa"/>
            <w:tcBorders>
              <w:top w:val="nil"/>
              <w:bottom w:val="single" w:sz="4" w:space="0" w:color="auto"/>
            </w:tcBorders>
          </w:tcPr>
          <w:p w14:paraId="5DB87A5C" w14:textId="77777777" w:rsidR="009767A4" w:rsidRPr="00D948E6" w:rsidRDefault="009767A4" w:rsidP="00862BD0">
            <w:pPr>
              <w:pStyle w:val="TABLE-cell"/>
              <w:jc w:val="center"/>
              <w:rPr>
                <w:b/>
              </w:rPr>
            </w:pPr>
            <w:r w:rsidRPr="00D948E6">
              <w:rPr>
                <w:b/>
              </w:rPr>
              <w:t>I(L2)</w:t>
            </w:r>
          </w:p>
        </w:tc>
        <w:tc>
          <w:tcPr>
            <w:tcW w:w="1006" w:type="dxa"/>
            <w:tcBorders>
              <w:top w:val="nil"/>
              <w:bottom w:val="single" w:sz="4" w:space="0" w:color="auto"/>
            </w:tcBorders>
          </w:tcPr>
          <w:p w14:paraId="5DB87A5D" w14:textId="77777777" w:rsidR="009767A4" w:rsidRPr="00D948E6" w:rsidRDefault="009767A4" w:rsidP="00862BD0">
            <w:pPr>
              <w:pStyle w:val="TABLE-cell"/>
              <w:jc w:val="center"/>
              <w:rPr>
                <w:b/>
              </w:rPr>
            </w:pPr>
            <w:r w:rsidRPr="00D948E6">
              <w:rPr>
                <w:b/>
              </w:rPr>
              <w:t>I(L3)</w:t>
            </w:r>
          </w:p>
        </w:tc>
        <w:tc>
          <w:tcPr>
            <w:tcW w:w="1006" w:type="dxa"/>
            <w:tcBorders>
              <w:top w:val="nil"/>
              <w:bottom w:val="single" w:sz="4" w:space="0" w:color="auto"/>
              <w:right w:val="single" w:sz="4" w:space="0" w:color="auto"/>
            </w:tcBorders>
          </w:tcPr>
          <w:p w14:paraId="5DB87A5E" w14:textId="77777777" w:rsidR="009767A4" w:rsidRPr="00D948E6" w:rsidRDefault="009767A4" w:rsidP="00862BD0">
            <w:pPr>
              <w:pStyle w:val="TABLE-cell"/>
              <w:jc w:val="center"/>
              <w:rPr>
                <w:b/>
              </w:rPr>
            </w:pPr>
            <w:r w:rsidRPr="00D948E6">
              <w:rPr>
                <w:b/>
              </w:rPr>
              <w:t>I(L0)</w:t>
            </w:r>
          </w:p>
        </w:tc>
        <w:tc>
          <w:tcPr>
            <w:tcW w:w="811" w:type="dxa"/>
            <w:tcBorders>
              <w:top w:val="nil"/>
              <w:left w:val="nil"/>
              <w:bottom w:val="nil"/>
              <w:right w:val="double" w:sz="4" w:space="0" w:color="auto"/>
            </w:tcBorders>
          </w:tcPr>
          <w:p w14:paraId="5DB87A5F" w14:textId="77777777" w:rsidR="00DC4DD9" w:rsidRDefault="00DC4DD9" w:rsidP="00862BD0">
            <w:pPr>
              <w:pStyle w:val="TABLE-cell"/>
              <w:jc w:val="center"/>
              <w:rPr>
                <w:b/>
              </w:rPr>
            </w:pPr>
            <w:r w:rsidRPr="002D547C">
              <w:rPr>
                <w:rFonts w:ascii="Symbol" w:hAnsi="Symbol"/>
                <w:b/>
              </w:rPr>
              <w:t></w:t>
            </w:r>
            <w:r w:rsidR="009767A4" w:rsidRPr="00D948E6">
              <w:rPr>
                <w:b/>
              </w:rPr>
              <w:t xml:space="preserve">= </w:t>
            </w:r>
          </w:p>
          <w:p w14:paraId="5DB87A60" w14:textId="77777777" w:rsidR="009767A4" w:rsidRPr="00D948E6" w:rsidRDefault="009767A4" w:rsidP="00862BD0">
            <w:pPr>
              <w:pStyle w:val="TABLE-cell"/>
              <w:jc w:val="center"/>
              <w:rPr>
                <w:b/>
              </w:rPr>
            </w:pPr>
            <w:r w:rsidRPr="00D948E6">
              <w:rPr>
                <w:b/>
              </w:rPr>
              <w:t>From</w:t>
            </w:r>
          </w:p>
        </w:tc>
      </w:tr>
      <w:tr w:rsidR="009767A4" w:rsidRPr="00D948E6" w14:paraId="5DB87A6B" w14:textId="77777777" w:rsidTr="002F0D29">
        <w:trPr>
          <w:cantSplit/>
          <w:jc w:val="center"/>
        </w:trPr>
        <w:tc>
          <w:tcPr>
            <w:tcW w:w="1006" w:type="dxa"/>
            <w:tcBorders>
              <w:top w:val="single" w:sz="4" w:space="0" w:color="auto"/>
              <w:left w:val="double" w:sz="4" w:space="0" w:color="auto"/>
              <w:bottom w:val="single" w:sz="4" w:space="0" w:color="auto"/>
              <w:right w:val="single" w:sz="4" w:space="0" w:color="auto"/>
            </w:tcBorders>
            <w:shd w:val="pct12" w:color="auto" w:fill="FFFFFF"/>
          </w:tcPr>
          <w:p w14:paraId="5DB87A62" w14:textId="77777777" w:rsidR="009767A4" w:rsidRPr="001556C3" w:rsidRDefault="009767A4" w:rsidP="00862BD0">
            <w:pPr>
              <w:pStyle w:val="TABLE-cell"/>
              <w:jc w:val="center"/>
              <w:rPr>
                <w:rStyle w:val="Strong"/>
              </w:rPr>
            </w:pPr>
            <w:r w:rsidRPr="001556C3">
              <w:rPr>
                <w:rStyle w:val="Strong"/>
              </w:rPr>
              <w:t>U(L1)</w:t>
            </w:r>
          </w:p>
        </w:tc>
        <w:tc>
          <w:tcPr>
            <w:tcW w:w="1006" w:type="dxa"/>
            <w:tcBorders>
              <w:top w:val="single" w:sz="4" w:space="0" w:color="auto"/>
              <w:left w:val="nil"/>
              <w:bottom w:val="single" w:sz="4" w:space="0" w:color="auto"/>
            </w:tcBorders>
          </w:tcPr>
          <w:p w14:paraId="5DB87A63" w14:textId="77777777" w:rsidR="009767A4" w:rsidRPr="00D948E6" w:rsidRDefault="009767A4" w:rsidP="00862BD0">
            <w:pPr>
              <w:pStyle w:val="TABLE-cell"/>
              <w:jc w:val="center"/>
            </w:pPr>
            <w:r w:rsidRPr="00D948E6">
              <w:t>(00)</w:t>
            </w:r>
          </w:p>
        </w:tc>
        <w:tc>
          <w:tcPr>
            <w:tcW w:w="1006" w:type="dxa"/>
            <w:tcBorders>
              <w:top w:val="single" w:sz="4" w:space="0" w:color="auto"/>
              <w:bottom w:val="single" w:sz="4" w:space="0" w:color="auto"/>
            </w:tcBorders>
          </w:tcPr>
          <w:p w14:paraId="5DB87A64" w14:textId="77777777" w:rsidR="009767A4" w:rsidRPr="00D948E6" w:rsidRDefault="009767A4" w:rsidP="00862BD0">
            <w:pPr>
              <w:pStyle w:val="TABLE-cell"/>
              <w:jc w:val="center"/>
            </w:pPr>
            <w:r w:rsidRPr="00D948E6">
              <w:t>01</w:t>
            </w:r>
          </w:p>
        </w:tc>
        <w:tc>
          <w:tcPr>
            <w:tcW w:w="1006" w:type="dxa"/>
            <w:tcBorders>
              <w:top w:val="single" w:sz="4" w:space="0" w:color="auto"/>
              <w:bottom w:val="single" w:sz="4" w:space="0" w:color="auto"/>
            </w:tcBorders>
          </w:tcPr>
          <w:p w14:paraId="5DB87A65" w14:textId="77777777" w:rsidR="009767A4" w:rsidRPr="00D948E6" w:rsidRDefault="009767A4" w:rsidP="00862BD0">
            <w:pPr>
              <w:pStyle w:val="TABLE-cell"/>
              <w:jc w:val="center"/>
            </w:pPr>
            <w:r w:rsidRPr="00D948E6">
              <w:t>02</w:t>
            </w:r>
          </w:p>
        </w:tc>
        <w:tc>
          <w:tcPr>
            <w:tcW w:w="1006" w:type="dxa"/>
            <w:tcBorders>
              <w:top w:val="single" w:sz="4" w:space="0" w:color="auto"/>
              <w:bottom w:val="single" w:sz="4" w:space="0" w:color="auto"/>
            </w:tcBorders>
          </w:tcPr>
          <w:p w14:paraId="5DB87A66" w14:textId="77777777" w:rsidR="009767A4" w:rsidRPr="00D948E6" w:rsidRDefault="009767A4" w:rsidP="00862BD0">
            <w:pPr>
              <w:pStyle w:val="TABLE-cell"/>
              <w:jc w:val="center"/>
            </w:pPr>
            <w:r w:rsidRPr="00D948E6">
              <w:t>04</w:t>
            </w:r>
          </w:p>
        </w:tc>
        <w:tc>
          <w:tcPr>
            <w:tcW w:w="1006" w:type="dxa"/>
            <w:tcBorders>
              <w:top w:val="single" w:sz="4" w:space="0" w:color="auto"/>
              <w:bottom w:val="single" w:sz="4" w:space="0" w:color="auto"/>
            </w:tcBorders>
          </w:tcPr>
          <w:p w14:paraId="5DB87A67" w14:textId="77777777" w:rsidR="009767A4" w:rsidRPr="00D948E6" w:rsidRDefault="009767A4" w:rsidP="00862BD0">
            <w:pPr>
              <w:pStyle w:val="TABLE-cell"/>
              <w:jc w:val="center"/>
            </w:pPr>
            <w:r w:rsidRPr="00D948E6">
              <w:t>05</w:t>
            </w:r>
          </w:p>
        </w:tc>
        <w:tc>
          <w:tcPr>
            <w:tcW w:w="1006" w:type="dxa"/>
            <w:tcBorders>
              <w:top w:val="single" w:sz="4" w:space="0" w:color="auto"/>
              <w:bottom w:val="single" w:sz="4" w:space="0" w:color="auto"/>
            </w:tcBorders>
          </w:tcPr>
          <w:p w14:paraId="5DB87A68" w14:textId="77777777" w:rsidR="009767A4" w:rsidRPr="00D948E6" w:rsidRDefault="009767A4" w:rsidP="00862BD0">
            <w:pPr>
              <w:pStyle w:val="TABLE-cell"/>
              <w:jc w:val="center"/>
            </w:pPr>
            <w:r w:rsidRPr="00D948E6">
              <w:t>06</w:t>
            </w:r>
          </w:p>
        </w:tc>
        <w:tc>
          <w:tcPr>
            <w:tcW w:w="1006" w:type="dxa"/>
            <w:tcBorders>
              <w:top w:val="single" w:sz="4" w:space="0" w:color="auto"/>
              <w:bottom w:val="single" w:sz="4" w:space="0" w:color="auto"/>
              <w:right w:val="single" w:sz="4" w:space="0" w:color="auto"/>
            </w:tcBorders>
          </w:tcPr>
          <w:p w14:paraId="5DB87A69" w14:textId="77777777" w:rsidR="009767A4" w:rsidRPr="00D948E6" w:rsidRDefault="009767A4" w:rsidP="00862BD0">
            <w:pPr>
              <w:pStyle w:val="TABLE-cell"/>
              <w:jc w:val="center"/>
            </w:pPr>
            <w:r w:rsidRPr="00D948E6">
              <w:t>07</w:t>
            </w:r>
          </w:p>
        </w:tc>
        <w:tc>
          <w:tcPr>
            <w:tcW w:w="811" w:type="dxa"/>
            <w:tcBorders>
              <w:top w:val="nil"/>
              <w:left w:val="nil"/>
              <w:bottom w:val="nil"/>
              <w:right w:val="double" w:sz="4" w:space="0" w:color="auto"/>
            </w:tcBorders>
          </w:tcPr>
          <w:p w14:paraId="5DB87A6A" w14:textId="77777777" w:rsidR="009767A4" w:rsidRPr="00D948E6" w:rsidRDefault="009767A4" w:rsidP="00862BD0">
            <w:pPr>
              <w:pStyle w:val="TABLE-cell"/>
              <w:jc w:val="center"/>
            </w:pPr>
          </w:p>
        </w:tc>
      </w:tr>
      <w:tr w:rsidR="009767A4" w:rsidRPr="00D948E6" w14:paraId="5DB87A75" w14:textId="77777777" w:rsidTr="002F0D29">
        <w:trPr>
          <w:cantSplit/>
          <w:jc w:val="center"/>
        </w:trPr>
        <w:tc>
          <w:tcPr>
            <w:tcW w:w="1006" w:type="dxa"/>
            <w:tcBorders>
              <w:top w:val="single" w:sz="4" w:space="0" w:color="auto"/>
              <w:left w:val="double" w:sz="4" w:space="0" w:color="auto"/>
              <w:bottom w:val="single" w:sz="4" w:space="0" w:color="auto"/>
              <w:right w:val="single" w:sz="4" w:space="0" w:color="auto"/>
            </w:tcBorders>
            <w:shd w:val="pct12" w:color="auto" w:fill="FFFFFF"/>
          </w:tcPr>
          <w:p w14:paraId="5DB87A6C" w14:textId="77777777" w:rsidR="009767A4" w:rsidRPr="001556C3" w:rsidRDefault="009767A4" w:rsidP="00862BD0">
            <w:pPr>
              <w:pStyle w:val="TABLE-cell"/>
              <w:jc w:val="center"/>
              <w:rPr>
                <w:rStyle w:val="Strong"/>
              </w:rPr>
            </w:pPr>
            <w:r w:rsidRPr="001556C3">
              <w:rPr>
                <w:rStyle w:val="Strong"/>
              </w:rPr>
              <w:t>U(L2)</w:t>
            </w:r>
          </w:p>
        </w:tc>
        <w:tc>
          <w:tcPr>
            <w:tcW w:w="1006" w:type="dxa"/>
            <w:tcBorders>
              <w:top w:val="single" w:sz="4" w:space="0" w:color="auto"/>
              <w:left w:val="nil"/>
              <w:bottom w:val="single" w:sz="4" w:space="0" w:color="auto"/>
            </w:tcBorders>
          </w:tcPr>
          <w:p w14:paraId="5DB87A6D" w14:textId="77777777" w:rsidR="009767A4" w:rsidRPr="00D948E6" w:rsidRDefault="009767A4" w:rsidP="00862BD0">
            <w:pPr>
              <w:pStyle w:val="TABLE-cell"/>
              <w:jc w:val="center"/>
            </w:pPr>
            <w:r w:rsidRPr="00D948E6">
              <w:t>10</w:t>
            </w:r>
          </w:p>
        </w:tc>
        <w:tc>
          <w:tcPr>
            <w:tcW w:w="1006" w:type="dxa"/>
            <w:tcBorders>
              <w:top w:val="single" w:sz="4" w:space="0" w:color="auto"/>
              <w:bottom w:val="single" w:sz="4" w:space="0" w:color="auto"/>
            </w:tcBorders>
          </w:tcPr>
          <w:p w14:paraId="5DB87A6E" w14:textId="77777777" w:rsidR="009767A4" w:rsidRPr="00D948E6" w:rsidRDefault="009767A4" w:rsidP="00862BD0">
            <w:pPr>
              <w:pStyle w:val="TABLE-cell"/>
              <w:jc w:val="center"/>
            </w:pPr>
            <w:r w:rsidRPr="00D948E6">
              <w:t>(11)</w:t>
            </w:r>
          </w:p>
        </w:tc>
        <w:tc>
          <w:tcPr>
            <w:tcW w:w="1006" w:type="dxa"/>
            <w:tcBorders>
              <w:top w:val="single" w:sz="4" w:space="0" w:color="auto"/>
              <w:bottom w:val="single" w:sz="4" w:space="0" w:color="auto"/>
            </w:tcBorders>
          </w:tcPr>
          <w:p w14:paraId="5DB87A6F" w14:textId="77777777" w:rsidR="009767A4" w:rsidRPr="00D948E6" w:rsidRDefault="009767A4" w:rsidP="00862BD0">
            <w:pPr>
              <w:pStyle w:val="TABLE-cell"/>
              <w:jc w:val="center"/>
            </w:pPr>
            <w:r w:rsidRPr="00D948E6">
              <w:t>12</w:t>
            </w:r>
          </w:p>
        </w:tc>
        <w:tc>
          <w:tcPr>
            <w:tcW w:w="1006" w:type="dxa"/>
            <w:tcBorders>
              <w:top w:val="single" w:sz="4" w:space="0" w:color="auto"/>
              <w:bottom w:val="single" w:sz="4" w:space="0" w:color="auto"/>
            </w:tcBorders>
          </w:tcPr>
          <w:p w14:paraId="5DB87A70" w14:textId="77777777" w:rsidR="009767A4" w:rsidRPr="00D948E6" w:rsidRDefault="009767A4" w:rsidP="00862BD0">
            <w:pPr>
              <w:pStyle w:val="TABLE-cell"/>
              <w:jc w:val="center"/>
            </w:pPr>
            <w:r w:rsidRPr="00D948E6">
              <w:t>14</w:t>
            </w:r>
          </w:p>
        </w:tc>
        <w:tc>
          <w:tcPr>
            <w:tcW w:w="1006" w:type="dxa"/>
            <w:tcBorders>
              <w:top w:val="single" w:sz="4" w:space="0" w:color="auto"/>
              <w:bottom w:val="single" w:sz="4" w:space="0" w:color="auto"/>
            </w:tcBorders>
          </w:tcPr>
          <w:p w14:paraId="5DB87A71" w14:textId="77777777" w:rsidR="009767A4" w:rsidRPr="00D948E6" w:rsidRDefault="009767A4" w:rsidP="00862BD0">
            <w:pPr>
              <w:pStyle w:val="TABLE-cell"/>
              <w:jc w:val="center"/>
            </w:pPr>
            <w:r w:rsidRPr="00D948E6">
              <w:t>15</w:t>
            </w:r>
          </w:p>
        </w:tc>
        <w:tc>
          <w:tcPr>
            <w:tcW w:w="1006" w:type="dxa"/>
            <w:tcBorders>
              <w:top w:val="single" w:sz="4" w:space="0" w:color="auto"/>
              <w:bottom w:val="single" w:sz="4" w:space="0" w:color="auto"/>
            </w:tcBorders>
          </w:tcPr>
          <w:p w14:paraId="5DB87A72" w14:textId="77777777" w:rsidR="009767A4" w:rsidRPr="00D948E6" w:rsidRDefault="009767A4" w:rsidP="00862BD0">
            <w:pPr>
              <w:pStyle w:val="TABLE-cell"/>
              <w:jc w:val="center"/>
            </w:pPr>
            <w:r w:rsidRPr="00D948E6">
              <w:t>16</w:t>
            </w:r>
          </w:p>
        </w:tc>
        <w:tc>
          <w:tcPr>
            <w:tcW w:w="1006" w:type="dxa"/>
            <w:tcBorders>
              <w:top w:val="single" w:sz="4" w:space="0" w:color="auto"/>
              <w:bottom w:val="single" w:sz="4" w:space="0" w:color="auto"/>
              <w:right w:val="single" w:sz="4" w:space="0" w:color="auto"/>
            </w:tcBorders>
          </w:tcPr>
          <w:p w14:paraId="5DB87A73" w14:textId="77777777" w:rsidR="009767A4" w:rsidRPr="00D948E6" w:rsidRDefault="009767A4" w:rsidP="00862BD0">
            <w:pPr>
              <w:pStyle w:val="TABLE-cell"/>
              <w:jc w:val="center"/>
            </w:pPr>
            <w:r w:rsidRPr="00D948E6">
              <w:t>17</w:t>
            </w:r>
          </w:p>
        </w:tc>
        <w:tc>
          <w:tcPr>
            <w:tcW w:w="811" w:type="dxa"/>
            <w:tcBorders>
              <w:top w:val="nil"/>
              <w:left w:val="nil"/>
              <w:bottom w:val="nil"/>
              <w:right w:val="double" w:sz="4" w:space="0" w:color="auto"/>
            </w:tcBorders>
          </w:tcPr>
          <w:p w14:paraId="5DB87A74" w14:textId="77777777" w:rsidR="009767A4" w:rsidRPr="00D948E6" w:rsidRDefault="009767A4" w:rsidP="00862BD0">
            <w:pPr>
              <w:pStyle w:val="TABLE-cell"/>
              <w:jc w:val="center"/>
            </w:pPr>
          </w:p>
        </w:tc>
      </w:tr>
      <w:tr w:rsidR="009767A4" w:rsidRPr="00D948E6" w14:paraId="5DB87A7F" w14:textId="77777777" w:rsidTr="002F0D29">
        <w:trPr>
          <w:cantSplit/>
          <w:jc w:val="center"/>
        </w:trPr>
        <w:tc>
          <w:tcPr>
            <w:tcW w:w="1006" w:type="dxa"/>
            <w:tcBorders>
              <w:top w:val="single" w:sz="4" w:space="0" w:color="auto"/>
              <w:left w:val="double" w:sz="4" w:space="0" w:color="auto"/>
              <w:bottom w:val="single" w:sz="4" w:space="0" w:color="auto"/>
              <w:right w:val="single" w:sz="4" w:space="0" w:color="auto"/>
            </w:tcBorders>
            <w:shd w:val="pct12" w:color="auto" w:fill="FFFFFF"/>
          </w:tcPr>
          <w:p w14:paraId="5DB87A76" w14:textId="77777777" w:rsidR="009767A4" w:rsidRPr="001556C3" w:rsidRDefault="009767A4" w:rsidP="00862BD0">
            <w:pPr>
              <w:pStyle w:val="TABLE-cell"/>
              <w:jc w:val="center"/>
              <w:rPr>
                <w:rStyle w:val="Strong"/>
              </w:rPr>
            </w:pPr>
            <w:r w:rsidRPr="001556C3">
              <w:rPr>
                <w:rStyle w:val="Strong"/>
              </w:rPr>
              <w:t>U(L3)</w:t>
            </w:r>
          </w:p>
        </w:tc>
        <w:tc>
          <w:tcPr>
            <w:tcW w:w="1006" w:type="dxa"/>
            <w:tcBorders>
              <w:top w:val="single" w:sz="4" w:space="0" w:color="auto"/>
              <w:left w:val="nil"/>
              <w:bottom w:val="single" w:sz="4" w:space="0" w:color="auto"/>
            </w:tcBorders>
          </w:tcPr>
          <w:p w14:paraId="5DB87A77" w14:textId="77777777" w:rsidR="009767A4" w:rsidRPr="00D948E6" w:rsidRDefault="009767A4" w:rsidP="00862BD0">
            <w:pPr>
              <w:pStyle w:val="TABLE-cell"/>
              <w:jc w:val="center"/>
            </w:pPr>
            <w:r w:rsidRPr="00D948E6">
              <w:t>20</w:t>
            </w:r>
          </w:p>
        </w:tc>
        <w:tc>
          <w:tcPr>
            <w:tcW w:w="1006" w:type="dxa"/>
            <w:tcBorders>
              <w:top w:val="single" w:sz="4" w:space="0" w:color="auto"/>
              <w:bottom w:val="single" w:sz="4" w:space="0" w:color="auto"/>
            </w:tcBorders>
          </w:tcPr>
          <w:p w14:paraId="5DB87A78" w14:textId="77777777" w:rsidR="009767A4" w:rsidRPr="00D948E6" w:rsidRDefault="009767A4" w:rsidP="00862BD0">
            <w:pPr>
              <w:pStyle w:val="TABLE-cell"/>
              <w:jc w:val="center"/>
            </w:pPr>
            <w:r w:rsidRPr="00D948E6">
              <w:t>21</w:t>
            </w:r>
          </w:p>
        </w:tc>
        <w:tc>
          <w:tcPr>
            <w:tcW w:w="1006" w:type="dxa"/>
            <w:tcBorders>
              <w:top w:val="single" w:sz="4" w:space="0" w:color="auto"/>
              <w:bottom w:val="single" w:sz="4" w:space="0" w:color="auto"/>
            </w:tcBorders>
          </w:tcPr>
          <w:p w14:paraId="5DB87A79" w14:textId="77777777" w:rsidR="009767A4" w:rsidRPr="00D948E6" w:rsidRDefault="009767A4" w:rsidP="00862BD0">
            <w:pPr>
              <w:pStyle w:val="TABLE-cell"/>
              <w:jc w:val="center"/>
            </w:pPr>
            <w:r w:rsidRPr="00D948E6">
              <w:t>(22)</w:t>
            </w:r>
          </w:p>
        </w:tc>
        <w:tc>
          <w:tcPr>
            <w:tcW w:w="1006" w:type="dxa"/>
            <w:tcBorders>
              <w:top w:val="single" w:sz="4" w:space="0" w:color="auto"/>
              <w:bottom w:val="single" w:sz="4" w:space="0" w:color="auto"/>
            </w:tcBorders>
          </w:tcPr>
          <w:p w14:paraId="5DB87A7A" w14:textId="77777777" w:rsidR="009767A4" w:rsidRPr="00D948E6" w:rsidRDefault="009767A4" w:rsidP="00862BD0">
            <w:pPr>
              <w:pStyle w:val="TABLE-cell"/>
              <w:jc w:val="center"/>
            </w:pPr>
            <w:r w:rsidRPr="00D948E6">
              <w:t>24</w:t>
            </w:r>
          </w:p>
        </w:tc>
        <w:tc>
          <w:tcPr>
            <w:tcW w:w="1006" w:type="dxa"/>
            <w:tcBorders>
              <w:top w:val="single" w:sz="4" w:space="0" w:color="auto"/>
              <w:bottom w:val="single" w:sz="4" w:space="0" w:color="auto"/>
            </w:tcBorders>
          </w:tcPr>
          <w:p w14:paraId="5DB87A7B" w14:textId="77777777" w:rsidR="009767A4" w:rsidRPr="00D948E6" w:rsidRDefault="009767A4" w:rsidP="00862BD0">
            <w:pPr>
              <w:pStyle w:val="TABLE-cell"/>
              <w:jc w:val="center"/>
            </w:pPr>
            <w:r w:rsidRPr="00D948E6">
              <w:t>25</w:t>
            </w:r>
          </w:p>
        </w:tc>
        <w:tc>
          <w:tcPr>
            <w:tcW w:w="1006" w:type="dxa"/>
            <w:tcBorders>
              <w:top w:val="single" w:sz="4" w:space="0" w:color="auto"/>
              <w:bottom w:val="single" w:sz="4" w:space="0" w:color="auto"/>
            </w:tcBorders>
          </w:tcPr>
          <w:p w14:paraId="5DB87A7C" w14:textId="77777777" w:rsidR="009767A4" w:rsidRPr="00D948E6" w:rsidRDefault="009767A4" w:rsidP="00862BD0">
            <w:pPr>
              <w:pStyle w:val="TABLE-cell"/>
              <w:jc w:val="center"/>
            </w:pPr>
            <w:r w:rsidRPr="00D948E6">
              <w:t>26</w:t>
            </w:r>
          </w:p>
        </w:tc>
        <w:tc>
          <w:tcPr>
            <w:tcW w:w="1006" w:type="dxa"/>
            <w:tcBorders>
              <w:top w:val="single" w:sz="4" w:space="0" w:color="auto"/>
              <w:bottom w:val="single" w:sz="4" w:space="0" w:color="auto"/>
              <w:right w:val="single" w:sz="4" w:space="0" w:color="auto"/>
            </w:tcBorders>
          </w:tcPr>
          <w:p w14:paraId="5DB87A7D" w14:textId="77777777" w:rsidR="009767A4" w:rsidRPr="00D948E6" w:rsidRDefault="009767A4" w:rsidP="00862BD0">
            <w:pPr>
              <w:pStyle w:val="TABLE-cell"/>
              <w:jc w:val="center"/>
            </w:pPr>
            <w:r w:rsidRPr="00D948E6">
              <w:t>27</w:t>
            </w:r>
          </w:p>
        </w:tc>
        <w:tc>
          <w:tcPr>
            <w:tcW w:w="811" w:type="dxa"/>
            <w:tcBorders>
              <w:top w:val="nil"/>
              <w:left w:val="nil"/>
              <w:bottom w:val="nil"/>
              <w:right w:val="double" w:sz="4" w:space="0" w:color="auto"/>
            </w:tcBorders>
          </w:tcPr>
          <w:p w14:paraId="5DB87A7E" w14:textId="77777777" w:rsidR="009767A4" w:rsidRPr="00D948E6" w:rsidRDefault="009767A4" w:rsidP="00862BD0">
            <w:pPr>
              <w:pStyle w:val="TABLE-cell"/>
              <w:jc w:val="center"/>
            </w:pPr>
          </w:p>
        </w:tc>
      </w:tr>
      <w:tr w:rsidR="009767A4" w:rsidRPr="00D948E6" w14:paraId="5DB87A89" w14:textId="77777777" w:rsidTr="002F0D29">
        <w:trPr>
          <w:cantSplit/>
          <w:jc w:val="center"/>
        </w:trPr>
        <w:tc>
          <w:tcPr>
            <w:tcW w:w="1006" w:type="dxa"/>
            <w:tcBorders>
              <w:top w:val="single" w:sz="4" w:space="0" w:color="auto"/>
              <w:left w:val="double" w:sz="4" w:space="0" w:color="auto"/>
              <w:bottom w:val="single" w:sz="4" w:space="0" w:color="auto"/>
              <w:right w:val="single" w:sz="4" w:space="0" w:color="auto"/>
            </w:tcBorders>
            <w:shd w:val="pct12" w:color="auto" w:fill="FFFFFF"/>
          </w:tcPr>
          <w:p w14:paraId="5DB87A80" w14:textId="77777777" w:rsidR="009767A4" w:rsidRPr="001556C3" w:rsidRDefault="009767A4" w:rsidP="00862BD0">
            <w:pPr>
              <w:pStyle w:val="TABLE-cell"/>
              <w:jc w:val="center"/>
              <w:rPr>
                <w:rStyle w:val="Strong"/>
              </w:rPr>
            </w:pPr>
            <w:r w:rsidRPr="001556C3">
              <w:rPr>
                <w:rStyle w:val="Strong"/>
              </w:rPr>
              <w:t>I(L1)</w:t>
            </w:r>
          </w:p>
        </w:tc>
        <w:tc>
          <w:tcPr>
            <w:tcW w:w="1006" w:type="dxa"/>
            <w:tcBorders>
              <w:top w:val="single" w:sz="4" w:space="0" w:color="auto"/>
              <w:left w:val="nil"/>
              <w:bottom w:val="single" w:sz="4" w:space="0" w:color="auto"/>
            </w:tcBorders>
          </w:tcPr>
          <w:p w14:paraId="5DB87A81" w14:textId="77777777" w:rsidR="009767A4" w:rsidRPr="00D948E6" w:rsidRDefault="009767A4" w:rsidP="00862BD0">
            <w:pPr>
              <w:pStyle w:val="TABLE-cell"/>
              <w:jc w:val="center"/>
            </w:pPr>
            <w:r w:rsidRPr="00D948E6">
              <w:t>40</w:t>
            </w:r>
          </w:p>
        </w:tc>
        <w:tc>
          <w:tcPr>
            <w:tcW w:w="1006" w:type="dxa"/>
            <w:tcBorders>
              <w:top w:val="single" w:sz="4" w:space="0" w:color="auto"/>
              <w:bottom w:val="single" w:sz="4" w:space="0" w:color="auto"/>
            </w:tcBorders>
          </w:tcPr>
          <w:p w14:paraId="5DB87A82" w14:textId="77777777" w:rsidR="009767A4" w:rsidRPr="00D948E6" w:rsidRDefault="009767A4" w:rsidP="00862BD0">
            <w:pPr>
              <w:pStyle w:val="TABLE-cell"/>
              <w:jc w:val="center"/>
            </w:pPr>
            <w:r w:rsidRPr="00D948E6">
              <w:t>41</w:t>
            </w:r>
          </w:p>
        </w:tc>
        <w:tc>
          <w:tcPr>
            <w:tcW w:w="1006" w:type="dxa"/>
            <w:tcBorders>
              <w:top w:val="single" w:sz="4" w:space="0" w:color="auto"/>
              <w:bottom w:val="single" w:sz="4" w:space="0" w:color="auto"/>
            </w:tcBorders>
          </w:tcPr>
          <w:p w14:paraId="5DB87A83" w14:textId="77777777" w:rsidR="009767A4" w:rsidRPr="00D948E6" w:rsidRDefault="009767A4" w:rsidP="00862BD0">
            <w:pPr>
              <w:pStyle w:val="TABLE-cell"/>
              <w:jc w:val="center"/>
            </w:pPr>
            <w:r w:rsidRPr="00D948E6">
              <w:t>42</w:t>
            </w:r>
          </w:p>
        </w:tc>
        <w:tc>
          <w:tcPr>
            <w:tcW w:w="1006" w:type="dxa"/>
            <w:tcBorders>
              <w:top w:val="single" w:sz="4" w:space="0" w:color="auto"/>
              <w:bottom w:val="single" w:sz="4" w:space="0" w:color="auto"/>
            </w:tcBorders>
          </w:tcPr>
          <w:p w14:paraId="5DB87A84" w14:textId="77777777" w:rsidR="009767A4" w:rsidRPr="00D948E6" w:rsidRDefault="009767A4" w:rsidP="00862BD0">
            <w:pPr>
              <w:pStyle w:val="TABLE-cell"/>
              <w:jc w:val="center"/>
            </w:pPr>
            <w:r w:rsidRPr="00D948E6">
              <w:t>(44)</w:t>
            </w:r>
          </w:p>
        </w:tc>
        <w:tc>
          <w:tcPr>
            <w:tcW w:w="1006" w:type="dxa"/>
            <w:tcBorders>
              <w:top w:val="single" w:sz="4" w:space="0" w:color="auto"/>
              <w:bottom w:val="single" w:sz="4" w:space="0" w:color="auto"/>
            </w:tcBorders>
          </w:tcPr>
          <w:p w14:paraId="5DB87A85" w14:textId="77777777" w:rsidR="009767A4" w:rsidRPr="00D948E6" w:rsidRDefault="009767A4" w:rsidP="00862BD0">
            <w:pPr>
              <w:pStyle w:val="TABLE-cell"/>
              <w:jc w:val="center"/>
            </w:pPr>
            <w:r w:rsidRPr="00D948E6">
              <w:t>45</w:t>
            </w:r>
          </w:p>
        </w:tc>
        <w:tc>
          <w:tcPr>
            <w:tcW w:w="1006" w:type="dxa"/>
            <w:tcBorders>
              <w:top w:val="single" w:sz="4" w:space="0" w:color="auto"/>
              <w:bottom w:val="single" w:sz="4" w:space="0" w:color="auto"/>
            </w:tcBorders>
          </w:tcPr>
          <w:p w14:paraId="5DB87A86" w14:textId="77777777" w:rsidR="009767A4" w:rsidRPr="00D948E6" w:rsidRDefault="009767A4" w:rsidP="00862BD0">
            <w:pPr>
              <w:pStyle w:val="TABLE-cell"/>
              <w:jc w:val="center"/>
            </w:pPr>
            <w:r w:rsidRPr="00D948E6">
              <w:t>46</w:t>
            </w:r>
          </w:p>
        </w:tc>
        <w:tc>
          <w:tcPr>
            <w:tcW w:w="1006" w:type="dxa"/>
            <w:tcBorders>
              <w:top w:val="single" w:sz="4" w:space="0" w:color="auto"/>
              <w:bottom w:val="single" w:sz="4" w:space="0" w:color="auto"/>
              <w:right w:val="single" w:sz="4" w:space="0" w:color="auto"/>
            </w:tcBorders>
          </w:tcPr>
          <w:p w14:paraId="5DB87A87" w14:textId="77777777" w:rsidR="009767A4" w:rsidRPr="00D948E6" w:rsidRDefault="009767A4" w:rsidP="00862BD0">
            <w:pPr>
              <w:pStyle w:val="TABLE-cell"/>
              <w:jc w:val="center"/>
            </w:pPr>
            <w:r w:rsidRPr="00D948E6">
              <w:t>47</w:t>
            </w:r>
          </w:p>
        </w:tc>
        <w:tc>
          <w:tcPr>
            <w:tcW w:w="811" w:type="dxa"/>
            <w:tcBorders>
              <w:top w:val="nil"/>
              <w:left w:val="nil"/>
              <w:bottom w:val="nil"/>
              <w:right w:val="double" w:sz="4" w:space="0" w:color="auto"/>
            </w:tcBorders>
          </w:tcPr>
          <w:p w14:paraId="5DB87A88" w14:textId="77777777" w:rsidR="009767A4" w:rsidRPr="00D948E6" w:rsidRDefault="009767A4" w:rsidP="00862BD0">
            <w:pPr>
              <w:pStyle w:val="TABLE-cell"/>
              <w:jc w:val="center"/>
            </w:pPr>
          </w:p>
        </w:tc>
      </w:tr>
      <w:tr w:rsidR="009767A4" w:rsidRPr="00D948E6" w14:paraId="5DB87A93" w14:textId="77777777" w:rsidTr="002F0D29">
        <w:trPr>
          <w:cantSplit/>
          <w:jc w:val="center"/>
        </w:trPr>
        <w:tc>
          <w:tcPr>
            <w:tcW w:w="1006" w:type="dxa"/>
            <w:tcBorders>
              <w:top w:val="single" w:sz="4" w:space="0" w:color="auto"/>
              <w:left w:val="double" w:sz="4" w:space="0" w:color="auto"/>
              <w:bottom w:val="single" w:sz="4" w:space="0" w:color="auto"/>
              <w:right w:val="single" w:sz="4" w:space="0" w:color="auto"/>
            </w:tcBorders>
            <w:shd w:val="pct12" w:color="auto" w:fill="FFFFFF"/>
          </w:tcPr>
          <w:p w14:paraId="5DB87A8A" w14:textId="77777777" w:rsidR="009767A4" w:rsidRPr="001556C3" w:rsidRDefault="009767A4" w:rsidP="00862BD0">
            <w:pPr>
              <w:pStyle w:val="TABLE-cell"/>
              <w:jc w:val="center"/>
              <w:rPr>
                <w:rStyle w:val="Strong"/>
              </w:rPr>
            </w:pPr>
            <w:r w:rsidRPr="001556C3">
              <w:rPr>
                <w:rStyle w:val="Strong"/>
              </w:rPr>
              <w:t>I(L2)</w:t>
            </w:r>
          </w:p>
        </w:tc>
        <w:tc>
          <w:tcPr>
            <w:tcW w:w="1006" w:type="dxa"/>
            <w:tcBorders>
              <w:top w:val="single" w:sz="4" w:space="0" w:color="auto"/>
              <w:left w:val="nil"/>
              <w:bottom w:val="single" w:sz="4" w:space="0" w:color="auto"/>
            </w:tcBorders>
          </w:tcPr>
          <w:p w14:paraId="5DB87A8B" w14:textId="77777777" w:rsidR="009767A4" w:rsidRPr="00D948E6" w:rsidRDefault="009767A4" w:rsidP="00862BD0">
            <w:pPr>
              <w:pStyle w:val="TABLE-cell"/>
              <w:jc w:val="center"/>
            </w:pPr>
            <w:r w:rsidRPr="00D948E6">
              <w:t>50</w:t>
            </w:r>
          </w:p>
        </w:tc>
        <w:tc>
          <w:tcPr>
            <w:tcW w:w="1006" w:type="dxa"/>
            <w:tcBorders>
              <w:top w:val="single" w:sz="4" w:space="0" w:color="auto"/>
              <w:bottom w:val="single" w:sz="4" w:space="0" w:color="auto"/>
            </w:tcBorders>
          </w:tcPr>
          <w:p w14:paraId="5DB87A8C" w14:textId="77777777" w:rsidR="009767A4" w:rsidRPr="00D948E6" w:rsidRDefault="009767A4" w:rsidP="00862BD0">
            <w:pPr>
              <w:pStyle w:val="TABLE-cell"/>
              <w:jc w:val="center"/>
            </w:pPr>
            <w:r w:rsidRPr="00D948E6">
              <w:t>51</w:t>
            </w:r>
          </w:p>
        </w:tc>
        <w:tc>
          <w:tcPr>
            <w:tcW w:w="1006" w:type="dxa"/>
            <w:tcBorders>
              <w:top w:val="single" w:sz="4" w:space="0" w:color="auto"/>
              <w:bottom w:val="single" w:sz="4" w:space="0" w:color="auto"/>
            </w:tcBorders>
          </w:tcPr>
          <w:p w14:paraId="5DB87A8D" w14:textId="77777777" w:rsidR="009767A4" w:rsidRPr="00D948E6" w:rsidRDefault="009767A4" w:rsidP="00862BD0">
            <w:pPr>
              <w:pStyle w:val="TABLE-cell"/>
              <w:jc w:val="center"/>
            </w:pPr>
            <w:r w:rsidRPr="00D948E6">
              <w:t>52</w:t>
            </w:r>
          </w:p>
        </w:tc>
        <w:tc>
          <w:tcPr>
            <w:tcW w:w="1006" w:type="dxa"/>
            <w:tcBorders>
              <w:top w:val="single" w:sz="4" w:space="0" w:color="auto"/>
              <w:bottom w:val="single" w:sz="4" w:space="0" w:color="auto"/>
            </w:tcBorders>
          </w:tcPr>
          <w:p w14:paraId="5DB87A8E" w14:textId="77777777" w:rsidR="009767A4" w:rsidRPr="00D948E6" w:rsidRDefault="009767A4" w:rsidP="00862BD0">
            <w:pPr>
              <w:pStyle w:val="TABLE-cell"/>
              <w:jc w:val="center"/>
            </w:pPr>
            <w:r w:rsidRPr="00D948E6">
              <w:t>54</w:t>
            </w:r>
          </w:p>
        </w:tc>
        <w:tc>
          <w:tcPr>
            <w:tcW w:w="1006" w:type="dxa"/>
            <w:tcBorders>
              <w:top w:val="single" w:sz="4" w:space="0" w:color="auto"/>
              <w:bottom w:val="single" w:sz="4" w:space="0" w:color="auto"/>
            </w:tcBorders>
          </w:tcPr>
          <w:p w14:paraId="5DB87A8F" w14:textId="77777777" w:rsidR="009767A4" w:rsidRPr="00D948E6" w:rsidRDefault="009767A4" w:rsidP="00862BD0">
            <w:pPr>
              <w:pStyle w:val="TABLE-cell"/>
              <w:jc w:val="center"/>
            </w:pPr>
            <w:r w:rsidRPr="00D948E6">
              <w:t>(55)</w:t>
            </w:r>
          </w:p>
        </w:tc>
        <w:tc>
          <w:tcPr>
            <w:tcW w:w="1006" w:type="dxa"/>
            <w:tcBorders>
              <w:top w:val="single" w:sz="4" w:space="0" w:color="auto"/>
              <w:bottom w:val="single" w:sz="4" w:space="0" w:color="auto"/>
            </w:tcBorders>
          </w:tcPr>
          <w:p w14:paraId="5DB87A90" w14:textId="77777777" w:rsidR="009767A4" w:rsidRPr="00D948E6" w:rsidRDefault="009767A4" w:rsidP="00862BD0">
            <w:pPr>
              <w:pStyle w:val="TABLE-cell"/>
              <w:jc w:val="center"/>
            </w:pPr>
            <w:r w:rsidRPr="00D948E6">
              <w:t>56</w:t>
            </w:r>
          </w:p>
        </w:tc>
        <w:tc>
          <w:tcPr>
            <w:tcW w:w="1006" w:type="dxa"/>
            <w:tcBorders>
              <w:top w:val="single" w:sz="4" w:space="0" w:color="auto"/>
              <w:bottom w:val="single" w:sz="4" w:space="0" w:color="auto"/>
              <w:right w:val="single" w:sz="4" w:space="0" w:color="auto"/>
            </w:tcBorders>
          </w:tcPr>
          <w:p w14:paraId="5DB87A91" w14:textId="77777777" w:rsidR="009767A4" w:rsidRPr="00D948E6" w:rsidRDefault="009767A4" w:rsidP="00862BD0">
            <w:pPr>
              <w:pStyle w:val="TABLE-cell"/>
              <w:jc w:val="center"/>
            </w:pPr>
            <w:r w:rsidRPr="00D948E6">
              <w:t>57</w:t>
            </w:r>
          </w:p>
        </w:tc>
        <w:tc>
          <w:tcPr>
            <w:tcW w:w="811" w:type="dxa"/>
            <w:tcBorders>
              <w:top w:val="nil"/>
              <w:left w:val="nil"/>
              <w:bottom w:val="nil"/>
              <w:right w:val="double" w:sz="4" w:space="0" w:color="auto"/>
            </w:tcBorders>
          </w:tcPr>
          <w:p w14:paraId="5DB87A92" w14:textId="77777777" w:rsidR="009767A4" w:rsidRPr="00D948E6" w:rsidRDefault="009767A4" w:rsidP="00862BD0">
            <w:pPr>
              <w:pStyle w:val="TABLE-cell"/>
              <w:jc w:val="center"/>
            </w:pPr>
          </w:p>
        </w:tc>
      </w:tr>
      <w:tr w:rsidR="009767A4" w:rsidRPr="00D948E6" w14:paraId="5DB87A9D" w14:textId="77777777" w:rsidTr="002F0D29">
        <w:trPr>
          <w:cantSplit/>
          <w:jc w:val="center"/>
        </w:trPr>
        <w:tc>
          <w:tcPr>
            <w:tcW w:w="1006" w:type="dxa"/>
            <w:tcBorders>
              <w:top w:val="single" w:sz="4" w:space="0" w:color="auto"/>
              <w:left w:val="double" w:sz="4" w:space="0" w:color="auto"/>
              <w:bottom w:val="single" w:sz="4" w:space="0" w:color="auto"/>
              <w:right w:val="single" w:sz="4" w:space="0" w:color="auto"/>
            </w:tcBorders>
            <w:shd w:val="pct12" w:color="auto" w:fill="FFFFFF"/>
          </w:tcPr>
          <w:p w14:paraId="5DB87A94" w14:textId="77777777" w:rsidR="009767A4" w:rsidRPr="001556C3" w:rsidRDefault="009767A4" w:rsidP="00862BD0">
            <w:pPr>
              <w:pStyle w:val="TABLE-cell"/>
              <w:jc w:val="center"/>
              <w:rPr>
                <w:rStyle w:val="Strong"/>
              </w:rPr>
            </w:pPr>
            <w:r w:rsidRPr="001556C3">
              <w:rPr>
                <w:rStyle w:val="Strong"/>
              </w:rPr>
              <w:t>I(L3)</w:t>
            </w:r>
          </w:p>
        </w:tc>
        <w:tc>
          <w:tcPr>
            <w:tcW w:w="1006" w:type="dxa"/>
            <w:tcBorders>
              <w:top w:val="single" w:sz="4" w:space="0" w:color="auto"/>
              <w:left w:val="nil"/>
              <w:bottom w:val="single" w:sz="4" w:space="0" w:color="auto"/>
            </w:tcBorders>
          </w:tcPr>
          <w:p w14:paraId="5DB87A95" w14:textId="77777777" w:rsidR="009767A4" w:rsidRPr="00D948E6" w:rsidRDefault="009767A4" w:rsidP="00862BD0">
            <w:pPr>
              <w:pStyle w:val="TABLE-cell"/>
              <w:jc w:val="center"/>
            </w:pPr>
            <w:r w:rsidRPr="00D948E6">
              <w:t>60</w:t>
            </w:r>
          </w:p>
        </w:tc>
        <w:tc>
          <w:tcPr>
            <w:tcW w:w="1006" w:type="dxa"/>
            <w:tcBorders>
              <w:top w:val="single" w:sz="4" w:space="0" w:color="auto"/>
              <w:bottom w:val="single" w:sz="4" w:space="0" w:color="auto"/>
            </w:tcBorders>
          </w:tcPr>
          <w:p w14:paraId="5DB87A96" w14:textId="77777777" w:rsidR="009767A4" w:rsidRPr="00D948E6" w:rsidRDefault="009767A4" w:rsidP="00862BD0">
            <w:pPr>
              <w:pStyle w:val="TABLE-cell"/>
              <w:jc w:val="center"/>
            </w:pPr>
            <w:r w:rsidRPr="00D948E6">
              <w:t>61</w:t>
            </w:r>
          </w:p>
        </w:tc>
        <w:tc>
          <w:tcPr>
            <w:tcW w:w="1006" w:type="dxa"/>
            <w:tcBorders>
              <w:top w:val="single" w:sz="4" w:space="0" w:color="auto"/>
              <w:bottom w:val="single" w:sz="4" w:space="0" w:color="auto"/>
            </w:tcBorders>
          </w:tcPr>
          <w:p w14:paraId="5DB87A97" w14:textId="77777777" w:rsidR="009767A4" w:rsidRPr="00D948E6" w:rsidRDefault="009767A4" w:rsidP="00862BD0">
            <w:pPr>
              <w:pStyle w:val="TABLE-cell"/>
              <w:jc w:val="center"/>
            </w:pPr>
            <w:r w:rsidRPr="00D948E6">
              <w:t>62</w:t>
            </w:r>
          </w:p>
        </w:tc>
        <w:tc>
          <w:tcPr>
            <w:tcW w:w="1006" w:type="dxa"/>
            <w:tcBorders>
              <w:top w:val="single" w:sz="4" w:space="0" w:color="auto"/>
              <w:bottom w:val="single" w:sz="4" w:space="0" w:color="auto"/>
            </w:tcBorders>
          </w:tcPr>
          <w:p w14:paraId="5DB87A98" w14:textId="77777777" w:rsidR="009767A4" w:rsidRPr="00D948E6" w:rsidRDefault="009767A4" w:rsidP="00862BD0">
            <w:pPr>
              <w:pStyle w:val="TABLE-cell"/>
              <w:jc w:val="center"/>
            </w:pPr>
            <w:r w:rsidRPr="00D948E6">
              <w:t>64</w:t>
            </w:r>
          </w:p>
        </w:tc>
        <w:tc>
          <w:tcPr>
            <w:tcW w:w="1006" w:type="dxa"/>
            <w:tcBorders>
              <w:top w:val="single" w:sz="4" w:space="0" w:color="auto"/>
              <w:bottom w:val="single" w:sz="4" w:space="0" w:color="auto"/>
            </w:tcBorders>
          </w:tcPr>
          <w:p w14:paraId="5DB87A99" w14:textId="77777777" w:rsidR="009767A4" w:rsidRPr="00D948E6" w:rsidRDefault="009767A4" w:rsidP="00862BD0">
            <w:pPr>
              <w:pStyle w:val="TABLE-cell"/>
              <w:jc w:val="center"/>
            </w:pPr>
            <w:r w:rsidRPr="00D948E6">
              <w:t>65</w:t>
            </w:r>
          </w:p>
        </w:tc>
        <w:tc>
          <w:tcPr>
            <w:tcW w:w="1006" w:type="dxa"/>
            <w:tcBorders>
              <w:top w:val="single" w:sz="4" w:space="0" w:color="auto"/>
              <w:bottom w:val="single" w:sz="4" w:space="0" w:color="auto"/>
            </w:tcBorders>
          </w:tcPr>
          <w:p w14:paraId="5DB87A9A" w14:textId="77777777" w:rsidR="009767A4" w:rsidRPr="00D948E6" w:rsidRDefault="009767A4" w:rsidP="00862BD0">
            <w:pPr>
              <w:pStyle w:val="TABLE-cell"/>
              <w:jc w:val="center"/>
            </w:pPr>
            <w:r w:rsidRPr="00D948E6">
              <w:t>(66)</w:t>
            </w:r>
          </w:p>
        </w:tc>
        <w:tc>
          <w:tcPr>
            <w:tcW w:w="1006" w:type="dxa"/>
            <w:tcBorders>
              <w:top w:val="single" w:sz="4" w:space="0" w:color="auto"/>
              <w:bottom w:val="single" w:sz="4" w:space="0" w:color="auto"/>
              <w:right w:val="single" w:sz="4" w:space="0" w:color="auto"/>
            </w:tcBorders>
          </w:tcPr>
          <w:p w14:paraId="5DB87A9B" w14:textId="77777777" w:rsidR="009767A4" w:rsidRPr="00D948E6" w:rsidRDefault="009767A4" w:rsidP="00862BD0">
            <w:pPr>
              <w:pStyle w:val="TABLE-cell"/>
              <w:jc w:val="center"/>
            </w:pPr>
            <w:r w:rsidRPr="00D948E6">
              <w:t>67</w:t>
            </w:r>
          </w:p>
        </w:tc>
        <w:tc>
          <w:tcPr>
            <w:tcW w:w="811" w:type="dxa"/>
            <w:tcBorders>
              <w:top w:val="nil"/>
              <w:left w:val="nil"/>
              <w:bottom w:val="nil"/>
              <w:right w:val="double" w:sz="4" w:space="0" w:color="auto"/>
            </w:tcBorders>
          </w:tcPr>
          <w:p w14:paraId="5DB87A9C" w14:textId="77777777" w:rsidR="009767A4" w:rsidRPr="00D948E6" w:rsidRDefault="009767A4" w:rsidP="00862BD0">
            <w:pPr>
              <w:pStyle w:val="TABLE-cell"/>
              <w:jc w:val="center"/>
            </w:pPr>
          </w:p>
        </w:tc>
      </w:tr>
      <w:tr w:rsidR="009767A4" w:rsidRPr="00D948E6" w14:paraId="5DB87AA7" w14:textId="77777777" w:rsidTr="002F0D29">
        <w:trPr>
          <w:cantSplit/>
          <w:jc w:val="center"/>
        </w:trPr>
        <w:tc>
          <w:tcPr>
            <w:tcW w:w="1006" w:type="dxa"/>
            <w:tcBorders>
              <w:top w:val="single" w:sz="4" w:space="0" w:color="auto"/>
              <w:left w:val="double" w:sz="4" w:space="0" w:color="auto"/>
              <w:bottom w:val="single" w:sz="4" w:space="0" w:color="auto"/>
              <w:right w:val="single" w:sz="4" w:space="0" w:color="auto"/>
            </w:tcBorders>
            <w:shd w:val="pct12" w:color="auto" w:fill="FFFFFF"/>
          </w:tcPr>
          <w:p w14:paraId="5DB87A9E" w14:textId="77777777" w:rsidR="009767A4" w:rsidRPr="001556C3" w:rsidRDefault="009767A4" w:rsidP="00862BD0">
            <w:pPr>
              <w:pStyle w:val="TABLE-cell"/>
              <w:jc w:val="center"/>
              <w:rPr>
                <w:rStyle w:val="Strong"/>
              </w:rPr>
            </w:pPr>
            <w:r w:rsidRPr="001556C3">
              <w:rPr>
                <w:rStyle w:val="Strong"/>
              </w:rPr>
              <w:t>I(L0)</w:t>
            </w:r>
          </w:p>
        </w:tc>
        <w:tc>
          <w:tcPr>
            <w:tcW w:w="1006" w:type="dxa"/>
            <w:tcBorders>
              <w:top w:val="single" w:sz="4" w:space="0" w:color="auto"/>
              <w:left w:val="nil"/>
              <w:bottom w:val="single" w:sz="4" w:space="0" w:color="auto"/>
            </w:tcBorders>
          </w:tcPr>
          <w:p w14:paraId="5DB87A9F" w14:textId="77777777" w:rsidR="009767A4" w:rsidRPr="00D948E6" w:rsidRDefault="009767A4" w:rsidP="00862BD0">
            <w:pPr>
              <w:pStyle w:val="TABLE-cell"/>
              <w:jc w:val="center"/>
            </w:pPr>
            <w:r w:rsidRPr="00D948E6">
              <w:t>70</w:t>
            </w:r>
          </w:p>
        </w:tc>
        <w:tc>
          <w:tcPr>
            <w:tcW w:w="1006" w:type="dxa"/>
            <w:tcBorders>
              <w:top w:val="single" w:sz="4" w:space="0" w:color="auto"/>
              <w:bottom w:val="single" w:sz="4" w:space="0" w:color="auto"/>
            </w:tcBorders>
          </w:tcPr>
          <w:p w14:paraId="5DB87AA0" w14:textId="77777777" w:rsidR="009767A4" w:rsidRPr="00D948E6" w:rsidRDefault="009767A4" w:rsidP="00862BD0">
            <w:pPr>
              <w:pStyle w:val="TABLE-cell"/>
              <w:jc w:val="center"/>
            </w:pPr>
            <w:r w:rsidRPr="00D948E6">
              <w:t>71</w:t>
            </w:r>
          </w:p>
        </w:tc>
        <w:tc>
          <w:tcPr>
            <w:tcW w:w="1006" w:type="dxa"/>
            <w:tcBorders>
              <w:top w:val="single" w:sz="4" w:space="0" w:color="auto"/>
              <w:bottom w:val="single" w:sz="4" w:space="0" w:color="auto"/>
            </w:tcBorders>
          </w:tcPr>
          <w:p w14:paraId="5DB87AA1" w14:textId="77777777" w:rsidR="009767A4" w:rsidRPr="00D948E6" w:rsidRDefault="009767A4" w:rsidP="00862BD0">
            <w:pPr>
              <w:pStyle w:val="TABLE-cell"/>
              <w:jc w:val="center"/>
            </w:pPr>
            <w:r w:rsidRPr="00D948E6">
              <w:t>72</w:t>
            </w:r>
          </w:p>
        </w:tc>
        <w:tc>
          <w:tcPr>
            <w:tcW w:w="1006" w:type="dxa"/>
            <w:tcBorders>
              <w:top w:val="single" w:sz="4" w:space="0" w:color="auto"/>
              <w:bottom w:val="single" w:sz="4" w:space="0" w:color="auto"/>
            </w:tcBorders>
          </w:tcPr>
          <w:p w14:paraId="5DB87AA2" w14:textId="77777777" w:rsidR="009767A4" w:rsidRPr="00D948E6" w:rsidRDefault="009767A4" w:rsidP="00862BD0">
            <w:pPr>
              <w:pStyle w:val="TABLE-cell"/>
              <w:jc w:val="center"/>
            </w:pPr>
            <w:r w:rsidRPr="00D948E6">
              <w:t>74</w:t>
            </w:r>
          </w:p>
        </w:tc>
        <w:tc>
          <w:tcPr>
            <w:tcW w:w="1006" w:type="dxa"/>
            <w:tcBorders>
              <w:top w:val="single" w:sz="4" w:space="0" w:color="auto"/>
              <w:bottom w:val="single" w:sz="4" w:space="0" w:color="auto"/>
            </w:tcBorders>
          </w:tcPr>
          <w:p w14:paraId="5DB87AA3" w14:textId="77777777" w:rsidR="009767A4" w:rsidRPr="00D948E6" w:rsidRDefault="009767A4" w:rsidP="00862BD0">
            <w:pPr>
              <w:pStyle w:val="TABLE-cell"/>
              <w:jc w:val="center"/>
            </w:pPr>
            <w:r w:rsidRPr="00D948E6">
              <w:t>75</w:t>
            </w:r>
          </w:p>
        </w:tc>
        <w:tc>
          <w:tcPr>
            <w:tcW w:w="1006" w:type="dxa"/>
            <w:tcBorders>
              <w:top w:val="single" w:sz="4" w:space="0" w:color="auto"/>
              <w:bottom w:val="single" w:sz="4" w:space="0" w:color="auto"/>
            </w:tcBorders>
          </w:tcPr>
          <w:p w14:paraId="5DB87AA4" w14:textId="77777777" w:rsidR="009767A4" w:rsidRPr="00D948E6" w:rsidRDefault="009767A4" w:rsidP="00862BD0">
            <w:pPr>
              <w:pStyle w:val="TABLE-cell"/>
              <w:jc w:val="center"/>
            </w:pPr>
            <w:r w:rsidRPr="00D948E6">
              <w:t>76</w:t>
            </w:r>
          </w:p>
        </w:tc>
        <w:tc>
          <w:tcPr>
            <w:tcW w:w="1006" w:type="dxa"/>
            <w:tcBorders>
              <w:top w:val="single" w:sz="4" w:space="0" w:color="auto"/>
              <w:bottom w:val="single" w:sz="4" w:space="0" w:color="auto"/>
              <w:right w:val="single" w:sz="4" w:space="0" w:color="auto"/>
            </w:tcBorders>
          </w:tcPr>
          <w:p w14:paraId="5DB87AA5" w14:textId="77777777" w:rsidR="009767A4" w:rsidRPr="00D948E6" w:rsidRDefault="009767A4" w:rsidP="00862BD0">
            <w:pPr>
              <w:pStyle w:val="TABLE-cell"/>
              <w:jc w:val="center"/>
            </w:pPr>
            <w:r w:rsidRPr="00D948E6">
              <w:t>(77)</w:t>
            </w:r>
          </w:p>
        </w:tc>
        <w:tc>
          <w:tcPr>
            <w:tcW w:w="811" w:type="dxa"/>
            <w:tcBorders>
              <w:top w:val="nil"/>
              <w:left w:val="nil"/>
              <w:bottom w:val="single" w:sz="4" w:space="0" w:color="auto"/>
              <w:right w:val="double" w:sz="4" w:space="0" w:color="auto"/>
            </w:tcBorders>
          </w:tcPr>
          <w:p w14:paraId="5DB87AA6" w14:textId="77777777" w:rsidR="009767A4" w:rsidRPr="00D948E6" w:rsidRDefault="009767A4" w:rsidP="00862BD0">
            <w:pPr>
              <w:pStyle w:val="TABLE-cell"/>
              <w:jc w:val="center"/>
            </w:pPr>
          </w:p>
        </w:tc>
      </w:tr>
      <w:tr w:rsidR="009767A4" w:rsidRPr="00D948E6" w14:paraId="5DB87AB0" w14:textId="77777777" w:rsidTr="002F0D29">
        <w:trPr>
          <w:cantSplit/>
          <w:jc w:val="center"/>
        </w:trPr>
        <w:tc>
          <w:tcPr>
            <w:tcW w:w="2012" w:type="dxa"/>
            <w:gridSpan w:val="2"/>
            <w:tcBorders>
              <w:top w:val="nil"/>
              <w:left w:val="double" w:sz="4" w:space="0" w:color="auto"/>
              <w:bottom w:val="double" w:sz="4" w:space="0" w:color="auto"/>
              <w:right w:val="nil"/>
            </w:tcBorders>
          </w:tcPr>
          <w:p w14:paraId="5DB87AA8" w14:textId="77777777" w:rsidR="009767A4" w:rsidRPr="001556C3" w:rsidRDefault="009767A4" w:rsidP="00100849">
            <w:pPr>
              <w:pStyle w:val="TABLE-cell"/>
              <w:jc w:val="center"/>
              <w:rPr>
                <w:rStyle w:val="Strong"/>
              </w:rPr>
            </w:pPr>
            <w:r w:rsidRPr="001556C3">
              <w:rPr>
                <w:rStyle w:val="Strong"/>
              </w:rPr>
              <w:t>^</w:t>
            </w:r>
            <w:r w:rsidR="00625C91">
              <w:rPr>
                <w:rStyle w:val="Strong"/>
              </w:rPr>
              <w:t xml:space="preserve"> </w:t>
            </w:r>
            <w:r w:rsidRPr="001556C3">
              <w:rPr>
                <w:rStyle w:val="Strong"/>
              </w:rPr>
              <w:t>To (reference)</w:t>
            </w:r>
          </w:p>
        </w:tc>
        <w:tc>
          <w:tcPr>
            <w:tcW w:w="1006" w:type="dxa"/>
            <w:tcBorders>
              <w:top w:val="nil"/>
              <w:left w:val="nil"/>
              <w:bottom w:val="double" w:sz="4" w:space="0" w:color="auto"/>
              <w:right w:val="nil"/>
            </w:tcBorders>
          </w:tcPr>
          <w:p w14:paraId="5DB87AA9" w14:textId="77777777" w:rsidR="009767A4" w:rsidRPr="00D948E6" w:rsidRDefault="009767A4" w:rsidP="00862BD0">
            <w:pPr>
              <w:pStyle w:val="TABLE-cell"/>
              <w:jc w:val="center"/>
            </w:pPr>
          </w:p>
        </w:tc>
        <w:tc>
          <w:tcPr>
            <w:tcW w:w="1006" w:type="dxa"/>
            <w:tcBorders>
              <w:top w:val="nil"/>
              <w:left w:val="nil"/>
              <w:bottom w:val="double" w:sz="4" w:space="0" w:color="auto"/>
              <w:right w:val="nil"/>
            </w:tcBorders>
          </w:tcPr>
          <w:p w14:paraId="5DB87AAA" w14:textId="77777777" w:rsidR="009767A4" w:rsidRPr="00D948E6" w:rsidRDefault="009767A4" w:rsidP="00862BD0">
            <w:pPr>
              <w:pStyle w:val="TABLE-cell"/>
              <w:jc w:val="center"/>
            </w:pPr>
          </w:p>
        </w:tc>
        <w:tc>
          <w:tcPr>
            <w:tcW w:w="1006" w:type="dxa"/>
            <w:tcBorders>
              <w:top w:val="nil"/>
              <w:left w:val="nil"/>
              <w:bottom w:val="double" w:sz="4" w:space="0" w:color="auto"/>
              <w:right w:val="nil"/>
            </w:tcBorders>
          </w:tcPr>
          <w:p w14:paraId="5DB87AAB" w14:textId="77777777" w:rsidR="009767A4" w:rsidRPr="00D948E6" w:rsidRDefault="009767A4" w:rsidP="00862BD0">
            <w:pPr>
              <w:pStyle w:val="TABLE-cell"/>
              <w:jc w:val="center"/>
            </w:pPr>
          </w:p>
        </w:tc>
        <w:tc>
          <w:tcPr>
            <w:tcW w:w="1006" w:type="dxa"/>
            <w:tcBorders>
              <w:top w:val="nil"/>
              <w:left w:val="nil"/>
              <w:bottom w:val="double" w:sz="4" w:space="0" w:color="auto"/>
              <w:right w:val="nil"/>
            </w:tcBorders>
          </w:tcPr>
          <w:p w14:paraId="5DB87AAC" w14:textId="77777777" w:rsidR="009767A4" w:rsidRPr="00D948E6" w:rsidRDefault="009767A4" w:rsidP="00862BD0">
            <w:pPr>
              <w:pStyle w:val="TABLE-cell"/>
              <w:jc w:val="center"/>
            </w:pPr>
          </w:p>
        </w:tc>
        <w:tc>
          <w:tcPr>
            <w:tcW w:w="1006" w:type="dxa"/>
            <w:tcBorders>
              <w:top w:val="nil"/>
              <w:left w:val="nil"/>
              <w:bottom w:val="double" w:sz="4" w:space="0" w:color="auto"/>
              <w:right w:val="nil"/>
            </w:tcBorders>
          </w:tcPr>
          <w:p w14:paraId="5DB87AAD" w14:textId="77777777" w:rsidR="009767A4" w:rsidRPr="00D948E6" w:rsidRDefault="009767A4" w:rsidP="00862BD0">
            <w:pPr>
              <w:pStyle w:val="TABLE-cell"/>
              <w:jc w:val="center"/>
            </w:pPr>
          </w:p>
        </w:tc>
        <w:tc>
          <w:tcPr>
            <w:tcW w:w="1006" w:type="dxa"/>
            <w:tcBorders>
              <w:top w:val="nil"/>
              <w:left w:val="nil"/>
              <w:bottom w:val="double" w:sz="4" w:space="0" w:color="auto"/>
              <w:right w:val="single" w:sz="4" w:space="0" w:color="auto"/>
            </w:tcBorders>
          </w:tcPr>
          <w:p w14:paraId="5DB87AAE" w14:textId="77777777" w:rsidR="009767A4" w:rsidRPr="00D948E6" w:rsidRDefault="009767A4" w:rsidP="00862BD0">
            <w:pPr>
              <w:pStyle w:val="TABLE-cell"/>
              <w:jc w:val="center"/>
            </w:pPr>
          </w:p>
        </w:tc>
        <w:tc>
          <w:tcPr>
            <w:tcW w:w="811" w:type="dxa"/>
            <w:tcBorders>
              <w:top w:val="nil"/>
              <w:left w:val="nil"/>
              <w:bottom w:val="double" w:sz="4" w:space="0" w:color="auto"/>
              <w:right w:val="double" w:sz="4" w:space="0" w:color="auto"/>
            </w:tcBorders>
          </w:tcPr>
          <w:p w14:paraId="5DB87AAF" w14:textId="77777777" w:rsidR="009767A4" w:rsidRPr="00D948E6" w:rsidRDefault="009767A4" w:rsidP="00862BD0">
            <w:pPr>
              <w:pStyle w:val="TABLE-cell"/>
              <w:jc w:val="center"/>
            </w:pPr>
          </w:p>
        </w:tc>
      </w:tr>
    </w:tbl>
    <w:p w14:paraId="5DB87AB1" w14:textId="77777777" w:rsidR="00CA18E8" w:rsidRDefault="00CA18E8" w:rsidP="00CA18E8">
      <w:pPr>
        <w:pStyle w:val="NOTE"/>
      </w:pPr>
      <w:bookmarkStart w:id="1031" w:name="_Ref58161263"/>
      <w:bookmarkStart w:id="1032" w:name="_Toc78850916"/>
      <w:bookmarkStart w:id="1033" w:name="_Toc78883980"/>
      <w:bookmarkStart w:id="1034" w:name="_Toc102790138"/>
      <w:bookmarkStart w:id="1035" w:name="_Toc112672974"/>
      <w:bookmarkStart w:id="1036" w:name="_Toc112673208"/>
      <w:bookmarkStart w:id="1037" w:name="_Toc364085256"/>
      <w:bookmarkStart w:id="1038" w:name="_Toc364085675"/>
      <w:bookmarkStart w:id="1039" w:name="_Toc397983239"/>
      <w:bookmarkStart w:id="1040" w:name="_Toc398111914"/>
      <w:bookmarkStart w:id="1041" w:name="_Toc438500213"/>
      <w:bookmarkStart w:id="1042" w:name="_Toc438500949"/>
    </w:p>
    <w:p w14:paraId="5DB87AB2" w14:textId="77777777" w:rsidR="009767A4" w:rsidRPr="00D948E6" w:rsidRDefault="009767A4" w:rsidP="00266935">
      <w:pPr>
        <w:pStyle w:val="Heading3"/>
      </w:pPr>
      <w:bookmarkStart w:id="1043" w:name="_Ref452643713"/>
      <w:bookmarkStart w:id="1044" w:name="_Toc470255522"/>
      <w:bookmarkStart w:id="1045" w:name="_Toc84315165"/>
      <w:r w:rsidRPr="00D948E6">
        <w:t>Transformer and line loss</w:t>
      </w:r>
      <w:r w:rsidRPr="00D948E6">
        <w:fldChar w:fldCharType="begin"/>
      </w:r>
      <w:r w:rsidRPr="00D948E6">
        <w:instrText xml:space="preserve"> XE "Transformer and line loss" </w:instrText>
      </w:r>
      <w:r w:rsidRPr="00D948E6">
        <w:fldChar w:fldCharType="end"/>
      </w:r>
      <w:r w:rsidRPr="00D948E6">
        <w:t xml:space="preserve"> quantities</w:t>
      </w:r>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p>
    <w:p w14:paraId="5DB87AB3" w14:textId="6B997BFF" w:rsidR="009767A4" w:rsidRPr="00D948E6" w:rsidRDefault="009767A4" w:rsidP="009767A4">
      <w:pPr>
        <w:pStyle w:val="PARAGRAPH"/>
      </w:pPr>
      <w:r w:rsidRPr="00D948E6">
        <w:fldChar w:fldCharType="begin"/>
      </w:r>
      <w:r w:rsidRPr="00D948E6">
        <w:instrText xml:space="preserve"> REF _Ref75751648 \h  \* MERGEFORMAT </w:instrText>
      </w:r>
      <w:r w:rsidRPr="00D948E6">
        <w:fldChar w:fldCharType="separate"/>
      </w:r>
      <w:r w:rsidR="005245E0" w:rsidRPr="00D948E6">
        <w:t xml:space="preserve">Table </w:t>
      </w:r>
      <w:r w:rsidR="005245E0">
        <w:t>18</w:t>
      </w:r>
      <w:r w:rsidRPr="00D948E6">
        <w:fldChar w:fldCharType="end"/>
      </w:r>
      <w:r w:rsidRPr="00D948E6">
        <w:t xml:space="preserve"> shows the meaning of value group E</w:t>
      </w:r>
      <w:r w:rsidRPr="00D948E6">
        <w:fldChar w:fldCharType="begin"/>
      </w:r>
      <w:r w:rsidRPr="00D948E6">
        <w:instrText xml:space="preserve"> XE "Value group E" </w:instrText>
      </w:r>
      <w:r w:rsidRPr="00D948E6">
        <w:fldChar w:fldCharType="end"/>
      </w:r>
      <w:r w:rsidRPr="00D948E6">
        <w:t xml:space="preserve"> for the identification of transformer and line loss quantities. The use of value group D shall be according to </w:t>
      </w:r>
      <w:r w:rsidR="002735EC">
        <w:fldChar w:fldCharType="begin"/>
      </w:r>
      <w:r w:rsidR="002735EC">
        <w:instrText xml:space="preserve"> REF _Ref437875002 \h </w:instrText>
      </w:r>
      <w:r w:rsidR="002735EC">
        <w:fldChar w:fldCharType="separate"/>
      </w:r>
      <w:r w:rsidR="005245E0" w:rsidRPr="00D948E6">
        <w:t xml:space="preserve">Table </w:t>
      </w:r>
      <w:r w:rsidR="005245E0">
        <w:rPr>
          <w:noProof/>
        </w:rPr>
        <w:t>14</w:t>
      </w:r>
      <w:r w:rsidR="002735EC">
        <w:fldChar w:fldCharType="end"/>
      </w:r>
      <w:r w:rsidR="002735EC">
        <w:t xml:space="preserve">, </w:t>
      </w:r>
      <w:r w:rsidRPr="00D948E6">
        <w:t>the use of value group F shall be according to</w:t>
      </w:r>
      <w:r w:rsidR="00805A93">
        <w:t xml:space="preserve"> </w:t>
      </w:r>
      <w:r w:rsidR="00805A93">
        <w:fldChar w:fldCharType="begin"/>
      </w:r>
      <w:r w:rsidR="00805A93">
        <w:instrText xml:space="preserve"> REF _Ref423813168 \h </w:instrText>
      </w:r>
      <w:r w:rsidR="00805A93">
        <w:fldChar w:fldCharType="separate"/>
      </w:r>
      <w:r w:rsidR="005245E0">
        <w:t>Table A.</w:t>
      </w:r>
      <w:r w:rsidR="005245E0">
        <w:rPr>
          <w:noProof/>
        </w:rPr>
        <w:t>2</w:t>
      </w:r>
      <w:r w:rsidR="00805A93">
        <w:fldChar w:fldCharType="end"/>
      </w:r>
      <w:r w:rsidRPr="00D948E6">
        <w:t>. For these quantities, no tariffication is available.</w:t>
      </w:r>
    </w:p>
    <w:p w14:paraId="5DB87AB4" w14:textId="6F15593F" w:rsidR="009767A4" w:rsidRDefault="009767A4" w:rsidP="009767A4">
      <w:pPr>
        <w:pStyle w:val="PARAGRAPH"/>
      </w:pPr>
      <w:r w:rsidRPr="00D948E6">
        <w:t xml:space="preserve">The model of the line and the transformer used for loss calculation is shown on </w:t>
      </w:r>
      <w:r w:rsidRPr="00D948E6">
        <w:fldChar w:fldCharType="begin"/>
      </w:r>
      <w:r w:rsidRPr="00D948E6">
        <w:instrText xml:space="preserve"> REF _Ref75354075 \h  \* MERGEFORMAT </w:instrText>
      </w:r>
      <w:r w:rsidRPr="00D948E6">
        <w:fldChar w:fldCharType="separate"/>
      </w:r>
      <w:r w:rsidR="005245E0" w:rsidRPr="00D948E6">
        <w:t xml:space="preserve">Figure </w:t>
      </w:r>
      <w:r w:rsidR="005245E0">
        <w:t>2</w:t>
      </w:r>
      <w:r w:rsidRPr="00D948E6">
        <w:fldChar w:fldCharType="end"/>
      </w:r>
      <w:r w:rsidRPr="00D948E6">
        <w:t>.</w:t>
      </w:r>
    </w:p>
    <w:p w14:paraId="5DB87AB5" w14:textId="77777777" w:rsidR="005B2047" w:rsidRPr="00D948E6" w:rsidRDefault="005B2047" w:rsidP="005B2047">
      <w:pPr>
        <w:pStyle w:val="FIGURE"/>
      </w:pPr>
      <w:r w:rsidRPr="00845D1D">
        <w:rPr>
          <w:noProof/>
          <w:lang w:eastAsia="en-GB"/>
        </w:rPr>
        <mc:AlternateContent>
          <mc:Choice Requires="wpc">
            <w:drawing>
              <wp:inline distT="0" distB="0" distL="0" distR="0" wp14:anchorId="5DB882EC" wp14:editId="5DB882ED">
                <wp:extent cx="3970020" cy="2187402"/>
                <wp:effectExtent l="0" t="0" r="11430" b="3810"/>
                <wp:docPr id="31" name="Canvas 3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0" name="Text Box 4"/>
                        <wps:cNvSpPr txBox="1">
                          <a:spLocks noChangeArrowheads="1"/>
                        </wps:cNvSpPr>
                        <wps:spPr bwMode="auto">
                          <a:xfrm>
                            <a:off x="3773375" y="2034596"/>
                            <a:ext cx="195442" cy="116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B88304" w14:textId="77777777" w:rsidR="006E02B0" w:rsidRPr="003E5559" w:rsidRDefault="006E02B0" w:rsidP="005B2047">
                              <w:pPr>
                                <w:jc w:val="center"/>
                                <w:rPr>
                                  <w:i/>
                                  <w:sz w:val="12"/>
                                  <w:szCs w:val="12"/>
                                </w:rPr>
                              </w:pPr>
                              <w:r>
                                <w:rPr>
                                  <w:i/>
                                  <w:sz w:val="12"/>
                                  <w:szCs w:val="12"/>
                                </w:rPr>
                                <w:t>IEC</w:t>
                              </w:r>
                            </w:p>
                          </w:txbxContent>
                        </wps:txbx>
                        <wps:bodyPr rot="0" vert="horz" wrap="square" lIns="0" tIns="0" rIns="0" bIns="0" anchor="t" anchorCtr="0" upright="1">
                          <a:noAutofit/>
                        </wps:bodyPr>
                      </wps:wsp>
                      <pic:pic xmlns:pic="http://schemas.openxmlformats.org/drawingml/2006/picture">
                        <pic:nvPicPr>
                          <pic:cNvPr id="34" name="Picture 34"/>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944146" cy="2011682"/>
                          </a:xfrm>
                          <a:prstGeom prst="rect">
                            <a:avLst/>
                          </a:prstGeom>
                        </pic:spPr>
                      </pic:pic>
                      <wps:wsp>
                        <wps:cNvPr id="35" name="Text Box 4"/>
                        <wps:cNvSpPr txBox="1">
                          <a:spLocks noChangeArrowheads="1"/>
                        </wps:cNvSpPr>
                        <wps:spPr bwMode="auto">
                          <a:xfrm>
                            <a:off x="556324" y="419555"/>
                            <a:ext cx="262120" cy="1561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B88305" w14:textId="77777777" w:rsidR="006E02B0" w:rsidRPr="00845D1D" w:rsidRDefault="006E02B0" w:rsidP="005B2047">
                              <w:pPr>
                                <w:jc w:val="center"/>
                                <w:rPr>
                                  <w:i/>
                                  <w:sz w:val="16"/>
                                  <w:szCs w:val="16"/>
                                </w:rPr>
                              </w:pPr>
                              <w:r w:rsidRPr="00845D1D">
                                <w:rPr>
                                  <w:rFonts w:ascii="Times New Roman" w:hAnsi="Times New Roman" w:cs="Times New Roman"/>
                                  <w:i/>
                                  <w:sz w:val="16"/>
                                  <w:szCs w:val="16"/>
                                </w:rPr>
                                <w:t>R</w:t>
                              </w:r>
                              <w:r w:rsidRPr="00845D1D">
                                <w:rPr>
                                  <w:position w:val="-4"/>
                                  <w:sz w:val="12"/>
                                  <w:szCs w:val="16"/>
                                </w:rPr>
                                <w:t>Cu</w:t>
                              </w:r>
                            </w:p>
                          </w:txbxContent>
                        </wps:txbx>
                        <wps:bodyPr rot="0" vert="horz" wrap="square" lIns="0" tIns="0" rIns="0" bIns="0" anchor="t" anchorCtr="0" upright="1">
                          <a:noAutofit/>
                        </wps:bodyPr>
                      </wps:wsp>
                      <wps:wsp>
                        <wps:cNvPr id="36" name="Text Box 4"/>
                        <wps:cNvSpPr txBox="1">
                          <a:spLocks noChangeArrowheads="1"/>
                        </wps:cNvSpPr>
                        <wps:spPr bwMode="auto">
                          <a:xfrm>
                            <a:off x="1129235" y="419555"/>
                            <a:ext cx="262120" cy="1561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B88306" w14:textId="77777777" w:rsidR="006E02B0" w:rsidRPr="00845D1D" w:rsidRDefault="006E02B0" w:rsidP="005B2047">
                              <w:pPr>
                                <w:jc w:val="center"/>
                                <w:rPr>
                                  <w:i/>
                                  <w:sz w:val="16"/>
                                  <w:szCs w:val="16"/>
                                </w:rPr>
                              </w:pPr>
                              <w:r>
                                <w:rPr>
                                  <w:rFonts w:ascii="Times New Roman" w:hAnsi="Times New Roman" w:cs="Times New Roman"/>
                                  <w:i/>
                                  <w:sz w:val="16"/>
                                  <w:szCs w:val="16"/>
                                </w:rPr>
                                <w:t>X</w:t>
                              </w:r>
                              <w:r>
                                <w:rPr>
                                  <w:position w:val="-4"/>
                                  <w:sz w:val="12"/>
                                  <w:szCs w:val="16"/>
                                </w:rPr>
                                <w:t>s</w:t>
                              </w:r>
                            </w:p>
                          </w:txbxContent>
                        </wps:txbx>
                        <wps:bodyPr rot="0" vert="horz" wrap="square" lIns="0" tIns="0" rIns="0" bIns="0" anchor="t" anchorCtr="0" upright="1">
                          <a:noAutofit/>
                        </wps:bodyPr>
                      </wps:wsp>
                      <wps:wsp>
                        <wps:cNvPr id="37" name="Text Box 4"/>
                        <wps:cNvSpPr txBox="1">
                          <a:spLocks noChangeArrowheads="1"/>
                        </wps:cNvSpPr>
                        <wps:spPr bwMode="auto">
                          <a:xfrm>
                            <a:off x="1863009" y="1014830"/>
                            <a:ext cx="211322" cy="1561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B88307" w14:textId="77777777" w:rsidR="006E02B0" w:rsidRPr="00845D1D" w:rsidRDefault="006E02B0" w:rsidP="005B2047">
                              <w:pPr>
                                <w:jc w:val="center"/>
                                <w:rPr>
                                  <w:i/>
                                  <w:sz w:val="16"/>
                                  <w:szCs w:val="16"/>
                                </w:rPr>
                              </w:pPr>
                              <w:r>
                                <w:rPr>
                                  <w:rFonts w:ascii="Times New Roman" w:hAnsi="Times New Roman" w:cs="Times New Roman"/>
                                  <w:i/>
                                  <w:sz w:val="16"/>
                                  <w:szCs w:val="16"/>
                                </w:rPr>
                                <w:t>X</w:t>
                              </w:r>
                              <w:r>
                                <w:rPr>
                                  <w:position w:val="-4"/>
                                  <w:sz w:val="12"/>
                                  <w:szCs w:val="16"/>
                                </w:rPr>
                                <w:t>m</w:t>
                              </w:r>
                            </w:p>
                          </w:txbxContent>
                        </wps:txbx>
                        <wps:bodyPr rot="0" vert="horz" wrap="square" lIns="0" tIns="0" rIns="0" bIns="0" anchor="t" anchorCtr="0" upright="1">
                          <a:noAutofit/>
                        </wps:bodyPr>
                      </wps:wsp>
                      <wps:wsp>
                        <wps:cNvPr id="38" name="Text Box 4"/>
                        <wps:cNvSpPr txBox="1">
                          <a:spLocks noChangeArrowheads="1"/>
                        </wps:cNvSpPr>
                        <wps:spPr bwMode="auto">
                          <a:xfrm>
                            <a:off x="2198858" y="1003543"/>
                            <a:ext cx="205676" cy="1561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B88308" w14:textId="77777777" w:rsidR="006E02B0" w:rsidRPr="00845D1D" w:rsidRDefault="006E02B0" w:rsidP="005B2047">
                              <w:pPr>
                                <w:jc w:val="center"/>
                                <w:rPr>
                                  <w:i/>
                                  <w:sz w:val="16"/>
                                  <w:szCs w:val="16"/>
                                </w:rPr>
                              </w:pPr>
                              <w:r w:rsidRPr="00845D1D">
                                <w:rPr>
                                  <w:rFonts w:ascii="Times New Roman" w:hAnsi="Times New Roman" w:cs="Times New Roman"/>
                                  <w:i/>
                                  <w:sz w:val="16"/>
                                  <w:szCs w:val="16"/>
                                </w:rPr>
                                <w:t>R</w:t>
                              </w:r>
                              <w:r>
                                <w:rPr>
                                  <w:position w:val="-4"/>
                                  <w:sz w:val="12"/>
                                  <w:szCs w:val="16"/>
                                </w:rPr>
                                <w:t>Fe</w:t>
                              </w:r>
                            </w:p>
                          </w:txbxContent>
                        </wps:txbx>
                        <wps:bodyPr rot="0" vert="horz" wrap="square" lIns="0" tIns="0" rIns="0" bIns="0" anchor="t" anchorCtr="0" upright="1">
                          <a:noAutofit/>
                        </wps:bodyPr>
                      </wps:wsp>
                      <wps:wsp>
                        <wps:cNvPr id="39" name="Text Box 4"/>
                        <wps:cNvSpPr txBox="1">
                          <a:spLocks noChangeArrowheads="1"/>
                        </wps:cNvSpPr>
                        <wps:spPr bwMode="auto">
                          <a:xfrm>
                            <a:off x="2785882" y="417095"/>
                            <a:ext cx="640296" cy="1779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B88309" w14:textId="77777777" w:rsidR="006E02B0" w:rsidRPr="00845D1D" w:rsidRDefault="006E02B0" w:rsidP="005B2047">
                              <w:pPr>
                                <w:jc w:val="center"/>
                                <w:rPr>
                                  <w:sz w:val="16"/>
                                  <w:szCs w:val="16"/>
                                </w:rPr>
                              </w:pPr>
                              <w:r w:rsidRPr="00DB48A0">
                                <w:rPr>
                                  <w:rFonts w:ascii="Times New Roman" w:hAnsi="Times New Roman" w:cs="Times New Roman"/>
                                  <w:i/>
                                  <w:sz w:val="16"/>
                                  <w:szCs w:val="16"/>
                                </w:rPr>
                                <w:t>N</w:t>
                              </w:r>
                              <w:r w:rsidRPr="00DB48A0">
                                <w:rPr>
                                  <w:position w:val="-4"/>
                                  <w:sz w:val="12"/>
                                  <w:szCs w:val="16"/>
                                </w:rPr>
                                <w:t>p</w:t>
                              </w:r>
                              <w:r w:rsidRPr="00845D1D">
                                <w:rPr>
                                  <w:sz w:val="16"/>
                                  <w:szCs w:val="16"/>
                                </w:rPr>
                                <w:t xml:space="preserve"> : </w:t>
                              </w:r>
                              <w:r w:rsidRPr="00DB48A0">
                                <w:rPr>
                                  <w:rFonts w:ascii="Times New Roman" w:hAnsi="Times New Roman" w:cs="Times New Roman"/>
                                  <w:i/>
                                  <w:sz w:val="16"/>
                                  <w:szCs w:val="16"/>
                                </w:rPr>
                                <w:t>N</w:t>
                              </w:r>
                              <w:r w:rsidRPr="00DB48A0">
                                <w:rPr>
                                  <w:position w:val="-4"/>
                                  <w:sz w:val="12"/>
                                  <w:szCs w:val="16"/>
                                </w:rPr>
                                <w:t>s</w:t>
                              </w:r>
                            </w:p>
                          </w:txbxContent>
                        </wps:txbx>
                        <wps:bodyPr rot="0" vert="horz" wrap="square" lIns="0" tIns="0" rIns="0" bIns="0" anchor="t" anchorCtr="0" upright="1">
                          <a:noAutofit/>
                        </wps:bodyPr>
                      </wps:wsp>
                      <wps:wsp>
                        <wps:cNvPr id="40" name="Text Box 4"/>
                        <wps:cNvSpPr txBox="1">
                          <a:spLocks noChangeArrowheads="1"/>
                        </wps:cNvSpPr>
                        <wps:spPr bwMode="auto">
                          <a:xfrm>
                            <a:off x="2009771" y="100305"/>
                            <a:ext cx="849140" cy="1561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B8830A" w14:textId="77777777" w:rsidR="006E02B0" w:rsidRPr="00845D1D" w:rsidRDefault="006E02B0" w:rsidP="005B2047">
                              <w:pPr>
                                <w:jc w:val="center"/>
                                <w:rPr>
                                  <w:sz w:val="16"/>
                                  <w:szCs w:val="16"/>
                                </w:rPr>
                              </w:pPr>
                              <w:r>
                                <w:rPr>
                                  <w:sz w:val="16"/>
                                  <w:szCs w:val="16"/>
                                </w:rPr>
                                <w:t>Transformer</w:t>
                              </w:r>
                            </w:p>
                          </w:txbxContent>
                        </wps:txbx>
                        <wps:bodyPr rot="0" vert="horz" wrap="square" lIns="0" tIns="0" rIns="0" bIns="0" anchor="t" anchorCtr="0" upright="1">
                          <a:noAutofit/>
                        </wps:bodyPr>
                      </wps:wsp>
                    </wpc:wpc>
                  </a:graphicData>
                </a:graphic>
              </wp:inline>
            </w:drawing>
          </mc:Choice>
          <mc:Fallback>
            <w:pict>
              <v:group w14:anchorId="5DB882EC" id="Canvas 31" o:spid="_x0000_s1043" editas="canvas" style="width:312.6pt;height:172.25pt;mso-position-horizontal-relative:char;mso-position-vertical-relative:line" coordsize="39700,218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">
                <v:shape id="_x0000_s1044" type="#_x0000_t75" style="position:absolute;width:39700;height:21869;visibility:visible;mso-wrap-style:square">
                  <v:fill o:detectmouseclick="t"/>
                  <v:path o:connecttype="none"/>
                </v:shape>
                <v:shape id="Text Box 4" o:spid="_x0000_s1045" type="#_x0000_t202" style="position:absolute;left:37733;top:20345;width:1955;height:1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5DB88304" w14:textId="77777777" w:rsidR="006E02B0" w:rsidRPr="003E5559" w:rsidRDefault="006E02B0" w:rsidP="005B2047">
                        <w:pPr>
                          <w:jc w:val="center"/>
                          <w:rPr>
                            <w:i/>
                            <w:sz w:val="12"/>
                            <w:szCs w:val="12"/>
                          </w:rPr>
                        </w:pPr>
                        <w:r>
                          <w:rPr>
                            <w:i/>
                            <w:sz w:val="12"/>
                            <w:szCs w:val="12"/>
                          </w:rPr>
                          <w:t>IEC</w:t>
                        </w:r>
                      </w:p>
                    </w:txbxContent>
                  </v:textbox>
                </v:shape>
                <v:shape id="Picture 34" o:spid="_x0000_s1046" type="#_x0000_t75" style="position:absolute;width:39441;height:201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">
                  <v:imagedata r:id="rId23" o:title=""/>
                </v:shape>
                <v:shape id="Text Box 4" o:spid="_x0000_s1047" type="#_x0000_t202" style="position:absolute;left:5563;top:4195;width:2621;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1PxAAAANsAAAAPAAAAZHJzL2Rvd25yZXYueG1sRI9Ba8JA&#10;FITvBf/D8oTe6saW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E77XU/EAAAA2wAAAA8A&#10;AAAAAAAAAAAAAAAABwIAAGRycy9kb3ducmV2LnhtbFBLBQYAAAAAAwADALcAAAD4AgAAAAA=&#10;" filled="f" stroked="f">
                  <v:textbox inset="0,0,0,0">
                    <w:txbxContent>
                      <w:p w14:paraId="5DB88305" w14:textId="77777777" w:rsidR="006E02B0" w:rsidRPr="00845D1D" w:rsidRDefault="006E02B0" w:rsidP="005B2047">
                        <w:pPr>
                          <w:jc w:val="center"/>
                          <w:rPr>
                            <w:i/>
                            <w:sz w:val="16"/>
                            <w:szCs w:val="16"/>
                          </w:rPr>
                        </w:pPr>
                        <w:r w:rsidRPr="00845D1D">
                          <w:rPr>
                            <w:rFonts w:ascii="Times New Roman" w:hAnsi="Times New Roman" w:cs="Times New Roman"/>
                            <w:i/>
                            <w:sz w:val="16"/>
                            <w:szCs w:val="16"/>
                          </w:rPr>
                          <w:t>R</w:t>
                        </w:r>
                        <w:r w:rsidRPr="00845D1D">
                          <w:rPr>
                            <w:position w:val="-4"/>
                            <w:sz w:val="12"/>
                            <w:szCs w:val="16"/>
                          </w:rPr>
                          <w:t>Cu</w:t>
                        </w:r>
                      </w:p>
                    </w:txbxContent>
                  </v:textbox>
                </v:shape>
                <v:shape id="Text Box 4" o:spid="_x0000_s1048" type="#_x0000_t202" style="position:absolute;left:11292;top:4195;width:2621;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4xAAAANsAAAAPAAAAZHJzL2Rvd25yZXYueG1sRI9Ba8JA&#10;FITvBf/D8oTe6sYW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L4pwzjEAAAA2wAAAA8A&#10;AAAAAAAAAAAAAAAABwIAAGRycy9kb3ducmV2LnhtbFBLBQYAAAAAAwADALcAAAD4AgAAAAA=&#10;" filled="f" stroked="f">
                  <v:textbox inset="0,0,0,0">
                    <w:txbxContent>
                      <w:p w14:paraId="5DB88306" w14:textId="77777777" w:rsidR="006E02B0" w:rsidRPr="00845D1D" w:rsidRDefault="006E02B0" w:rsidP="005B2047">
                        <w:pPr>
                          <w:jc w:val="center"/>
                          <w:rPr>
                            <w:i/>
                            <w:sz w:val="16"/>
                            <w:szCs w:val="16"/>
                          </w:rPr>
                        </w:pPr>
                        <w:r>
                          <w:rPr>
                            <w:rFonts w:ascii="Times New Roman" w:hAnsi="Times New Roman" w:cs="Times New Roman"/>
                            <w:i/>
                            <w:sz w:val="16"/>
                            <w:szCs w:val="16"/>
                          </w:rPr>
                          <w:t>X</w:t>
                        </w:r>
                        <w:r>
                          <w:rPr>
                            <w:position w:val="-4"/>
                            <w:sz w:val="12"/>
                            <w:szCs w:val="16"/>
                          </w:rPr>
                          <w:t>s</w:t>
                        </w:r>
                      </w:p>
                    </w:txbxContent>
                  </v:textbox>
                </v:shape>
                <v:shape id="Text Box 4" o:spid="_x0000_s1049" type="#_x0000_t202" style="position:absolute;left:18630;top:10148;width:2113;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WajxQAAANsAAAAPAAAAZHJzL2Rvd25yZXYueG1sRI9Ba8JA&#10;FITvQv/D8gredFMF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DRZWajxQAAANsAAAAP&#10;AAAAAAAAAAAAAAAAAAcCAABkcnMvZG93bnJldi54bWxQSwUGAAAAAAMAAwC3AAAA+QIAAAAA&#10;" filled="f" stroked="f">
                  <v:textbox inset="0,0,0,0">
                    <w:txbxContent>
                      <w:p w14:paraId="5DB88307" w14:textId="77777777" w:rsidR="006E02B0" w:rsidRPr="00845D1D" w:rsidRDefault="006E02B0" w:rsidP="005B2047">
                        <w:pPr>
                          <w:jc w:val="center"/>
                          <w:rPr>
                            <w:i/>
                            <w:sz w:val="16"/>
                            <w:szCs w:val="16"/>
                          </w:rPr>
                        </w:pPr>
                        <w:r>
                          <w:rPr>
                            <w:rFonts w:ascii="Times New Roman" w:hAnsi="Times New Roman" w:cs="Times New Roman"/>
                            <w:i/>
                            <w:sz w:val="16"/>
                            <w:szCs w:val="16"/>
                          </w:rPr>
                          <w:t>X</w:t>
                        </w:r>
                        <w:r>
                          <w:rPr>
                            <w:position w:val="-4"/>
                            <w:sz w:val="12"/>
                            <w:szCs w:val="16"/>
                          </w:rPr>
                          <w:t>m</w:t>
                        </w:r>
                      </w:p>
                    </w:txbxContent>
                  </v:textbox>
                </v:shape>
                <v:shape id="Text Box 4" o:spid="_x0000_s1050" type="#_x0000_t202" style="position:absolute;left:21988;top:10035;width:2057;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RwAAAANsAAAAPAAAAZHJzL2Rvd25yZXYueG1sRE9Ni8Iw&#10;EL0v+B/CCN7W1B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oPry0cAAAADbAAAADwAAAAAA&#10;AAAAAAAAAAAHAgAAZHJzL2Rvd25yZXYueG1sUEsFBgAAAAADAAMAtwAAAPQCAAAAAA==&#10;" filled="f" stroked="f">
                  <v:textbox inset="0,0,0,0">
                    <w:txbxContent>
                      <w:p w14:paraId="5DB88308" w14:textId="77777777" w:rsidR="006E02B0" w:rsidRPr="00845D1D" w:rsidRDefault="006E02B0" w:rsidP="005B2047">
                        <w:pPr>
                          <w:jc w:val="center"/>
                          <w:rPr>
                            <w:i/>
                            <w:sz w:val="16"/>
                            <w:szCs w:val="16"/>
                          </w:rPr>
                        </w:pPr>
                        <w:r w:rsidRPr="00845D1D">
                          <w:rPr>
                            <w:rFonts w:ascii="Times New Roman" w:hAnsi="Times New Roman" w:cs="Times New Roman"/>
                            <w:i/>
                            <w:sz w:val="16"/>
                            <w:szCs w:val="16"/>
                          </w:rPr>
                          <w:t>R</w:t>
                        </w:r>
                        <w:r>
                          <w:rPr>
                            <w:position w:val="-4"/>
                            <w:sz w:val="12"/>
                            <w:szCs w:val="16"/>
                          </w:rPr>
                          <w:t>Fe</w:t>
                        </w:r>
                      </w:p>
                    </w:txbxContent>
                  </v:textbox>
                </v:shape>
                <v:shape id="Text Box 4" o:spid="_x0000_s1051" type="#_x0000_t202" style="position:absolute;left:27858;top:4170;width:6403;height:1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dK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z7ZXSsMAAADbAAAADwAA&#10;AAAAAAAAAAAAAAAHAgAAZHJzL2Rvd25yZXYueG1sUEsFBgAAAAADAAMAtwAAAPcCAAAAAA==&#10;" filled="f" stroked="f">
                  <v:textbox inset="0,0,0,0">
                    <w:txbxContent>
                      <w:p w14:paraId="5DB88309" w14:textId="77777777" w:rsidR="006E02B0" w:rsidRPr="00845D1D" w:rsidRDefault="006E02B0" w:rsidP="005B2047">
                        <w:pPr>
                          <w:jc w:val="center"/>
                          <w:rPr>
                            <w:sz w:val="16"/>
                            <w:szCs w:val="16"/>
                          </w:rPr>
                        </w:pPr>
                        <w:r w:rsidRPr="00DB48A0">
                          <w:rPr>
                            <w:rFonts w:ascii="Times New Roman" w:hAnsi="Times New Roman" w:cs="Times New Roman"/>
                            <w:i/>
                            <w:sz w:val="16"/>
                            <w:szCs w:val="16"/>
                          </w:rPr>
                          <w:t>N</w:t>
                        </w:r>
                        <w:r w:rsidRPr="00DB48A0">
                          <w:rPr>
                            <w:position w:val="-4"/>
                            <w:sz w:val="12"/>
                            <w:szCs w:val="16"/>
                          </w:rPr>
                          <w:t>p</w:t>
                        </w:r>
                        <w:r w:rsidRPr="00845D1D">
                          <w:rPr>
                            <w:sz w:val="16"/>
                            <w:szCs w:val="16"/>
                          </w:rPr>
                          <w:t xml:space="preserve"> : </w:t>
                        </w:r>
                        <w:r w:rsidRPr="00DB48A0">
                          <w:rPr>
                            <w:rFonts w:ascii="Times New Roman" w:hAnsi="Times New Roman" w:cs="Times New Roman"/>
                            <w:i/>
                            <w:sz w:val="16"/>
                            <w:szCs w:val="16"/>
                          </w:rPr>
                          <w:t>N</w:t>
                        </w:r>
                        <w:r w:rsidRPr="00DB48A0">
                          <w:rPr>
                            <w:position w:val="-4"/>
                            <w:sz w:val="12"/>
                            <w:szCs w:val="16"/>
                          </w:rPr>
                          <w:t>s</w:t>
                        </w:r>
                      </w:p>
                    </w:txbxContent>
                  </v:textbox>
                </v:shape>
                <v:shape id="Text Box 4" o:spid="_x0000_s1052" type="#_x0000_t202" style="position:absolute;left:20097;top:1003;width:8492;height:1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o2qwAAAANsAAAAPAAAAZHJzL2Rvd25yZXYueG1sRE9Ni8Iw&#10;EL0v+B/CCN7W1E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BoqNqsAAAADbAAAADwAAAAAA&#10;AAAAAAAAAAAHAgAAZHJzL2Rvd25yZXYueG1sUEsFBgAAAAADAAMAtwAAAPQCAAAAAA==&#10;" filled="f" stroked="f">
                  <v:textbox inset="0,0,0,0">
                    <w:txbxContent>
                      <w:p w14:paraId="5DB8830A" w14:textId="77777777" w:rsidR="006E02B0" w:rsidRPr="00845D1D" w:rsidRDefault="006E02B0" w:rsidP="005B2047">
                        <w:pPr>
                          <w:jc w:val="center"/>
                          <w:rPr>
                            <w:sz w:val="16"/>
                            <w:szCs w:val="16"/>
                          </w:rPr>
                        </w:pPr>
                        <w:r>
                          <w:rPr>
                            <w:sz w:val="16"/>
                            <w:szCs w:val="16"/>
                          </w:rPr>
                          <w:t>Transformer</w:t>
                        </w:r>
                      </w:p>
                    </w:txbxContent>
                  </v:textbox>
                </v:shape>
                <w10:anchorlock/>
              </v:group>
            </w:pict>
          </mc:Fallback>
        </mc:AlternateContent>
      </w:r>
    </w:p>
    <w:p w14:paraId="5DB87AB6" w14:textId="77777777" w:rsidR="00CA18E8" w:rsidRPr="00CA18E8" w:rsidRDefault="001340F1" w:rsidP="00CA18E8">
      <w:pPr>
        <w:pStyle w:val="NOTE"/>
        <w:rPr>
          <w:b/>
        </w:rPr>
      </w:pPr>
      <w:r>
        <w:rPr>
          <w:b/>
        </w:rPr>
        <w:t>Key</w:t>
      </w:r>
    </w:p>
    <w:p w14:paraId="5DB87AB7" w14:textId="77777777" w:rsidR="009767A4" w:rsidRPr="00D948E6" w:rsidRDefault="009767A4" w:rsidP="00CA18E8">
      <w:pPr>
        <w:pStyle w:val="NOTE"/>
      </w:pPr>
      <w:r w:rsidRPr="00D948E6">
        <w:rPr>
          <w:rFonts w:ascii="Times New Roman" w:hAnsi="Times New Roman"/>
          <w:i/>
          <w:iCs/>
        </w:rPr>
        <w:t>R</w:t>
      </w:r>
      <w:r w:rsidRPr="00932EFC">
        <w:rPr>
          <w:rStyle w:val="SUBscript-small"/>
        </w:rPr>
        <w:t>Cu</w:t>
      </w:r>
      <w:r w:rsidR="00CA18E8">
        <w:tab/>
      </w:r>
      <w:r w:rsidRPr="00D948E6">
        <w:t>Line resistance losses, OBIS code 1.x.0.10.2.VZ</w:t>
      </w:r>
    </w:p>
    <w:p w14:paraId="5DB87AB8" w14:textId="77777777" w:rsidR="009767A4" w:rsidRPr="00FA0B59" w:rsidRDefault="009767A4" w:rsidP="00CA18E8">
      <w:pPr>
        <w:pStyle w:val="NOTE"/>
        <w:rPr>
          <w:lang w:val="fr-FR"/>
        </w:rPr>
      </w:pPr>
      <w:r w:rsidRPr="00FA0B59">
        <w:rPr>
          <w:rFonts w:ascii="Times New Roman" w:hAnsi="Times New Roman"/>
          <w:i/>
          <w:iCs/>
          <w:lang w:val="fr-FR"/>
        </w:rPr>
        <w:t>X</w:t>
      </w:r>
      <w:r w:rsidRPr="002C1189">
        <w:rPr>
          <w:rStyle w:val="SUBscript-small"/>
          <w:lang w:val="fr-FR"/>
        </w:rPr>
        <w:t>s</w:t>
      </w:r>
      <w:r w:rsidR="00CA18E8" w:rsidRPr="00FA0B59">
        <w:rPr>
          <w:lang w:val="fr-FR"/>
        </w:rPr>
        <w:tab/>
      </w:r>
      <w:r w:rsidRPr="00FA0B59">
        <w:rPr>
          <w:lang w:val="fr-FR"/>
        </w:rPr>
        <w:t>Line reactance losses, OBIS code 1.x.0.10.3.VZ</w:t>
      </w:r>
    </w:p>
    <w:p w14:paraId="5DB87AB9" w14:textId="77777777" w:rsidR="009767A4" w:rsidRPr="00FA0B59" w:rsidRDefault="009767A4" w:rsidP="00CA18E8">
      <w:pPr>
        <w:pStyle w:val="NOTE"/>
        <w:rPr>
          <w:lang w:val="fr-FR"/>
        </w:rPr>
      </w:pPr>
      <w:r w:rsidRPr="00FA0B59">
        <w:rPr>
          <w:rFonts w:ascii="Times New Roman" w:hAnsi="Times New Roman"/>
          <w:i/>
          <w:iCs/>
          <w:lang w:val="fr-FR"/>
        </w:rPr>
        <w:t>X</w:t>
      </w:r>
      <w:r w:rsidRPr="002C1189">
        <w:rPr>
          <w:rStyle w:val="SUBscript-small"/>
          <w:lang w:val="fr-FR"/>
        </w:rPr>
        <w:t>m</w:t>
      </w:r>
      <w:r w:rsidR="00CA18E8" w:rsidRPr="00FA0B59">
        <w:rPr>
          <w:lang w:val="fr-FR"/>
        </w:rPr>
        <w:tab/>
      </w:r>
      <w:r w:rsidRPr="00FA0B59">
        <w:rPr>
          <w:lang w:val="fr-FR"/>
        </w:rPr>
        <w:t>Transformer magnetic losses, OBIS code 1.x.0.10.0.VZ</w:t>
      </w:r>
    </w:p>
    <w:p w14:paraId="5DB87ABA" w14:textId="77777777" w:rsidR="009767A4" w:rsidRPr="00B86FE8" w:rsidRDefault="009767A4" w:rsidP="00CA18E8">
      <w:pPr>
        <w:pStyle w:val="NOTE"/>
        <w:rPr>
          <w:lang w:val="fr-FR"/>
        </w:rPr>
      </w:pPr>
      <w:r w:rsidRPr="00B86FE8">
        <w:rPr>
          <w:rFonts w:ascii="Times New Roman" w:hAnsi="Times New Roman"/>
          <w:i/>
          <w:iCs/>
          <w:lang w:val="fr-FR"/>
        </w:rPr>
        <w:t>R</w:t>
      </w:r>
      <w:r w:rsidRPr="002C1189">
        <w:rPr>
          <w:rStyle w:val="SUBscript-small"/>
          <w:lang w:val="fr-FR"/>
        </w:rPr>
        <w:t>Fe</w:t>
      </w:r>
      <w:r w:rsidR="00CA18E8">
        <w:rPr>
          <w:lang w:val="fr-FR"/>
        </w:rPr>
        <w:tab/>
      </w:r>
      <w:r w:rsidRPr="00B86FE8">
        <w:rPr>
          <w:lang w:val="fr-FR"/>
        </w:rPr>
        <w:t>Transformer iron losses, OBIS code 1.x.0.10.1.VZ</w:t>
      </w:r>
    </w:p>
    <w:p w14:paraId="5DB87ABB" w14:textId="77777777" w:rsidR="009767A4" w:rsidRPr="00D948E6" w:rsidRDefault="009767A4" w:rsidP="00CA18E8">
      <w:pPr>
        <w:pStyle w:val="NOTE"/>
      </w:pPr>
      <w:r w:rsidRPr="00D948E6">
        <w:rPr>
          <w:rFonts w:ascii="Times New Roman" w:hAnsi="Times New Roman" w:cs="Times New Roman"/>
          <w:i/>
        </w:rPr>
        <w:t>N</w:t>
      </w:r>
      <w:r w:rsidRPr="00932EFC">
        <w:rPr>
          <w:rStyle w:val="SUBscript-small"/>
        </w:rPr>
        <w:t>p</w:t>
      </w:r>
      <w:r w:rsidR="00CA18E8">
        <w:tab/>
      </w:r>
      <w:r w:rsidRPr="00D948E6">
        <w:t>Number of turns on the primary side of the transformer</w:t>
      </w:r>
    </w:p>
    <w:p w14:paraId="5DB87ABC" w14:textId="77777777" w:rsidR="009767A4" w:rsidRPr="00D948E6" w:rsidRDefault="009767A4" w:rsidP="00CA18E8">
      <w:pPr>
        <w:pStyle w:val="NOTE"/>
      </w:pPr>
      <w:r w:rsidRPr="00D948E6">
        <w:rPr>
          <w:rFonts w:ascii="Times New Roman" w:hAnsi="Times New Roman" w:cs="Times New Roman"/>
          <w:i/>
        </w:rPr>
        <w:t>N</w:t>
      </w:r>
      <w:r w:rsidRPr="00932EFC">
        <w:rPr>
          <w:rStyle w:val="SUBscript-small"/>
        </w:rPr>
        <w:t>s</w:t>
      </w:r>
      <w:r w:rsidR="00CA18E8">
        <w:tab/>
      </w:r>
      <w:r w:rsidRPr="00D948E6">
        <w:t>Number of turns on the secondary side of the transformer</w:t>
      </w:r>
    </w:p>
    <w:p w14:paraId="5DB87ABD" w14:textId="77777777" w:rsidR="009767A4" w:rsidRPr="00D948E6" w:rsidRDefault="001556C3" w:rsidP="009767A4">
      <w:pPr>
        <w:pStyle w:val="NOTE"/>
      </w:pPr>
      <w:r>
        <w:t>NOTE</w:t>
      </w:r>
      <w:r>
        <w:t> </w:t>
      </w:r>
      <w:r w:rsidR="009767A4" w:rsidRPr="00D948E6">
        <w:t>Serial elements of the transformer are normally low compared to that of the line, therefore they are not considered here.</w:t>
      </w:r>
    </w:p>
    <w:p w14:paraId="5DB87ABE" w14:textId="6539587E" w:rsidR="009767A4" w:rsidRPr="00D948E6" w:rsidRDefault="009767A4" w:rsidP="009767A4">
      <w:pPr>
        <w:pStyle w:val="FIGURE-title"/>
      </w:pPr>
      <w:bookmarkStart w:id="1046" w:name="_Ref75354075"/>
      <w:bookmarkStart w:id="1047" w:name="_Toc100055630"/>
      <w:bookmarkStart w:id="1048" w:name="_Toc100301469"/>
      <w:bookmarkStart w:id="1049" w:name="_Toc364079486"/>
      <w:bookmarkStart w:id="1050" w:name="_Toc397983376"/>
      <w:bookmarkStart w:id="1051" w:name="_Toc398112051"/>
      <w:bookmarkStart w:id="1052" w:name="_Toc438500240"/>
      <w:bookmarkStart w:id="1053" w:name="_Toc438500976"/>
      <w:bookmarkStart w:id="1054" w:name="_Toc470255549"/>
      <w:bookmarkStart w:id="1055" w:name="_Toc84315192"/>
      <w:r w:rsidRPr="00D948E6">
        <w:t xml:space="preserve">Figure </w:t>
      </w:r>
      <w:r w:rsidR="00697182">
        <w:rPr>
          <w:noProof/>
        </w:rPr>
        <w:fldChar w:fldCharType="begin"/>
      </w:r>
      <w:r w:rsidR="00697182">
        <w:rPr>
          <w:noProof/>
        </w:rPr>
        <w:instrText xml:space="preserve"> SEQ Figure \* ARABIC </w:instrText>
      </w:r>
      <w:r w:rsidR="00697182">
        <w:rPr>
          <w:noProof/>
        </w:rPr>
        <w:fldChar w:fldCharType="separate"/>
      </w:r>
      <w:r w:rsidR="005245E0">
        <w:rPr>
          <w:noProof/>
        </w:rPr>
        <w:t>2</w:t>
      </w:r>
      <w:r w:rsidR="00697182">
        <w:rPr>
          <w:noProof/>
        </w:rPr>
        <w:fldChar w:fldCharType="end"/>
      </w:r>
      <w:bookmarkEnd w:id="1046"/>
      <w:r w:rsidRPr="00D948E6">
        <w:t xml:space="preserve"> – Model of the line and the transformer for calculation of loss quantities</w:t>
      </w:r>
      <w:bookmarkEnd w:id="1047"/>
      <w:bookmarkEnd w:id="1048"/>
      <w:bookmarkEnd w:id="1049"/>
      <w:bookmarkEnd w:id="1050"/>
      <w:bookmarkEnd w:id="1051"/>
      <w:bookmarkEnd w:id="1052"/>
      <w:bookmarkEnd w:id="1053"/>
      <w:bookmarkEnd w:id="1054"/>
      <w:bookmarkEnd w:id="1055"/>
    </w:p>
    <w:p w14:paraId="5DB87ABF" w14:textId="0DDFDD81" w:rsidR="009767A4" w:rsidRPr="00D948E6" w:rsidRDefault="009767A4" w:rsidP="00FA0B59">
      <w:pPr>
        <w:pStyle w:val="TABLE-title"/>
      </w:pPr>
      <w:bookmarkStart w:id="1056" w:name="_Ref75751648"/>
      <w:bookmarkStart w:id="1057" w:name="_Toc100301482"/>
      <w:bookmarkStart w:id="1058" w:name="_Toc364079537"/>
      <w:bookmarkStart w:id="1059" w:name="_Toc397983452"/>
      <w:bookmarkStart w:id="1060" w:name="_Toc398112127"/>
      <w:bookmarkStart w:id="1061" w:name="_Toc438500259"/>
      <w:bookmarkStart w:id="1062" w:name="_Toc438500995"/>
      <w:bookmarkStart w:id="1063" w:name="_Toc470255568"/>
      <w:bookmarkStart w:id="1064" w:name="_Toc84315211"/>
      <w:r w:rsidRPr="00D948E6">
        <w:lastRenderedPageBreak/>
        <w:t xml:space="preserve">Table </w:t>
      </w:r>
      <w:r w:rsidR="00697182">
        <w:rPr>
          <w:noProof/>
        </w:rPr>
        <w:fldChar w:fldCharType="begin"/>
      </w:r>
      <w:r w:rsidR="00697182">
        <w:rPr>
          <w:noProof/>
        </w:rPr>
        <w:instrText xml:space="preserve"> SEQ Table \* ARABIC </w:instrText>
      </w:r>
      <w:r w:rsidR="00697182">
        <w:rPr>
          <w:noProof/>
        </w:rPr>
        <w:fldChar w:fldCharType="separate"/>
      </w:r>
      <w:r w:rsidR="005245E0">
        <w:rPr>
          <w:noProof/>
        </w:rPr>
        <w:t>18</w:t>
      </w:r>
      <w:r w:rsidR="00697182">
        <w:rPr>
          <w:noProof/>
        </w:rPr>
        <w:fldChar w:fldCharType="end"/>
      </w:r>
      <w:bookmarkEnd w:id="1056"/>
      <w:r w:rsidRPr="00D948E6">
        <w:t xml:space="preserve"> – Value group E codes – Electricity – Transformer and line los</w:t>
      </w:r>
      <w:bookmarkEnd w:id="1057"/>
      <w:r w:rsidRPr="00D948E6">
        <w:t>ses</w:t>
      </w:r>
      <w:bookmarkEnd w:id="1058"/>
      <w:bookmarkEnd w:id="1059"/>
      <w:bookmarkEnd w:id="1060"/>
      <w:bookmarkEnd w:id="1061"/>
      <w:bookmarkEnd w:id="1062"/>
      <w:bookmarkEnd w:id="1063"/>
      <w:bookmarkEnd w:id="1064"/>
    </w:p>
    <w:tbl>
      <w:tblPr>
        <w:tblW w:w="9070" w:type="dxa"/>
        <w:jc w:val="center"/>
        <w:tblLayout w:type="fixed"/>
        <w:tblCellMar>
          <w:left w:w="0" w:type="dxa"/>
          <w:right w:w="0" w:type="dxa"/>
        </w:tblCellMar>
        <w:tblLook w:val="0000" w:firstRow="0" w:lastRow="0" w:firstColumn="0" w:lastColumn="0" w:noHBand="0" w:noVBand="0"/>
      </w:tblPr>
      <w:tblGrid>
        <w:gridCol w:w="708"/>
        <w:gridCol w:w="2693"/>
        <w:gridCol w:w="3119"/>
        <w:gridCol w:w="2550"/>
      </w:tblGrid>
      <w:tr w:rsidR="009767A4" w:rsidRPr="00D948E6" w14:paraId="5DB87AC1" w14:textId="77777777" w:rsidTr="00BE7637">
        <w:trPr>
          <w:cantSplit/>
          <w:tblHeader/>
          <w:jc w:val="center"/>
        </w:trPr>
        <w:tc>
          <w:tcPr>
            <w:tcW w:w="9070" w:type="dxa"/>
            <w:gridSpan w:val="4"/>
            <w:tcBorders>
              <w:top w:val="double" w:sz="4" w:space="0" w:color="auto"/>
              <w:left w:val="double" w:sz="4" w:space="0" w:color="auto"/>
              <w:bottom w:val="single" w:sz="4" w:space="0" w:color="auto"/>
              <w:right w:val="double" w:sz="4" w:space="0" w:color="auto"/>
            </w:tcBorders>
            <w:shd w:val="clear" w:color="auto" w:fill="C0C0C0"/>
          </w:tcPr>
          <w:p w14:paraId="5DB87AC0" w14:textId="77777777" w:rsidR="009767A4" w:rsidRPr="00D948E6" w:rsidRDefault="009767A4" w:rsidP="00862BD0">
            <w:pPr>
              <w:pStyle w:val="TABLE-cell"/>
              <w:ind w:left="57" w:right="57"/>
              <w:jc w:val="center"/>
            </w:pPr>
            <w:r w:rsidRPr="00D948E6">
              <w:rPr>
                <w:b/>
              </w:rPr>
              <w:t>Value group E codes – Electricity – Transformer and line losses (A = 1, C = 83)</w:t>
            </w:r>
          </w:p>
        </w:tc>
      </w:tr>
      <w:tr w:rsidR="009767A4" w:rsidRPr="00D948E6" w14:paraId="5DB87AC6" w14:textId="77777777" w:rsidTr="00BE7637">
        <w:trPr>
          <w:cantSplit/>
          <w:tblHeader/>
          <w:jc w:val="center"/>
        </w:trPr>
        <w:tc>
          <w:tcPr>
            <w:tcW w:w="708" w:type="dxa"/>
            <w:tcBorders>
              <w:top w:val="single" w:sz="4" w:space="0" w:color="auto"/>
              <w:left w:val="double" w:sz="4" w:space="0" w:color="auto"/>
              <w:bottom w:val="single" w:sz="4" w:space="0" w:color="auto"/>
              <w:right w:val="single" w:sz="4" w:space="0" w:color="auto"/>
            </w:tcBorders>
          </w:tcPr>
          <w:p w14:paraId="5DB87AC2" w14:textId="77777777" w:rsidR="009767A4" w:rsidRPr="00D948E6" w:rsidRDefault="009767A4" w:rsidP="00862BD0">
            <w:pPr>
              <w:pStyle w:val="TABLE-col-heading"/>
            </w:pPr>
            <w:r w:rsidRPr="00D948E6">
              <w:t>E=</w:t>
            </w:r>
          </w:p>
        </w:tc>
        <w:tc>
          <w:tcPr>
            <w:tcW w:w="2693" w:type="dxa"/>
            <w:tcBorders>
              <w:top w:val="single" w:sz="4" w:space="0" w:color="auto"/>
              <w:left w:val="nil"/>
              <w:bottom w:val="single" w:sz="4" w:space="0" w:color="auto"/>
              <w:right w:val="single" w:sz="4" w:space="0" w:color="auto"/>
            </w:tcBorders>
          </w:tcPr>
          <w:p w14:paraId="5DB87AC3" w14:textId="77777777" w:rsidR="009767A4" w:rsidRPr="00D948E6" w:rsidRDefault="009767A4" w:rsidP="00862BD0">
            <w:pPr>
              <w:pStyle w:val="TABLE-col-heading"/>
              <w:ind w:left="57" w:right="57"/>
            </w:pPr>
            <w:r w:rsidRPr="00D948E6">
              <w:t>Quantity</w:t>
            </w:r>
          </w:p>
        </w:tc>
        <w:tc>
          <w:tcPr>
            <w:tcW w:w="3119" w:type="dxa"/>
            <w:tcBorders>
              <w:top w:val="single" w:sz="4" w:space="0" w:color="auto"/>
              <w:left w:val="nil"/>
              <w:bottom w:val="single" w:sz="4" w:space="0" w:color="auto"/>
              <w:right w:val="single" w:sz="4" w:space="0" w:color="auto"/>
            </w:tcBorders>
          </w:tcPr>
          <w:p w14:paraId="5DB87AC4" w14:textId="77777777" w:rsidR="009767A4" w:rsidRPr="00D948E6" w:rsidRDefault="009767A4" w:rsidP="00862BD0">
            <w:pPr>
              <w:pStyle w:val="TABLE-col-heading"/>
              <w:ind w:left="57" w:right="57"/>
            </w:pPr>
            <w:r w:rsidRPr="00D948E6">
              <w:t>Formula</w:t>
            </w:r>
          </w:p>
        </w:tc>
        <w:tc>
          <w:tcPr>
            <w:tcW w:w="2550" w:type="dxa"/>
            <w:tcBorders>
              <w:top w:val="single" w:sz="4" w:space="0" w:color="auto"/>
              <w:left w:val="single" w:sz="4" w:space="0" w:color="auto"/>
              <w:bottom w:val="single" w:sz="4" w:space="0" w:color="auto"/>
              <w:right w:val="double" w:sz="4" w:space="0" w:color="auto"/>
            </w:tcBorders>
          </w:tcPr>
          <w:p w14:paraId="5DB87AC5" w14:textId="77777777" w:rsidR="009767A4" w:rsidRPr="00D948E6" w:rsidRDefault="009767A4" w:rsidP="00862BD0">
            <w:pPr>
              <w:pStyle w:val="TABLE-col-heading"/>
              <w:ind w:left="57" w:right="57"/>
            </w:pPr>
            <w:r w:rsidRPr="00D948E6">
              <w:t>Quadrant</w:t>
            </w:r>
            <w:r w:rsidRPr="00D948E6">
              <w:fldChar w:fldCharType="begin"/>
            </w:r>
            <w:r w:rsidRPr="00D948E6">
              <w:instrText xml:space="preserve"> XE "Quadrant" </w:instrText>
            </w:r>
            <w:r w:rsidRPr="00D948E6">
              <w:fldChar w:fldCharType="end"/>
            </w:r>
            <w:r w:rsidRPr="00D948E6">
              <w:t xml:space="preserve"> / comment</w:t>
            </w:r>
          </w:p>
        </w:tc>
      </w:tr>
      <w:tr w:rsidR="009767A4" w:rsidRPr="00D948E6" w14:paraId="5DB87ACB" w14:textId="77777777" w:rsidTr="00BE7637">
        <w:trPr>
          <w:cantSplit/>
          <w:jc w:val="center"/>
        </w:trPr>
        <w:tc>
          <w:tcPr>
            <w:tcW w:w="708" w:type="dxa"/>
            <w:tcBorders>
              <w:top w:val="single" w:sz="4" w:space="0" w:color="auto"/>
              <w:left w:val="double" w:sz="4" w:space="0" w:color="auto"/>
              <w:bottom w:val="single" w:sz="4" w:space="0" w:color="auto"/>
              <w:right w:val="single" w:sz="4" w:space="0" w:color="auto"/>
            </w:tcBorders>
            <w:vAlign w:val="center"/>
          </w:tcPr>
          <w:p w14:paraId="5DB87AC7" w14:textId="77777777" w:rsidR="009767A4" w:rsidRPr="00D948E6" w:rsidRDefault="009767A4" w:rsidP="00862BD0">
            <w:pPr>
              <w:pStyle w:val="TABLE-cell"/>
              <w:jc w:val="center"/>
            </w:pPr>
            <w:r w:rsidRPr="00D948E6">
              <w:t>1</w:t>
            </w:r>
          </w:p>
        </w:tc>
        <w:tc>
          <w:tcPr>
            <w:tcW w:w="2693" w:type="dxa"/>
            <w:tcBorders>
              <w:top w:val="single" w:sz="4" w:space="0" w:color="auto"/>
              <w:left w:val="nil"/>
              <w:bottom w:val="single" w:sz="4" w:space="0" w:color="auto"/>
              <w:right w:val="single" w:sz="4" w:space="0" w:color="auto"/>
            </w:tcBorders>
            <w:vAlign w:val="center"/>
          </w:tcPr>
          <w:p w14:paraId="5DB87AC8" w14:textId="77777777" w:rsidR="009767A4" w:rsidRPr="00D948E6" w:rsidRDefault="009767A4" w:rsidP="00862BD0">
            <w:pPr>
              <w:pStyle w:val="TABLE-cell"/>
              <w:ind w:left="57" w:right="57"/>
            </w:pPr>
            <w:r w:rsidRPr="00D948E6">
              <w:sym w:font="Symbol" w:char="F053"/>
            </w:r>
            <w:r w:rsidRPr="00D948E6">
              <w:rPr>
                <w:i/>
              </w:rPr>
              <w:t>L</w:t>
            </w:r>
            <w:r w:rsidRPr="00932EFC">
              <w:rPr>
                <w:rStyle w:val="SUBscript-small"/>
              </w:rPr>
              <w:t>i</w:t>
            </w:r>
            <w:r w:rsidRPr="00D948E6">
              <w:t xml:space="preserve"> Active line losses</w:t>
            </w:r>
            <w:r w:rsidR="002F0D29" w:rsidRPr="002F0D29">
              <w:rPr>
                <w:rFonts w:ascii="Symbol" w:hAnsi="Symbol"/>
              </w:rPr>
              <w:t></w:t>
            </w:r>
          </w:p>
        </w:tc>
        <w:tc>
          <w:tcPr>
            <w:tcW w:w="3119" w:type="dxa"/>
            <w:tcBorders>
              <w:top w:val="single" w:sz="4" w:space="0" w:color="auto"/>
              <w:left w:val="nil"/>
              <w:bottom w:val="single" w:sz="4" w:space="0" w:color="auto"/>
              <w:right w:val="single" w:sz="4" w:space="0" w:color="auto"/>
            </w:tcBorders>
          </w:tcPr>
          <w:p w14:paraId="5DB87AC9" w14:textId="77777777" w:rsidR="009767A4" w:rsidRPr="00D948E6" w:rsidRDefault="009767A4" w:rsidP="00862BD0">
            <w:pPr>
              <w:pStyle w:val="TABLE-cell"/>
              <w:ind w:left="57" w:right="57"/>
            </w:pPr>
            <w:r w:rsidRPr="00D948E6">
              <w:t xml:space="preserve">On Load Active, positive </w:t>
            </w:r>
            <w:r w:rsidRPr="00D948E6">
              <w:br/>
              <w:t>OLA</w:t>
            </w:r>
            <w:r w:rsidR="002F0D29" w:rsidRPr="002F0D29">
              <w:rPr>
                <w:rFonts w:ascii="Symbol" w:hAnsi="Symbol"/>
              </w:rPr>
              <w:t></w:t>
            </w:r>
            <w:r w:rsidRPr="00D948E6">
              <w:t xml:space="preserve"> = (CuA</w:t>
            </w:r>
            <w:r w:rsidRPr="00932EFC">
              <w:rPr>
                <w:rStyle w:val="SUBscript-small"/>
              </w:rPr>
              <w:t>1</w:t>
            </w:r>
            <w:r w:rsidR="002F0D29" w:rsidRPr="002F0D29">
              <w:rPr>
                <w:rFonts w:ascii="Symbol" w:hAnsi="Symbol"/>
              </w:rPr>
              <w:t></w:t>
            </w:r>
            <w:r w:rsidRPr="00D948E6">
              <w:t xml:space="preserve">) </w:t>
            </w:r>
            <w:r w:rsidR="002F0D29" w:rsidRPr="002F0D29">
              <w:rPr>
                <w:rFonts w:ascii="Symbol" w:hAnsi="Symbol"/>
              </w:rPr>
              <w:t></w:t>
            </w:r>
            <w:r w:rsidRPr="00D948E6">
              <w:t xml:space="preserve"> (CuA</w:t>
            </w:r>
            <w:r w:rsidRPr="00932EFC">
              <w:rPr>
                <w:rStyle w:val="SUBscript-small"/>
              </w:rPr>
              <w:t>2</w:t>
            </w:r>
            <w:r w:rsidR="002F0D29" w:rsidRPr="002F0D29">
              <w:rPr>
                <w:rFonts w:ascii="Symbol" w:hAnsi="Symbol"/>
              </w:rPr>
              <w:t></w:t>
            </w:r>
            <w:r w:rsidRPr="00D948E6">
              <w:t xml:space="preserve">) </w:t>
            </w:r>
            <w:r w:rsidR="002F0D29" w:rsidRPr="002F0D29">
              <w:rPr>
                <w:rFonts w:ascii="Symbol" w:hAnsi="Symbol"/>
              </w:rPr>
              <w:t></w:t>
            </w:r>
            <w:r w:rsidRPr="00D948E6">
              <w:t xml:space="preserve"> (CuA</w:t>
            </w:r>
            <w:r w:rsidRPr="00932EFC">
              <w:rPr>
                <w:rStyle w:val="SUBscript-small"/>
              </w:rPr>
              <w:t>3</w:t>
            </w:r>
            <w:r w:rsidR="002F0D29" w:rsidRPr="002F0D29">
              <w:rPr>
                <w:rFonts w:ascii="Symbol" w:hAnsi="Symbol"/>
              </w:rPr>
              <w:t></w:t>
            </w:r>
            <w:r w:rsidRPr="00D948E6">
              <w:t>)</w:t>
            </w:r>
          </w:p>
        </w:tc>
        <w:tc>
          <w:tcPr>
            <w:tcW w:w="2550" w:type="dxa"/>
            <w:tcBorders>
              <w:top w:val="single" w:sz="4" w:space="0" w:color="auto"/>
              <w:left w:val="single" w:sz="4" w:space="0" w:color="auto"/>
              <w:bottom w:val="single" w:sz="4" w:space="0" w:color="auto"/>
              <w:right w:val="double" w:sz="4" w:space="0" w:color="auto"/>
            </w:tcBorders>
            <w:vAlign w:val="center"/>
          </w:tcPr>
          <w:p w14:paraId="5DB87ACA" w14:textId="77777777" w:rsidR="009767A4" w:rsidRPr="00D948E6" w:rsidRDefault="009767A4" w:rsidP="00862BD0">
            <w:pPr>
              <w:pStyle w:val="TABLE-cell"/>
              <w:ind w:left="57" w:right="57"/>
            </w:pPr>
            <w:r w:rsidRPr="00D948E6">
              <w:t>QI</w:t>
            </w:r>
            <w:r w:rsidR="002F0D29" w:rsidRPr="002F0D29">
              <w:rPr>
                <w:rFonts w:ascii="Symbol" w:hAnsi="Symbol"/>
              </w:rPr>
              <w:t></w:t>
            </w:r>
            <w:r w:rsidRPr="00D948E6">
              <w:t>QIV</w:t>
            </w:r>
          </w:p>
        </w:tc>
      </w:tr>
      <w:tr w:rsidR="009767A4" w:rsidRPr="00D948E6" w14:paraId="5DB87AD0" w14:textId="77777777" w:rsidTr="00BE7637">
        <w:trPr>
          <w:cantSplit/>
          <w:jc w:val="center"/>
        </w:trPr>
        <w:tc>
          <w:tcPr>
            <w:tcW w:w="708" w:type="dxa"/>
            <w:tcBorders>
              <w:top w:val="nil"/>
              <w:left w:val="double" w:sz="4" w:space="0" w:color="auto"/>
              <w:bottom w:val="single" w:sz="4" w:space="0" w:color="auto"/>
              <w:right w:val="single" w:sz="4" w:space="0" w:color="auto"/>
            </w:tcBorders>
            <w:vAlign w:val="center"/>
          </w:tcPr>
          <w:p w14:paraId="5DB87ACC" w14:textId="77777777" w:rsidR="009767A4" w:rsidRPr="00D948E6" w:rsidRDefault="009767A4" w:rsidP="00862BD0">
            <w:pPr>
              <w:pStyle w:val="TABLE-cell"/>
              <w:jc w:val="center"/>
            </w:pPr>
            <w:r w:rsidRPr="00D948E6">
              <w:t>2</w:t>
            </w:r>
          </w:p>
        </w:tc>
        <w:tc>
          <w:tcPr>
            <w:tcW w:w="2693" w:type="dxa"/>
            <w:tcBorders>
              <w:top w:val="nil"/>
              <w:left w:val="nil"/>
              <w:bottom w:val="single" w:sz="4" w:space="0" w:color="auto"/>
              <w:right w:val="single" w:sz="4" w:space="0" w:color="auto"/>
            </w:tcBorders>
            <w:vAlign w:val="center"/>
          </w:tcPr>
          <w:p w14:paraId="5DB87ACD" w14:textId="77777777" w:rsidR="009767A4" w:rsidRPr="00D948E6" w:rsidRDefault="009767A4" w:rsidP="00862BD0">
            <w:pPr>
              <w:pStyle w:val="TABLE-cell"/>
              <w:ind w:left="57" w:right="57"/>
            </w:pPr>
            <w:r w:rsidRPr="00D948E6">
              <w:sym w:font="Symbol" w:char="F053"/>
            </w:r>
            <w:r w:rsidRPr="00D948E6">
              <w:rPr>
                <w:i/>
              </w:rPr>
              <w:t>L</w:t>
            </w:r>
            <w:r w:rsidRPr="00932EFC">
              <w:rPr>
                <w:rStyle w:val="SUBscript-small"/>
              </w:rPr>
              <w:t>i</w:t>
            </w:r>
            <w:r w:rsidRPr="00D948E6">
              <w:t xml:space="preserve"> Active line losses–</w:t>
            </w:r>
          </w:p>
        </w:tc>
        <w:tc>
          <w:tcPr>
            <w:tcW w:w="3119" w:type="dxa"/>
            <w:tcBorders>
              <w:top w:val="nil"/>
              <w:left w:val="nil"/>
              <w:bottom w:val="single" w:sz="4" w:space="0" w:color="auto"/>
              <w:right w:val="single" w:sz="4" w:space="0" w:color="auto"/>
            </w:tcBorders>
          </w:tcPr>
          <w:p w14:paraId="5DB87ACE" w14:textId="77777777" w:rsidR="009767A4" w:rsidRPr="00D948E6" w:rsidRDefault="009767A4" w:rsidP="00862BD0">
            <w:pPr>
              <w:pStyle w:val="TABLE-cell"/>
              <w:ind w:left="57" w:right="57"/>
            </w:pPr>
            <w:r w:rsidRPr="00D948E6">
              <w:t>On Load Active, negative</w:t>
            </w:r>
            <w:r w:rsidRPr="00D948E6">
              <w:br/>
              <w:t>OLA– = (CuA</w:t>
            </w:r>
            <w:r w:rsidRPr="00932EFC">
              <w:rPr>
                <w:rStyle w:val="SUBscript-small"/>
              </w:rPr>
              <w:t>1</w:t>
            </w:r>
            <w:r w:rsidRPr="00D948E6">
              <w:t xml:space="preserve">–) </w:t>
            </w:r>
            <w:r w:rsidR="002F0D29" w:rsidRPr="002F0D29">
              <w:rPr>
                <w:rFonts w:ascii="Symbol" w:hAnsi="Symbol"/>
              </w:rPr>
              <w:t></w:t>
            </w:r>
            <w:r w:rsidRPr="00D948E6">
              <w:t xml:space="preserve"> (CuA</w:t>
            </w:r>
            <w:r w:rsidRPr="00932EFC">
              <w:rPr>
                <w:rStyle w:val="SUBscript-small"/>
              </w:rPr>
              <w:t>2</w:t>
            </w:r>
            <w:r w:rsidRPr="00D948E6">
              <w:t xml:space="preserve">–) </w:t>
            </w:r>
            <w:r w:rsidR="002F0D29" w:rsidRPr="002F0D29">
              <w:rPr>
                <w:rFonts w:ascii="Symbol" w:hAnsi="Symbol"/>
              </w:rPr>
              <w:t></w:t>
            </w:r>
            <w:r w:rsidRPr="00D948E6">
              <w:t xml:space="preserve"> (CuA</w:t>
            </w:r>
            <w:r w:rsidRPr="00932EFC">
              <w:rPr>
                <w:rStyle w:val="SUBscript-small"/>
              </w:rPr>
              <w:t>3</w:t>
            </w:r>
            <w:r w:rsidRPr="00D948E6">
              <w:t>–)</w:t>
            </w:r>
          </w:p>
        </w:tc>
        <w:tc>
          <w:tcPr>
            <w:tcW w:w="2550" w:type="dxa"/>
            <w:tcBorders>
              <w:top w:val="nil"/>
              <w:left w:val="single" w:sz="4" w:space="0" w:color="auto"/>
              <w:bottom w:val="single" w:sz="4" w:space="0" w:color="auto"/>
              <w:right w:val="double" w:sz="4" w:space="0" w:color="auto"/>
            </w:tcBorders>
            <w:vAlign w:val="center"/>
          </w:tcPr>
          <w:p w14:paraId="5DB87ACF" w14:textId="77777777" w:rsidR="009767A4" w:rsidRPr="00D948E6" w:rsidRDefault="009767A4" w:rsidP="00862BD0">
            <w:pPr>
              <w:pStyle w:val="TABLE-cell"/>
              <w:ind w:left="57" w:right="57"/>
            </w:pPr>
            <w:r w:rsidRPr="00D948E6">
              <w:t>QII</w:t>
            </w:r>
            <w:r w:rsidR="002F0D29" w:rsidRPr="002F0D29">
              <w:rPr>
                <w:rFonts w:ascii="Symbol" w:hAnsi="Symbol"/>
              </w:rPr>
              <w:t></w:t>
            </w:r>
            <w:r w:rsidRPr="00D948E6">
              <w:t>QIII</w:t>
            </w:r>
          </w:p>
        </w:tc>
      </w:tr>
      <w:tr w:rsidR="009767A4" w:rsidRPr="00D948E6" w14:paraId="5DB87AD5" w14:textId="77777777" w:rsidTr="00BE7637">
        <w:trPr>
          <w:cantSplit/>
          <w:jc w:val="center"/>
        </w:trPr>
        <w:tc>
          <w:tcPr>
            <w:tcW w:w="708" w:type="dxa"/>
            <w:tcBorders>
              <w:top w:val="nil"/>
              <w:left w:val="double" w:sz="4" w:space="0" w:color="auto"/>
              <w:bottom w:val="single" w:sz="4" w:space="0" w:color="auto"/>
              <w:right w:val="single" w:sz="4" w:space="0" w:color="auto"/>
            </w:tcBorders>
            <w:vAlign w:val="center"/>
          </w:tcPr>
          <w:p w14:paraId="5DB87AD1" w14:textId="77777777" w:rsidR="009767A4" w:rsidRPr="00D948E6" w:rsidRDefault="009767A4" w:rsidP="00862BD0">
            <w:pPr>
              <w:pStyle w:val="TABLE-cell"/>
              <w:jc w:val="center"/>
            </w:pPr>
            <w:r w:rsidRPr="00D948E6">
              <w:t>3</w:t>
            </w:r>
          </w:p>
        </w:tc>
        <w:tc>
          <w:tcPr>
            <w:tcW w:w="2693" w:type="dxa"/>
            <w:tcBorders>
              <w:top w:val="nil"/>
              <w:left w:val="nil"/>
              <w:bottom w:val="single" w:sz="4" w:space="0" w:color="auto"/>
              <w:right w:val="single" w:sz="4" w:space="0" w:color="auto"/>
            </w:tcBorders>
            <w:vAlign w:val="center"/>
          </w:tcPr>
          <w:p w14:paraId="5DB87AD2" w14:textId="77777777" w:rsidR="009767A4" w:rsidRPr="00D948E6" w:rsidRDefault="009767A4" w:rsidP="00862BD0">
            <w:pPr>
              <w:pStyle w:val="TABLE-cell"/>
              <w:ind w:left="57" w:right="57"/>
            </w:pPr>
            <w:r w:rsidRPr="00D948E6">
              <w:sym w:font="Symbol" w:char="F053"/>
            </w:r>
            <w:r w:rsidRPr="00D948E6">
              <w:rPr>
                <w:i/>
              </w:rPr>
              <w:t>L</w:t>
            </w:r>
            <w:r w:rsidRPr="00932EFC">
              <w:rPr>
                <w:rStyle w:val="SUBscript-small"/>
              </w:rPr>
              <w:t>i</w:t>
            </w:r>
            <w:r w:rsidRPr="00D948E6">
              <w:t xml:space="preserve"> Active line losses</w:t>
            </w:r>
          </w:p>
        </w:tc>
        <w:tc>
          <w:tcPr>
            <w:tcW w:w="3119" w:type="dxa"/>
            <w:tcBorders>
              <w:top w:val="nil"/>
              <w:left w:val="nil"/>
              <w:bottom w:val="single" w:sz="4" w:space="0" w:color="auto"/>
              <w:right w:val="single" w:sz="4" w:space="0" w:color="auto"/>
            </w:tcBorders>
          </w:tcPr>
          <w:p w14:paraId="5DB87AD3" w14:textId="77777777" w:rsidR="009767A4" w:rsidRPr="00D948E6" w:rsidRDefault="009767A4" w:rsidP="00862BD0">
            <w:pPr>
              <w:pStyle w:val="TABLE-cell"/>
              <w:ind w:left="57" w:right="57"/>
            </w:pPr>
            <w:r w:rsidRPr="00D948E6">
              <w:t>On Load Active</w:t>
            </w:r>
            <w:r w:rsidRPr="00D948E6">
              <w:br/>
              <w:t>OLA = (CuA</w:t>
            </w:r>
            <w:r w:rsidRPr="00932EFC">
              <w:rPr>
                <w:rStyle w:val="SUBscript-small"/>
              </w:rPr>
              <w:t>1</w:t>
            </w:r>
            <w:r w:rsidRPr="00D948E6">
              <w:t xml:space="preserve">) </w:t>
            </w:r>
            <w:r w:rsidR="002F0D29" w:rsidRPr="002F0D29">
              <w:rPr>
                <w:rFonts w:ascii="Symbol" w:hAnsi="Symbol"/>
              </w:rPr>
              <w:t></w:t>
            </w:r>
            <w:r w:rsidRPr="00D948E6">
              <w:t xml:space="preserve"> (CuA</w:t>
            </w:r>
            <w:r w:rsidRPr="00932EFC">
              <w:rPr>
                <w:rStyle w:val="SUBscript-small"/>
              </w:rPr>
              <w:t>2</w:t>
            </w:r>
            <w:r w:rsidRPr="00D948E6">
              <w:t xml:space="preserve">) </w:t>
            </w:r>
            <w:r w:rsidR="002F0D29" w:rsidRPr="002F0D29">
              <w:rPr>
                <w:rFonts w:ascii="Symbol" w:hAnsi="Symbol"/>
              </w:rPr>
              <w:t></w:t>
            </w:r>
            <w:r w:rsidRPr="00D948E6">
              <w:t xml:space="preserve"> (CuA</w:t>
            </w:r>
            <w:r w:rsidRPr="00932EFC">
              <w:rPr>
                <w:rStyle w:val="SUBscript-small"/>
              </w:rPr>
              <w:t>3</w:t>
            </w:r>
            <w:r w:rsidRPr="00D948E6">
              <w:t>)</w:t>
            </w:r>
          </w:p>
        </w:tc>
        <w:tc>
          <w:tcPr>
            <w:tcW w:w="2550" w:type="dxa"/>
            <w:tcBorders>
              <w:top w:val="nil"/>
              <w:left w:val="single" w:sz="4" w:space="0" w:color="auto"/>
              <w:bottom w:val="single" w:sz="4" w:space="0" w:color="auto"/>
              <w:right w:val="double" w:sz="4" w:space="0" w:color="auto"/>
            </w:tcBorders>
            <w:vAlign w:val="center"/>
          </w:tcPr>
          <w:p w14:paraId="5DB87AD4" w14:textId="77777777" w:rsidR="009767A4" w:rsidRPr="00D948E6" w:rsidRDefault="009767A4" w:rsidP="00862BD0">
            <w:pPr>
              <w:pStyle w:val="TABLE-cell"/>
              <w:ind w:left="57" w:right="57"/>
            </w:pPr>
            <w:r w:rsidRPr="00D948E6">
              <w:t>QI</w:t>
            </w:r>
            <w:r w:rsidR="002F0D29" w:rsidRPr="002F0D29">
              <w:rPr>
                <w:rFonts w:ascii="Symbol" w:hAnsi="Symbol"/>
              </w:rPr>
              <w:t></w:t>
            </w:r>
            <w:r w:rsidRPr="00D948E6">
              <w:t>QII</w:t>
            </w:r>
            <w:r w:rsidR="002F0D29" w:rsidRPr="002F0D29">
              <w:rPr>
                <w:rFonts w:ascii="Symbol" w:hAnsi="Symbol"/>
              </w:rPr>
              <w:t></w:t>
            </w:r>
            <w:r w:rsidRPr="00D948E6">
              <w:t>QIII</w:t>
            </w:r>
            <w:r w:rsidR="002F0D29" w:rsidRPr="002F0D29">
              <w:rPr>
                <w:rFonts w:ascii="Symbol" w:hAnsi="Symbol"/>
              </w:rPr>
              <w:t></w:t>
            </w:r>
            <w:r w:rsidRPr="00D948E6">
              <w:t>QIV</w:t>
            </w:r>
          </w:p>
        </w:tc>
      </w:tr>
      <w:tr w:rsidR="009767A4" w:rsidRPr="00D948E6" w14:paraId="5DB87ADA" w14:textId="77777777" w:rsidTr="00BE7637">
        <w:trPr>
          <w:cantSplit/>
          <w:jc w:val="center"/>
        </w:trPr>
        <w:tc>
          <w:tcPr>
            <w:tcW w:w="708" w:type="dxa"/>
            <w:tcBorders>
              <w:top w:val="nil"/>
              <w:left w:val="double" w:sz="4" w:space="0" w:color="auto"/>
              <w:bottom w:val="single" w:sz="4" w:space="0" w:color="auto"/>
              <w:right w:val="single" w:sz="4" w:space="0" w:color="auto"/>
            </w:tcBorders>
            <w:vAlign w:val="center"/>
          </w:tcPr>
          <w:p w14:paraId="5DB87AD6" w14:textId="77777777" w:rsidR="009767A4" w:rsidRPr="00D948E6" w:rsidRDefault="009767A4" w:rsidP="00862BD0">
            <w:pPr>
              <w:pStyle w:val="TABLE-cell"/>
              <w:jc w:val="center"/>
            </w:pPr>
            <w:r w:rsidRPr="00D948E6">
              <w:t>4</w:t>
            </w:r>
          </w:p>
        </w:tc>
        <w:tc>
          <w:tcPr>
            <w:tcW w:w="2693" w:type="dxa"/>
            <w:tcBorders>
              <w:top w:val="nil"/>
              <w:left w:val="nil"/>
              <w:bottom w:val="single" w:sz="4" w:space="0" w:color="auto"/>
              <w:right w:val="single" w:sz="4" w:space="0" w:color="auto"/>
            </w:tcBorders>
            <w:vAlign w:val="center"/>
          </w:tcPr>
          <w:p w14:paraId="5DB87AD7" w14:textId="77777777" w:rsidR="009767A4" w:rsidRPr="00D948E6" w:rsidRDefault="009767A4" w:rsidP="00862BD0">
            <w:pPr>
              <w:pStyle w:val="TABLE-cell"/>
              <w:ind w:left="57" w:right="57"/>
            </w:pPr>
            <w:r w:rsidRPr="00D948E6">
              <w:sym w:font="Symbol" w:char="F053"/>
            </w:r>
            <w:r w:rsidRPr="00D948E6">
              <w:rPr>
                <w:i/>
              </w:rPr>
              <w:t>L</w:t>
            </w:r>
            <w:r w:rsidRPr="00932EFC">
              <w:rPr>
                <w:rStyle w:val="SUBscript-small"/>
              </w:rPr>
              <w:t>i</w:t>
            </w:r>
            <w:r w:rsidRPr="00D948E6">
              <w:t xml:space="preserve"> Active transformer losses</w:t>
            </w:r>
            <w:r w:rsidR="002F0D29" w:rsidRPr="002F0D29">
              <w:rPr>
                <w:rFonts w:ascii="Symbol" w:hAnsi="Symbol"/>
              </w:rPr>
              <w:t></w:t>
            </w:r>
          </w:p>
        </w:tc>
        <w:tc>
          <w:tcPr>
            <w:tcW w:w="3119" w:type="dxa"/>
            <w:tcBorders>
              <w:top w:val="nil"/>
              <w:left w:val="nil"/>
              <w:bottom w:val="single" w:sz="4" w:space="0" w:color="auto"/>
              <w:right w:val="single" w:sz="4" w:space="0" w:color="auto"/>
            </w:tcBorders>
          </w:tcPr>
          <w:p w14:paraId="5DB87AD8" w14:textId="77777777" w:rsidR="009767A4" w:rsidRPr="00D948E6" w:rsidRDefault="009767A4" w:rsidP="00862BD0">
            <w:pPr>
              <w:pStyle w:val="TABLE-cell"/>
              <w:ind w:left="57" w:right="57"/>
            </w:pPr>
            <w:r w:rsidRPr="00D948E6">
              <w:t>No Load Active, positive</w:t>
            </w:r>
            <w:r w:rsidRPr="00D948E6">
              <w:br/>
              <w:t>NLA</w:t>
            </w:r>
            <w:r w:rsidR="002F0D29" w:rsidRPr="002F0D29">
              <w:rPr>
                <w:rFonts w:ascii="Symbol" w:hAnsi="Symbol"/>
              </w:rPr>
              <w:t></w:t>
            </w:r>
            <w:r w:rsidRPr="00D948E6">
              <w:t xml:space="preserve"> = (FeA</w:t>
            </w:r>
            <w:r w:rsidRPr="00932EFC">
              <w:rPr>
                <w:rStyle w:val="SUBscript-small"/>
              </w:rPr>
              <w:t>1</w:t>
            </w:r>
            <w:r w:rsidR="002F0D29" w:rsidRPr="002F0D29">
              <w:rPr>
                <w:rFonts w:ascii="Symbol" w:hAnsi="Symbol"/>
              </w:rPr>
              <w:t></w:t>
            </w:r>
            <w:r w:rsidRPr="00D948E6">
              <w:t xml:space="preserve">) </w:t>
            </w:r>
            <w:r w:rsidR="002F0D29" w:rsidRPr="002F0D29">
              <w:rPr>
                <w:rFonts w:ascii="Symbol" w:hAnsi="Symbol"/>
              </w:rPr>
              <w:t></w:t>
            </w:r>
            <w:r w:rsidRPr="00D948E6">
              <w:t xml:space="preserve"> (FeA</w:t>
            </w:r>
            <w:r w:rsidRPr="00932EFC">
              <w:rPr>
                <w:rStyle w:val="SUBscript-small"/>
              </w:rPr>
              <w:t>2</w:t>
            </w:r>
            <w:r w:rsidR="002F0D29" w:rsidRPr="002F0D29">
              <w:rPr>
                <w:rFonts w:ascii="Symbol" w:hAnsi="Symbol"/>
              </w:rPr>
              <w:t></w:t>
            </w:r>
            <w:r w:rsidRPr="00D948E6">
              <w:t xml:space="preserve">) </w:t>
            </w:r>
            <w:r w:rsidR="002F0D29" w:rsidRPr="002F0D29">
              <w:rPr>
                <w:rFonts w:ascii="Symbol" w:hAnsi="Symbol"/>
              </w:rPr>
              <w:t></w:t>
            </w:r>
            <w:r w:rsidRPr="00D948E6">
              <w:t xml:space="preserve"> (FeA</w:t>
            </w:r>
            <w:r w:rsidRPr="00932EFC">
              <w:rPr>
                <w:rStyle w:val="SUBscript-small"/>
              </w:rPr>
              <w:t>3</w:t>
            </w:r>
            <w:r w:rsidR="002F0D29" w:rsidRPr="002F0D29">
              <w:rPr>
                <w:rFonts w:ascii="Symbol" w:hAnsi="Symbol"/>
              </w:rPr>
              <w:t></w:t>
            </w:r>
            <w:r w:rsidRPr="00D948E6">
              <w:t>)</w:t>
            </w:r>
          </w:p>
        </w:tc>
        <w:tc>
          <w:tcPr>
            <w:tcW w:w="2550" w:type="dxa"/>
            <w:tcBorders>
              <w:top w:val="nil"/>
              <w:left w:val="single" w:sz="4" w:space="0" w:color="auto"/>
              <w:bottom w:val="single" w:sz="4" w:space="0" w:color="auto"/>
              <w:right w:val="double" w:sz="4" w:space="0" w:color="auto"/>
            </w:tcBorders>
            <w:vAlign w:val="center"/>
          </w:tcPr>
          <w:p w14:paraId="5DB87AD9" w14:textId="77777777" w:rsidR="009767A4" w:rsidRPr="00D948E6" w:rsidRDefault="009767A4" w:rsidP="00862BD0">
            <w:pPr>
              <w:pStyle w:val="TABLE-cell"/>
              <w:ind w:left="57" w:right="57"/>
            </w:pPr>
            <w:r w:rsidRPr="00D948E6">
              <w:t>QI</w:t>
            </w:r>
            <w:r w:rsidR="002F0D29" w:rsidRPr="002F0D29">
              <w:rPr>
                <w:rFonts w:ascii="Symbol" w:hAnsi="Symbol"/>
              </w:rPr>
              <w:t></w:t>
            </w:r>
            <w:r w:rsidRPr="00D948E6">
              <w:t>QIV</w:t>
            </w:r>
          </w:p>
        </w:tc>
      </w:tr>
      <w:tr w:rsidR="009767A4" w:rsidRPr="00D948E6" w14:paraId="5DB87ADF" w14:textId="77777777" w:rsidTr="00BE7637">
        <w:trPr>
          <w:cantSplit/>
          <w:jc w:val="center"/>
        </w:trPr>
        <w:tc>
          <w:tcPr>
            <w:tcW w:w="708" w:type="dxa"/>
            <w:tcBorders>
              <w:top w:val="nil"/>
              <w:left w:val="double" w:sz="4" w:space="0" w:color="auto"/>
              <w:bottom w:val="single" w:sz="4" w:space="0" w:color="auto"/>
              <w:right w:val="single" w:sz="4" w:space="0" w:color="auto"/>
            </w:tcBorders>
            <w:vAlign w:val="center"/>
          </w:tcPr>
          <w:p w14:paraId="5DB87ADB" w14:textId="77777777" w:rsidR="009767A4" w:rsidRPr="00D948E6" w:rsidRDefault="009767A4" w:rsidP="00862BD0">
            <w:pPr>
              <w:pStyle w:val="TABLE-cell"/>
              <w:jc w:val="center"/>
            </w:pPr>
            <w:r w:rsidRPr="00D948E6">
              <w:t>5</w:t>
            </w:r>
          </w:p>
        </w:tc>
        <w:tc>
          <w:tcPr>
            <w:tcW w:w="2693" w:type="dxa"/>
            <w:tcBorders>
              <w:top w:val="nil"/>
              <w:left w:val="nil"/>
              <w:bottom w:val="single" w:sz="4" w:space="0" w:color="auto"/>
              <w:right w:val="single" w:sz="4" w:space="0" w:color="auto"/>
            </w:tcBorders>
            <w:vAlign w:val="center"/>
          </w:tcPr>
          <w:p w14:paraId="5DB87ADC" w14:textId="77777777" w:rsidR="009767A4" w:rsidRPr="00D948E6" w:rsidRDefault="009767A4" w:rsidP="00862BD0">
            <w:pPr>
              <w:pStyle w:val="TABLE-cell"/>
              <w:ind w:left="57" w:right="57"/>
            </w:pPr>
            <w:r w:rsidRPr="00D948E6">
              <w:sym w:font="Symbol" w:char="F053"/>
            </w:r>
            <w:r w:rsidRPr="00D948E6">
              <w:rPr>
                <w:i/>
              </w:rPr>
              <w:t>L</w:t>
            </w:r>
            <w:r w:rsidRPr="00932EFC">
              <w:rPr>
                <w:rStyle w:val="SUBscript-small"/>
              </w:rPr>
              <w:t>i</w:t>
            </w:r>
            <w:r w:rsidRPr="00D948E6">
              <w:t xml:space="preserve"> Active transformer losses–</w:t>
            </w:r>
          </w:p>
        </w:tc>
        <w:tc>
          <w:tcPr>
            <w:tcW w:w="3119" w:type="dxa"/>
            <w:tcBorders>
              <w:top w:val="nil"/>
              <w:left w:val="nil"/>
              <w:bottom w:val="single" w:sz="4" w:space="0" w:color="auto"/>
              <w:right w:val="single" w:sz="4" w:space="0" w:color="auto"/>
            </w:tcBorders>
          </w:tcPr>
          <w:p w14:paraId="5DB87ADD" w14:textId="77777777" w:rsidR="009767A4" w:rsidRPr="00D948E6" w:rsidRDefault="009767A4" w:rsidP="00862BD0">
            <w:pPr>
              <w:pStyle w:val="TABLE-cell"/>
              <w:ind w:left="57" w:right="57"/>
            </w:pPr>
            <w:r w:rsidRPr="00D948E6">
              <w:t>No Load active, negative</w:t>
            </w:r>
            <w:r w:rsidRPr="00D948E6">
              <w:br/>
              <w:t>NLA– = (FeA</w:t>
            </w:r>
            <w:r w:rsidRPr="00932EFC">
              <w:rPr>
                <w:rStyle w:val="SUBscript-small"/>
              </w:rPr>
              <w:t>1</w:t>
            </w:r>
            <w:r w:rsidRPr="00D948E6">
              <w:t xml:space="preserve">–) </w:t>
            </w:r>
            <w:r w:rsidR="002F0D29" w:rsidRPr="002F0D29">
              <w:rPr>
                <w:rFonts w:ascii="Symbol" w:hAnsi="Symbol"/>
              </w:rPr>
              <w:t></w:t>
            </w:r>
            <w:r w:rsidRPr="00D948E6">
              <w:t xml:space="preserve"> (FeA</w:t>
            </w:r>
            <w:r w:rsidRPr="00932EFC">
              <w:rPr>
                <w:rStyle w:val="SUBscript-small"/>
              </w:rPr>
              <w:t>2</w:t>
            </w:r>
            <w:r w:rsidRPr="00D948E6">
              <w:t xml:space="preserve">–) </w:t>
            </w:r>
            <w:r w:rsidR="002F0D29" w:rsidRPr="002F0D29">
              <w:rPr>
                <w:rFonts w:ascii="Symbol" w:hAnsi="Symbol"/>
              </w:rPr>
              <w:t></w:t>
            </w:r>
            <w:r w:rsidRPr="00D948E6">
              <w:t xml:space="preserve"> (FeA</w:t>
            </w:r>
            <w:r w:rsidRPr="00932EFC">
              <w:rPr>
                <w:rStyle w:val="SUBscript-small"/>
              </w:rPr>
              <w:t>3</w:t>
            </w:r>
            <w:r w:rsidRPr="00D948E6">
              <w:t>–)</w:t>
            </w:r>
          </w:p>
        </w:tc>
        <w:tc>
          <w:tcPr>
            <w:tcW w:w="2550" w:type="dxa"/>
            <w:tcBorders>
              <w:top w:val="nil"/>
              <w:left w:val="single" w:sz="4" w:space="0" w:color="auto"/>
              <w:bottom w:val="single" w:sz="4" w:space="0" w:color="auto"/>
              <w:right w:val="double" w:sz="4" w:space="0" w:color="auto"/>
            </w:tcBorders>
            <w:vAlign w:val="center"/>
          </w:tcPr>
          <w:p w14:paraId="5DB87ADE" w14:textId="77777777" w:rsidR="009767A4" w:rsidRPr="00D948E6" w:rsidRDefault="009767A4" w:rsidP="00862BD0">
            <w:pPr>
              <w:pStyle w:val="TABLE-cell"/>
              <w:ind w:left="57" w:right="57"/>
            </w:pPr>
            <w:r w:rsidRPr="00D948E6">
              <w:t>QII</w:t>
            </w:r>
            <w:r w:rsidR="002F0D29" w:rsidRPr="002F0D29">
              <w:rPr>
                <w:rFonts w:ascii="Symbol" w:hAnsi="Symbol"/>
              </w:rPr>
              <w:t></w:t>
            </w:r>
            <w:r w:rsidRPr="00D948E6">
              <w:t>QIII</w:t>
            </w:r>
          </w:p>
        </w:tc>
      </w:tr>
      <w:tr w:rsidR="009767A4" w:rsidRPr="00D948E6" w14:paraId="5DB87AE4" w14:textId="77777777" w:rsidTr="00BE7637">
        <w:trPr>
          <w:cantSplit/>
          <w:jc w:val="center"/>
        </w:trPr>
        <w:tc>
          <w:tcPr>
            <w:tcW w:w="708" w:type="dxa"/>
            <w:tcBorders>
              <w:top w:val="nil"/>
              <w:left w:val="double" w:sz="4" w:space="0" w:color="auto"/>
              <w:bottom w:val="single" w:sz="4" w:space="0" w:color="auto"/>
              <w:right w:val="single" w:sz="4" w:space="0" w:color="auto"/>
            </w:tcBorders>
            <w:vAlign w:val="center"/>
          </w:tcPr>
          <w:p w14:paraId="5DB87AE0" w14:textId="77777777" w:rsidR="009767A4" w:rsidRPr="00D948E6" w:rsidRDefault="009767A4" w:rsidP="00862BD0">
            <w:pPr>
              <w:pStyle w:val="TABLE-cell"/>
              <w:jc w:val="center"/>
            </w:pPr>
            <w:r w:rsidRPr="00D948E6">
              <w:t>6</w:t>
            </w:r>
          </w:p>
        </w:tc>
        <w:tc>
          <w:tcPr>
            <w:tcW w:w="2693" w:type="dxa"/>
            <w:tcBorders>
              <w:top w:val="nil"/>
              <w:left w:val="nil"/>
              <w:bottom w:val="single" w:sz="4" w:space="0" w:color="auto"/>
              <w:right w:val="single" w:sz="4" w:space="0" w:color="auto"/>
            </w:tcBorders>
            <w:vAlign w:val="center"/>
          </w:tcPr>
          <w:p w14:paraId="5DB87AE1" w14:textId="77777777" w:rsidR="009767A4" w:rsidRPr="00D948E6" w:rsidRDefault="009767A4" w:rsidP="00862BD0">
            <w:pPr>
              <w:pStyle w:val="TABLE-cell"/>
              <w:ind w:left="57" w:right="57"/>
            </w:pPr>
            <w:r w:rsidRPr="00D948E6">
              <w:sym w:font="Symbol" w:char="F053"/>
            </w:r>
            <w:r w:rsidRPr="00D948E6">
              <w:rPr>
                <w:i/>
              </w:rPr>
              <w:t>L</w:t>
            </w:r>
            <w:r w:rsidRPr="00932EFC">
              <w:rPr>
                <w:rStyle w:val="SUBscript-small"/>
              </w:rPr>
              <w:t>i</w:t>
            </w:r>
            <w:r w:rsidRPr="00D948E6">
              <w:t xml:space="preserve"> Active transformer losses</w:t>
            </w:r>
          </w:p>
        </w:tc>
        <w:tc>
          <w:tcPr>
            <w:tcW w:w="3119" w:type="dxa"/>
            <w:tcBorders>
              <w:top w:val="nil"/>
              <w:left w:val="nil"/>
              <w:bottom w:val="single" w:sz="4" w:space="0" w:color="auto"/>
              <w:right w:val="single" w:sz="4" w:space="0" w:color="auto"/>
            </w:tcBorders>
          </w:tcPr>
          <w:p w14:paraId="5DB87AE2" w14:textId="77777777" w:rsidR="009767A4" w:rsidRPr="00D948E6" w:rsidRDefault="009767A4" w:rsidP="00862BD0">
            <w:pPr>
              <w:pStyle w:val="TABLE-cell"/>
              <w:ind w:left="57" w:right="57"/>
            </w:pPr>
            <w:r w:rsidRPr="00D948E6">
              <w:t>No Load Active</w:t>
            </w:r>
            <w:r w:rsidRPr="00D948E6">
              <w:br/>
              <w:t>NLA = (FeA</w:t>
            </w:r>
            <w:r w:rsidRPr="00932EFC">
              <w:rPr>
                <w:rStyle w:val="SUBscript-small"/>
              </w:rPr>
              <w:t>1</w:t>
            </w:r>
            <w:r w:rsidRPr="00D948E6">
              <w:t xml:space="preserve">) </w:t>
            </w:r>
            <w:r w:rsidR="002F0D29" w:rsidRPr="002F0D29">
              <w:rPr>
                <w:rFonts w:ascii="Symbol" w:hAnsi="Symbol"/>
              </w:rPr>
              <w:t></w:t>
            </w:r>
            <w:r w:rsidRPr="00D948E6">
              <w:t xml:space="preserve"> (FeA</w:t>
            </w:r>
            <w:r w:rsidRPr="00932EFC">
              <w:rPr>
                <w:rStyle w:val="SUBscript-small"/>
              </w:rPr>
              <w:t>2</w:t>
            </w:r>
            <w:r w:rsidRPr="00D948E6">
              <w:t xml:space="preserve">) </w:t>
            </w:r>
            <w:r w:rsidR="002F0D29" w:rsidRPr="002F0D29">
              <w:rPr>
                <w:rFonts w:ascii="Symbol" w:hAnsi="Symbol"/>
              </w:rPr>
              <w:t></w:t>
            </w:r>
            <w:r w:rsidRPr="00D948E6">
              <w:t xml:space="preserve"> (FeA</w:t>
            </w:r>
            <w:r w:rsidRPr="00932EFC">
              <w:rPr>
                <w:rStyle w:val="SUBscript-small"/>
              </w:rPr>
              <w:t>3</w:t>
            </w:r>
            <w:r w:rsidRPr="00D948E6">
              <w:t>)</w:t>
            </w:r>
          </w:p>
        </w:tc>
        <w:tc>
          <w:tcPr>
            <w:tcW w:w="2550" w:type="dxa"/>
            <w:tcBorders>
              <w:top w:val="nil"/>
              <w:left w:val="single" w:sz="4" w:space="0" w:color="auto"/>
              <w:bottom w:val="single" w:sz="4" w:space="0" w:color="auto"/>
              <w:right w:val="double" w:sz="4" w:space="0" w:color="auto"/>
            </w:tcBorders>
            <w:vAlign w:val="center"/>
          </w:tcPr>
          <w:p w14:paraId="5DB87AE3" w14:textId="77777777" w:rsidR="009767A4" w:rsidRPr="00D948E6" w:rsidRDefault="009767A4" w:rsidP="00862BD0">
            <w:pPr>
              <w:pStyle w:val="TABLE-cell"/>
              <w:ind w:left="57" w:right="57"/>
            </w:pPr>
            <w:r w:rsidRPr="00D948E6">
              <w:t>QI</w:t>
            </w:r>
            <w:r w:rsidR="002F0D29" w:rsidRPr="002F0D29">
              <w:rPr>
                <w:rFonts w:ascii="Symbol" w:hAnsi="Symbol"/>
              </w:rPr>
              <w:t></w:t>
            </w:r>
            <w:r w:rsidRPr="00D948E6">
              <w:t>QII</w:t>
            </w:r>
            <w:r w:rsidR="002F0D29" w:rsidRPr="002F0D29">
              <w:rPr>
                <w:rFonts w:ascii="Symbol" w:hAnsi="Symbol"/>
              </w:rPr>
              <w:t></w:t>
            </w:r>
            <w:r w:rsidRPr="00D948E6">
              <w:t>QIII</w:t>
            </w:r>
            <w:r w:rsidR="002F0D29" w:rsidRPr="002F0D29">
              <w:rPr>
                <w:rFonts w:ascii="Symbol" w:hAnsi="Symbol"/>
              </w:rPr>
              <w:t></w:t>
            </w:r>
            <w:r w:rsidRPr="00D948E6">
              <w:t>QIV</w:t>
            </w:r>
          </w:p>
        </w:tc>
      </w:tr>
      <w:tr w:rsidR="009767A4" w:rsidRPr="00D948E6" w14:paraId="5DB87AE9" w14:textId="77777777" w:rsidTr="00BE7637">
        <w:trPr>
          <w:cantSplit/>
          <w:jc w:val="center"/>
        </w:trPr>
        <w:tc>
          <w:tcPr>
            <w:tcW w:w="708" w:type="dxa"/>
            <w:tcBorders>
              <w:top w:val="nil"/>
              <w:left w:val="double" w:sz="4" w:space="0" w:color="auto"/>
              <w:bottom w:val="single" w:sz="4" w:space="0" w:color="auto"/>
              <w:right w:val="single" w:sz="4" w:space="0" w:color="auto"/>
            </w:tcBorders>
            <w:vAlign w:val="center"/>
          </w:tcPr>
          <w:p w14:paraId="5DB87AE5" w14:textId="77777777" w:rsidR="009767A4" w:rsidRPr="00D948E6" w:rsidRDefault="009767A4" w:rsidP="00862BD0">
            <w:pPr>
              <w:pStyle w:val="TABLE-cell"/>
              <w:jc w:val="center"/>
            </w:pPr>
            <w:r w:rsidRPr="00D948E6">
              <w:t>7</w:t>
            </w:r>
          </w:p>
        </w:tc>
        <w:tc>
          <w:tcPr>
            <w:tcW w:w="2693" w:type="dxa"/>
            <w:tcBorders>
              <w:top w:val="nil"/>
              <w:left w:val="nil"/>
              <w:bottom w:val="single" w:sz="4" w:space="0" w:color="auto"/>
              <w:right w:val="single" w:sz="4" w:space="0" w:color="auto"/>
            </w:tcBorders>
            <w:vAlign w:val="center"/>
          </w:tcPr>
          <w:p w14:paraId="5DB87AE6" w14:textId="77777777" w:rsidR="009767A4" w:rsidRPr="00D948E6" w:rsidRDefault="009767A4" w:rsidP="00862BD0">
            <w:pPr>
              <w:pStyle w:val="TABLE-cell"/>
              <w:ind w:left="57" w:right="57"/>
            </w:pPr>
            <w:r w:rsidRPr="00D948E6">
              <w:sym w:font="Symbol" w:char="F053"/>
            </w:r>
            <w:r w:rsidRPr="00D948E6">
              <w:rPr>
                <w:i/>
              </w:rPr>
              <w:t>L</w:t>
            </w:r>
            <w:r w:rsidRPr="00932EFC">
              <w:rPr>
                <w:rStyle w:val="SUBscript-small"/>
              </w:rPr>
              <w:t>i</w:t>
            </w:r>
            <w:r w:rsidRPr="00D948E6">
              <w:t xml:space="preserve"> Active losses</w:t>
            </w:r>
            <w:r w:rsidR="002F0D29" w:rsidRPr="002F0D29">
              <w:rPr>
                <w:rFonts w:ascii="Symbol" w:hAnsi="Symbol"/>
              </w:rPr>
              <w:t></w:t>
            </w:r>
          </w:p>
        </w:tc>
        <w:tc>
          <w:tcPr>
            <w:tcW w:w="3119" w:type="dxa"/>
            <w:tcBorders>
              <w:top w:val="nil"/>
              <w:left w:val="nil"/>
              <w:bottom w:val="single" w:sz="4" w:space="0" w:color="auto"/>
              <w:right w:val="single" w:sz="4" w:space="0" w:color="auto"/>
            </w:tcBorders>
          </w:tcPr>
          <w:p w14:paraId="5DB87AE7" w14:textId="77777777" w:rsidR="009767A4" w:rsidRPr="00D948E6" w:rsidRDefault="009767A4" w:rsidP="00862BD0">
            <w:pPr>
              <w:pStyle w:val="TABLE-cell"/>
              <w:ind w:left="57" w:right="57"/>
            </w:pPr>
            <w:r w:rsidRPr="00D948E6">
              <w:t>Total Losses Active, positive</w:t>
            </w:r>
            <w:r w:rsidRPr="00D948E6">
              <w:br/>
              <w:t>TLA</w:t>
            </w:r>
            <w:r w:rsidR="002F0D29" w:rsidRPr="002F0D29">
              <w:rPr>
                <w:rFonts w:ascii="Symbol" w:hAnsi="Symbol"/>
              </w:rPr>
              <w:t></w:t>
            </w:r>
            <w:r w:rsidRPr="00D948E6">
              <w:t xml:space="preserve"> = (OLA</w:t>
            </w:r>
            <w:r w:rsidR="002F0D29" w:rsidRPr="002F0D29">
              <w:rPr>
                <w:rFonts w:ascii="Symbol" w:hAnsi="Symbol"/>
              </w:rPr>
              <w:t></w:t>
            </w:r>
            <w:r w:rsidRPr="00D948E6">
              <w:t xml:space="preserve">) </w:t>
            </w:r>
            <w:r w:rsidR="002F0D29" w:rsidRPr="002F0D29">
              <w:rPr>
                <w:rFonts w:ascii="Symbol" w:hAnsi="Symbol"/>
              </w:rPr>
              <w:t></w:t>
            </w:r>
            <w:r w:rsidRPr="00D948E6">
              <w:t xml:space="preserve"> (NLA</w:t>
            </w:r>
            <w:r w:rsidR="002F0D29" w:rsidRPr="002F0D29">
              <w:rPr>
                <w:rFonts w:ascii="Symbol" w:hAnsi="Symbol"/>
              </w:rPr>
              <w:t></w:t>
            </w:r>
            <w:r w:rsidRPr="00D948E6">
              <w:t>)</w:t>
            </w:r>
          </w:p>
        </w:tc>
        <w:tc>
          <w:tcPr>
            <w:tcW w:w="2550" w:type="dxa"/>
            <w:tcBorders>
              <w:top w:val="nil"/>
              <w:left w:val="single" w:sz="4" w:space="0" w:color="auto"/>
              <w:bottom w:val="single" w:sz="4" w:space="0" w:color="auto"/>
              <w:right w:val="double" w:sz="4" w:space="0" w:color="auto"/>
            </w:tcBorders>
            <w:vAlign w:val="center"/>
          </w:tcPr>
          <w:p w14:paraId="5DB87AE8" w14:textId="77777777" w:rsidR="009767A4" w:rsidRPr="00D948E6" w:rsidRDefault="009767A4" w:rsidP="00862BD0">
            <w:pPr>
              <w:pStyle w:val="TABLE-cell"/>
              <w:ind w:left="57" w:right="57"/>
            </w:pPr>
            <w:r w:rsidRPr="00D948E6">
              <w:t>QI</w:t>
            </w:r>
            <w:r w:rsidR="002F0D29" w:rsidRPr="002F0D29">
              <w:rPr>
                <w:rFonts w:ascii="Symbol" w:hAnsi="Symbol"/>
              </w:rPr>
              <w:t></w:t>
            </w:r>
            <w:r w:rsidRPr="00D948E6">
              <w:t>QIV</w:t>
            </w:r>
          </w:p>
        </w:tc>
      </w:tr>
      <w:tr w:rsidR="009767A4" w:rsidRPr="00D948E6" w14:paraId="5DB87AEE" w14:textId="77777777" w:rsidTr="00BE7637">
        <w:trPr>
          <w:cantSplit/>
          <w:jc w:val="center"/>
        </w:trPr>
        <w:tc>
          <w:tcPr>
            <w:tcW w:w="708" w:type="dxa"/>
            <w:tcBorders>
              <w:top w:val="nil"/>
              <w:left w:val="double" w:sz="4" w:space="0" w:color="auto"/>
              <w:bottom w:val="single" w:sz="4" w:space="0" w:color="auto"/>
              <w:right w:val="single" w:sz="4" w:space="0" w:color="auto"/>
            </w:tcBorders>
            <w:vAlign w:val="center"/>
          </w:tcPr>
          <w:p w14:paraId="5DB87AEA" w14:textId="77777777" w:rsidR="009767A4" w:rsidRPr="00D948E6" w:rsidRDefault="009767A4" w:rsidP="00862BD0">
            <w:pPr>
              <w:pStyle w:val="TABLE-cell"/>
              <w:jc w:val="center"/>
            </w:pPr>
            <w:r w:rsidRPr="00D948E6">
              <w:t>8</w:t>
            </w:r>
          </w:p>
        </w:tc>
        <w:tc>
          <w:tcPr>
            <w:tcW w:w="2693" w:type="dxa"/>
            <w:tcBorders>
              <w:top w:val="nil"/>
              <w:left w:val="nil"/>
              <w:bottom w:val="single" w:sz="4" w:space="0" w:color="auto"/>
              <w:right w:val="single" w:sz="4" w:space="0" w:color="auto"/>
            </w:tcBorders>
            <w:vAlign w:val="center"/>
          </w:tcPr>
          <w:p w14:paraId="5DB87AEB" w14:textId="77777777" w:rsidR="009767A4" w:rsidRPr="00D948E6" w:rsidRDefault="009767A4" w:rsidP="00862BD0">
            <w:pPr>
              <w:pStyle w:val="TABLE-cell"/>
              <w:ind w:left="57" w:right="57"/>
            </w:pPr>
            <w:r w:rsidRPr="00D948E6">
              <w:sym w:font="Symbol" w:char="F053"/>
            </w:r>
            <w:r w:rsidRPr="00D948E6">
              <w:rPr>
                <w:i/>
              </w:rPr>
              <w:t>L</w:t>
            </w:r>
            <w:r w:rsidRPr="00932EFC">
              <w:rPr>
                <w:rStyle w:val="SUBscript-small"/>
              </w:rPr>
              <w:t>i</w:t>
            </w:r>
            <w:r w:rsidRPr="00D948E6">
              <w:t xml:space="preserve"> Active losses–</w:t>
            </w:r>
          </w:p>
        </w:tc>
        <w:tc>
          <w:tcPr>
            <w:tcW w:w="3119" w:type="dxa"/>
            <w:tcBorders>
              <w:top w:val="nil"/>
              <w:left w:val="nil"/>
              <w:bottom w:val="single" w:sz="4" w:space="0" w:color="auto"/>
              <w:right w:val="single" w:sz="4" w:space="0" w:color="auto"/>
            </w:tcBorders>
          </w:tcPr>
          <w:p w14:paraId="5DB87AEC" w14:textId="77777777" w:rsidR="009767A4" w:rsidRPr="00D948E6" w:rsidRDefault="009767A4" w:rsidP="00862BD0">
            <w:pPr>
              <w:pStyle w:val="TABLE-cell"/>
              <w:ind w:left="57" w:right="57"/>
            </w:pPr>
            <w:r w:rsidRPr="00D948E6">
              <w:t>Total Losses Active, negative</w:t>
            </w:r>
            <w:r w:rsidRPr="00D948E6">
              <w:br/>
              <w:t xml:space="preserve">TLA– = (OLA–) </w:t>
            </w:r>
            <w:r w:rsidR="002F0D29" w:rsidRPr="002F0D29">
              <w:rPr>
                <w:rFonts w:ascii="Symbol" w:hAnsi="Symbol"/>
              </w:rPr>
              <w:t></w:t>
            </w:r>
            <w:r w:rsidRPr="00D948E6">
              <w:t xml:space="preserve"> (NLA–)</w:t>
            </w:r>
          </w:p>
        </w:tc>
        <w:tc>
          <w:tcPr>
            <w:tcW w:w="2550" w:type="dxa"/>
            <w:tcBorders>
              <w:top w:val="nil"/>
              <w:left w:val="single" w:sz="4" w:space="0" w:color="auto"/>
              <w:bottom w:val="single" w:sz="4" w:space="0" w:color="auto"/>
              <w:right w:val="double" w:sz="4" w:space="0" w:color="auto"/>
            </w:tcBorders>
            <w:vAlign w:val="center"/>
          </w:tcPr>
          <w:p w14:paraId="5DB87AED" w14:textId="77777777" w:rsidR="009767A4" w:rsidRPr="00D948E6" w:rsidRDefault="009767A4" w:rsidP="00862BD0">
            <w:pPr>
              <w:pStyle w:val="TABLE-cell"/>
              <w:ind w:left="57" w:right="57"/>
            </w:pPr>
            <w:r w:rsidRPr="00D948E6">
              <w:t>QII</w:t>
            </w:r>
            <w:r w:rsidR="002F0D29" w:rsidRPr="002F0D29">
              <w:rPr>
                <w:rFonts w:ascii="Symbol" w:hAnsi="Symbol"/>
              </w:rPr>
              <w:t></w:t>
            </w:r>
            <w:r w:rsidRPr="00D948E6">
              <w:t>QIII</w:t>
            </w:r>
          </w:p>
        </w:tc>
      </w:tr>
      <w:tr w:rsidR="009767A4" w:rsidRPr="00D948E6" w14:paraId="5DB87AF3" w14:textId="77777777" w:rsidTr="00BE7637">
        <w:trPr>
          <w:cantSplit/>
          <w:jc w:val="center"/>
        </w:trPr>
        <w:tc>
          <w:tcPr>
            <w:tcW w:w="708" w:type="dxa"/>
            <w:tcBorders>
              <w:top w:val="nil"/>
              <w:left w:val="double" w:sz="4" w:space="0" w:color="auto"/>
              <w:bottom w:val="single" w:sz="4" w:space="0" w:color="auto"/>
              <w:right w:val="single" w:sz="4" w:space="0" w:color="auto"/>
            </w:tcBorders>
            <w:vAlign w:val="center"/>
          </w:tcPr>
          <w:p w14:paraId="5DB87AEF" w14:textId="77777777" w:rsidR="009767A4" w:rsidRPr="00D948E6" w:rsidRDefault="009767A4" w:rsidP="00862BD0">
            <w:pPr>
              <w:pStyle w:val="TABLE-cell"/>
              <w:jc w:val="center"/>
            </w:pPr>
            <w:r w:rsidRPr="00D948E6">
              <w:t>9</w:t>
            </w:r>
          </w:p>
        </w:tc>
        <w:tc>
          <w:tcPr>
            <w:tcW w:w="2693" w:type="dxa"/>
            <w:tcBorders>
              <w:top w:val="nil"/>
              <w:left w:val="nil"/>
              <w:bottom w:val="single" w:sz="4" w:space="0" w:color="auto"/>
              <w:right w:val="single" w:sz="4" w:space="0" w:color="auto"/>
            </w:tcBorders>
            <w:vAlign w:val="center"/>
          </w:tcPr>
          <w:p w14:paraId="5DB87AF0" w14:textId="77777777" w:rsidR="009767A4" w:rsidRPr="00D948E6" w:rsidRDefault="009767A4" w:rsidP="00862BD0">
            <w:pPr>
              <w:pStyle w:val="TABLE-cell"/>
              <w:ind w:left="57" w:right="57"/>
            </w:pPr>
            <w:r w:rsidRPr="00D948E6">
              <w:sym w:font="Symbol" w:char="F053"/>
            </w:r>
            <w:r w:rsidRPr="00D948E6">
              <w:rPr>
                <w:i/>
              </w:rPr>
              <w:t>L</w:t>
            </w:r>
            <w:r w:rsidRPr="00932EFC">
              <w:rPr>
                <w:rStyle w:val="SUBscript-small"/>
              </w:rPr>
              <w:t>i</w:t>
            </w:r>
            <w:r w:rsidRPr="00D948E6">
              <w:t xml:space="preserve"> Active losses</w:t>
            </w:r>
          </w:p>
        </w:tc>
        <w:tc>
          <w:tcPr>
            <w:tcW w:w="3119" w:type="dxa"/>
            <w:tcBorders>
              <w:top w:val="nil"/>
              <w:left w:val="nil"/>
              <w:bottom w:val="single" w:sz="4" w:space="0" w:color="auto"/>
              <w:right w:val="single" w:sz="4" w:space="0" w:color="auto"/>
            </w:tcBorders>
          </w:tcPr>
          <w:p w14:paraId="5DB87AF1" w14:textId="77777777" w:rsidR="009767A4" w:rsidRPr="00D948E6" w:rsidRDefault="009767A4" w:rsidP="00862BD0">
            <w:pPr>
              <w:pStyle w:val="TABLE-cell"/>
              <w:ind w:left="57" w:right="57"/>
            </w:pPr>
            <w:r w:rsidRPr="00D948E6">
              <w:t>Total Losses Active</w:t>
            </w:r>
            <w:r w:rsidRPr="00D948E6">
              <w:br/>
              <w:t xml:space="preserve">TLA = OLA </w:t>
            </w:r>
            <w:r w:rsidR="002F0D29" w:rsidRPr="002F0D29">
              <w:rPr>
                <w:rFonts w:ascii="Symbol" w:hAnsi="Symbol"/>
              </w:rPr>
              <w:t></w:t>
            </w:r>
            <w:r w:rsidRPr="00D948E6">
              <w:t xml:space="preserve"> NLA = TLA</w:t>
            </w:r>
            <w:r w:rsidRPr="00932EFC">
              <w:rPr>
                <w:rStyle w:val="SUBscript-small"/>
              </w:rPr>
              <w:t>1</w:t>
            </w:r>
            <w:r w:rsidRPr="00D948E6">
              <w:t xml:space="preserve"> </w:t>
            </w:r>
            <w:r w:rsidR="002F0D29" w:rsidRPr="002F0D29">
              <w:rPr>
                <w:rFonts w:ascii="Symbol" w:hAnsi="Symbol"/>
              </w:rPr>
              <w:t></w:t>
            </w:r>
            <w:r w:rsidRPr="00D948E6">
              <w:t xml:space="preserve"> TLA</w:t>
            </w:r>
            <w:r w:rsidRPr="00932EFC">
              <w:rPr>
                <w:rStyle w:val="SUBscript-small"/>
              </w:rPr>
              <w:t>2</w:t>
            </w:r>
            <w:r w:rsidRPr="00D948E6">
              <w:t xml:space="preserve"> </w:t>
            </w:r>
            <w:r w:rsidR="002F0D29" w:rsidRPr="002F0D29">
              <w:rPr>
                <w:rFonts w:ascii="Symbol" w:hAnsi="Symbol"/>
              </w:rPr>
              <w:t></w:t>
            </w:r>
            <w:r w:rsidRPr="00D948E6">
              <w:t xml:space="preserve"> TLA</w:t>
            </w:r>
            <w:r w:rsidRPr="00932EFC">
              <w:rPr>
                <w:rStyle w:val="SUBscript-small"/>
              </w:rPr>
              <w:t>3</w:t>
            </w:r>
          </w:p>
        </w:tc>
        <w:tc>
          <w:tcPr>
            <w:tcW w:w="2550" w:type="dxa"/>
            <w:tcBorders>
              <w:top w:val="nil"/>
              <w:left w:val="single" w:sz="4" w:space="0" w:color="auto"/>
              <w:bottom w:val="single" w:sz="4" w:space="0" w:color="auto"/>
              <w:right w:val="double" w:sz="4" w:space="0" w:color="auto"/>
            </w:tcBorders>
            <w:vAlign w:val="center"/>
          </w:tcPr>
          <w:p w14:paraId="5DB87AF2" w14:textId="77777777" w:rsidR="009767A4" w:rsidRPr="00D948E6" w:rsidRDefault="009767A4" w:rsidP="00862BD0">
            <w:pPr>
              <w:pStyle w:val="TABLE-cell"/>
              <w:ind w:left="57" w:right="57"/>
            </w:pPr>
            <w:r w:rsidRPr="00D948E6">
              <w:t>QI</w:t>
            </w:r>
            <w:r w:rsidR="002F0D29" w:rsidRPr="002F0D29">
              <w:rPr>
                <w:rFonts w:ascii="Symbol" w:hAnsi="Symbol"/>
              </w:rPr>
              <w:t></w:t>
            </w:r>
            <w:r w:rsidRPr="00D948E6">
              <w:t>QII</w:t>
            </w:r>
            <w:r w:rsidR="002F0D29" w:rsidRPr="002F0D29">
              <w:rPr>
                <w:rFonts w:ascii="Symbol" w:hAnsi="Symbol"/>
              </w:rPr>
              <w:t></w:t>
            </w:r>
            <w:r w:rsidRPr="00D948E6">
              <w:t>QIII</w:t>
            </w:r>
            <w:r w:rsidR="002F0D29" w:rsidRPr="002F0D29">
              <w:rPr>
                <w:rFonts w:ascii="Symbol" w:hAnsi="Symbol"/>
              </w:rPr>
              <w:t></w:t>
            </w:r>
            <w:r w:rsidRPr="00D948E6">
              <w:t>QIV</w:t>
            </w:r>
          </w:p>
        </w:tc>
      </w:tr>
      <w:tr w:rsidR="009767A4" w:rsidRPr="00D948E6" w14:paraId="5DB87AF8" w14:textId="77777777" w:rsidTr="00BE7637">
        <w:trPr>
          <w:cantSplit/>
          <w:jc w:val="center"/>
        </w:trPr>
        <w:tc>
          <w:tcPr>
            <w:tcW w:w="708" w:type="dxa"/>
            <w:tcBorders>
              <w:top w:val="nil"/>
              <w:left w:val="double" w:sz="4" w:space="0" w:color="auto"/>
              <w:bottom w:val="single" w:sz="4" w:space="0" w:color="auto"/>
              <w:right w:val="single" w:sz="4" w:space="0" w:color="auto"/>
            </w:tcBorders>
            <w:vAlign w:val="center"/>
          </w:tcPr>
          <w:p w14:paraId="5DB87AF4" w14:textId="77777777" w:rsidR="009767A4" w:rsidRPr="00D948E6" w:rsidRDefault="009767A4" w:rsidP="00862BD0">
            <w:pPr>
              <w:pStyle w:val="TABLE-cell"/>
              <w:jc w:val="center"/>
            </w:pPr>
            <w:r w:rsidRPr="00D948E6">
              <w:t>10</w:t>
            </w:r>
          </w:p>
        </w:tc>
        <w:tc>
          <w:tcPr>
            <w:tcW w:w="2693" w:type="dxa"/>
            <w:tcBorders>
              <w:top w:val="nil"/>
              <w:left w:val="nil"/>
              <w:bottom w:val="single" w:sz="4" w:space="0" w:color="auto"/>
              <w:right w:val="single" w:sz="4" w:space="0" w:color="auto"/>
            </w:tcBorders>
            <w:vAlign w:val="center"/>
          </w:tcPr>
          <w:p w14:paraId="5DB87AF5" w14:textId="77777777" w:rsidR="009767A4" w:rsidRPr="00D948E6" w:rsidRDefault="009767A4" w:rsidP="00862BD0">
            <w:pPr>
              <w:pStyle w:val="TABLE-cell"/>
              <w:ind w:left="57" w:right="57"/>
            </w:pPr>
            <w:r w:rsidRPr="00D948E6">
              <w:sym w:font="Symbol" w:char="F053"/>
            </w:r>
            <w:r w:rsidRPr="00D948E6">
              <w:rPr>
                <w:i/>
              </w:rPr>
              <w:t>L</w:t>
            </w:r>
            <w:r w:rsidRPr="00932EFC">
              <w:rPr>
                <w:rStyle w:val="SUBscript-small"/>
              </w:rPr>
              <w:t>i</w:t>
            </w:r>
            <w:r w:rsidRPr="00D948E6">
              <w:t xml:space="preserve"> Reactive line losses</w:t>
            </w:r>
            <w:r w:rsidR="002F0D29" w:rsidRPr="002F0D29">
              <w:rPr>
                <w:rFonts w:ascii="Symbol" w:hAnsi="Symbol"/>
              </w:rPr>
              <w:t></w:t>
            </w:r>
          </w:p>
        </w:tc>
        <w:tc>
          <w:tcPr>
            <w:tcW w:w="3119" w:type="dxa"/>
            <w:tcBorders>
              <w:top w:val="nil"/>
              <w:left w:val="nil"/>
              <w:bottom w:val="single" w:sz="4" w:space="0" w:color="auto"/>
              <w:right w:val="single" w:sz="4" w:space="0" w:color="auto"/>
            </w:tcBorders>
          </w:tcPr>
          <w:p w14:paraId="5DB87AF6" w14:textId="77777777" w:rsidR="009767A4" w:rsidRPr="00D948E6" w:rsidRDefault="009767A4" w:rsidP="00862BD0">
            <w:pPr>
              <w:pStyle w:val="TABLE-cell"/>
              <w:ind w:left="57" w:right="57"/>
            </w:pPr>
            <w:r w:rsidRPr="00D948E6">
              <w:t>On Load Reactive, positive</w:t>
            </w:r>
            <w:r w:rsidRPr="00D948E6">
              <w:br/>
              <w:t>OLR</w:t>
            </w:r>
            <w:r w:rsidR="002F0D29" w:rsidRPr="002F0D29">
              <w:rPr>
                <w:rFonts w:ascii="Symbol" w:hAnsi="Symbol"/>
              </w:rPr>
              <w:t></w:t>
            </w:r>
            <w:r w:rsidRPr="00D948E6">
              <w:t xml:space="preserve"> = (CuR</w:t>
            </w:r>
            <w:r w:rsidRPr="00932EFC">
              <w:rPr>
                <w:rStyle w:val="SUBscript-small"/>
              </w:rPr>
              <w:t>1</w:t>
            </w:r>
            <w:r w:rsidR="002F0D29" w:rsidRPr="002F0D29">
              <w:rPr>
                <w:rFonts w:ascii="Symbol" w:hAnsi="Symbol"/>
              </w:rPr>
              <w:t></w:t>
            </w:r>
            <w:r w:rsidRPr="00D948E6">
              <w:t xml:space="preserve">) </w:t>
            </w:r>
            <w:r w:rsidR="002F0D29" w:rsidRPr="002F0D29">
              <w:rPr>
                <w:rFonts w:ascii="Symbol" w:hAnsi="Symbol"/>
              </w:rPr>
              <w:t></w:t>
            </w:r>
            <w:r w:rsidRPr="00D948E6">
              <w:t xml:space="preserve"> (CuR</w:t>
            </w:r>
            <w:r w:rsidRPr="00932EFC">
              <w:rPr>
                <w:rStyle w:val="SUBscript-small"/>
              </w:rPr>
              <w:t>2</w:t>
            </w:r>
            <w:r w:rsidR="002F0D29" w:rsidRPr="002F0D29">
              <w:rPr>
                <w:rFonts w:ascii="Symbol" w:hAnsi="Symbol"/>
              </w:rPr>
              <w:t></w:t>
            </w:r>
            <w:r w:rsidRPr="00D948E6">
              <w:t xml:space="preserve">) </w:t>
            </w:r>
            <w:r w:rsidR="002F0D29" w:rsidRPr="002F0D29">
              <w:rPr>
                <w:rFonts w:ascii="Symbol" w:hAnsi="Symbol"/>
              </w:rPr>
              <w:t></w:t>
            </w:r>
            <w:r w:rsidRPr="00D948E6">
              <w:t xml:space="preserve"> (CuR</w:t>
            </w:r>
            <w:r w:rsidRPr="00932EFC">
              <w:rPr>
                <w:rStyle w:val="SUBscript-small"/>
              </w:rPr>
              <w:t>3</w:t>
            </w:r>
            <w:r w:rsidR="002F0D29" w:rsidRPr="002F0D29">
              <w:rPr>
                <w:rFonts w:ascii="Symbol" w:hAnsi="Symbol"/>
              </w:rPr>
              <w:t></w:t>
            </w:r>
            <w:r w:rsidRPr="00D948E6">
              <w:t>)</w:t>
            </w:r>
          </w:p>
        </w:tc>
        <w:tc>
          <w:tcPr>
            <w:tcW w:w="2550" w:type="dxa"/>
            <w:tcBorders>
              <w:top w:val="nil"/>
              <w:left w:val="single" w:sz="4" w:space="0" w:color="auto"/>
              <w:bottom w:val="single" w:sz="4" w:space="0" w:color="auto"/>
              <w:right w:val="double" w:sz="4" w:space="0" w:color="auto"/>
            </w:tcBorders>
            <w:vAlign w:val="center"/>
          </w:tcPr>
          <w:p w14:paraId="5DB87AF7" w14:textId="77777777" w:rsidR="009767A4" w:rsidRPr="00D948E6" w:rsidRDefault="009767A4" w:rsidP="00862BD0">
            <w:pPr>
              <w:pStyle w:val="TABLE-cell"/>
              <w:ind w:left="57" w:right="57"/>
            </w:pPr>
            <w:r w:rsidRPr="00D948E6">
              <w:t>QI</w:t>
            </w:r>
            <w:r w:rsidR="002F0D29" w:rsidRPr="002F0D29">
              <w:rPr>
                <w:rFonts w:ascii="Symbol" w:hAnsi="Symbol"/>
              </w:rPr>
              <w:t></w:t>
            </w:r>
            <w:r w:rsidRPr="00D948E6">
              <w:t>QII</w:t>
            </w:r>
          </w:p>
        </w:tc>
      </w:tr>
      <w:tr w:rsidR="009767A4" w:rsidRPr="00D948E6" w14:paraId="5DB87AFD" w14:textId="77777777" w:rsidTr="00BE7637">
        <w:trPr>
          <w:cantSplit/>
          <w:jc w:val="center"/>
        </w:trPr>
        <w:tc>
          <w:tcPr>
            <w:tcW w:w="708" w:type="dxa"/>
            <w:tcBorders>
              <w:top w:val="nil"/>
              <w:left w:val="double" w:sz="4" w:space="0" w:color="auto"/>
              <w:bottom w:val="single" w:sz="4" w:space="0" w:color="auto"/>
              <w:right w:val="single" w:sz="4" w:space="0" w:color="auto"/>
            </w:tcBorders>
            <w:vAlign w:val="center"/>
          </w:tcPr>
          <w:p w14:paraId="5DB87AF9" w14:textId="77777777" w:rsidR="009767A4" w:rsidRPr="00D948E6" w:rsidRDefault="009767A4" w:rsidP="00862BD0">
            <w:pPr>
              <w:pStyle w:val="TABLE-cell"/>
              <w:jc w:val="center"/>
            </w:pPr>
            <w:r w:rsidRPr="00D948E6">
              <w:t>11</w:t>
            </w:r>
          </w:p>
        </w:tc>
        <w:tc>
          <w:tcPr>
            <w:tcW w:w="2693" w:type="dxa"/>
            <w:tcBorders>
              <w:top w:val="nil"/>
              <w:left w:val="nil"/>
              <w:bottom w:val="single" w:sz="4" w:space="0" w:color="auto"/>
              <w:right w:val="single" w:sz="4" w:space="0" w:color="auto"/>
            </w:tcBorders>
            <w:vAlign w:val="center"/>
          </w:tcPr>
          <w:p w14:paraId="5DB87AFA" w14:textId="77777777" w:rsidR="009767A4" w:rsidRPr="00D948E6" w:rsidRDefault="009767A4" w:rsidP="00862BD0">
            <w:pPr>
              <w:pStyle w:val="TABLE-cell"/>
              <w:ind w:left="57" w:right="57"/>
            </w:pPr>
            <w:r w:rsidRPr="00D948E6">
              <w:sym w:font="Symbol" w:char="F053"/>
            </w:r>
            <w:r w:rsidRPr="00D948E6">
              <w:rPr>
                <w:i/>
              </w:rPr>
              <w:t>L</w:t>
            </w:r>
            <w:r w:rsidRPr="00932EFC">
              <w:rPr>
                <w:rStyle w:val="SUBscript-small"/>
              </w:rPr>
              <w:t>i</w:t>
            </w:r>
            <w:r w:rsidRPr="00D948E6">
              <w:t xml:space="preserve"> Reactive line losses–</w:t>
            </w:r>
          </w:p>
        </w:tc>
        <w:tc>
          <w:tcPr>
            <w:tcW w:w="3119" w:type="dxa"/>
            <w:tcBorders>
              <w:top w:val="nil"/>
              <w:left w:val="nil"/>
              <w:bottom w:val="single" w:sz="4" w:space="0" w:color="auto"/>
              <w:right w:val="single" w:sz="4" w:space="0" w:color="auto"/>
            </w:tcBorders>
          </w:tcPr>
          <w:p w14:paraId="5DB87AFB" w14:textId="77777777" w:rsidR="009767A4" w:rsidRPr="00D948E6" w:rsidRDefault="009767A4" w:rsidP="00862BD0">
            <w:pPr>
              <w:pStyle w:val="TABLE-cell"/>
              <w:ind w:left="57" w:right="57"/>
            </w:pPr>
            <w:r w:rsidRPr="00D948E6">
              <w:t>On Load Reactive, negative</w:t>
            </w:r>
            <w:r w:rsidRPr="00D948E6">
              <w:br/>
              <w:t>OLR– = (CuR</w:t>
            </w:r>
            <w:r w:rsidRPr="00932EFC">
              <w:rPr>
                <w:rStyle w:val="SUBscript-small"/>
              </w:rPr>
              <w:t>1</w:t>
            </w:r>
            <w:r w:rsidRPr="00D948E6">
              <w:t xml:space="preserve">–) </w:t>
            </w:r>
            <w:r w:rsidR="002F0D29" w:rsidRPr="002F0D29">
              <w:rPr>
                <w:rFonts w:ascii="Symbol" w:hAnsi="Symbol"/>
              </w:rPr>
              <w:t></w:t>
            </w:r>
            <w:r w:rsidRPr="00D948E6">
              <w:t xml:space="preserve"> (CuR</w:t>
            </w:r>
            <w:r w:rsidRPr="00932EFC">
              <w:rPr>
                <w:rStyle w:val="SUBscript-small"/>
              </w:rPr>
              <w:t>2</w:t>
            </w:r>
            <w:r w:rsidRPr="00D948E6">
              <w:t xml:space="preserve">–) </w:t>
            </w:r>
            <w:r w:rsidR="002F0D29" w:rsidRPr="002F0D29">
              <w:rPr>
                <w:rFonts w:ascii="Symbol" w:hAnsi="Symbol"/>
              </w:rPr>
              <w:t></w:t>
            </w:r>
            <w:r w:rsidRPr="00D948E6">
              <w:t xml:space="preserve"> (CuR</w:t>
            </w:r>
            <w:r w:rsidRPr="00932EFC">
              <w:rPr>
                <w:rStyle w:val="SUBscript-small"/>
              </w:rPr>
              <w:t>3</w:t>
            </w:r>
            <w:r w:rsidRPr="00D948E6">
              <w:t>–)</w:t>
            </w:r>
          </w:p>
        </w:tc>
        <w:tc>
          <w:tcPr>
            <w:tcW w:w="2550" w:type="dxa"/>
            <w:tcBorders>
              <w:top w:val="nil"/>
              <w:left w:val="single" w:sz="4" w:space="0" w:color="auto"/>
              <w:bottom w:val="single" w:sz="4" w:space="0" w:color="auto"/>
              <w:right w:val="double" w:sz="4" w:space="0" w:color="auto"/>
            </w:tcBorders>
            <w:vAlign w:val="center"/>
          </w:tcPr>
          <w:p w14:paraId="5DB87AFC" w14:textId="77777777" w:rsidR="009767A4" w:rsidRPr="00D948E6" w:rsidRDefault="009767A4" w:rsidP="00862BD0">
            <w:pPr>
              <w:pStyle w:val="TABLE-cell"/>
              <w:ind w:left="57" w:right="57"/>
            </w:pPr>
            <w:r w:rsidRPr="00D948E6">
              <w:t>QIII</w:t>
            </w:r>
            <w:r w:rsidR="002F0D29" w:rsidRPr="002F0D29">
              <w:rPr>
                <w:rFonts w:ascii="Symbol" w:hAnsi="Symbol"/>
              </w:rPr>
              <w:t></w:t>
            </w:r>
            <w:r w:rsidRPr="00D948E6">
              <w:t>QIV</w:t>
            </w:r>
          </w:p>
        </w:tc>
      </w:tr>
      <w:tr w:rsidR="009767A4" w:rsidRPr="00D948E6" w14:paraId="5DB87B02" w14:textId="77777777" w:rsidTr="00BE7637">
        <w:trPr>
          <w:cantSplit/>
          <w:jc w:val="center"/>
        </w:trPr>
        <w:tc>
          <w:tcPr>
            <w:tcW w:w="708" w:type="dxa"/>
            <w:tcBorders>
              <w:top w:val="nil"/>
              <w:left w:val="double" w:sz="4" w:space="0" w:color="auto"/>
              <w:bottom w:val="single" w:sz="4" w:space="0" w:color="auto"/>
              <w:right w:val="single" w:sz="4" w:space="0" w:color="auto"/>
            </w:tcBorders>
            <w:vAlign w:val="center"/>
          </w:tcPr>
          <w:p w14:paraId="5DB87AFE" w14:textId="77777777" w:rsidR="009767A4" w:rsidRPr="00D948E6" w:rsidRDefault="009767A4" w:rsidP="00862BD0">
            <w:pPr>
              <w:pStyle w:val="TABLE-cell"/>
              <w:jc w:val="center"/>
            </w:pPr>
            <w:r w:rsidRPr="00D948E6">
              <w:t>12</w:t>
            </w:r>
          </w:p>
        </w:tc>
        <w:tc>
          <w:tcPr>
            <w:tcW w:w="2693" w:type="dxa"/>
            <w:tcBorders>
              <w:top w:val="nil"/>
              <w:left w:val="nil"/>
              <w:bottom w:val="single" w:sz="4" w:space="0" w:color="auto"/>
              <w:right w:val="single" w:sz="4" w:space="0" w:color="auto"/>
            </w:tcBorders>
            <w:vAlign w:val="center"/>
          </w:tcPr>
          <w:p w14:paraId="5DB87AFF" w14:textId="77777777" w:rsidR="009767A4" w:rsidRPr="00D948E6" w:rsidRDefault="009767A4" w:rsidP="00862BD0">
            <w:pPr>
              <w:pStyle w:val="TABLE-cell"/>
              <w:ind w:left="57" w:right="57"/>
            </w:pPr>
            <w:r w:rsidRPr="00D948E6">
              <w:sym w:font="Symbol" w:char="F053"/>
            </w:r>
            <w:r w:rsidRPr="00D948E6">
              <w:rPr>
                <w:i/>
              </w:rPr>
              <w:t>L</w:t>
            </w:r>
            <w:r w:rsidRPr="00932EFC">
              <w:rPr>
                <w:rStyle w:val="SUBscript-small"/>
              </w:rPr>
              <w:t>i</w:t>
            </w:r>
            <w:r w:rsidRPr="00D948E6">
              <w:t xml:space="preserve"> Reactive line losses</w:t>
            </w:r>
          </w:p>
        </w:tc>
        <w:tc>
          <w:tcPr>
            <w:tcW w:w="3119" w:type="dxa"/>
            <w:tcBorders>
              <w:top w:val="nil"/>
              <w:left w:val="nil"/>
              <w:bottom w:val="single" w:sz="4" w:space="0" w:color="auto"/>
              <w:right w:val="single" w:sz="4" w:space="0" w:color="auto"/>
            </w:tcBorders>
          </w:tcPr>
          <w:p w14:paraId="5DB87B00" w14:textId="77777777" w:rsidR="009767A4" w:rsidRPr="00D948E6" w:rsidRDefault="009767A4" w:rsidP="00862BD0">
            <w:pPr>
              <w:pStyle w:val="TABLE-cell"/>
              <w:ind w:left="57" w:right="57"/>
            </w:pPr>
            <w:r w:rsidRPr="00D948E6">
              <w:t>On Load Reactive</w:t>
            </w:r>
            <w:r w:rsidRPr="00D948E6">
              <w:br/>
              <w:t>OLR = (CuR</w:t>
            </w:r>
            <w:r w:rsidRPr="00932EFC">
              <w:rPr>
                <w:rStyle w:val="SUBscript-small"/>
              </w:rPr>
              <w:t>1</w:t>
            </w:r>
            <w:r w:rsidRPr="00D948E6">
              <w:t xml:space="preserve">) </w:t>
            </w:r>
            <w:r w:rsidR="002F0D29" w:rsidRPr="002F0D29">
              <w:rPr>
                <w:rFonts w:ascii="Symbol" w:hAnsi="Symbol"/>
              </w:rPr>
              <w:t></w:t>
            </w:r>
            <w:r w:rsidRPr="00D948E6">
              <w:t xml:space="preserve"> (CuR</w:t>
            </w:r>
            <w:r w:rsidRPr="00932EFC">
              <w:rPr>
                <w:rStyle w:val="SUBscript-small"/>
              </w:rPr>
              <w:t>2</w:t>
            </w:r>
            <w:r w:rsidRPr="00D948E6">
              <w:t xml:space="preserve">) </w:t>
            </w:r>
            <w:r w:rsidR="002F0D29" w:rsidRPr="002F0D29">
              <w:rPr>
                <w:rFonts w:ascii="Symbol" w:hAnsi="Symbol"/>
              </w:rPr>
              <w:t></w:t>
            </w:r>
            <w:r w:rsidRPr="00D948E6">
              <w:t xml:space="preserve"> (CuR</w:t>
            </w:r>
            <w:r w:rsidRPr="00932EFC">
              <w:rPr>
                <w:rStyle w:val="SUBscript-small"/>
              </w:rPr>
              <w:t>3</w:t>
            </w:r>
            <w:r w:rsidRPr="00D948E6">
              <w:t>)</w:t>
            </w:r>
          </w:p>
        </w:tc>
        <w:tc>
          <w:tcPr>
            <w:tcW w:w="2550" w:type="dxa"/>
            <w:tcBorders>
              <w:top w:val="nil"/>
              <w:left w:val="single" w:sz="4" w:space="0" w:color="auto"/>
              <w:bottom w:val="single" w:sz="4" w:space="0" w:color="auto"/>
              <w:right w:val="double" w:sz="4" w:space="0" w:color="auto"/>
            </w:tcBorders>
            <w:vAlign w:val="center"/>
          </w:tcPr>
          <w:p w14:paraId="5DB87B01" w14:textId="77777777" w:rsidR="009767A4" w:rsidRPr="00D948E6" w:rsidRDefault="009767A4" w:rsidP="00862BD0">
            <w:pPr>
              <w:pStyle w:val="TABLE-cell"/>
              <w:ind w:left="57" w:right="57"/>
            </w:pPr>
            <w:r w:rsidRPr="00D948E6">
              <w:t>QI</w:t>
            </w:r>
            <w:r w:rsidR="002F0D29" w:rsidRPr="002F0D29">
              <w:rPr>
                <w:rFonts w:ascii="Symbol" w:hAnsi="Symbol"/>
              </w:rPr>
              <w:t></w:t>
            </w:r>
            <w:r w:rsidRPr="00D948E6">
              <w:t>QII</w:t>
            </w:r>
            <w:r w:rsidR="002F0D29" w:rsidRPr="002F0D29">
              <w:rPr>
                <w:rFonts w:ascii="Symbol" w:hAnsi="Symbol"/>
              </w:rPr>
              <w:t></w:t>
            </w:r>
            <w:r w:rsidRPr="00D948E6">
              <w:t>QIII</w:t>
            </w:r>
            <w:r w:rsidR="002F0D29" w:rsidRPr="002F0D29">
              <w:rPr>
                <w:rFonts w:ascii="Symbol" w:hAnsi="Symbol"/>
              </w:rPr>
              <w:t></w:t>
            </w:r>
            <w:r w:rsidRPr="00D948E6">
              <w:t>QIV</w:t>
            </w:r>
          </w:p>
        </w:tc>
      </w:tr>
      <w:tr w:rsidR="009767A4" w:rsidRPr="00D948E6" w14:paraId="5DB87B07" w14:textId="77777777" w:rsidTr="00BE7637">
        <w:trPr>
          <w:cantSplit/>
          <w:jc w:val="center"/>
        </w:trPr>
        <w:tc>
          <w:tcPr>
            <w:tcW w:w="708" w:type="dxa"/>
            <w:tcBorders>
              <w:top w:val="nil"/>
              <w:left w:val="double" w:sz="4" w:space="0" w:color="auto"/>
              <w:bottom w:val="single" w:sz="4" w:space="0" w:color="auto"/>
              <w:right w:val="single" w:sz="4" w:space="0" w:color="auto"/>
            </w:tcBorders>
            <w:vAlign w:val="center"/>
          </w:tcPr>
          <w:p w14:paraId="5DB87B03" w14:textId="77777777" w:rsidR="009767A4" w:rsidRPr="00D948E6" w:rsidRDefault="009767A4" w:rsidP="00862BD0">
            <w:pPr>
              <w:pStyle w:val="TABLE-cell"/>
              <w:jc w:val="center"/>
            </w:pPr>
            <w:r w:rsidRPr="00D948E6">
              <w:t>13</w:t>
            </w:r>
          </w:p>
        </w:tc>
        <w:tc>
          <w:tcPr>
            <w:tcW w:w="2693" w:type="dxa"/>
            <w:tcBorders>
              <w:top w:val="nil"/>
              <w:left w:val="nil"/>
              <w:bottom w:val="single" w:sz="4" w:space="0" w:color="auto"/>
              <w:right w:val="single" w:sz="4" w:space="0" w:color="auto"/>
            </w:tcBorders>
            <w:vAlign w:val="center"/>
          </w:tcPr>
          <w:p w14:paraId="5DB87B04" w14:textId="77777777" w:rsidR="009767A4" w:rsidRPr="00D948E6" w:rsidRDefault="009767A4" w:rsidP="00862BD0">
            <w:pPr>
              <w:pStyle w:val="TABLE-cell"/>
              <w:ind w:left="57" w:right="57"/>
            </w:pPr>
            <w:r w:rsidRPr="00D948E6">
              <w:sym w:font="Symbol" w:char="F053"/>
            </w:r>
            <w:r w:rsidRPr="00D948E6">
              <w:rPr>
                <w:i/>
              </w:rPr>
              <w:t>L</w:t>
            </w:r>
            <w:r w:rsidRPr="00932EFC">
              <w:rPr>
                <w:rStyle w:val="SUBscript-small"/>
              </w:rPr>
              <w:t>i</w:t>
            </w:r>
            <w:r w:rsidRPr="00D948E6">
              <w:t xml:space="preserve"> Reactive transformer losses</w:t>
            </w:r>
            <w:r w:rsidR="002F0D29" w:rsidRPr="002F0D29">
              <w:rPr>
                <w:rFonts w:ascii="Symbol" w:hAnsi="Symbol"/>
              </w:rPr>
              <w:t></w:t>
            </w:r>
          </w:p>
        </w:tc>
        <w:tc>
          <w:tcPr>
            <w:tcW w:w="3119" w:type="dxa"/>
            <w:tcBorders>
              <w:top w:val="nil"/>
              <w:left w:val="nil"/>
              <w:bottom w:val="single" w:sz="4" w:space="0" w:color="auto"/>
              <w:right w:val="single" w:sz="4" w:space="0" w:color="auto"/>
            </w:tcBorders>
          </w:tcPr>
          <w:p w14:paraId="5DB87B05" w14:textId="77777777" w:rsidR="009767A4" w:rsidRPr="00D948E6" w:rsidRDefault="009767A4" w:rsidP="00862BD0">
            <w:pPr>
              <w:pStyle w:val="TABLE-cell"/>
              <w:ind w:left="57" w:right="57"/>
            </w:pPr>
            <w:r w:rsidRPr="00D948E6">
              <w:t>No Load reactive, positive</w:t>
            </w:r>
            <w:r w:rsidRPr="00D948E6">
              <w:br/>
              <w:t>NLR</w:t>
            </w:r>
            <w:r w:rsidR="002F0D29" w:rsidRPr="002F0D29">
              <w:rPr>
                <w:rFonts w:ascii="Symbol" w:hAnsi="Symbol"/>
              </w:rPr>
              <w:t></w:t>
            </w:r>
            <w:r w:rsidRPr="00D948E6">
              <w:t xml:space="preserve"> = (FeR</w:t>
            </w:r>
            <w:r w:rsidRPr="00932EFC">
              <w:rPr>
                <w:rStyle w:val="SUBscript-small"/>
              </w:rPr>
              <w:t>1</w:t>
            </w:r>
            <w:r w:rsidR="002F0D29" w:rsidRPr="002F0D29">
              <w:rPr>
                <w:rFonts w:ascii="Symbol" w:hAnsi="Symbol"/>
              </w:rPr>
              <w:t></w:t>
            </w:r>
            <w:r w:rsidRPr="00D948E6">
              <w:t xml:space="preserve">) </w:t>
            </w:r>
            <w:r w:rsidR="002F0D29" w:rsidRPr="002F0D29">
              <w:rPr>
                <w:rFonts w:ascii="Symbol" w:hAnsi="Symbol"/>
              </w:rPr>
              <w:t></w:t>
            </w:r>
            <w:r w:rsidRPr="00D948E6">
              <w:t xml:space="preserve"> (FeR</w:t>
            </w:r>
            <w:r w:rsidRPr="00932EFC">
              <w:rPr>
                <w:rStyle w:val="SUBscript-small"/>
              </w:rPr>
              <w:t>2</w:t>
            </w:r>
            <w:r w:rsidR="002F0D29" w:rsidRPr="002F0D29">
              <w:rPr>
                <w:rFonts w:ascii="Symbol" w:hAnsi="Symbol"/>
              </w:rPr>
              <w:t></w:t>
            </w:r>
            <w:r w:rsidRPr="00D948E6">
              <w:t xml:space="preserve">) </w:t>
            </w:r>
            <w:r w:rsidR="002F0D29" w:rsidRPr="002F0D29">
              <w:rPr>
                <w:rFonts w:ascii="Symbol" w:hAnsi="Symbol"/>
              </w:rPr>
              <w:t></w:t>
            </w:r>
            <w:r w:rsidRPr="00D948E6">
              <w:t xml:space="preserve"> (FeR</w:t>
            </w:r>
            <w:r w:rsidRPr="00932EFC">
              <w:rPr>
                <w:rStyle w:val="SUBscript-small"/>
              </w:rPr>
              <w:t>3</w:t>
            </w:r>
            <w:r w:rsidR="002F0D29" w:rsidRPr="002F0D29">
              <w:rPr>
                <w:rFonts w:ascii="Symbol" w:hAnsi="Symbol"/>
              </w:rPr>
              <w:t></w:t>
            </w:r>
            <w:r w:rsidRPr="00D948E6">
              <w:t>)</w:t>
            </w:r>
          </w:p>
        </w:tc>
        <w:tc>
          <w:tcPr>
            <w:tcW w:w="2550" w:type="dxa"/>
            <w:tcBorders>
              <w:top w:val="nil"/>
              <w:left w:val="single" w:sz="4" w:space="0" w:color="auto"/>
              <w:bottom w:val="single" w:sz="4" w:space="0" w:color="auto"/>
              <w:right w:val="double" w:sz="4" w:space="0" w:color="auto"/>
            </w:tcBorders>
            <w:vAlign w:val="center"/>
          </w:tcPr>
          <w:p w14:paraId="5DB87B06" w14:textId="77777777" w:rsidR="009767A4" w:rsidRPr="00D948E6" w:rsidRDefault="009767A4" w:rsidP="00862BD0">
            <w:pPr>
              <w:pStyle w:val="TABLE-cell"/>
              <w:ind w:left="57" w:right="57"/>
            </w:pPr>
            <w:r w:rsidRPr="00D948E6">
              <w:t>QI</w:t>
            </w:r>
            <w:r w:rsidR="002F0D29" w:rsidRPr="002F0D29">
              <w:rPr>
                <w:rFonts w:ascii="Symbol" w:hAnsi="Symbol"/>
              </w:rPr>
              <w:t></w:t>
            </w:r>
            <w:r w:rsidRPr="00D948E6">
              <w:t>QII</w:t>
            </w:r>
          </w:p>
        </w:tc>
      </w:tr>
      <w:tr w:rsidR="009767A4" w:rsidRPr="00D948E6" w14:paraId="5DB87B0C" w14:textId="77777777" w:rsidTr="00BE7637">
        <w:trPr>
          <w:cantSplit/>
          <w:jc w:val="center"/>
        </w:trPr>
        <w:tc>
          <w:tcPr>
            <w:tcW w:w="708" w:type="dxa"/>
            <w:tcBorders>
              <w:top w:val="nil"/>
              <w:left w:val="double" w:sz="4" w:space="0" w:color="auto"/>
              <w:bottom w:val="single" w:sz="4" w:space="0" w:color="auto"/>
              <w:right w:val="single" w:sz="4" w:space="0" w:color="auto"/>
            </w:tcBorders>
            <w:vAlign w:val="center"/>
          </w:tcPr>
          <w:p w14:paraId="5DB87B08" w14:textId="77777777" w:rsidR="009767A4" w:rsidRPr="00D948E6" w:rsidRDefault="009767A4" w:rsidP="00862BD0">
            <w:pPr>
              <w:pStyle w:val="TABLE-cell"/>
              <w:jc w:val="center"/>
            </w:pPr>
            <w:r w:rsidRPr="00D948E6">
              <w:t>14</w:t>
            </w:r>
          </w:p>
        </w:tc>
        <w:tc>
          <w:tcPr>
            <w:tcW w:w="2693" w:type="dxa"/>
            <w:tcBorders>
              <w:top w:val="nil"/>
              <w:left w:val="nil"/>
              <w:bottom w:val="single" w:sz="4" w:space="0" w:color="auto"/>
              <w:right w:val="single" w:sz="4" w:space="0" w:color="auto"/>
            </w:tcBorders>
            <w:vAlign w:val="center"/>
          </w:tcPr>
          <w:p w14:paraId="5DB87B09" w14:textId="77777777" w:rsidR="009767A4" w:rsidRPr="00D948E6" w:rsidRDefault="009767A4" w:rsidP="00862BD0">
            <w:pPr>
              <w:pStyle w:val="TABLE-cell"/>
              <w:ind w:left="57" w:right="57"/>
            </w:pPr>
            <w:r w:rsidRPr="00D948E6">
              <w:sym w:font="Symbol" w:char="F053"/>
            </w:r>
            <w:r w:rsidRPr="00D948E6">
              <w:rPr>
                <w:i/>
              </w:rPr>
              <w:t>L</w:t>
            </w:r>
            <w:r w:rsidRPr="00932EFC">
              <w:rPr>
                <w:rStyle w:val="SUBscript-small"/>
              </w:rPr>
              <w:t>i</w:t>
            </w:r>
            <w:r w:rsidRPr="00D948E6">
              <w:t xml:space="preserve"> Reactive transformer losses–</w:t>
            </w:r>
          </w:p>
        </w:tc>
        <w:tc>
          <w:tcPr>
            <w:tcW w:w="3119" w:type="dxa"/>
            <w:tcBorders>
              <w:top w:val="nil"/>
              <w:left w:val="nil"/>
              <w:bottom w:val="single" w:sz="4" w:space="0" w:color="auto"/>
              <w:right w:val="single" w:sz="4" w:space="0" w:color="auto"/>
            </w:tcBorders>
          </w:tcPr>
          <w:p w14:paraId="5DB87B0A" w14:textId="77777777" w:rsidR="009767A4" w:rsidRPr="00D948E6" w:rsidRDefault="009767A4" w:rsidP="00862BD0">
            <w:pPr>
              <w:pStyle w:val="TABLE-cell"/>
              <w:ind w:left="57" w:right="57"/>
            </w:pPr>
            <w:r w:rsidRPr="00D948E6">
              <w:t>No Load Reactive, negative</w:t>
            </w:r>
            <w:r w:rsidRPr="00D948E6">
              <w:br/>
              <w:t>NLR– = (FeR</w:t>
            </w:r>
            <w:r w:rsidRPr="00932EFC">
              <w:rPr>
                <w:rStyle w:val="SUBscript-small"/>
              </w:rPr>
              <w:t>1</w:t>
            </w:r>
            <w:r w:rsidRPr="00D948E6">
              <w:t xml:space="preserve">–) </w:t>
            </w:r>
            <w:r w:rsidR="002F0D29" w:rsidRPr="002F0D29">
              <w:rPr>
                <w:rFonts w:ascii="Symbol" w:hAnsi="Symbol"/>
              </w:rPr>
              <w:t></w:t>
            </w:r>
            <w:r w:rsidRPr="00D948E6">
              <w:t xml:space="preserve"> (FeR</w:t>
            </w:r>
            <w:r w:rsidRPr="00932EFC">
              <w:rPr>
                <w:rStyle w:val="SUBscript-small"/>
              </w:rPr>
              <w:t>2</w:t>
            </w:r>
            <w:r w:rsidRPr="00D948E6">
              <w:t xml:space="preserve">–) </w:t>
            </w:r>
            <w:r w:rsidR="002F0D29" w:rsidRPr="002F0D29">
              <w:rPr>
                <w:rFonts w:ascii="Symbol" w:hAnsi="Symbol"/>
              </w:rPr>
              <w:t></w:t>
            </w:r>
            <w:r w:rsidRPr="00D948E6">
              <w:t xml:space="preserve"> (FeR</w:t>
            </w:r>
            <w:r w:rsidRPr="00932EFC">
              <w:rPr>
                <w:rStyle w:val="SUBscript-small"/>
              </w:rPr>
              <w:t>3</w:t>
            </w:r>
            <w:r w:rsidRPr="00D948E6">
              <w:t>–)</w:t>
            </w:r>
          </w:p>
        </w:tc>
        <w:tc>
          <w:tcPr>
            <w:tcW w:w="2550" w:type="dxa"/>
            <w:tcBorders>
              <w:top w:val="nil"/>
              <w:left w:val="single" w:sz="4" w:space="0" w:color="auto"/>
              <w:bottom w:val="single" w:sz="4" w:space="0" w:color="auto"/>
              <w:right w:val="double" w:sz="4" w:space="0" w:color="auto"/>
            </w:tcBorders>
            <w:vAlign w:val="center"/>
          </w:tcPr>
          <w:p w14:paraId="5DB87B0B" w14:textId="77777777" w:rsidR="009767A4" w:rsidRPr="00D948E6" w:rsidRDefault="009767A4" w:rsidP="00862BD0">
            <w:pPr>
              <w:pStyle w:val="TABLE-cell"/>
              <w:ind w:left="57" w:right="57"/>
            </w:pPr>
            <w:r w:rsidRPr="00D948E6">
              <w:t>QIII</w:t>
            </w:r>
            <w:r w:rsidR="002F0D29" w:rsidRPr="002F0D29">
              <w:rPr>
                <w:rFonts w:ascii="Symbol" w:hAnsi="Symbol"/>
              </w:rPr>
              <w:t></w:t>
            </w:r>
            <w:r w:rsidRPr="00D948E6">
              <w:t>QIV</w:t>
            </w:r>
          </w:p>
        </w:tc>
      </w:tr>
      <w:tr w:rsidR="009767A4" w:rsidRPr="00D948E6" w14:paraId="5DB87B11" w14:textId="77777777" w:rsidTr="00BE7637">
        <w:trPr>
          <w:cantSplit/>
          <w:jc w:val="center"/>
        </w:trPr>
        <w:tc>
          <w:tcPr>
            <w:tcW w:w="708" w:type="dxa"/>
            <w:tcBorders>
              <w:top w:val="nil"/>
              <w:left w:val="double" w:sz="4" w:space="0" w:color="auto"/>
              <w:bottom w:val="single" w:sz="4" w:space="0" w:color="auto"/>
              <w:right w:val="single" w:sz="4" w:space="0" w:color="auto"/>
            </w:tcBorders>
            <w:vAlign w:val="center"/>
          </w:tcPr>
          <w:p w14:paraId="5DB87B0D" w14:textId="77777777" w:rsidR="009767A4" w:rsidRPr="00D948E6" w:rsidRDefault="009767A4" w:rsidP="00862BD0">
            <w:pPr>
              <w:pStyle w:val="TABLE-cell"/>
              <w:jc w:val="center"/>
            </w:pPr>
            <w:r w:rsidRPr="00D948E6">
              <w:t>15</w:t>
            </w:r>
          </w:p>
        </w:tc>
        <w:tc>
          <w:tcPr>
            <w:tcW w:w="2693" w:type="dxa"/>
            <w:tcBorders>
              <w:top w:val="nil"/>
              <w:left w:val="nil"/>
              <w:bottom w:val="single" w:sz="4" w:space="0" w:color="auto"/>
              <w:right w:val="single" w:sz="4" w:space="0" w:color="auto"/>
            </w:tcBorders>
            <w:vAlign w:val="center"/>
          </w:tcPr>
          <w:p w14:paraId="5DB87B0E" w14:textId="77777777" w:rsidR="009767A4" w:rsidRPr="00D948E6" w:rsidRDefault="009767A4" w:rsidP="00862BD0">
            <w:pPr>
              <w:pStyle w:val="TABLE-cell"/>
              <w:ind w:left="57" w:right="57"/>
            </w:pPr>
            <w:r w:rsidRPr="00D948E6">
              <w:sym w:font="Symbol" w:char="F053"/>
            </w:r>
            <w:r w:rsidRPr="00D948E6">
              <w:rPr>
                <w:i/>
              </w:rPr>
              <w:t>L</w:t>
            </w:r>
            <w:r w:rsidRPr="00932EFC">
              <w:rPr>
                <w:rStyle w:val="SUBscript-small"/>
              </w:rPr>
              <w:t>i</w:t>
            </w:r>
            <w:r w:rsidRPr="00D948E6">
              <w:t xml:space="preserve"> Reactive transformer losses </w:t>
            </w:r>
          </w:p>
        </w:tc>
        <w:tc>
          <w:tcPr>
            <w:tcW w:w="3119" w:type="dxa"/>
            <w:tcBorders>
              <w:top w:val="nil"/>
              <w:left w:val="nil"/>
              <w:bottom w:val="single" w:sz="4" w:space="0" w:color="auto"/>
              <w:right w:val="single" w:sz="4" w:space="0" w:color="auto"/>
            </w:tcBorders>
          </w:tcPr>
          <w:p w14:paraId="5DB87B0F" w14:textId="77777777" w:rsidR="009767A4" w:rsidRPr="00D948E6" w:rsidRDefault="009767A4" w:rsidP="00862BD0">
            <w:pPr>
              <w:pStyle w:val="TABLE-cell"/>
              <w:ind w:left="57" w:right="57"/>
            </w:pPr>
            <w:r w:rsidRPr="00D948E6">
              <w:t>No Load Reactive</w:t>
            </w:r>
            <w:r w:rsidRPr="00D948E6">
              <w:br/>
              <w:t>NLR = (FeR</w:t>
            </w:r>
            <w:r w:rsidRPr="00932EFC">
              <w:rPr>
                <w:rStyle w:val="SUBscript-small"/>
              </w:rPr>
              <w:t>1</w:t>
            </w:r>
            <w:r w:rsidRPr="00D948E6">
              <w:t xml:space="preserve">) </w:t>
            </w:r>
            <w:r w:rsidR="002F0D29" w:rsidRPr="002F0D29">
              <w:rPr>
                <w:rFonts w:ascii="Symbol" w:hAnsi="Symbol"/>
              </w:rPr>
              <w:t></w:t>
            </w:r>
            <w:r w:rsidRPr="00D948E6">
              <w:t xml:space="preserve"> (FeR</w:t>
            </w:r>
            <w:r w:rsidRPr="00932EFC">
              <w:rPr>
                <w:rStyle w:val="SUBscript-small"/>
              </w:rPr>
              <w:t>2</w:t>
            </w:r>
            <w:r w:rsidRPr="00D948E6">
              <w:t xml:space="preserve">) </w:t>
            </w:r>
            <w:r w:rsidR="002F0D29" w:rsidRPr="002F0D29">
              <w:rPr>
                <w:rFonts w:ascii="Symbol" w:hAnsi="Symbol"/>
              </w:rPr>
              <w:t></w:t>
            </w:r>
            <w:r w:rsidRPr="00D948E6">
              <w:t xml:space="preserve"> (FeR</w:t>
            </w:r>
            <w:r w:rsidRPr="00932EFC">
              <w:rPr>
                <w:rStyle w:val="SUBscript-small"/>
              </w:rPr>
              <w:t>3</w:t>
            </w:r>
            <w:r w:rsidRPr="00D948E6">
              <w:t>)</w:t>
            </w:r>
          </w:p>
        </w:tc>
        <w:tc>
          <w:tcPr>
            <w:tcW w:w="2550" w:type="dxa"/>
            <w:tcBorders>
              <w:top w:val="nil"/>
              <w:left w:val="single" w:sz="4" w:space="0" w:color="auto"/>
              <w:bottom w:val="single" w:sz="4" w:space="0" w:color="auto"/>
              <w:right w:val="double" w:sz="4" w:space="0" w:color="auto"/>
            </w:tcBorders>
            <w:vAlign w:val="center"/>
          </w:tcPr>
          <w:p w14:paraId="5DB87B10" w14:textId="77777777" w:rsidR="009767A4" w:rsidRPr="00D948E6" w:rsidRDefault="009767A4" w:rsidP="00862BD0">
            <w:pPr>
              <w:pStyle w:val="TABLE-cell"/>
              <w:ind w:left="57" w:right="57"/>
            </w:pPr>
            <w:r w:rsidRPr="00D948E6">
              <w:t>QI</w:t>
            </w:r>
            <w:r w:rsidR="002F0D29" w:rsidRPr="002F0D29">
              <w:rPr>
                <w:rFonts w:ascii="Symbol" w:hAnsi="Symbol"/>
              </w:rPr>
              <w:t></w:t>
            </w:r>
            <w:r w:rsidRPr="00D948E6">
              <w:t>QII</w:t>
            </w:r>
            <w:r w:rsidR="002F0D29" w:rsidRPr="002F0D29">
              <w:rPr>
                <w:rFonts w:ascii="Symbol" w:hAnsi="Symbol"/>
              </w:rPr>
              <w:t></w:t>
            </w:r>
            <w:r w:rsidRPr="00D948E6">
              <w:t>QIII</w:t>
            </w:r>
            <w:r w:rsidR="002F0D29" w:rsidRPr="002F0D29">
              <w:rPr>
                <w:rFonts w:ascii="Symbol" w:hAnsi="Symbol"/>
              </w:rPr>
              <w:t></w:t>
            </w:r>
            <w:r w:rsidRPr="00D948E6">
              <w:t>QIV</w:t>
            </w:r>
          </w:p>
        </w:tc>
      </w:tr>
      <w:tr w:rsidR="009767A4" w:rsidRPr="00D948E6" w14:paraId="5DB87B16" w14:textId="77777777" w:rsidTr="00BE7637">
        <w:trPr>
          <w:cantSplit/>
          <w:jc w:val="center"/>
        </w:trPr>
        <w:tc>
          <w:tcPr>
            <w:tcW w:w="708" w:type="dxa"/>
            <w:tcBorders>
              <w:top w:val="nil"/>
              <w:left w:val="double" w:sz="4" w:space="0" w:color="auto"/>
              <w:bottom w:val="single" w:sz="4" w:space="0" w:color="auto"/>
              <w:right w:val="single" w:sz="4" w:space="0" w:color="auto"/>
            </w:tcBorders>
            <w:vAlign w:val="center"/>
          </w:tcPr>
          <w:p w14:paraId="5DB87B12" w14:textId="77777777" w:rsidR="009767A4" w:rsidRPr="00D948E6" w:rsidRDefault="009767A4" w:rsidP="00862BD0">
            <w:pPr>
              <w:pStyle w:val="TABLE-cell"/>
              <w:jc w:val="center"/>
            </w:pPr>
            <w:r w:rsidRPr="00D948E6">
              <w:t>16</w:t>
            </w:r>
          </w:p>
        </w:tc>
        <w:tc>
          <w:tcPr>
            <w:tcW w:w="2693" w:type="dxa"/>
            <w:tcBorders>
              <w:top w:val="nil"/>
              <w:left w:val="nil"/>
              <w:bottom w:val="single" w:sz="4" w:space="0" w:color="auto"/>
              <w:right w:val="single" w:sz="4" w:space="0" w:color="auto"/>
            </w:tcBorders>
            <w:vAlign w:val="center"/>
          </w:tcPr>
          <w:p w14:paraId="5DB87B13" w14:textId="77777777" w:rsidR="009767A4" w:rsidRPr="00D948E6" w:rsidRDefault="009767A4" w:rsidP="00862BD0">
            <w:pPr>
              <w:pStyle w:val="TABLE-cell"/>
              <w:ind w:left="57" w:right="57"/>
            </w:pPr>
            <w:r w:rsidRPr="00D948E6">
              <w:sym w:font="Symbol" w:char="F053"/>
            </w:r>
            <w:r w:rsidRPr="00D948E6">
              <w:rPr>
                <w:i/>
              </w:rPr>
              <w:t>L</w:t>
            </w:r>
            <w:r w:rsidRPr="00932EFC">
              <w:rPr>
                <w:rStyle w:val="SUBscript-small"/>
              </w:rPr>
              <w:t>i</w:t>
            </w:r>
            <w:r w:rsidRPr="00D948E6">
              <w:t xml:space="preserve"> Reactive losses</w:t>
            </w:r>
            <w:r w:rsidR="002F0D29" w:rsidRPr="002F0D29">
              <w:rPr>
                <w:rFonts w:ascii="Symbol" w:hAnsi="Symbol"/>
              </w:rPr>
              <w:t></w:t>
            </w:r>
          </w:p>
        </w:tc>
        <w:tc>
          <w:tcPr>
            <w:tcW w:w="3119" w:type="dxa"/>
            <w:tcBorders>
              <w:top w:val="nil"/>
              <w:left w:val="nil"/>
              <w:bottom w:val="single" w:sz="4" w:space="0" w:color="auto"/>
              <w:right w:val="single" w:sz="4" w:space="0" w:color="auto"/>
            </w:tcBorders>
            <w:vAlign w:val="center"/>
          </w:tcPr>
          <w:p w14:paraId="5DB87B14" w14:textId="77777777" w:rsidR="009767A4" w:rsidRPr="00D948E6" w:rsidRDefault="009767A4" w:rsidP="00862BD0">
            <w:pPr>
              <w:pStyle w:val="TABLE-cell"/>
              <w:ind w:left="57" w:right="57"/>
            </w:pPr>
            <w:r w:rsidRPr="00D948E6">
              <w:t>Total Losses Reactive, positive</w:t>
            </w:r>
            <w:r w:rsidRPr="00D948E6">
              <w:br/>
              <w:t>TLR</w:t>
            </w:r>
            <w:r w:rsidR="002F0D29" w:rsidRPr="002F0D29">
              <w:rPr>
                <w:rFonts w:ascii="Symbol" w:hAnsi="Symbol"/>
              </w:rPr>
              <w:t></w:t>
            </w:r>
            <w:r w:rsidRPr="00D948E6">
              <w:t xml:space="preserve"> = (OLR</w:t>
            </w:r>
            <w:r w:rsidR="002F0D29" w:rsidRPr="002F0D29">
              <w:rPr>
                <w:rFonts w:ascii="Symbol" w:hAnsi="Symbol"/>
              </w:rPr>
              <w:t></w:t>
            </w:r>
            <w:r w:rsidRPr="00D948E6">
              <w:t xml:space="preserve">) </w:t>
            </w:r>
            <w:r w:rsidR="002F0D29" w:rsidRPr="002F0D29">
              <w:rPr>
                <w:rFonts w:ascii="Symbol" w:hAnsi="Symbol"/>
              </w:rPr>
              <w:t></w:t>
            </w:r>
            <w:r w:rsidRPr="00D948E6">
              <w:t xml:space="preserve"> (NLR</w:t>
            </w:r>
            <w:r w:rsidR="002F0D29" w:rsidRPr="002F0D29">
              <w:rPr>
                <w:rFonts w:ascii="Symbol" w:hAnsi="Symbol"/>
              </w:rPr>
              <w:t></w:t>
            </w:r>
            <w:r w:rsidRPr="00D948E6">
              <w:t>)</w:t>
            </w:r>
          </w:p>
        </w:tc>
        <w:tc>
          <w:tcPr>
            <w:tcW w:w="2550" w:type="dxa"/>
            <w:tcBorders>
              <w:top w:val="nil"/>
              <w:left w:val="single" w:sz="4" w:space="0" w:color="auto"/>
              <w:bottom w:val="single" w:sz="4" w:space="0" w:color="auto"/>
              <w:right w:val="double" w:sz="4" w:space="0" w:color="auto"/>
            </w:tcBorders>
            <w:vAlign w:val="center"/>
          </w:tcPr>
          <w:p w14:paraId="5DB87B15" w14:textId="77777777" w:rsidR="009767A4" w:rsidRPr="00D948E6" w:rsidRDefault="009767A4" w:rsidP="00862BD0">
            <w:pPr>
              <w:pStyle w:val="TABLE-cell"/>
              <w:ind w:left="57" w:right="57"/>
            </w:pPr>
            <w:r w:rsidRPr="00D948E6">
              <w:t>QI</w:t>
            </w:r>
            <w:r w:rsidR="002F0D29" w:rsidRPr="002F0D29">
              <w:rPr>
                <w:rFonts w:ascii="Symbol" w:hAnsi="Symbol"/>
              </w:rPr>
              <w:t></w:t>
            </w:r>
            <w:r w:rsidRPr="00D948E6">
              <w:t>QII</w:t>
            </w:r>
          </w:p>
        </w:tc>
      </w:tr>
      <w:tr w:rsidR="009767A4" w:rsidRPr="00D948E6" w14:paraId="5DB87B1B" w14:textId="77777777" w:rsidTr="00BE7637">
        <w:trPr>
          <w:cantSplit/>
          <w:jc w:val="center"/>
        </w:trPr>
        <w:tc>
          <w:tcPr>
            <w:tcW w:w="708" w:type="dxa"/>
            <w:tcBorders>
              <w:top w:val="nil"/>
              <w:left w:val="double" w:sz="4" w:space="0" w:color="auto"/>
              <w:bottom w:val="single" w:sz="4" w:space="0" w:color="auto"/>
              <w:right w:val="single" w:sz="4" w:space="0" w:color="auto"/>
            </w:tcBorders>
            <w:vAlign w:val="center"/>
          </w:tcPr>
          <w:p w14:paraId="5DB87B17" w14:textId="77777777" w:rsidR="009767A4" w:rsidRPr="00D948E6" w:rsidRDefault="009767A4" w:rsidP="00862BD0">
            <w:pPr>
              <w:pStyle w:val="TABLE-cell"/>
              <w:jc w:val="center"/>
            </w:pPr>
            <w:r w:rsidRPr="00D948E6">
              <w:t>17</w:t>
            </w:r>
          </w:p>
        </w:tc>
        <w:tc>
          <w:tcPr>
            <w:tcW w:w="2693" w:type="dxa"/>
            <w:tcBorders>
              <w:top w:val="nil"/>
              <w:left w:val="nil"/>
              <w:bottom w:val="single" w:sz="4" w:space="0" w:color="auto"/>
              <w:right w:val="single" w:sz="4" w:space="0" w:color="auto"/>
            </w:tcBorders>
            <w:vAlign w:val="center"/>
          </w:tcPr>
          <w:p w14:paraId="5DB87B18" w14:textId="77777777" w:rsidR="009767A4" w:rsidRPr="00D948E6" w:rsidRDefault="009767A4" w:rsidP="00862BD0">
            <w:pPr>
              <w:pStyle w:val="TABLE-cell"/>
              <w:ind w:left="57" w:right="57"/>
            </w:pPr>
            <w:r w:rsidRPr="00D948E6">
              <w:sym w:font="Symbol" w:char="F053"/>
            </w:r>
            <w:r w:rsidRPr="00D948E6">
              <w:rPr>
                <w:i/>
              </w:rPr>
              <w:t>L</w:t>
            </w:r>
            <w:r w:rsidRPr="00932EFC">
              <w:rPr>
                <w:rStyle w:val="SUBscript-small"/>
              </w:rPr>
              <w:t>i</w:t>
            </w:r>
            <w:r w:rsidRPr="00D948E6">
              <w:t xml:space="preserve"> Reactive losses–</w:t>
            </w:r>
          </w:p>
        </w:tc>
        <w:tc>
          <w:tcPr>
            <w:tcW w:w="3119" w:type="dxa"/>
            <w:tcBorders>
              <w:top w:val="nil"/>
              <w:left w:val="nil"/>
              <w:bottom w:val="single" w:sz="4" w:space="0" w:color="auto"/>
              <w:right w:val="single" w:sz="4" w:space="0" w:color="auto"/>
            </w:tcBorders>
            <w:vAlign w:val="center"/>
          </w:tcPr>
          <w:p w14:paraId="5DB87B19" w14:textId="77777777" w:rsidR="009767A4" w:rsidRPr="00D948E6" w:rsidRDefault="009767A4" w:rsidP="00862BD0">
            <w:pPr>
              <w:pStyle w:val="TABLE-cell"/>
              <w:ind w:left="57" w:right="57"/>
            </w:pPr>
            <w:r w:rsidRPr="00D948E6">
              <w:t>Total Losses Reactive, negative</w:t>
            </w:r>
            <w:r w:rsidRPr="00D948E6">
              <w:br/>
              <w:t xml:space="preserve">TLR– = (OLR–) </w:t>
            </w:r>
            <w:r w:rsidR="002F0D29" w:rsidRPr="002F0D29">
              <w:rPr>
                <w:rFonts w:ascii="Symbol" w:hAnsi="Symbol"/>
              </w:rPr>
              <w:t></w:t>
            </w:r>
            <w:r w:rsidRPr="00D948E6">
              <w:t xml:space="preserve"> (NLR–)</w:t>
            </w:r>
          </w:p>
        </w:tc>
        <w:tc>
          <w:tcPr>
            <w:tcW w:w="2550" w:type="dxa"/>
            <w:tcBorders>
              <w:top w:val="nil"/>
              <w:left w:val="single" w:sz="4" w:space="0" w:color="auto"/>
              <w:bottom w:val="single" w:sz="4" w:space="0" w:color="auto"/>
              <w:right w:val="double" w:sz="4" w:space="0" w:color="auto"/>
            </w:tcBorders>
            <w:vAlign w:val="center"/>
          </w:tcPr>
          <w:p w14:paraId="5DB87B1A" w14:textId="77777777" w:rsidR="009767A4" w:rsidRPr="00D948E6" w:rsidRDefault="009767A4" w:rsidP="00862BD0">
            <w:pPr>
              <w:pStyle w:val="TABLE-cell"/>
              <w:ind w:left="57" w:right="57"/>
            </w:pPr>
            <w:r w:rsidRPr="00D948E6">
              <w:t>QIII</w:t>
            </w:r>
            <w:r w:rsidR="002F0D29" w:rsidRPr="002F0D29">
              <w:rPr>
                <w:rFonts w:ascii="Symbol" w:hAnsi="Symbol"/>
              </w:rPr>
              <w:t></w:t>
            </w:r>
            <w:r w:rsidRPr="00D948E6">
              <w:t>QIV</w:t>
            </w:r>
          </w:p>
        </w:tc>
      </w:tr>
      <w:tr w:rsidR="009767A4" w:rsidRPr="00D948E6" w14:paraId="5DB87B20" w14:textId="77777777" w:rsidTr="00BE7637">
        <w:trPr>
          <w:cantSplit/>
          <w:jc w:val="center"/>
        </w:trPr>
        <w:tc>
          <w:tcPr>
            <w:tcW w:w="708" w:type="dxa"/>
            <w:tcBorders>
              <w:top w:val="nil"/>
              <w:left w:val="double" w:sz="4" w:space="0" w:color="auto"/>
              <w:bottom w:val="single" w:sz="4" w:space="0" w:color="auto"/>
              <w:right w:val="single" w:sz="4" w:space="0" w:color="auto"/>
            </w:tcBorders>
            <w:vAlign w:val="center"/>
          </w:tcPr>
          <w:p w14:paraId="5DB87B1C" w14:textId="77777777" w:rsidR="009767A4" w:rsidRPr="00D948E6" w:rsidRDefault="009767A4" w:rsidP="00862BD0">
            <w:pPr>
              <w:pStyle w:val="TABLE-cell"/>
              <w:jc w:val="center"/>
            </w:pPr>
            <w:r w:rsidRPr="00D948E6">
              <w:t>18</w:t>
            </w:r>
          </w:p>
        </w:tc>
        <w:tc>
          <w:tcPr>
            <w:tcW w:w="2693" w:type="dxa"/>
            <w:tcBorders>
              <w:top w:val="nil"/>
              <w:left w:val="nil"/>
              <w:bottom w:val="single" w:sz="4" w:space="0" w:color="auto"/>
              <w:right w:val="single" w:sz="4" w:space="0" w:color="auto"/>
            </w:tcBorders>
            <w:vAlign w:val="center"/>
          </w:tcPr>
          <w:p w14:paraId="5DB87B1D" w14:textId="77777777" w:rsidR="009767A4" w:rsidRPr="00D948E6" w:rsidRDefault="009767A4" w:rsidP="00862BD0">
            <w:pPr>
              <w:pStyle w:val="TABLE-cell"/>
              <w:ind w:left="57" w:right="57"/>
            </w:pPr>
            <w:r w:rsidRPr="00D948E6">
              <w:sym w:font="Symbol" w:char="F053"/>
            </w:r>
            <w:r w:rsidRPr="00D948E6">
              <w:rPr>
                <w:i/>
              </w:rPr>
              <w:t>L</w:t>
            </w:r>
            <w:r w:rsidRPr="00932EFC">
              <w:rPr>
                <w:rStyle w:val="SUBscript-small"/>
              </w:rPr>
              <w:t>i</w:t>
            </w:r>
            <w:r w:rsidRPr="00D948E6">
              <w:t xml:space="preserve"> Reactive losses</w:t>
            </w:r>
          </w:p>
        </w:tc>
        <w:tc>
          <w:tcPr>
            <w:tcW w:w="3119" w:type="dxa"/>
            <w:tcBorders>
              <w:top w:val="nil"/>
              <w:left w:val="nil"/>
              <w:bottom w:val="single" w:sz="4" w:space="0" w:color="auto"/>
              <w:right w:val="single" w:sz="4" w:space="0" w:color="auto"/>
            </w:tcBorders>
            <w:vAlign w:val="center"/>
          </w:tcPr>
          <w:p w14:paraId="5DB87B1E" w14:textId="77777777" w:rsidR="009767A4" w:rsidRPr="00D948E6" w:rsidRDefault="009767A4" w:rsidP="00862BD0">
            <w:pPr>
              <w:pStyle w:val="TABLE-cell"/>
              <w:ind w:left="57" w:right="57"/>
            </w:pPr>
            <w:r w:rsidRPr="00D948E6">
              <w:t>Total Losses Reactive</w:t>
            </w:r>
            <w:r w:rsidRPr="00D948E6">
              <w:br/>
              <w:t xml:space="preserve">TLR = OLR </w:t>
            </w:r>
            <w:r w:rsidR="002F0D29" w:rsidRPr="002F0D29">
              <w:rPr>
                <w:rFonts w:ascii="Symbol" w:hAnsi="Symbol"/>
              </w:rPr>
              <w:t></w:t>
            </w:r>
            <w:r w:rsidRPr="00D948E6">
              <w:t xml:space="preserve"> NLR = TLR</w:t>
            </w:r>
            <w:r w:rsidRPr="00932EFC">
              <w:rPr>
                <w:rStyle w:val="SUBscript-small"/>
              </w:rPr>
              <w:t>1</w:t>
            </w:r>
            <w:r w:rsidR="00932EFC" w:rsidRPr="00D948E6">
              <w:t xml:space="preserve"> </w:t>
            </w:r>
            <w:r w:rsidR="002F0D29" w:rsidRPr="002F0D29">
              <w:rPr>
                <w:rFonts w:ascii="Symbol" w:hAnsi="Symbol"/>
              </w:rPr>
              <w:t></w:t>
            </w:r>
            <w:r w:rsidRPr="00D948E6">
              <w:t xml:space="preserve"> TLR</w:t>
            </w:r>
            <w:r w:rsidRPr="00932EFC">
              <w:rPr>
                <w:rStyle w:val="SUBscript-small"/>
              </w:rPr>
              <w:t>2</w:t>
            </w:r>
            <w:r w:rsidR="00932EFC" w:rsidRPr="00D948E6">
              <w:t xml:space="preserve"> </w:t>
            </w:r>
            <w:r w:rsidR="002F0D29" w:rsidRPr="002F0D29">
              <w:rPr>
                <w:rFonts w:ascii="Symbol" w:hAnsi="Symbol"/>
              </w:rPr>
              <w:t></w:t>
            </w:r>
            <w:r w:rsidRPr="00D948E6">
              <w:t xml:space="preserve"> TLR</w:t>
            </w:r>
            <w:r w:rsidRPr="00932EFC">
              <w:rPr>
                <w:rStyle w:val="SUBscript-small"/>
              </w:rPr>
              <w:t>3</w:t>
            </w:r>
          </w:p>
        </w:tc>
        <w:tc>
          <w:tcPr>
            <w:tcW w:w="2550" w:type="dxa"/>
            <w:tcBorders>
              <w:top w:val="nil"/>
              <w:left w:val="single" w:sz="4" w:space="0" w:color="auto"/>
              <w:bottom w:val="single" w:sz="4" w:space="0" w:color="auto"/>
              <w:right w:val="double" w:sz="4" w:space="0" w:color="auto"/>
            </w:tcBorders>
            <w:vAlign w:val="center"/>
          </w:tcPr>
          <w:p w14:paraId="5DB87B1F" w14:textId="77777777" w:rsidR="009767A4" w:rsidRPr="00D948E6" w:rsidRDefault="009767A4" w:rsidP="00862BD0">
            <w:pPr>
              <w:pStyle w:val="TABLE-cell"/>
              <w:ind w:left="57" w:right="57"/>
            </w:pPr>
            <w:r w:rsidRPr="00D948E6">
              <w:t>QI</w:t>
            </w:r>
            <w:r w:rsidR="002F0D29" w:rsidRPr="002F0D29">
              <w:rPr>
                <w:rFonts w:ascii="Symbol" w:hAnsi="Symbol"/>
              </w:rPr>
              <w:t></w:t>
            </w:r>
            <w:r w:rsidRPr="00D948E6">
              <w:t>QII</w:t>
            </w:r>
            <w:r w:rsidR="002F0D29" w:rsidRPr="002F0D29">
              <w:rPr>
                <w:rFonts w:ascii="Symbol" w:hAnsi="Symbol"/>
              </w:rPr>
              <w:t></w:t>
            </w:r>
            <w:r w:rsidRPr="00D948E6">
              <w:t>QIII</w:t>
            </w:r>
            <w:r w:rsidR="002F0D29" w:rsidRPr="002F0D29">
              <w:rPr>
                <w:rFonts w:ascii="Symbol" w:hAnsi="Symbol"/>
              </w:rPr>
              <w:t></w:t>
            </w:r>
            <w:r w:rsidRPr="00D948E6">
              <w:t>QIV</w:t>
            </w:r>
          </w:p>
        </w:tc>
      </w:tr>
      <w:tr w:rsidR="009767A4" w:rsidRPr="00D948E6" w14:paraId="5DB87B25" w14:textId="77777777" w:rsidTr="00BE7637">
        <w:trPr>
          <w:cantSplit/>
          <w:jc w:val="center"/>
        </w:trPr>
        <w:tc>
          <w:tcPr>
            <w:tcW w:w="708" w:type="dxa"/>
            <w:tcBorders>
              <w:top w:val="nil"/>
              <w:left w:val="double" w:sz="4" w:space="0" w:color="auto"/>
              <w:bottom w:val="single" w:sz="4" w:space="0" w:color="auto"/>
              <w:right w:val="single" w:sz="4" w:space="0" w:color="auto"/>
            </w:tcBorders>
            <w:vAlign w:val="center"/>
          </w:tcPr>
          <w:p w14:paraId="5DB87B21" w14:textId="77777777" w:rsidR="009767A4" w:rsidRPr="00D948E6" w:rsidRDefault="009767A4" w:rsidP="00862BD0">
            <w:pPr>
              <w:pStyle w:val="TABLE-cell"/>
              <w:jc w:val="center"/>
            </w:pPr>
            <w:r w:rsidRPr="00D948E6">
              <w:t>19</w:t>
            </w:r>
          </w:p>
        </w:tc>
        <w:tc>
          <w:tcPr>
            <w:tcW w:w="2693" w:type="dxa"/>
            <w:tcBorders>
              <w:top w:val="nil"/>
              <w:left w:val="nil"/>
              <w:bottom w:val="single" w:sz="4" w:space="0" w:color="auto"/>
              <w:right w:val="single" w:sz="4" w:space="0" w:color="auto"/>
            </w:tcBorders>
            <w:vAlign w:val="center"/>
          </w:tcPr>
          <w:p w14:paraId="5DB87B22" w14:textId="77777777" w:rsidR="009767A4" w:rsidRPr="00D948E6" w:rsidRDefault="009767A4" w:rsidP="00862BD0">
            <w:pPr>
              <w:pStyle w:val="TABLE-cell"/>
              <w:ind w:left="57" w:right="57"/>
            </w:pPr>
            <w:r w:rsidRPr="00D948E6">
              <w:t xml:space="preserve">Total transformer losses with normalized </w:t>
            </w:r>
            <w:r w:rsidRPr="00D948E6">
              <w:rPr>
                <w:rFonts w:ascii="Times New Roman" w:hAnsi="Times New Roman"/>
                <w:i/>
                <w:iCs/>
              </w:rPr>
              <w:t>R</w:t>
            </w:r>
            <w:r w:rsidRPr="00932EFC">
              <w:rPr>
                <w:rStyle w:val="SUBscript-small"/>
              </w:rPr>
              <w:t>Fe</w:t>
            </w:r>
            <w:r w:rsidRPr="00D948E6">
              <w:t xml:space="preserve"> = 1 M</w:t>
            </w:r>
            <w:r w:rsidR="002F0D29" w:rsidRPr="002F0D29">
              <w:rPr>
                <w:rFonts w:ascii="Symbol" w:hAnsi="Symbol"/>
              </w:rPr>
              <w:t></w:t>
            </w:r>
          </w:p>
        </w:tc>
        <w:tc>
          <w:tcPr>
            <w:tcW w:w="3119" w:type="dxa"/>
            <w:tcBorders>
              <w:top w:val="nil"/>
              <w:left w:val="nil"/>
              <w:bottom w:val="single" w:sz="4" w:space="0" w:color="auto"/>
              <w:right w:val="single" w:sz="4" w:space="0" w:color="auto"/>
            </w:tcBorders>
            <w:vAlign w:val="center"/>
          </w:tcPr>
          <w:p w14:paraId="5DB87B23" w14:textId="77777777" w:rsidR="009767A4" w:rsidRPr="00FE4430" w:rsidRDefault="009767A4" w:rsidP="00862BD0">
            <w:pPr>
              <w:pStyle w:val="TABLE-cell"/>
              <w:ind w:left="57" w:right="57"/>
              <w:rPr>
                <w:lang w:val="es-ES"/>
              </w:rPr>
            </w:pPr>
            <w:r w:rsidRPr="00FE4430">
              <w:rPr>
                <w:rFonts w:ascii="Times New Roman" w:hAnsi="Times New Roman"/>
                <w:i/>
                <w:iCs/>
                <w:lang w:val="es-ES"/>
              </w:rPr>
              <w:t>U</w:t>
            </w:r>
            <w:r w:rsidRPr="00FE4430">
              <w:rPr>
                <w:rStyle w:val="SUPerscript-small"/>
                <w:lang w:val="es-ES"/>
              </w:rPr>
              <w:t>2</w:t>
            </w:r>
            <w:r w:rsidRPr="00FE4430">
              <w:rPr>
                <w:lang w:val="es-ES"/>
              </w:rPr>
              <w:t>h</w:t>
            </w:r>
            <w:r w:rsidRPr="00D948E6">
              <w:fldChar w:fldCharType="begin"/>
            </w:r>
            <w:r w:rsidRPr="00FE4430">
              <w:rPr>
                <w:lang w:val="es-ES"/>
              </w:rPr>
              <w:instrText xml:space="preserve"> XE "Volt-squared hours" </w:instrText>
            </w:r>
            <w:r w:rsidRPr="00D948E6">
              <w:fldChar w:fldCharType="end"/>
            </w:r>
            <w:r w:rsidRPr="00FE4430">
              <w:rPr>
                <w:lang w:val="es-ES"/>
              </w:rPr>
              <w:br/>
              <w:t>1/R</w:t>
            </w:r>
            <w:r w:rsidRPr="00FE4430">
              <w:rPr>
                <w:rStyle w:val="SUBscript-small"/>
                <w:lang w:val="es-ES"/>
              </w:rPr>
              <w:t>Fe</w:t>
            </w:r>
            <w:r w:rsidR="002F0D29" w:rsidRPr="00FE4430">
              <w:rPr>
                <w:lang w:val="es-ES"/>
              </w:rPr>
              <w:t> </w:t>
            </w:r>
            <w:r w:rsidR="002F0D29" w:rsidRPr="002F0D29">
              <w:rPr>
                <w:rFonts w:ascii="Symbol" w:hAnsi="Symbol"/>
              </w:rPr>
              <w:t></w:t>
            </w:r>
            <w:r w:rsidR="002F0D29" w:rsidRPr="00FE4430">
              <w:rPr>
                <w:lang w:val="es-ES"/>
              </w:rPr>
              <w:t> </w:t>
            </w:r>
            <w:r w:rsidRPr="00FE4430">
              <w:rPr>
                <w:lang w:val="es-ES"/>
              </w:rPr>
              <w:t>(</w:t>
            </w:r>
            <w:r w:rsidRPr="00FE4430">
              <w:rPr>
                <w:rFonts w:ascii="Times New Roman" w:hAnsi="Times New Roman"/>
                <w:i/>
                <w:iCs/>
                <w:lang w:val="es-ES"/>
              </w:rPr>
              <w:t>U</w:t>
            </w:r>
            <w:r w:rsidRPr="00FE4430">
              <w:rPr>
                <w:rStyle w:val="SUPerscript-small"/>
                <w:lang w:val="es-ES"/>
              </w:rPr>
              <w:t>2</w:t>
            </w:r>
            <w:r w:rsidRPr="00FE4430">
              <w:rPr>
                <w:lang w:val="es-ES"/>
              </w:rPr>
              <w:t>h</w:t>
            </w:r>
            <w:r w:rsidRPr="00FE4430">
              <w:rPr>
                <w:rStyle w:val="SUBscript-small"/>
                <w:lang w:val="es-ES"/>
              </w:rPr>
              <w:t>L1</w:t>
            </w:r>
            <w:r w:rsidR="001556C3" w:rsidRPr="00FE4430">
              <w:rPr>
                <w:lang w:val="es-ES"/>
              </w:rPr>
              <w:t xml:space="preserve"> </w:t>
            </w:r>
            <w:r w:rsidR="001556C3" w:rsidRPr="002F0D29">
              <w:rPr>
                <w:rFonts w:ascii="Symbol" w:hAnsi="Symbol"/>
              </w:rPr>
              <w:t></w:t>
            </w:r>
            <w:r w:rsidR="001556C3" w:rsidRPr="00FE4430">
              <w:rPr>
                <w:lang w:val="es-ES"/>
              </w:rPr>
              <w:t xml:space="preserve"> </w:t>
            </w:r>
            <w:r w:rsidRPr="00FE4430">
              <w:rPr>
                <w:rFonts w:ascii="Times New Roman" w:hAnsi="Times New Roman"/>
                <w:i/>
                <w:lang w:val="es-ES"/>
              </w:rPr>
              <w:t>U</w:t>
            </w:r>
            <w:r w:rsidRPr="00FE4430">
              <w:rPr>
                <w:rStyle w:val="SUPerscript-small"/>
                <w:lang w:val="es-ES"/>
              </w:rPr>
              <w:t>2</w:t>
            </w:r>
            <w:r w:rsidRPr="00FE4430">
              <w:rPr>
                <w:lang w:val="es-ES"/>
              </w:rPr>
              <w:t>h</w:t>
            </w:r>
            <w:r w:rsidRPr="00FE4430">
              <w:rPr>
                <w:rStyle w:val="SUBscript-small"/>
                <w:lang w:val="es-ES"/>
              </w:rPr>
              <w:t>L2</w:t>
            </w:r>
            <w:r w:rsidR="001556C3" w:rsidRPr="00FE4430">
              <w:rPr>
                <w:lang w:val="es-ES"/>
              </w:rPr>
              <w:t xml:space="preserve"> </w:t>
            </w:r>
            <w:r w:rsidR="001556C3" w:rsidRPr="002F0D29">
              <w:rPr>
                <w:rFonts w:ascii="Symbol" w:hAnsi="Symbol"/>
              </w:rPr>
              <w:t></w:t>
            </w:r>
            <w:r w:rsidR="001556C3" w:rsidRPr="00FE4430">
              <w:rPr>
                <w:lang w:val="es-ES"/>
              </w:rPr>
              <w:t xml:space="preserve"> </w:t>
            </w:r>
            <w:r w:rsidRPr="00FE4430">
              <w:rPr>
                <w:rFonts w:ascii="Times New Roman" w:hAnsi="Times New Roman"/>
                <w:i/>
                <w:lang w:val="es-ES"/>
              </w:rPr>
              <w:t>U</w:t>
            </w:r>
            <w:r w:rsidRPr="00FE4430">
              <w:rPr>
                <w:rStyle w:val="SUPerscript-small"/>
                <w:lang w:val="es-ES"/>
              </w:rPr>
              <w:t>2</w:t>
            </w:r>
            <w:r w:rsidRPr="00FE4430">
              <w:rPr>
                <w:lang w:val="es-ES"/>
              </w:rPr>
              <w:t>h</w:t>
            </w:r>
            <w:r w:rsidRPr="00FE4430">
              <w:rPr>
                <w:rStyle w:val="SUBscript-small"/>
                <w:lang w:val="es-ES"/>
              </w:rPr>
              <w:t>L3</w:t>
            </w:r>
            <w:r w:rsidRPr="00FE4430">
              <w:rPr>
                <w:lang w:val="es-ES"/>
              </w:rPr>
              <w:t>)</w:t>
            </w:r>
          </w:p>
        </w:tc>
        <w:tc>
          <w:tcPr>
            <w:tcW w:w="2550" w:type="dxa"/>
            <w:tcBorders>
              <w:top w:val="nil"/>
              <w:left w:val="single" w:sz="4" w:space="0" w:color="auto"/>
              <w:bottom w:val="single" w:sz="4" w:space="0" w:color="auto"/>
              <w:right w:val="double" w:sz="4" w:space="0" w:color="auto"/>
            </w:tcBorders>
            <w:vAlign w:val="center"/>
          </w:tcPr>
          <w:p w14:paraId="5DB87B24" w14:textId="77777777" w:rsidR="009767A4" w:rsidRPr="00D948E6" w:rsidRDefault="009767A4" w:rsidP="00862BD0">
            <w:pPr>
              <w:pStyle w:val="TABLE-cell"/>
              <w:ind w:left="57" w:right="57"/>
            </w:pPr>
            <w:r w:rsidRPr="00D948E6">
              <w:t>QI</w:t>
            </w:r>
            <w:r w:rsidR="002F0D29" w:rsidRPr="002F0D29">
              <w:rPr>
                <w:rFonts w:ascii="Symbol" w:hAnsi="Symbol"/>
              </w:rPr>
              <w:t></w:t>
            </w:r>
            <w:r w:rsidRPr="00D948E6">
              <w:t>QII</w:t>
            </w:r>
            <w:r w:rsidR="002F0D29" w:rsidRPr="002F0D29">
              <w:rPr>
                <w:rFonts w:ascii="Symbol" w:hAnsi="Symbol"/>
              </w:rPr>
              <w:t></w:t>
            </w:r>
            <w:r w:rsidRPr="00D948E6">
              <w:t>QIII</w:t>
            </w:r>
            <w:r w:rsidR="002F0D29" w:rsidRPr="002F0D29">
              <w:rPr>
                <w:rFonts w:ascii="Symbol" w:hAnsi="Symbol"/>
              </w:rPr>
              <w:t></w:t>
            </w:r>
            <w:r w:rsidRPr="00D948E6">
              <w:t>QIV</w:t>
            </w:r>
          </w:p>
        </w:tc>
      </w:tr>
      <w:tr w:rsidR="009767A4" w:rsidRPr="00D948E6" w14:paraId="5DB87B2A" w14:textId="77777777" w:rsidTr="00BE7637">
        <w:trPr>
          <w:cantSplit/>
          <w:jc w:val="center"/>
        </w:trPr>
        <w:tc>
          <w:tcPr>
            <w:tcW w:w="708" w:type="dxa"/>
            <w:tcBorders>
              <w:top w:val="nil"/>
              <w:left w:val="double" w:sz="4" w:space="0" w:color="auto"/>
              <w:bottom w:val="single" w:sz="4" w:space="0" w:color="auto"/>
              <w:right w:val="single" w:sz="4" w:space="0" w:color="auto"/>
            </w:tcBorders>
            <w:vAlign w:val="center"/>
          </w:tcPr>
          <w:p w14:paraId="5DB87B26" w14:textId="77777777" w:rsidR="009767A4" w:rsidRPr="00D948E6" w:rsidRDefault="009767A4" w:rsidP="00862BD0">
            <w:pPr>
              <w:pStyle w:val="TABLE-cell"/>
              <w:jc w:val="center"/>
            </w:pPr>
            <w:r w:rsidRPr="00D948E6">
              <w:t>20</w:t>
            </w:r>
          </w:p>
        </w:tc>
        <w:tc>
          <w:tcPr>
            <w:tcW w:w="2693" w:type="dxa"/>
            <w:tcBorders>
              <w:top w:val="nil"/>
              <w:left w:val="nil"/>
              <w:bottom w:val="single" w:sz="4" w:space="0" w:color="auto"/>
              <w:right w:val="single" w:sz="4" w:space="0" w:color="auto"/>
            </w:tcBorders>
            <w:vAlign w:val="center"/>
          </w:tcPr>
          <w:p w14:paraId="5DB87B27" w14:textId="77777777" w:rsidR="009767A4" w:rsidRPr="00D948E6" w:rsidRDefault="009767A4" w:rsidP="00862BD0">
            <w:pPr>
              <w:pStyle w:val="TABLE-cell"/>
              <w:ind w:left="57" w:right="57"/>
            </w:pPr>
            <w:r w:rsidRPr="00D948E6">
              <w:t xml:space="preserve">Total line losses with normalized </w:t>
            </w:r>
            <w:r w:rsidRPr="00D948E6">
              <w:rPr>
                <w:rFonts w:ascii="Times New Roman" w:hAnsi="Times New Roman"/>
                <w:i/>
                <w:iCs/>
              </w:rPr>
              <w:t>R</w:t>
            </w:r>
            <w:r w:rsidRPr="00932EFC">
              <w:rPr>
                <w:rStyle w:val="SUBscript-small"/>
              </w:rPr>
              <w:t>Cu</w:t>
            </w:r>
            <w:r w:rsidRPr="00D948E6">
              <w:t xml:space="preserve"> = 1 </w:t>
            </w:r>
            <w:r w:rsidR="002F0D29" w:rsidRPr="002F0D29">
              <w:rPr>
                <w:rFonts w:ascii="Symbol" w:hAnsi="Symbol"/>
              </w:rPr>
              <w:t></w:t>
            </w:r>
          </w:p>
        </w:tc>
        <w:tc>
          <w:tcPr>
            <w:tcW w:w="3119" w:type="dxa"/>
            <w:tcBorders>
              <w:top w:val="nil"/>
              <w:left w:val="nil"/>
              <w:bottom w:val="single" w:sz="4" w:space="0" w:color="auto"/>
              <w:right w:val="single" w:sz="4" w:space="0" w:color="auto"/>
            </w:tcBorders>
            <w:vAlign w:val="center"/>
          </w:tcPr>
          <w:p w14:paraId="5DB87B28" w14:textId="77777777" w:rsidR="009767A4" w:rsidRPr="00D948E6" w:rsidRDefault="009767A4" w:rsidP="00862BD0">
            <w:pPr>
              <w:pStyle w:val="TABLE-cell"/>
              <w:ind w:left="57" w:right="57"/>
            </w:pPr>
            <w:r w:rsidRPr="00D948E6">
              <w:rPr>
                <w:rFonts w:ascii="Times New Roman" w:hAnsi="Times New Roman"/>
                <w:i/>
              </w:rPr>
              <w:t>I</w:t>
            </w:r>
            <w:r w:rsidRPr="00C373E3">
              <w:rPr>
                <w:rStyle w:val="SUPerscript-small"/>
              </w:rPr>
              <w:t>2</w:t>
            </w:r>
            <w:r w:rsidRPr="00D948E6">
              <w:t>h</w:t>
            </w:r>
            <w:r w:rsidRPr="00D948E6">
              <w:fldChar w:fldCharType="begin"/>
            </w:r>
            <w:r w:rsidRPr="00D948E6">
              <w:instrText xml:space="preserve"> XE "Ampere-squared hours" </w:instrText>
            </w:r>
            <w:r w:rsidRPr="00D948E6">
              <w:fldChar w:fldCharType="end"/>
            </w:r>
            <w:r w:rsidRPr="00D948E6">
              <w:br/>
              <w:t>R</w:t>
            </w:r>
            <w:r w:rsidRPr="00932EFC">
              <w:rPr>
                <w:rStyle w:val="SUBscript-small"/>
              </w:rPr>
              <w:t>Cu</w:t>
            </w:r>
            <w:r w:rsidR="002F0D29" w:rsidRPr="002F0D29">
              <w:t> </w:t>
            </w:r>
            <w:r w:rsidR="002F0D29" w:rsidRPr="002F0D29">
              <w:rPr>
                <w:rFonts w:ascii="Symbol" w:hAnsi="Symbol"/>
              </w:rPr>
              <w:t></w:t>
            </w:r>
            <w:r w:rsidR="002F0D29" w:rsidRPr="002F0D29">
              <w:t> </w:t>
            </w:r>
            <w:r w:rsidRPr="00D948E6">
              <w:t>(</w:t>
            </w:r>
            <w:r w:rsidRPr="00D948E6">
              <w:rPr>
                <w:rFonts w:ascii="Times New Roman" w:hAnsi="Times New Roman"/>
                <w:i/>
              </w:rPr>
              <w:t>I</w:t>
            </w:r>
            <w:r w:rsidRPr="00C373E3">
              <w:rPr>
                <w:rStyle w:val="SUPerscript-small"/>
              </w:rPr>
              <w:t>2</w:t>
            </w:r>
            <w:r w:rsidRPr="00D948E6">
              <w:t>h</w:t>
            </w:r>
            <w:r w:rsidRPr="00932EFC">
              <w:rPr>
                <w:rStyle w:val="SUBscript-small"/>
              </w:rPr>
              <w:t>L1</w:t>
            </w:r>
            <w:r w:rsidR="001556C3" w:rsidRPr="00D948E6">
              <w:t xml:space="preserve"> </w:t>
            </w:r>
            <w:r w:rsidR="002F0D29" w:rsidRPr="002F0D29">
              <w:rPr>
                <w:rFonts w:ascii="Symbol" w:hAnsi="Symbol"/>
              </w:rPr>
              <w:t></w:t>
            </w:r>
            <w:r w:rsidRPr="00D948E6">
              <w:t xml:space="preserve"> </w:t>
            </w:r>
            <w:r w:rsidRPr="00D948E6">
              <w:rPr>
                <w:rFonts w:ascii="Times New Roman" w:hAnsi="Times New Roman"/>
                <w:i/>
              </w:rPr>
              <w:t>I</w:t>
            </w:r>
            <w:r w:rsidRPr="00C373E3">
              <w:rPr>
                <w:rStyle w:val="SUPerscript-small"/>
              </w:rPr>
              <w:t>2</w:t>
            </w:r>
            <w:r w:rsidRPr="00D948E6">
              <w:t>h</w:t>
            </w:r>
            <w:r w:rsidRPr="00932EFC">
              <w:rPr>
                <w:rStyle w:val="SUBscript-small"/>
              </w:rPr>
              <w:t>L2</w:t>
            </w:r>
            <w:r w:rsidRPr="00D948E6">
              <w:t xml:space="preserve"> </w:t>
            </w:r>
            <w:r w:rsidR="002F0D29" w:rsidRPr="002F0D29">
              <w:rPr>
                <w:rFonts w:ascii="Symbol" w:hAnsi="Symbol"/>
              </w:rPr>
              <w:t></w:t>
            </w:r>
            <w:r w:rsidRPr="00D948E6">
              <w:t xml:space="preserve"> </w:t>
            </w:r>
            <w:r w:rsidRPr="00D948E6">
              <w:rPr>
                <w:rFonts w:ascii="Times New Roman" w:hAnsi="Times New Roman"/>
                <w:i/>
              </w:rPr>
              <w:t>I</w:t>
            </w:r>
            <w:r w:rsidRPr="00C373E3">
              <w:rPr>
                <w:rStyle w:val="SUPerscript-small"/>
              </w:rPr>
              <w:t>2</w:t>
            </w:r>
            <w:r w:rsidRPr="00D948E6">
              <w:t>h</w:t>
            </w:r>
            <w:r w:rsidRPr="00932EFC">
              <w:rPr>
                <w:rStyle w:val="SUBscript-small"/>
              </w:rPr>
              <w:t>L3</w:t>
            </w:r>
            <w:r w:rsidRPr="00D948E6">
              <w:t>)</w:t>
            </w:r>
          </w:p>
        </w:tc>
        <w:tc>
          <w:tcPr>
            <w:tcW w:w="2550" w:type="dxa"/>
            <w:tcBorders>
              <w:top w:val="nil"/>
              <w:left w:val="single" w:sz="4" w:space="0" w:color="auto"/>
              <w:bottom w:val="single" w:sz="4" w:space="0" w:color="auto"/>
              <w:right w:val="double" w:sz="4" w:space="0" w:color="auto"/>
            </w:tcBorders>
            <w:vAlign w:val="center"/>
          </w:tcPr>
          <w:p w14:paraId="5DB87B29" w14:textId="77777777" w:rsidR="009767A4" w:rsidRPr="00D948E6" w:rsidRDefault="009767A4" w:rsidP="00862BD0">
            <w:pPr>
              <w:pStyle w:val="TABLE-cell"/>
              <w:ind w:left="57" w:right="57"/>
            </w:pPr>
            <w:r w:rsidRPr="00D948E6">
              <w:t>QI</w:t>
            </w:r>
            <w:r w:rsidR="002F0D29" w:rsidRPr="002F0D29">
              <w:rPr>
                <w:rFonts w:ascii="Symbol" w:hAnsi="Symbol"/>
              </w:rPr>
              <w:t></w:t>
            </w:r>
            <w:r w:rsidRPr="00D948E6">
              <w:t>QII</w:t>
            </w:r>
            <w:r w:rsidR="002F0D29" w:rsidRPr="002F0D29">
              <w:rPr>
                <w:rFonts w:ascii="Symbol" w:hAnsi="Symbol"/>
              </w:rPr>
              <w:t></w:t>
            </w:r>
            <w:r w:rsidRPr="00D948E6">
              <w:t>QIII</w:t>
            </w:r>
            <w:r w:rsidR="002F0D29" w:rsidRPr="002F0D29">
              <w:rPr>
                <w:rFonts w:ascii="Symbol" w:hAnsi="Symbol"/>
              </w:rPr>
              <w:t></w:t>
            </w:r>
            <w:r w:rsidRPr="00D948E6">
              <w:t>QIV</w:t>
            </w:r>
          </w:p>
        </w:tc>
      </w:tr>
      <w:tr w:rsidR="009767A4" w:rsidRPr="00D948E6" w14:paraId="5DB87B2F" w14:textId="77777777" w:rsidTr="00BE7637">
        <w:trPr>
          <w:cantSplit/>
          <w:jc w:val="center"/>
        </w:trPr>
        <w:tc>
          <w:tcPr>
            <w:tcW w:w="708" w:type="dxa"/>
            <w:tcBorders>
              <w:top w:val="nil"/>
              <w:left w:val="double" w:sz="4" w:space="0" w:color="auto"/>
              <w:bottom w:val="single" w:sz="4" w:space="0" w:color="auto"/>
              <w:right w:val="single" w:sz="4" w:space="0" w:color="auto"/>
            </w:tcBorders>
            <w:vAlign w:val="center"/>
          </w:tcPr>
          <w:p w14:paraId="5DB87B2B" w14:textId="77777777" w:rsidR="009767A4" w:rsidRPr="00D948E6" w:rsidRDefault="009767A4" w:rsidP="00862BD0">
            <w:pPr>
              <w:pStyle w:val="TABLE-cell"/>
              <w:jc w:val="center"/>
            </w:pPr>
            <w:r w:rsidRPr="00D948E6">
              <w:t>21</w:t>
            </w:r>
          </w:p>
        </w:tc>
        <w:tc>
          <w:tcPr>
            <w:tcW w:w="2693" w:type="dxa"/>
            <w:tcBorders>
              <w:top w:val="nil"/>
              <w:left w:val="nil"/>
              <w:bottom w:val="single" w:sz="4" w:space="0" w:color="auto"/>
              <w:right w:val="single" w:sz="4" w:space="0" w:color="auto"/>
            </w:tcBorders>
            <w:vAlign w:val="center"/>
          </w:tcPr>
          <w:p w14:paraId="5DB87B2C" w14:textId="77777777" w:rsidR="009767A4" w:rsidRPr="00D948E6" w:rsidRDefault="009767A4" w:rsidP="00862BD0">
            <w:pPr>
              <w:pStyle w:val="TABLE-cell"/>
              <w:ind w:left="57" w:right="57"/>
            </w:pPr>
            <w:r w:rsidRPr="00D948E6">
              <w:t>Compensated active gross</w:t>
            </w:r>
            <w:r w:rsidR="002F0D29" w:rsidRPr="002F0D29">
              <w:rPr>
                <w:rFonts w:ascii="Symbol" w:hAnsi="Symbol"/>
              </w:rPr>
              <w:t></w:t>
            </w:r>
          </w:p>
        </w:tc>
        <w:tc>
          <w:tcPr>
            <w:tcW w:w="3119" w:type="dxa"/>
            <w:tcBorders>
              <w:top w:val="nil"/>
              <w:left w:val="nil"/>
              <w:bottom w:val="single" w:sz="4" w:space="0" w:color="auto"/>
              <w:right w:val="single" w:sz="4" w:space="0" w:color="auto"/>
            </w:tcBorders>
            <w:vAlign w:val="center"/>
          </w:tcPr>
          <w:p w14:paraId="5DB87B2D" w14:textId="77777777" w:rsidR="009767A4" w:rsidRPr="0063274F" w:rsidRDefault="009767A4" w:rsidP="00862BD0">
            <w:pPr>
              <w:pStyle w:val="TABLE-cell"/>
              <w:ind w:left="57" w:right="57"/>
            </w:pPr>
            <w:r w:rsidRPr="0063274F">
              <w:t>CA</w:t>
            </w:r>
            <w:r w:rsidR="002F0D29" w:rsidRPr="0063274F">
              <w:rPr>
                <w:rFonts w:ascii="Symbol" w:hAnsi="Symbol"/>
              </w:rPr>
              <w:t></w:t>
            </w:r>
            <w:r w:rsidRPr="0063274F">
              <w:t xml:space="preserve"> = (A</w:t>
            </w:r>
            <w:r w:rsidR="002F0D29" w:rsidRPr="0063274F">
              <w:rPr>
                <w:rFonts w:ascii="Symbol" w:hAnsi="Symbol"/>
              </w:rPr>
              <w:t></w:t>
            </w:r>
            <w:r w:rsidRPr="0063274F">
              <w:t xml:space="preserve">) </w:t>
            </w:r>
            <w:r w:rsidR="002F0D29" w:rsidRPr="0063274F">
              <w:rPr>
                <w:rFonts w:ascii="Symbol" w:hAnsi="Symbol"/>
              </w:rPr>
              <w:t></w:t>
            </w:r>
            <w:r w:rsidRPr="0063274F">
              <w:t xml:space="preserve"> (TLA</w:t>
            </w:r>
            <w:r w:rsidR="002F0D29" w:rsidRPr="0063274F">
              <w:rPr>
                <w:rFonts w:ascii="Symbol" w:hAnsi="Symbol"/>
              </w:rPr>
              <w:t></w:t>
            </w:r>
            <w:r w:rsidRPr="0063274F">
              <w:t>)</w:t>
            </w:r>
          </w:p>
        </w:tc>
        <w:tc>
          <w:tcPr>
            <w:tcW w:w="2550" w:type="dxa"/>
            <w:tcBorders>
              <w:top w:val="nil"/>
              <w:left w:val="single" w:sz="4" w:space="0" w:color="auto"/>
              <w:bottom w:val="single" w:sz="4" w:space="0" w:color="auto"/>
              <w:right w:val="double" w:sz="4" w:space="0" w:color="auto"/>
            </w:tcBorders>
            <w:vAlign w:val="center"/>
          </w:tcPr>
          <w:p w14:paraId="5DB87B2E" w14:textId="77777777" w:rsidR="009767A4" w:rsidRPr="00D948E6" w:rsidRDefault="009767A4" w:rsidP="00862BD0">
            <w:pPr>
              <w:pStyle w:val="TABLE-cell"/>
              <w:ind w:left="57" w:right="57"/>
            </w:pPr>
            <w:r w:rsidRPr="00D948E6">
              <w:t>QI</w:t>
            </w:r>
            <w:r w:rsidR="002F0D29" w:rsidRPr="002F0D29">
              <w:rPr>
                <w:rFonts w:ascii="Symbol" w:hAnsi="Symbol"/>
              </w:rPr>
              <w:t></w:t>
            </w:r>
            <w:r w:rsidRPr="00D948E6">
              <w:t>QIV; A</w:t>
            </w:r>
            <w:r w:rsidR="002F0D29" w:rsidRPr="002F0D29">
              <w:rPr>
                <w:rFonts w:ascii="Symbol" w:hAnsi="Symbol"/>
              </w:rPr>
              <w:t></w:t>
            </w:r>
            <w:r w:rsidRPr="00D948E6">
              <w:t xml:space="preserve"> is the quantity </w:t>
            </w:r>
            <w:r w:rsidRPr="00D948E6">
              <w:br/>
              <w:t>A = 1, C = 1</w:t>
            </w:r>
          </w:p>
        </w:tc>
      </w:tr>
      <w:tr w:rsidR="009767A4" w:rsidRPr="00D948E6" w14:paraId="5DB87B34" w14:textId="77777777" w:rsidTr="00BE7637">
        <w:trPr>
          <w:cantSplit/>
          <w:jc w:val="center"/>
        </w:trPr>
        <w:tc>
          <w:tcPr>
            <w:tcW w:w="708" w:type="dxa"/>
            <w:tcBorders>
              <w:top w:val="nil"/>
              <w:left w:val="double" w:sz="4" w:space="0" w:color="auto"/>
              <w:bottom w:val="single" w:sz="4" w:space="0" w:color="auto"/>
              <w:right w:val="single" w:sz="4" w:space="0" w:color="auto"/>
            </w:tcBorders>
            <w:vAlign w:val="center"/>
          </w:tcPr>
          <w:p w14:paraId="5DB87B30" w14:textId="77777777" w:rsidR="009767A4" w:rsidRPr="00D948E6" w:rsidRDefault="009767A4" w:rsidP="00862BD0">
            <w:pPr>
              <w:pStyle w:val="TABLE-cell"/>
              <w:jc w:val="center"/>
            </w:pPr>
            <w:r w:rsidRPr="00D948E6">
              <w:t>22</w:t>
            </w:r>
          </w:p>
        </w:tc>
        <w:tc>
          <w:tcPr>
            <w:tcW w:w="2693" w:type="dxa"/>
            <w:tcBorders>
              <w:top w:val="nil"/>
              <w:left w:val="nil"/>
              <w:bottom w:val="single" w:sz="4" w:space="0" w:color="auto"/>
              <w:right w:val="single" w:sz="4" w:space="0" w:color="auto"/>
            </w:tcBorders>
            <w:vAlign w:val="center"/>
          </w:tcPr>
          <w:p w14:paraId="5DB87B31" w14:textId="77777777" w:rsidR="009767A4" w:rsidRPr="00D948E6" w:rsidRDefault="009767A4" w:rsidP="00862BD0">
            <w:pPr>
              <w:pStyle w:val="TABLE-cell"/>
              <w:ind w:left="57" w:right="57"/>
            </w:pPr>
            <w:r w:rsidRPr="00D948E6">
              <w:t>Compensated active net</w:t>
            </w:r>
            <w:r w:rsidR="002F0D29" w:rsidRPr="002F0D29">
              <w:rPr>
                <w:rFonts w:ascii="Symbol" w:hAnsi="Symbol"/>
              </w:rPr>
              <w:t></w:t>
            </w:r>
          </w:p>
        </w:tc>
        <w:tc>
          <w:tcPr>
            <w:tcW w:w="3119" w:type="dxa"/>
            <w:tcBorders>
              <w:top w:val="nil"/>
              <w:left w:val="nil"/>
              <w:bottom w:val="single" w:sz="4" w:space="0" w:color="auto"/>
              <w:right w:val="single" w:sz="4" w:space="0" w:color="auto"/>
            </w:tcBorders>
            <w:vAlign w:val="center"/>
          </w:tcPr>
          <w:p w14:paraId="5DB87B32" w14:textId="77777777" w:rsidR="009767A4" w:rsidRPr="0063274F" w:rsidRDefault="009767A4" w:rsidP="001556C3">
            <w:pPr>
              <w:pStyle w:val="TABLE-cell"/>
              <w:ind w:left="57" w:right="57"/>
            </w:pPr>
            <w:r w:rsidRPr="0063274F">
              <w:t>CA</w:t>
            </w:r>
            <w:r w:rsidR="002F0D29" w:rsidRPr="0063274F">
              <w:rPr>
                <w:rFonts w:ascii="Symbol" w:hAnsi="Symbol"/>
              </w:rPr>
              <w:t></w:t>
            </w:r>
            <w:r w:rsidRPr="0063274F">
              <w:t xml:space="preserve"> = (A</w:t>
            </w:r>
            <w:r w:rsidR="002F0D29" w:rsidRPr="0063274F">
              <w:rPr>
                <w:rFonts w:ascii="Symbol" w:hAnsi="Symbol"/>
              </w:rPr>
              <w:t></w:t>
            </w:r>
            <w:r w:rsidRPr="0063274F">
              <w:t>)</w:t>
            </w:r>
            <w:r w:rsidR="001556C3" w:rsidRPr="0063274F">
              <w:t xml:space="preserve"> – </w:t>
            </w:r>
            <w:r w:rsidRPr="0063274F">
              <w:t>(TLA</w:t>
            </w:r>
            <w:r w:rsidR="002F0D29" w:rsidRPr="0063274F">
              <w:rPr>
                <w:rFonts w:ascii="Symbol" w:hAnsi="Symbol"/>
              </w:rPr>
              <w:t></w:t>
            </w:r>
            <w:r w:rsidRPr="0063274F">
              <w:t>)</w:t>
            </w:r>
          </w:p>
        </w:tc>
        <w:tc>
          <w:tcPr>
            <w:tcW w:w="2550" w:type="dxa"/>
            <w:tcBorders>
              <w:top w:val="nil"/>
              <w:left w:val="single" w:sz="4" w:space="0" w:color="auto"/>
              <w:bottom w:val="single" w:sz="4" w:space="0" w:color="auto"/>
              <w:right w:val="double" w:sz="4" w:space="0" w:color="auto"/>
            </w:tcBorders>
            <w:vAlign w:val="center"/>
          </w:tcPr>
          <w:p w14:paraId="5DB87B33" w14:textId="77777777" w:rsidR="009767A4" w:rsidRPr="00D948E6" w:rsidRDefault="009767A4" w:rsidP="00862BD0">
            <w:pPr>
              <w:pStyle w:val="TABLE-cell"/>
              <w:ind w:left="57" w:right="57"/>
            </w:pPr>
            <w:r w:rsidRPr="00D948E6">
              <w:t>QI</w:t>
            </w:r>
            <w:r w:rsidR="002F0D29" w:rsidRPr="002F0D29">
              <w:rPr>
                <w:rFonts w:ascii="Symbol" w:hAnsi="Symbol"/>
              </w:rPr>
              <w:t></w:t>
            </w:r>
            <w:r w:rsidRPr="00D948E6">
              <w:t>QIV</w:t>
            </w:r>
          </w:p>
        </w:tc>
      </w:tr>
      <w:tr w:rsidR="009767A4" w:rsidRPr="00D948E6" w14:paraId="5DB87B39" w14:textId="77777777" w:rsidTr="00BE7637">
        <w:trPr>
          <w:cantSplit/>
          <w:jc w:val="center"/>
        </w:trPr>
        <w:tc>
          <w:tcPr>
            <w:tcW w:w="708" w:type="dxa"/>
            <w:tcBorders>
              <w:top w:val="nil"/>
              <w:left w:val="double" w:sz="4" w:space="0" w:color="auto"/>
              <w:bottom w:val="single" w:sz="4" w:space="0" w:color="auto"/>
              <w:right w:val="single" w:sz="4" w:space="0" w:color="auto"/>
            </w:tcBorders>
            <w:vAlign w:val="center"/>
          </w:tcPr>
          <w:p w14:paraId="5DB87B35" w14:textId="77777777" w:rsidR="009767A4" w:rsidRPr="00D948E6" w:rsidRDefault="009767A4" w:rsidP="00862BD0">
            <w:pPr>
              <w:pStyle w:val="TABLE-cell"/>
              <w:jc w:val="center"/>
            </w:pPr>
            <w:r w:rsidRPr="00D948E6">
              <w:t>23</w:t>
            </w:r>
          </w:p>
        </w:tc>
        <w:tc>
          <w:tcPr>
            <w:tcW w:w="2693" w:type="dxa"/>
            <w:tcBorders>
              <w:top w:val="nil"/>
              <w:left w:val="nil"/>
              <w:bottom w:val="single" w:sz="4" w:space="0" w:color="auto"/>
              <w:right w:val="single" w:sz="4" w:space="0" w:color="auto"/>
            </w:tcBorders>
            <w:vAlign w:val="center"/>
          </w:tcPr>
          <w:p w14:paraId="5DB87B36" w14:textId="77777777" w:rsidR="009767A4" w:rsidRPr="00D948E6" w:rsidRDefault="009767A4" w:rsidP="00862BD0">
            <w:pPr>
              <w:pStyle w:val="TABLE-cell"/>
              <w:ind w:left="57" w:right="57"/>
            </w:pPr>
            <w:r w:rsidRPr="00D948E6">
              <w:t>Compensated active gross–</w:t>
            </w:r>
          </w:p>
        </w:tc>
        <w:tc>
          <w:tcPr>
            <w:tcW w:w="3119" w:type="dxa"/>
            <w:tcBorders>
              <w:top w:val="nil"/>
              <w:left w:val="nil"/>
              <w:bottom w:val="single" w:sz="4" w:space="0" w:color="auto"/>
              <w:right w:val="single" w:sz="4" w:space="0" w:color="auto"/>
            </w:tcBorders>
            <w:vAlign w:val="center"/>
          </w:tcPr>
          <w:p w14:paraId="5DB87B37" w14:textId="77777777" w:rsidR="009767A4" w:rsidRPr="0063274F" w:rsidRDefault="009767A4" w:rsidP="00862BD0">
            <w:pPr>
              <w:pStyle w:val="TABLE-cell"/>
              <w:ind w:left="57" w:right="57"/>
            </w:pPr>
            <w:r w:rsidRPr="0063274F">
              <w:t xml:space="preserve">CA– = (A–) </w:t>
            </w:r>
            <w:r w:rsidR="002F0D29" w:rsidRPr="0063274F">
              <w:rPr>
                <w:rFonts w:ascii="Symbol" w:hAnsi="Symbol"/>
              </w:rPr>
              <w:t></w:t>
            </w:r>
            <w:r w:rsidRPr="0063274F">
              <w:t xml:space="preserve"> (TLA–)</w:t>
            </w:r>
          </w:p>
        </w:tc>
        <w:tc>
          <w:tcPr>
            <w:tcW w:w="2550" w:type="dxa"/>
            <w:tcBorders>
              <w:top w:val="nil"/>
              <w:left w:val="single" w:sz="4" w:space="0" w:color="auto"/>
              <w:bottom w:val="single" w:sz="4" w:space="0" w:color="auto"/>
              <w:right w:val="double" w:sz="4" w:space="0" w:color="auto"/>
            </w:tcBorders>
            <w:vAlign w:val="center"/>
          </w:tcPr>
          <w:p w14:paraId="5DB87B38" w14:textId="77777777" w:rsidR="009767A4" w:rsidRPr="00D948E6" w:rsidRDefault="009767A4" w:rsidP="00862BD0">
            <w:pPr>
              <w:pStyle w:val="TABLE-cell"/>
              <w:ind w:left="57" w:right="57"/>
            </w:pPr>
            <w:r w:rsidRPr="00D948E6">
              <w:t>QII</w:t>
            </w:r>
            <w:r w:rsidR="002F0D29" w:rsidRPr="002F0D29">
              <w:rPr>
                <w:rFonts w:ascii="Symbol" w:hAnsi="Symbol"/>
              </w:rPr>
              <w:t></w:t>
            </w:r>
            <w:r w:rsidRPr="00D948E6">
              <w:t xml:space="preserve">QIII, A– is the quantity </w:t>
            </w:r>
            <w:r w:rsidRPr="00D948E6">
              <w:br/>
              <w:t>A = 1, C = 2</w:t>
            </w:r>
          </w:p>
        </w:tc>
      </w:tr>
      <w:tr w:rsidR="009767A4" w:rsidRPr="00D948E6" w14:paraId="5DB87B3E" w14:textId="77777777" w:rsidTr="00BE7637">
        <w:trPr>
          <w:cantSplit/>
          <w:jc w:val="center"/>
        </w:trPr>
        <w:tc>
          <w:tcPr>
            <w:tcW w:w="708" w:type="dxa"/>
            <w:tcBorders>
              <w:top w:val="nil"/>
              <w:left w:val="double" w:sz="4" w:space="0" w:color="auto"/>
              <w:bottom w:val="single" w:sz="4" w:space="0" w:color="auto"/>
              <w:right w:val="single" w:sz="4" w:space="0" w:color="auto"/>
            </w:tcBorders>
            <w:vAlign w:val="center"/>
          </w:tcPr>
          <w:p w14:paraId="5DB87B3A" w14:textId="77777777" w:rsidR="009767A4" w:rsidRPr="00D948E6" w:rsidRDefault="009767A4" w:rsidP="00862BD0">
            <w:pPr>
              <w:pStyle w:val="TABLE-cell"/>
              <w:jc w:val="center"/>
            </w:pPr>
            <w:r w:rsidRPr="00D948E6">
              <w:t>24</w:t>
            </w:r>
          </w:p>
        </w:tc>
        <w:tc>
          <w:tcPr>
            <w:tcW w:w="2693" w:type="dxa"/>
            <w:tcBorders>
              <w:top w:val="nil"/>
              <w:left w:val="nil"/>
              <w:bottom w:val="single" w:sz="4" w:space="0" w:color="auto"/>
              <w:right w:val="single" w:sz="4" w:space="0" w:color="auto"/>
            </w:tcBorders>
            <w:vAlign w:val="center"/>
          </w:tcPr>
          <w:p w14:paraId="5DB87B3B" w14:textId="77777777" w:rsidR="009767A4" w:rsidRPr="00D948E6" w:rsidRDefault="009767A4" w:rsidP="00862BD0">
            <w:pPr>
              <w:pStyle w:val="TABLE-cell"/>
              <w:ind w:left="57" w:right="57"/>
            </w:pPr>
            <w:r w:rsidRPr="00D948E6">
              <w:t xml:space="preserve">Compensated active net– </w:t>
            </w:r>
          </w:p>
        </w:tc>
        <w:tc>
          <w:tcPr>
            <w:tcW w:w="3119" w:type="dxa"/>
            <w:tcBorders>
              <w:top w:val="nil"/>
              <w:left w:val="nil"/>
              <w:bottom w:val="single" w:sz="4" w:space="0" w:color="auto"/>
              <w:right w:val="single" w:sz="4" w:space="0" w:color="auto"/>
            </w:tcBorders>
            <w:vAlign w:val="center"/>
          </w:tcPr>
          <w:p w14:paraId="5DB87B3C" w14:textId="77777777" w:rsidR="009767A4" w:rsidRPr="0063274F" w:rsidRDefault="001556C3" w:rsidP="001556C3">
            <w:pPr>
              <w:pStyle w:val="TABLE-cell"/>
              <w:ind w:left="57" w:right="57"/>
            </w:pPr>
            <w:r w:rsidRPr="0063274F">
              <w:t>CA</w:t>
            </w:r>
            <w:r w:rsidR="009767A4" w:rsidRPr="0063274F">
              <w:t>– = (A–)</w:t>
            </w:r>
            <w:r w:rsidR="002F0D29" w:rsidRPr="0063274F">
              <w:t xml:space="preserve"> – </w:t>
            </w:r>
            <w:r w:rsidR="009767A4" w:rsidRPr="0063274F">
              <w:t>(TLA–)</w:t>
            </w:r>
          </w:p>
        </w:tc>
        <w:tc>
          <w:tcPr>
            <w:tcW w:w="2550" w:type="dxa"/>
            <w:tcBorders>
              <w:top w:val="nil"/>
              <w:left w:val="single" w:sz="4" w:space="0" w:color="auto"/>
              <w:bottom w:val="single" w:sz="4" w:space="0" w:color="auto"/>
              <w:right w:val="double" w:sz="4" w:space="0" w:color="auto"/>
            </w:tcBorders>
            <w:vAlign w:val="center"/>
          </w:tcPr>
          <w:p w14:paraId="5DB87B3D" w14:textId="77777777" w:rsidR="009767A4" w:rsidRPr="00D948E6" w:rsidRDefault="009767A4" w:rsidP="00862BD0">
            <w:pPr>
              <w:pStyle w:val="TABLE-cell"/>
              <w:ind w:left="57" w:right="57"/>
            </w:pPr>
            <w:r w:rsidRPr="00D948E6">
              <w:t>QII</w:t>
            </w:r>
            <w:r w:rsidR="002F0D29" w:rsidRPr="002F0D29">
              <w:rPr>
                <w:rFonts w:ascii="Symbol" w:hAnsi="Symbol"/>
              </w:rPr>
              <w:t></w:t>
            </w:r>
            <w:r w:rsidRPr="00D948E6">
              <w:t>QIII</w:t>
            </w:r>
          </w:p>
        </w:tc>
      </w:tr>
      <w:tr w:rsidR="009767A4" w:rsidRPr="00D948E6" w14:paraId="5DB87B43" w14:textId="77777777" w:rsidTr="00BE7637">
        <w:trPr>
          <w:cantSplit/>
          <w:jc w:val="center"/>
        </w:trPr>
        <w:tc>
          <w:tcPr>
            <w:tcW w:w="708" w:type="dxa"/>
            <w:tcBorders>
              <w:top w:val="nil"/>
              <w:left w:val="double" w:sz="4" w:space="0" w:color="auto"/>
              <w:bottom w:val="single" w:sz="4" w:space="0" w:color="auto"/>
              <w:right w:val="single" w:sz="4" w:space="0" w:color="auto"/>
            </w:tcBorders>
            <w:vAlign w:val="center"/>
          </w:tcPr>
          <w:p w14:paraId="5DB87B3F" w14:textId="77777777" w:rsidR="009767A4" w:rsidRPr="00D948E6" w:rsidRDefault="009767A4" w:rsidP="00862BD0">
            <w:pPr>
              <w:pStyle w:val="TABLE-cell"/>
              <w:jc w:val="center"/>
            </w:pPr>
            <w:r w:rsidRPr="00D948E6">
              <w:lastRenderedPageBreak/>
              <w:t>25</w:t>
            </w:r>
          </w:p>
        </w:tc>
        <w:tc>
          <w:tcPr>
            <w:tcW w:w="2693" w:type="dxa"/>
            <w:tcBorders>
              <w:top w:val="nil"/>
              <w:left w:val="nil"/>
              <w:bottom w:val="single" w:sz="4" w:space="0" w:color="auto"/>
              <w:right w:val="single" w:sz="4" w:space="0" w:color="auto"/>
            </w:tcBorders>
            <w:vAlign w:val="center"/>
          </w:tcPr>
          <w:p w14:paraId="5DB87B40" w14:textId="77777777" w:rsidR="009767A4" w:rsidRPr="00D948E6" w:rsidRDefault="009767A4" w:rsidP="00862BD0">
            <w:pPr>
              <w:pStyle w:val="TABLE-cell"/>
              <w:ind w:left="57" w:right="57"/>
            </w:pPr>
            <w:r w:rsidRPr="00D948E6">
              <w:t>Compensated reactive gross</w:t>
            </w:r>
            <w:r w:rsidR="002F0D29" w:rsidRPr="002F0D29">
              <w:rPr>
                <w:rFonts w:ascii="Symbol" w:hAnsi="Symbol"/>
              </w:rPr>
              <w:t></w:t>
            </w:r>
          </w:p>
        </w:tc>
        <w:tc>
          <w:tcPr>
            <w:tcW w:w="3119" w:type="dxa"/>
            <w:tcBorders>
              <w:top w:val="nil"/>
              <w:left w:val="nil"/>
              <w:bottom w:val="single" w:sz="4" w:space="0" w:color="auto"/>
              <w:right w:val="single" w:sz="4" w:space="0" w:color="auto"/>
            </w:tcBorders>
            <w:vAlign w:val="center"/>
          </w:tcPr>
          <w:p w14:paraId="5DB87B41" w14:textId="77777777" w:rsidR="009767A4" w:rsidRPr="0063274F" w:rsidRDefault="009767A4" w:rsidP="00862BD0">
            <w:pPr>
              <w:pStyle w:val="TABLE-cell"/>
              <w:ind w:left="57" w:right="57"/>
            </w:pPr>
            <w:r w:rsidRPr="0063274F">
              <w:t>CR</w:t>
            </w:r>
            <w:r w:rsidR="002F0D29" w:rsidRPr="0063274F">
              <w:rPr>
                <w:rFonts w:ascii="Symbol" w:hAnsi="Symbol"/>
              </w:rPr>
              <w:t></w:t>
            </w:r>
            <w:r w:rsidRPr="0063274F">
              <w:t xml:space="preserve"> = (R</w:t>
            </w:r>
            <w:r w:rsidR="002F0D29" w:rsidRPr="0063274F">
              <w:rPr>
                <w:rFonts w:ascii="Symbol" w:hAnsi="Symbol"/>
              </w:rPr>
              <w:t></w:t>
            </w:r>
            <w:r w:rsidRPr="0063274F">
              <w:t xml:space="preserve">) </w:t>
            </w:r>
            <w:r w:rsidR="002F0D29" w:rsidRPr="0063274F">
              <w:rPr>
                <w:rFonts w:ascii="Symbol" w:hAnsi="Symbol"/>
              </w:rPr>
              <w:t></w:t>
            </w:r>
            <w:r w:rsidRPr="0063274F">
              <w:t xml:space="preserve"> (TLR</w:t>
            </w:r>
            <w:r w:rsidR="002F0D29" w:rsidRPr="0063274F">
              <w:rPr>
                <w:rFonts w:ascii="Symbol" w:hAnsi="Symbol"/>
              </w:rPr>
              <w:t></w:t>
            </w:r>
            <w:r w:rsidRPr="0063274F">
              <w:t>)</w:t>
            </w:r>
          </w:p>
        </w:tc>
        <w:tc>
          <w:tcPr>
            <w:tcW w:w="2550" w:type="dxa"/>
            <w:tcBorders>
              <w:top w:val="nil"/>
              <w:left w:val="single" w:sz="4" w:space="0" w:color="auto"/>
              <w:bottom w:val="single" w:sz="4" w:space="0" w:color="auto"/>
              <w:right w:val="double" w:sz="4" w:space="0" w:color="auto"/>
            </w:tcBorders>
            <w:vAlign w:val="center"/>
          </w:tcPr>
          <w:p w14:paraId="5DB87B42" w14:textId="77777777" w:rsidR="009767A4" w:rsidRPr="00D948E6" w:rsidRDefault="009767A4" w:rsidP="00862BD0">
            <w:pPr>
              <w:pStyle w:val="TABLE-cell"/>
              <w:ind w:left="57" w:right="57"/>
            </w:pPr>
            <w:r w:rsidRPr="00D948E6">
              <w:t>QI</w:t>
            </w:r>
            <w:r w:rsidR="002F0D29" w:rsidRPr="002F0D29">
              <w:rPr>
                <w:rFonts w:ascii="Symbol" w:hAnsi="Symbol"/>
              </w:rPr>
              <w:t></w:t>
            </w:r>
            <w:r w:rsidRPr="00D948E6">
              <w:t>QII; R</w:t>
            </w:r>
            <w:r w:rsidR="002F0D29" w:rsidRPr="002F0D29">
              <w:rPr>
                <w:rFonts w:ascii="Symbol" w:hAnsi="Symbol"/>
              </w:rPr>
              <w:t></w:t>
            </w:r>
            <w:r w:rsidRPr="00D948E6">
              <w:t xml:space="preserve"> is the quantity </w:t>
            </w:r>
            <w:r w:rsidRPr="00D948E6">
              <w:br/>
              <w:t>A = 1, C = 3</w:t>
            </w:r>
          </w:p>
        </w:tc>
      </w:tr>
      <w:tr w:rsidR="009767A4" w:rsidRPr="00D948E6" w14:paraId="5DB87B48" w14:textId="77777777" w:rsidTr="0063274F">
        <w:trPr>
          <w:cantSplit/>
          <w:jc w:val="center"/>
        </w:trPr>
        <w:tc>
          <w:tcPr>
            <w:tcW w:w="708" w:type="dxa"/>
            <w:tcBorders>
              <w:top w:val="nil"/>
              <w:left w:val="double" w:sz="4" w:space="0" w:color="auto"/>
              <w:bottom w:val="single" w:sz="4" w:space="0" w:color="auto"/>
              <w:right w:val="single" w:sz="4" w:space="0" w:color="auto"/>
            </w:tcBorders>
            <w:vAlign w:val="center"/>
          </w:tcPr>
          <w:p w14:paraId="5DB87B44" w14:textId="77777777" w:rsidR="009767A4" w:rsidRPr="00D948E6" w:rsidRDefault="009767A4" w:rsidP="00862BD0">
            <w:pPr>
              <w:pStyle w:val="TABLE-cell"/>
              <w:jc w:val="center"/>
            </w:pPr>
            <w:r w:rsidRPr="00D948E6">
              <w:t>26</w:t>
            </w:r>
          </w:p>
        </w:tc>
        <w:tc>
          <w:tcPr>
            <w:tcW w:w="2693" w:type="dxa"/>
            <w:tcBorders>
              <w:top w:val="nil"/>
              <w:left w:val="nil"/>
              <w:bottom w:val="single" w:sz="4" w:space="0" w:color="auto"/>
              <w:right w:val="single" w:sz="4" w:space="0" w:color="auto"/>
            </w:tcBorders>
            <w:vAlign w:val="center"/>
          </w:tcPr>
          <w:p w14:paraId="5DB87B45" w14:textId="77777777" w:rsidR="009767A4" w:rsidRPr="00D948E6" w:rsidRDefault="009767A4" w:rsidP="00862BD0">
            <w:pPr>
              <w:pStyle w:val="TABLE-cell"/>
              <w:ind w:left="57" w:right="57"/>
            </w:pPr>
            <w:r w:rsidRPr="00D948E6">
              <w:t>Compensated reactive net</w:t>
            </w:r>
            <w:r w:rsidR="002F0D29" w:rsidRPr="002F0D29">
              <w:rPr>
                <w:rFonts w:ascii="Symbol" w:hAnsi="Symbol"/>
              </w:rPr>
              <w:t></w:t>
            </w:r>
          </w:p>
        </w:tc>
        <w:tc>
          <w:tcPr>
            <w:tcW w:w="3119" w:type="dxa"/>
            <w:tcBorders>
              <w:top w:val="nil"/>
              <w:left w:val="nil"/>
              <w:bottom w:val="single" w:sz="4" w:space="0" w:color="auto"/>
              <w:right w:val="single" w:sz="4" w:space="0" w:color="auto"/>
            </w:tcBorders>
            <w:shd w:val="clear" w:color="auto" w:fill="auto"/>
            <w:vAlign w:val="center"/>
          </w:tcPr>
          <w:p w14:paraId="5DB87B46" w14:textId="77777777" w:rsidR="009767A4" w:rsidRPr="0063274F" w:rsidRDefault="009767A4" w:rsidP="001556C3">
            <w:pPr>
              <w:pStyle w:val="TABLE-cell"/>
              <w:ind w:left="57" w:right="57"/>
            </w:pPr>
            <w:r w:rsidRPr="0063274F">
              <w:t>CR</w:t>
            </w:r>
            <w:r w:rsidR="002F0D29" w:rsidRPr="0063274F">
              <w:rPr>
                <w:rFonts w:ascii="Symbol" w:hAnsi="Symbol"/>
              </w:rPr>
              <w:t></w:t>
            </w:r>
            <w:r w:rsidRPr="0063274F">
              <w:t xml:space="preserve"> = (R</w:t>
            </w:r>
            <w:r w:rsidR="002F0D29" w:rsidRPr="0063274F">
              <w:rPr>
                <w:rFonts w:ascii="Symbol" w:hAnsi="Symbol"/>
              </w:rPr>
              <w:t></w:t>
            </w:r>
            <w:r w:rsidRPr="0063274F">
              <w:t>)</w:t>
            </w:r>
            <w:r w:rsidR="002F0D29" w:rsidRPr="0063274F">
              <w:t xml:space="preserve"> – </w:t>
            </w:r>
            <w:r w:rsidRPr="0063274F">
              <w:t>(TLR</w:t>
            </w:r>
            <w:r w:rsidR="002F0D29" w:rsidRPr="0063274F">
              <w:rPr>
                <w:rFonts w:ascii="Symbol" w:hAnsi="Symbol"/>
              </w:rPr>
              <w:t></w:t>
            </w:r>
            <w:r w:rsidRPr="0063274F">
              <w:t>)</w:t>
            </w:r>
          </w:p>
        </w:tc>
        <w:tc>
          <w:tcPr>
            <w:tcW w:w="2550" w:type="dxa"/>
            <w:tcBorders>
              <w:top w:val="nil"/>
              <w:left w:val="single" w:sz="4" w:space="0" w:color="auto"/>
              <w:bottom w:val="single" w:sz="4" w:space="0" w:color="auto"/>
              <w:right w:val="double" w:sz="4" w:space="0" w:color="auto"/>
            </w:tcBorders>
            <w:vAlign w:val="center"/>
          </w:tcPr>
          <w:p w14:paraId="5DB87B47" w14:textId="77777777" w:rsidR="009767A4" w:rsidRPr="00D948E6" w:rsidRDefault="009767A4" w:rsidP="00862BD0">
            <w:pPr>
              <w:pStyle w:val="TABLE-cell"/>
              <w:ind w:left="57" w:right="57"/>
            </w:pPr>
            <w:r w:rsidRPr="00D948E6">
              <w:t>QI</w:t>
            </w:r>
            <w:r w:rsidR="002F0D29" w:rsidRPr="002F0D29">
              <w:rPr>
                <w:rFonts w:ascii="Symbol" w:hAnsi="Symbol"/>
              </w:rPr>
              <w:t></w:t>
            </w:r>
            <w:r w:rsidRPr="00D948E6">
              <w:t>QII</w:t>
            </w:r>
          </w:p>
        </w:tc>
      </w:tr>
      <w:tr w:rsidR="009767A4" w:rsidRPr="00D948E6" w14:paraId="5DB87B4D" w14:textId="77777777" w:rsidTr="0063274F">
        <w:trPr>
          <w:cantSplit/>
          <w:jc w:val="center"/>
        </w:trPr>
        <w:tc>
          <w:tcPr>
            <w:tcW w:w="708" w:type="dxa"/>
            <w:tcBorders>
              <w:top w:val="nil"/>
              <w:left w:val="double" w:sz="4" w:space="0" w:color="auto"/>
              <w:bottom w:val="single" w:sz="4" w:space="0" w:color="auto"/>
              <w:right w:val="single" w:sz="4" w:space="0" w:color="auto"/>
            </w:tcBorders>
            <w:vAlign w:val="center"/>
          </w:tcPr>
          <w:p w14:paraId="5DB87B49" w14:textId="77777777" w:rsidR="009767A4" w:rsidRPr="00D948E6" w:rsidRDefault="009767A4" w:rsidP="00862BD0">
            <w:pPr>
              <w:pStyle w:val="TABLE-cell"/>
              <w:jc w:val="center"/>
            </w:pPr>
            <w:r w:rsidRPr="00D948E6">
              <w:t>27</w:t>
            </w:r>
          </w:p>
        </w:tc>
        <w:tc>
          <w:tcPr>
            <w:tcW w:w="2693" w:type="dxa"/>
            <w:tcBorders>
              <w:top w:val="nil"/>
              <w:left w:val="nil"/>
              <w:bottom w:val="single" w:sz="4" w:space="0" w:color="auto"/>
              <w:right w:val="single" w:sz="4" w:space="0" w:color="auto"/>
            </w:tcBorders>
            <w:vAlign w:val="center"/>
          </w:tcPr>
          <w:p w14:paraId="5DB87B4A" w14:textId="77777777" w:rsidR="009767A4" w:rsidRPr="00D948E6" w:rsidRDefault="009767A4" w:rsidP="00862BD0">
            <w:pPr>
              <w:pStyle w:val="TABLE-cell"/>
              <w:ind w:left="57" w:right="57"/>
            </w:pPr>
            <w:r w:rsidRPr="00D948E6">
              <w:t>Compensated reactive gross–</w:t>
            </w:r>
          </w:p>
        </w:tc>
        <w:tc>
          <w:tcPr>
            <w:tcW w:w="3119" w:type="dxa"/>
            <w:tcBorders>
              <w:top w:val="nil"/>
              <w:left w:val="nil"/>
              <w:bottom w:val="single" w:sz="4" w:space="0" w:color="auto"/>
              <w:right w:val="single" w:sz="4" w:space="0" w:color="auto"/>
            </w:tcBorders>
            <w:shd w:val="clear" w:color="auto" w:fill="auto"/>
            <w:vAlign w:val="center"/>
          </w:tcPr>
          <w:p w14:paraId="5DB87B4B" w14:textId="77777777" w:rsidR="009767A4" w:rsidRPr="0063274F" w:rsidRDefault="009767A4" w:rsidP="00862BD0">
            <w:pPr>
              <w:pStyle w:val="TABLE-cell"/>
              <w:ind w:left="57" w:right="57"/>
            </w:pPr>
            <w:r w:rsidRPr="0063274F">
              <w:t xml:space="preserve">CR– = (R–) </w:t>
            </w:r>
            <w:r w:rsidR="002F0D29" w:rsidRPr="0063274F">
              <w:rPr>
                <w:rFonts w:ascii="Symbol" w:hAnsi="Symbol"/>
              </w:rPr>
              <w:t></w:t>
            </w:r>
            <w:r w:rsidRPr="0063274F">
              <w:t xml:space="preserve"> (TLR–)</w:t>
            </w:r>
          </w:p>
        </w:tc>
        <w:tc>
          <w:tcPr>
            <w:tcW w:w="2550" w:type="dxa"/>
            <w:tcBorders>
              <w:top w:val="nil"/>
              <w:left w:val="single" w:sz="4" w:space="0" w:color="auto"/>
              <w:bottom w:val="single" w:sz="4" w:space="0" w:color="auto"/>
              <w:right w:val="double" w:sz="4" w:space="0" w:color="auto"/>
            </w:tcBorders>
            <w:vAlign w:val="center"/>
          </w:tcPr>
          <w:p w14:paraId="5DB87B4C" w14:textId="77777777" w:rsidR="009767A4" w:rsidRPr="00D948E6" w:rsidRDefault="009767A4" w:rsidP="00862BD0">
            <w:pPr>
              <w:pStyle w:val="TABLE-cell"/>
              <w:ind w:left="57" w:right="57"/>
            </w:pPr>
            <w:r w:rsidRPr="00D948E6">
              <w:t>QIII</w:t>
            </w:r>
            <w:r w:rsidR="002F0D29" w:rsidRPr="002F0D29">
              <w:rPr>
                <w:rFonts w:ascii="Symbol" w:hAnsi="Symbol"/>
              </w:rPr>
              <w:t></w:t>
            </w:r>
            <w:r w:rsidRPr="00D948E6">
              <w:t>QIV;R– is the quantity A = 1, C = 4</w:t>
            </w:r>
          </w:p>
        </w:tc>
      </w:tr>
      <w:tr w:rsidR="009767A4" w:rsidRPr="00D948E6" w14:paraId="5DB87B52" w14:textId="77777777" w:rsidTr="0063274F">
        <w:trPr>
          <w:cantSplit/>
          <w:jc w:val="center"/>
        </w:trPr>
        <w:tc>
          <w:tcPr>
            <w:tcW w:w="708" w:type="dxa"/>
            <w:tcBorders>
              <w:top w:val="nil"/>
              <w:left w:val="double" w:sz="4" w:space="0" w:color="auto"/>
              <w:bottom w:val="single" w:sz="4" w:space="0" w:color="auto"/>
              <w:right w:val="single" w:sz="4" w:space="0" w:color="auto"/>
            </w:tcBorders>
            <w:vAlign w:val="center"/>
          </w:tcPr>
          <w:p w14:paraId="5DB87B4E" w14:textId="77777777" w:rsidR="009767A4" w:rsidRPr="00D948E6" w:rsidRDefault="009767A4" w:rsidP="00862BD0">
            <w:pPr>
              <w:pStyle w:val="TABLE-cell"/>
              <w:jc w:val="center"/>
            </w:pPr>
            <w:r w:rsidRPr="00D948E6">
              <w:t>28</w:t>
            </w:r>
          </w:p>
        </w:tc>
        <w:tc>
          <w:tcPr>
            <w:tcW w:w="2693" w:type="dxa"/>
            <w:tcBorders>
              <w:top w:val="nil"/>
              <w:left w:val="nil"/>
              <w:bottom w:val="single" w:sz="4" w:space="0" w:color="auto"/>
              <w:right w:val="single" w:sz="4" w:space="0" w:color="auto"/>
            </w:tcBorders>
            <w:vAlign w:val="center"/>
          </w:tcPr>
          <w:p w14:paraId="5DB87B4F" w14:textId="77777777" w:rsidR="009767A4" w:rsidRPr="00D948E6" w:rsidRDefault="009767A4" w:rsidP="00862BD0">
            <w:pPr>
              <w:pStyle w:val="TABLE-cell"/>
              <w:ind w:left="57" w:right="57"/>
            </w:pPr>
            <w:r w:rsidRPr="00D948E6">
              <w:t xml:space="preserve">Compensated reactive net– </w:t>
            </w:r>
          </w:p>
        </w:tc>
        <w:tc>
          <w:tcPr>
            <w:tcW w:w="3119" w:type="dxa"/>
            <w:tcBorders>
              <w:top w:val="nil"/>
              <w:left w:val="nil"/>
              <w:bottom w:val="single" w:sz="4" w:space="0" w:color="auto"/>
              <w:right w:val="single" w:sz="4" w:space="0" w:color="auto"/>
            </w:tcBorders>
            <w:shd w:val="clear" w:color="auto" w:fill="auto"/>
            <w:vAlign w:val="center"/>
          </w:tcPr>
          <w:p w14:paraId="5DB87B50" w14:textId="77777777" w:rsidR="009767A4" w:rsidRPr="0063274F" w:rsidRDefault="009767A4" w:rsidP="001556C3">
            <w:pPr>
              <w:pStyle w:val="TABLE-cell"/>
              <w:ind w:left="57" w:right="57"/>
            </w:pPr>
            <w:r w:rsidRPr="0063274F">
              <w:t>CR– = (R–)</w:t>
            </w:r>
            <w:r w:rsidR="002F0D29" w:rsidRPr="0063274F">
              <w:t xml:space="preserve"> – </w:t>
            </w:r>
            <w:r w:rsidRPr="0063274F">
              <w:t>(TLR–)</w:t>
            </w:r>
          </w:p>
        </w:tc>
        <w:tc>
          <w:tcPr>
            <w:tcW w:w="2550" w:type="dxa"/>
            <w:tcBorders>
              <w:top w:val="nil"/>
              <w:left w:val="single" w:sz="4" w:space="0" w:color="auto"/>
              <w:bottom w:val="single" w:sz="4" w:space="0" w:color="auto"/>
              <w:right w:val="double" w:sz="4" w:space="0" w:color="auto"/>
            </w:tcBorders>
            <w:vAlign w:val="center"/>
          </w:tcPr>
          <w:p w14:paraId="5DB87B51" w14:textId="77777777" w:rsidR="009767A4" w:rsidRPr="00D948E6" w:rsidRDefault="009767A4" w:rsidP="00862BD0">
            <w:pPr>
              <w:pStyle w:val="TABLE-cell"/>
              <w:ind w:left="57" w:right="57"/>
            </w:pPr>
            <w:r w:rsidRPr="00D948E6">
              <w:t>QIII</w:t>
            </w:r>
            <w:r w:rsidR="002F0D29" w:rsidRPr="002F0D29">
              <w:rPr>
                <w:rFonts w:ascii="Symbol" w:hAnsi="Symbol"/>
              </w:rPr>
              <w:t></w:t>
            </w:r>
            <w:r w:rsidRPr="00D948E6">
              <w:t>QIV</w:t>
            </w:r>
          </w:p>
        </w:tc>
      </w:tr>
      <w:tr w:rsidR="009767A4" w:rsidRPr="00D948E6" w14:paraId="5DB87B57" w14:textId="77777777" w:rsidTr="00BE7637">
        <w:trPr>
          <w:cantSplit/>
          <w:jc w:val="center"/>
        </w:trPr>
        <w:tc>
          <w:tcPr>
            <w:tcW w:w="708" w:type="dxa"/>
            <w:tcBorders>
              <w:top w:val="nil"/>
              <w:left w:val="double" w:sz="4" w:space="0" w:color="auto"/>
              <w:bottom w:val="single" w:sz="4" w:space="0" w:color="auto"/>
              <w:right w:val="single" w:sz="4" w:space="0" w:color="auto"/>
            </w:tcBorders>
            <w:vAlign w:val="center"/>
          </w:tcPr>
          <w:p w14:paraId="5DB87B53" w14:textId="77777777" w:rsidR="009767A4" w:rsidRPr="00D948E6" w:rsidRDefault="009767A4" w:rsidP="00862BD0">
            <w:pPr>
              <w:pStyle w:val="TABLE-cell"/>
              <w:jc w:val="center"/>
            </w:pPr>
            <w:r w:rsidRPr="00D948E6">
              <w:t>29</w:t>
            </w:r>
          </w:p>
        </w:tc>
        <w:tc>
          <w:tcPr>
            <w:tcW w:w="2693" w:type="dxa"/>
            <w:tcBorders>
              <w:top w:val="nil"/>
              <w:left w:val="nil"/>
              <w:bottom w:val="single" w:sz="4" w:space="0" w:color="auto"/>
              <w:right w:val="single" w:sz="4" w:space="0" w:color="auto"/>
            </w:tcBorders>
            <w:vAlign w:val="center"/>
          </w:tcPr>
          <w:p w14:paraId="5DB87B54" w14:textId="77777777" w:rsidR="009767A4" w:rsidRPr="00D948E6" w:rsidRDefault="009767A4" w:rsidP="00862BD0">
            <w:pPr>
              <w:pStyle w:val="TABLE-cell"/>
              <w:ind w:left="57" w:right="57"/>
            </w:pPr>
            <w:r w:rsidRPr="00D948E6">
              <w:t>Reserved</w:t>
            </w:r>
          </w:p>
        </w:tc>
        <w:tc>
          <w:tcPr>
            <w:tcW w:w="3119" w:type="dxa"/>
            <w:tcBorders>
              <w:top w:val="nil"/>
              <w:left w:val="nil"/>
              <w:bottom w:val="single" w:sz="4" w:space="0" w:color="auto"/>
              <w:right w:val="single" w:sz="4" w:space="0" w:color="auto"/>
            </w:tcBorders>
            <w:vAlign w:val="center"/>
          </w:tcPr>
          <w:p w14:paraId="5DB87B55" w14:textId="77777777" w:rsidR="009767A4" w:rsidRPr="00D948E6" w:rsidRDefault="009767A4" w:rsidP="00862BD0">
            <w:pPr>
              <w:pStyle w:val="TABLE-cell"/>
              <w:ind w:left="57" w:right="57"/>
            </w:pPr>
            <w:r w:rsidRPr="00D948E6">
              <w:t> </w:t>
            </w:r>
          </w:p>
        </w:tc>
        <w:tc>
          <w:tcPr>
            <w:tcW w:w="2550" w:type="dxa"/>
            <w:tcBorders>
              <w:top w:val="nil"/>
              <w:left w:val="single" w:sz="4" w:space="0" w:color="auto"/>
              <w:bottom w:val="single" w:sz="4" w:space="0" w:color="auto"/>
              <w:right w:val="double" w:sz="4" w:space="0" w:color="auto"/>
            </w:tcBorders>
            <w:vAlign w:val="center"/>
          </w:tcPr>
          <w:p w14:paraId="5DB87B56" w14:textId="77777777" w:rsidR="009767A4" w:rsidRPr="00D948E6" w:rsidRDefault="009767A4" w:rsidP="00862BD0">
            <w:pPr>
              <w:pStyle w:val="TABLE-cell"/>
              <w:ind w:left="57" w:right="57"/>
            </w:pPr>
            <w:r w:rsidRPr="00D948E6">
              <w:t> </w:t>
            </w:r>
          </w:p>
        </w:tc>
      </w:tr>
      <w:tr w:rsidR="009767A4" w:rsidRPr="00D948E6" w14:paraId="5DB87B5C" w14:textId="77777777" w:rsidTr="00BE7637">
        <w:trPr>
          <w:cantSplit/>
          <w:jc w:val="center"/>
        </w:trPr>
        <w:tc>
          <w:tcPr>
            <w:tcW w:w="708" w:type="dxa"/>
            <w:tcBorders>
              <w:top w:val="nil"/>
              <w:left w:val="double" w:sz="4" w:space="0" w:color="auto"/>
              <w:bottom w:val="single" w:sz="4" w:space="0" w:color="auto"/>
              <w:right w:val="single" w:sz="4" w:space="0" w:color="auto"/>
            </w:tcBorders>
            <w:vAlign w:val="center"/>
          </w:tcPr>
          <w:p w14:paraId="5DB87B58" w14:textId="77777777" w:rsidR="009767A4" w:rsidRPr="00D948E6" w:rsidRDefault="009767A4" w:rsidP="00862BD0">
            <w:pPr>
              <w:pStyle w:val="TABLE-cell"/>
              <w:jc w:val="center"/>
            </w:pPr>
            <w:r w:rsidRPr="00D948E6">
              <w:t>30</w:t>
            </w:r>
          </w:p>
        </w:tc>
        <w:tc>
          <w:tcPr>
            <w:tcW w:w="2693" w:type="dxa"/>
            <w:tcBorders>
              <w:top w:val="nil"/>
              <w:left w:val="nil"/>
              <w:bottom w:val="single" w:sz="4" w:space="0" w:color="auto"/>
              <w:right w:val="single" w:sz="4" w:space="0" w:color="auto"/>
            </w:tcBorders>
            <w:vAlign w:val="center"/>
          </w:tcPr>
          <w:p w14:paraId="5DB87B59" w14:textId="77777777" w:rsidR="009767A4" w:rsidRPr="00D948E6" w:rsidRDefault="009767A4" w:rsidP="00862BD0">
            <w:pPr>
              <w:pStyle w:val="TABLE-cell"/>
              <w:ind w:left="57" w:right="57"/>
            </w:pPr>
            <w:r w:rsidRPr="00D948E6">
              <w:t>Reserved</w:t>
            </w:r>
          </w:p>
        </w:tc>
        <w:tc>
          <w:tcPr>
            <w:tcW w:w="3119" w:type="dxa"/>
            <w:tcBorders>
              <w:top w:val="nil"/>
              <w:left w:val="nil"/>
              <w:bottom w:val="single" w:sz="4" w:space="0" w:color="auto"/>
              <w:right w:val="single" w:sz="4" w:space="0" w:color="auto"/>
            </w:tcBorders>
            <w:vAlign w:val="center"/>
          </w:tcPr>
          <w:p w14:paraId="5DB87B5A" w14:textId="77777777" w:rsidR="009767A4" w:rsidRPr="00D948E6" w:rsidRDefault="009767A4" w:rsidP="00862BD0">
            <w:pPr>
              <w:pStyle w:val="TABLE-cell"/>
              <w:ind w:left="57" w:right="57"/>
            </w:pPr>
            <w:r w:rsidRPr="00D948E6">
              <w:t> </w:t>
            </w:r>
          </w:p>
        </w:tc>
        <w:tc>
          <w:tcPr>
            <w:tcW w:w="2550" w:type="dxa"/>
            <w:tcBorders>
              <w:top w:val="nil"/>
              <w:left w:val="single" w:sz="4" w:space="0" w:color="auto"/>
              <w:bottom w:val="single" w:sz="4" w:space="0" w:color="auto"/>
              <w:right w:val="double" w:sz="4" w:space="0" w:color="auto"/>
            </w:tcBorders>
            <w:vAlign w:val="center"/>
          </w:tcPr>
          <w:p w14:paraId="5DB87B5B" w14:textId="77777777" w:rsidR="009767A4" w:rsidRPr="00D948E6" w:rsidRDefault="009767A4" w:rsidP="00862BD0">
            <w:pPr>
              <w:pStyle w:val="TABLE-cell"/>
              <w:ind w:left="57" w:right="57"/>
            </w:pPr>
            <w:r w:rsidRPr="00D948E6">
              <w:t> </w:t>
            </w:r>
          </w:p>
        </w:tc>
      </w:tr>
      <w:tr w:rsidR="009767A4" w:rsidRPr="00D948E6" w14:paraId="5DB87B61" w14:textId="77777777" w:rsidTr="00BE7637">
        <w:trPr>
          <w:cantSplit/>
          <w:jc w:val="center"/>
        </w:trPr>
        <w:tc>
          <w:tcPr>
            <w:tcW w:w="708" w:type="dxa"/>
            <w:tcBorders>
              <w:top w:val="nil"/>
              <w:left w:val="double" w:sz="4" w:space="0" w:color="auto"/>
              <w:bottom w:val="single" w:sz="4" w:space="0" w:color="auto"/>
              <w:right w:val="single" w:sz="4" w:space="0" w:color="auto"/>
            </w:tcBorders>
            <w:vAlign w:val="center"/>
          </w:tcPr>
          <w:p w14:paraId="5DB87B5D" w14:textId="77777777" w:rsidR="009767A4" w:rsidRPr="00D948E6" w:rsidRDefault="009767A4" w:rsidP="00862BD0">
            <w:pPr>
              <w:pStyle w:val="TABLE-cell"/>
              <w:jc w:val="center"/>
            </w:pPr>
            <w:r w:rsidRPr="00D948E6">
              <w:t>31</w:t>
            </w:r>
          </w:p>
        </w:tc>
        <w:tc>
          <w:tcPr>
            <w:tcW w:w="2693" w:type="dxa"/>
            <w:tcBorders>
              <w:top w:val="nil"/>
              <w:left w:val="nil"/>
              <w:bottom w:val="single" w:sz="4" w:space="0" w:color="auto"/>
              <w:right w:val="single" w:sz="4" w:space="0" w:color="auto"/>
            </w:tcBorders>
            <w:vAlign w:val="center"/>
          </w:tcPr>
          <w:p w14:paraId="5DB87B5E" w14:textId="77777777" w:rsidR="009767A4" w:rsidRPr="00D948E6" w:rsidRDefault="009767A4" w:rsidP="00862BD0">
            <w:pPr>
              <w:pStyle w:val="TABLE-cell"/>
              <w:ind w:left="57" w:right="57"/>
            </w:pPr>
            <w:r w:rsidRPr="00D948E6">
              <w:rPr>
                <w:i/>
              </w:rPr>
              <w:t>L</w:t>
            </w:r>
            <w:r w:rsidRPr="00932EFC">
              <w:rPr>
                <w:rStyle w:val="SUBscript-small"/>
              </w:rPr>
              <w:t>1</w:t>
            </w:r>
            <w:r w:rsidRPr="00D948E6">
              <w:t xml:space="preserve"> Active line losses</w:t>
            </w:r>
            <w:r w:rsidR="002F0D29" w:rsidRPr="002F0D29">
              <w:rPr>
                <w:rFonts w:ascii="Symbol" w:hAnsi="Symbol"/>
              </w:rPr>
              <w:t></w:t>
            </w:r>
          </w:p>
        </w:tc>
        <w:tc>
          <w:tcPr>
            <w:tcW w:w="3119" w:type="dxa"/>
            <w:tcBorders>
              <w:top w:val="nil"/>
              <w:left w:val="nil"/>
              <w:bottom w:val="single" w:sz="4" w:space="0" w:color="auto"/>
              <w:right w:val="single" w:sz="4" w:space="0" w:color="auto"/>
            </w:tcBorders>
            <w:vAlign w:val="center"/>
          </w:tcPr>
          <w:p w14:paraId="5DB87B5F" w14:textId="77777777" w:rsidR="009767A4" w:rsidRPr="00D948E6" w:rsidRDefault="009767A4" w:rsidP="00862BD0">
            <w:pPr>
              <w:pStyle w:val="TABLE-cell"/>
              <w:ind w:left="57" w:right="57"/>
            </w:pPr>
            <w:r w:rsidRPr="00D948E6">
              <w:t>CuA</w:t>
            </w:r>
            <w:r w:rsidRPr="00932EFC">
              <w:rPr>
                <w:rStyle w:val="SUBscript-small"/>
              </w:rPr>
              <w:t>1</w:t>
            </w:r>
            <w:r w:rsidR="002F0D29" w:rsidRPr="002F0D29">
              <w:rPr>
                <w:rFonts w:ascii="Symbol" w:hAnsi="Symbol"/>
              </w:rPr>
              <w:t></w:t>
            </w:r>
            <w:r w:rsidRPr="00D948E6">
              <w:t xml:space="preserve"> = </w:t>
            </w:r>
            <w:r w:rsidRPr="00D948E6">
              <w:rPr>
                <w:rFonts w:ascii="Times New Roman" w:hAnsi="Times New Roman"/>
                <w:i/>
              </w:rPr>
              <w:t>I</w:t>
            </w:r>
            <w:r w:rsidRPr="00C373E3">
              <w:rPr>
                <w:rStyle w:val="SUPerscript-small"/>
              </w:rPr>
              <w:t>2</w:t>
            </w:r>
            <w:r w:rsidRPr="00D948E6">
              <w:t>h</w:t>
            </w:r>
            <w:r w:rsidRPr="00932EFC">
              <w:rPr>
                <w:rStyle w:val="SUBscript-small"/>
              </w:rPr>
              <w:t>L1</w:t>
            </w:r>
            <w:r w:rsidR="002F0D29" w:rsidRPr="002F0D29">
              <w:t> </w:t>
            </w:r>
            <w:r w:rsidR="002F0D29" w:rsidRPr="002F0D29">
              <w:rPr>
                <w:rFonts w:ascii="Symbol" w:hAnsi="Symbol"/>
              </w:rPr>
              <w:t></w:t>
            </w:r>
            <w:r w:rsidR="002F0D29" w:rsidRPr="002F0D29">
              <w:t> </w:t>
            </w:r>
            <w:r w:rsidRPr="00D948E6">
              <w:rPr>
                <w:rFonts w:ascii="Times New Roman" w:hAnsi="Times New Roman"/>
                <w:i/>
                <w:iCs/>
              </w:rPr>
              <w:t>R</w:t>
            </w:r>
            <w:r w:rsidRPr="00932EFC">
              <w:rPr>
                <w:rStyle w:val="SUBscript-small"/>
              </w:rPr>
              <w:t>Cu</w:t>
            </w:r>
          </w:p>
        </w:tc>
        <w:tc>
          <w:tcPr>
            <w:tcW w:w="2550" w:type="dxa"/>
            <w:tcBorders>
              <w:top w:val="nil"/>
              <w:left w:val="single" w:sz="4" w:space="0" w:color="auto"/>
              <w:bottom w:val="single" w:sz="4" w:space="0" w:color="auto"/>
              <w:right w:val="double" w:sz="4" w:space="0" w:color="auto"/>
            </w:tcBorders>
            <w:vAlign w:val="center"/>
          </w:tcPr>
          <w:p w14:paraId="5DB87B60" w14:textId="77777777" w:rsidR="009767A4" w:rsidRPr="00D948E6" w:rsidRDefault="009767A4" w:rsidP="00862BD0">
            <w:pPr>
              <w:pStyle w:val="TABLE-cell"/>
              <w:ind w:left="57" w:right="57"/>
            </w:pPr>
            <w:r w:rsidRPr="00D948E6">
              <w:t>QI</w:t>
            </w:r>
            <w:r w:rsidR="002F0D29" w:rsidRPr="002F0D29">
              <w:rPr>
                <w:rFonts w:ascii="Symbol" w:hAnsi="Symbol"/>
              </w:rPr>
              <w:t></w:t>
            </w:r>
            <w:r w:rsidRPr="00D948E6">
              <w:t>QIV</w:t>
            </w:r>
            <w:r w:rsidRPr="00D948E6">
              <w:br/>
            </w:r>
            <w:r w:rsidRPr="00D948E6">
              <w:rPr>
                <w:rFonts w:ascii="Times New Roman" w:hAnsi="Times New Roman" w:cs="Times New Roman"/>
                <w:i/>
              </w:rPr>
              <w:t>R</w:t>
            </w:r>
            <w:r w:rsidRPr="00932EFC">
              <w:rPr>
                <w:rStyle w:val="SUBscript-small"/>
              </w:rPr>
              <w:t>Cu</w:t>
            </w:r>
            <w:r w:rsidRPr="00D948E6">
              <w:t xml:space="preserve"> is the serial resistive element of the line loss, OBIS code 1.x.0.10.2.VZ</w:t>
            </w:r>
          </w:p>
        </w:tc>
      </w:tr>
      <w:tr w:rsidR="009767A4" w:rsidRPr="00D948E6" w14:paraId="5DB87B66" w14:textId="77777777" w:rsidTr="00BE7637">
        <w:trPr>
          <w:cantSplit/>
          <w:jc w:val="center"/>
        </w:trPr>
        <w:tc>
          <w:tcPr>
            <w:tcW w:w="708" w:type="dxa"/>
            <w:tcBorders>
              <w:top w:val="nil"/>
              <w:left w:val="double" w:sz="4" w:space="0" w:color="auto"/>
              <w:bottom w:val="single" w:sz="4" w:space="0" w:color="auto"/>
              <w:right w:val="single" w:sz="4" w:space="0" w:color="auto"/>
            </w:tcBorders>
            <w:vAlign w:val="center"/>
          </w:tcPr>
          <w:p w14:paraId="5DB87B62" w14:textId="77777777" w:rsidR="009767A4" w:rsidRPr="00D948E6" w:rsidRDefault="009767A4" w:rsidP="00862BD0">
            <w:pPr>
              <w:pStyle w:val="TABLE-cell"/>
              <w:jc w:val="center"/>
            </w:pPr>
            <w:r w:rsidRPr="00D948E6">
              <w:t>32</w:t>
            </w:r>
          </w:p>
        </w:tc>
        <w:tc>
          <w:tcPr>
            <w:tcW w:w="2693" w:type="dxa"/>
            <w:tcBorders>
              <w:top w:val="nil"/>
              <w:left w:val="nil"/>
              <w:bottom w:val="single" w:sz="4" w:space="0" w:color="auto"/>
              <w:right w:val="single" w:sz="4" w:space="0" w:color="auto"/>
            </w:tcBorders>
            <w:vAlign w:val="center"/>
          </w:tcPr>
          <w:p w14:paraId="5DB87B63" w14:textId="77777777" w:rsidR="009767A4" w:rsidRPr="00D948E6" w:rsidRDefault="009767A4" w:rsidP="00862BD0">
            <w:pPr>
              <w:pStyle w:val="TABLE-cell"/>
              <w:ind w:left="57" w:right="57"/>
            </w:pPr>
            <w:r w:rsidRPr="00D948E6">
              <w:rPr>
                <w:i/>
              </w:rPr>
              <w:t>L</w:t>
            </w:r>
            <w:r w:rsidRPr="00932EFC">
              <w:rPr>
                <w:rStyle w:val="SUBscript-small"/>
              </w:rPr>
              <w:t>1</w:t>
            </w:r>
            <w:r w:rsidRPr="00D948E6">
              <w:t xml:space="preserve"> Active line losses–</w:t>
            </w:r>
          </w:p>
        </w:tc>
        <w:tc>
          <w:tcPr>
            <w:tcW w:w="3119" w:type="dxa"/>
            <w:tcBorders>
              <w:top w:val="nil"/>
              <w:left w:val="nil"/>
              <w:bottom w:val="single" w:sz="4" w:space="0" w:color="auto"/>
              <w:right w:val="single" w:sz="4" w:space="0" w:color="auto"/>
            </w:tcBorders>
            <w:vAlign w:val="center"/>
          </w:tcPr>
          <w:p w14:paraId="5DB87B64" w14:textId="77777777" w:rsidR="009767A4" w:rsidRPr="00D948E6" w:rsidRDefault="009767A4" w:rsidP="00862BD0">
            <w:pPr>
              <w:pStyle w:val="TABLE-cell"/>
              <w:ind w:left="57" w:right="57"/>
            </w:pPr>
            <w:r w:rsidRPr="00D948E6">
              <w:t>CuA</w:t>
            </w:r>
            <w:r w:rsidRPr="00932EFC">
              <w:rPr>
                <w:rStyle w:val="SUBscript-small"/>
              </w:rPr>
              <w:t>1</w:t>
            </w:r>
            <w:r w:rsidRPr="00D948E6">
              <w:t xml:space="preserve">– = </w:t>
            </w:r>
            <w:r w:rsidRPr="00D948E6">
              <w:rPr>
                <w:rFonts w:ascii="Times New Roman" w:hAnsi="Times New Roman"/>
                <w:i/>
              </w:rPr>
              <w:t>I</w:t>
            </w:r>
            <w:r w:rsidRPr="00C373E3">
              <w:rPr>
                <w:rStyle w:val="SUPerscript-small"/>
              </w:rPr>
              <w:t>2</w:t>
            </w:r>
            <w:r w:rsidRPr="00D948E6">
              <w:t>h</w:t>
            </w:r>
            <w:r w:rsidRPr="00932EFC">
              <w:rPr>
                <w:rStyle w:val="SUBscript-small"/>
              </w:rPr>
              <w:t>L1</w:t>
            </w:r>
            <w:r w:rsidR="002F0D29" w:rsidRPr="002F0D29">
              <w:t> </w:t>
            </w:r>
            <w:r w:rsidR="002F0D29" w:rsidRPr="002F0D29">
              <w:rPr>
                <w:rFonts w:ascii="Symbol" w:hAnsi="Symbol"/>
              </w:rPr>
              <w:t></w:t>
            </w:r>
            <w:r w:rsidR="002F0D29" w:rsidRPr="002F0D29">
              <w:t> </w:t>
            </w:r>
            <w:r w:rsidRPr="00D948E6">
              <w:rPr>
                <w:rFonts w:ascii="Times New Roman" w:hAnsi="Times New Roman"/>
                <w:i/>
                <w:iCs/>
              </w:rPr>
              <w:t>R</w:t>
            </w:r>
            <w:r w:rsidRPr="00932EFC">
              <w:rPr>
                <w:rStyle w:val="SUBscript-small"/>
              </w:rPr>
              <w:t>Cu</w:t>
            </w:r>
          </w:p>
        </w:tc>
        <w:tc>
          <w:tcPr>
            <w:tcW w:w="2550" w:type="dxa"/>
            <w:tcBorders>
              <w:top w:val="nil"/>
              <w:left w:val="single" w:sz="4" w:space="0" w:color="auto"/>
              <w:bottom w:val="single" w:sz="4" w:space="0" w:color="auto"/>
              <w:right w:val="double" w:sz="4" w:space="0" w:color="auto"/>
            </w:tcBorders>
            <w:vAlign w:val="center"/>
          </w:tcPr>
          <w:p w14:paraId="5DB87B65" w14:textId="77777777" w:rsidR="009767A4" w:rsidRPr="00D948E6" w:rsidRDefault="009767A4" w:rsidP="00862BD0">
            <w:pPr>
              <w:pStyle w:val="TABLE-cell"/>
              <w:ind w:left="57" w:right="57"/>
            </w:pPr>
            <w:r w:rsidRPr="00D948E6">
              <w:t>QII</w:t>
            </w:r>
            <w:r w:rsidR="002F0D29" w:rsidRPr="002F0D29">
              <w:rPr>
                <w:rFonts w:ascii="Symbol" w:hAnsi="Symbol"/>
              </w:rPr>
              <w:t></w:t>
            </w:r>
            <w:r w:rsidRPr="00D948E6">
              <w:t>QIII</w:t>
            </w:r>
          </w:p>
        </w:tc>
      </w:tr>
      <w:tr w:rsidR="009767A4" w:rsidRPr="00D948E6" w14:paraId="5DB87B6B" w14:textId="77777777" w:rsidTr="00BE7637">
        <w:trPr>
          <w:cantSplit/>
          <w:jc w:val="center"/>
        </w:trPr>
        <w:tc>
          <w:tcPr>
            <w:tcW w:w="708" w:type="dxa"/>
            <w:tcBorders>
              <w:top w:val="nil"/>
              <w:left w:val="double" w:sz="4" w:space="0" w:color="auto"/>
              <w:bottom w:val="single" w:sz="4" w:space="0" w:color="auto"/>
              <w:right w:val="single" w:sz="4" w:space="0" w:color="auto"/>
            </w:tcBorders>
            <w:vAlign w:val="center"/>
          </w:tcPr>
          <w:p w14:paraId="5DB87B67" w14:textId="77777777" w:rsidR="009767A4" w:rsidRPr="00D948E6" w:rsidRDefault="009767A4" w:rsidP="00862BD0">
            <w:pPr>
              <w:pStyle w:val="TABLE-cell"/>
              <w:jc w:val="center"/>
            </w:pPr>
            <w:r w:rsidRPr="00D948E6">
              <w:t>33</w:t>
            </w:r>
          </w:p>
        </w:tc>
        <w:tc>
          <w:tcPr>
            <w:tcW w:w="2693" w:type="dxa"/>
            <w:tcBorders>
              <w:top w:val="nil"/>
              <w:left w:val="nil"/>
              <w:bottom w:val="single" w:sz="4" w:space="0" w:color="auto"/>
              <w:right w:val="single" w:sz="4" w:space="0" w:color="auto"/>
            </w:tcBorders>
            <w:vAlign w:val="center"/>
          </w:tcPr>
          <w:p w14:paraId="5DB87B68" w14:textId="77777777" w:rsidR="009767A4" w:rsidRPr="00D948E6" w:rsidRDefault="009767A4" w:rsidP="00862BD0">
            <w:pPr>
              <w:pStyle w:val="TABLE-cell"/>
              <w:ind w:left="57" w:right="57"/>
            </w:pPr>
            <w:r w:rsidRPr="00D948E6">
              <w:rPr>
                <w:i/>
              </w:rPr>
              <w:t>L</w:t>
            </w:r>
            <w:r w:rsidRPr="00932EFC">
              <w:rPr>
                <w:rStyle w:val="SUBscript-small"/>
              </w:rPr>
              <w:t>1</w:t>
            </w:r>
            <w:r w:rsidRPr="00D948E6">
              <w:t xml:space="preserve"> Active line losses</w:t>
            </w:r>
          </w:p>
        </w:tc>
        <w:tc>
          <w:tcPr>
            <w:tcW w:w="3119" w:type="dxa"/>
            <w:tcBorders>
              <w:top w:val="nil"/>
              <w:left w:val="nil"/>
              <w:bottom w:val="single" w:sz="4" w:space="0" w:color="auto"/>
              <w:right w:val="single" w:sz="4" w:space="0" w:color="auto"/>
            </w:tcBorders>
            <w:vAlign w:val="center"/>
          </w:tcPr>
          <w:p w14:paraId="5DB87B69" w14:textId="77777777" w:rsidR="009767A4" w:rsidRPr="00D948E6" w:rsidRDefault="009767A4" w:rsidP="00862BD0">
            <w:pPr>
              <w:pStyle w:val="TABLE-cell"/>
              <w:ind w:left="57" w:right="57"/>
            </w:pPr>
            <w:r w:rsidRPr="00D948E6">
              <w:t>CuA</w:t>
            </w:r>
            <w:r w:rsidRPr="00932EFC">
              <w:rPr>
                <w:rStyle w:val="SUBscript-small"/>
              </w:rPr>
              <w:t>1</w:t>
            </w:r>
            <w:r w:rsidRPr="00D948E6">
              <w:t xml:space="preserve"> = </w:t>
            </w:r>
            <w:r w:rsidRPr="00D948E6">
              <w:rPr>
                <w:rFonts w:ascii="Times New Roman" w:hAnsi="Times New Roman"/>
                <w:i/>
              </w:rPr>
              <w:t>I</w:t>
            </w:r>
            <w:r w:rsidRPr="00C373E3">
              <w:rPr>
                <w:rStyle w:val="SUPerscript-small"/>
              </w:rPr>
              <w:t>2</w:t>
            </w:r>
            <w:r w:rsidRPr="00D948E6">
              <w:t>h</w:t>
            </w:r>
            <w:r w:rsidRPr="00932EFC">
              <w:rPr>
                <w:rStyle w:val="SUBscript-small"/>
              </w:rPr>
              <w:t>L1</w:t>
            </w:r>
            <w:r w:rsidR="002F0D29" w:rsidRPr="002F0D29">
              <w:t> </w:t>
            </w:r>
            <w:r w:rsidR="002F0D29" w:rsidRPr="002F0D29">
              <w:rPr>
                <w:rFonts w:ascii="Symbol" w:hAnsi="Symbol"/>
              </w:rPr>
              <w:t></w:t>
            </w:r>
            <w:r w:rsidR="002F0D29" w:rsidRPr="002F0D29">
              <w:t> </w:t>
            </w:r>
            <w:r w:rsidRPr="00D948E6">
              <w:rPr>
                <w:rFonts w:ascii="Times New Roman" w:hAnsi="Times New Roman"/>
                <w:i/>
                <w:iCs/>
              </w:rPr>
              <w:t>R</w:t>
            </w:r>
            <w:r w:rsidRPr="00932EFC">
              <w:rPr>
                <w:rStyle w:val="SUBscript-small"/>
              </w:rPr>
              <w:t>Cu</w:t>
            </w:r>
          </w:p>
        </w:tc>
        <w:tc>
          <w:tcPr>
            <w:tcW w:w="2550" w:type="dxa"/>
            <w:tcBorders>
              <w:top w:val="nil"/>
              <w:left w:val="single" w:sz="4" w:space="0" w:color="auto"/>
              <w:bottom w:val="single" w:sz="4" w:space="0" w:color="auto"/>
              <w:right w:val="double" w:sz="4" w:space="0" w:color="auto"/>
            </w:tcBorders>
            <w:vAlign w:val="center"/>
          </w:tcPr>
          <w:p w14:paraId="5DB87B6A" w14:textId="77777777" w:rsidR="009767A4" w:rsidRPr="00D948E6" w:rsidRDefault="009767A4" w:rsidP="00862BD0">
            <w:pPr>
              <w:pStyle w:val="TABLE-cell"/>
              <w:ind w:left="57" w:right="57"/>
            </w:pPr>
            <w:r w:rsidRPr="00D948E6">
              <w:t>QI</w:t>
            </w:r>
            <w:r w:rsidR="002F0D29" w:rsidRPr="002F0D29">
              <w:rPr>
                <w:rFonts w:ascii="Symbol" w:hAnsi="Symbol"/>
              </w:rPr>
              <w:t></w:t>
            </w:r>
            <w:r w:rsidRPr="00D948E6">
              <w:t>QII</w:t>
            </w:r>
            <w:r w:rsidR="002F0D29" w:rsidRPr="002F0D29">
              <w:rPr>
                <w:rFonts w:ascii="Symbol" w:hAnsi="Symbol"/>
              </w:rPr>
              <w:t></w:t>
            </w:r>
            <w:r w:rsidRPr="00D948E6">
              <w:t>QIII</w:t>
            </w:r>
            <w:r w:rsidR="002F0D29" w:rsidRPr="002F0D29">
              <w:rPr>
                <w:rFonts w:ascii="Symbol" w:hAnsi="Symbol"/>
              </w:rPr>
              <w:t></w:t>
            </w:r>
            <w:r w:rsidRPr="00D948E6">
              <w:t>QIV</w:t>
            </w:r>
          </w:p>
        </w:tc>
      </w:tr>
      <w:tr w:rsidR="009767A4" w:rsidRPr="00D948E6" w14:paraId="5DB87B70" w14:textId="77777777" w:rsidTr="00BE7637">
        <w:trPr>
          <w:cantSplit/>
          <w:jc w:val="center"/>
        </w:trPr>
        <w:tc>
          <w:tcPr>
            <w:tcW w:w="708" w:type="dxa"/>
            <w:tcBorders>
              <w:top w:val="nil"/>
              <w:left w:val="double" w:sz="4" w:space="0" w:color="auto"/>
              <w:bottom w:val="single" w:sz="4" w:space="0" w:color="auto"/>
              <w:right w:val="single" w:sz="4" w:space="0" w:color="auto"/>
            </w:tcBorders>
            <w:vAlign w:val="center"/>
          </w:tcPr>
          <w:p w14:paraId="5DB87B6C" w14:textId="77777777" w:rsidR="009767A4" w:rsidRPr="00D948E6" w:rsidRDefault="009767A4" w:rsidP="00862BD0">
            <w:pPr>
              <w:pStyle w:val="TABLE-cell"/>
              <w:jc w:val="center"/>
            </w:pPr>
            <w:r w:rsidRPr="00D948E6">
              <w:t>34</w:t>
            </w:r>
          </w:p>
        </w:tc>
        <w:tc>
          <w:tcPr>
            <w:tcW w:w="2693" w:type="dxa"/>
            <w:tcBorders>
              <w:top w:val="nil"/>
              <w:left w:val="nil"/>
              <w:bottom w:val="single" w:sz="4" w:space="0" w:color="auto"/>
              <w:right w:val="single" w:sz="4" w:space="0" w:color="auto"/>
            </w:tcBorders>
            <w:vAlign w:val="center"/>
          </w:tcPr>
          <w:p w14:paraId="5DB87B6D" w14:textId="77777777" w:rsidR="009767A4" w:rsidRPr="00D948E6" w:rsidRDefault="009767A4" w:rsidP="00862BD0">
            <w:pPr>
              <w:pStyle w:val="TABLE-cell"/>
              <w:ind w:left="57" w:right="57"/>
            </w:pPr>
            <w:r w:rsidRPr="00D948E6">
              <w:rPr>
                <w:i/>
              </w:rPr>
              <w:t>L</w:t>
            </w:r>
            <w:r w:rsidRPr="00932EFC">
              <w:rPr>
                <w:rStyle w:val="SUBscript-small"/>
              </w:rPr>
              <w:t>1</w:t>
            </w:r>
            <w:r w:rsidRPr="00D948E6">
              <w:t xml:space="preserve"> Active transformer losses</w:t>
            </w:r>
            <w:r w:rsidR="002F0D29" w:rsidRPr="002F0D29">
              <w:rPr>
                <w:rFonts w:ascii="Symbol" w:hAnsi="Symbol"/>
              </w:rPr>
              <w:t></w:t>
            </w:r>
          </w:p>
        </w:tc>
        <w:tc>
          <w:tcPr>
            <w:tcW w:w="3119" w:type="dxa"/>
            <w:tcBorders>
              <w:top w:val="nil"/>
              <w:left w:val="nil"/>
              <w:bottom w:val="single" w:sz="4" w:space="0" w:color="auto"/>
              <w:right w:val="single" w:sz="4" w:space="0" w:color="auto"/>
            </w:tcBorders>
            <w:vAlign w:val="center"/>
          </w:tcPr>
          <w:p w14:paraId="5DB87B6E" w14:textId="77777777" w:rsidR="009767A4" w:rsidRPr="00D948E6" w:rsidRDefault="009767A4" w:rsidP="00862BD0">
            <w:pPr>
              <w:pStyle w:val="TABLE-cell"/>
              <w:ind w:left="57" w:right="57"/>
            </w:pPr>
            <w:r w:rsidRPr="00D948E6">
              <w:t>FeA</w:t>
            </w:r>
            <w:r w:rsidRPr="00932EFC">
              <w:rPr>
                <w:rStyle w:val="SUBscript-small"/>
              </w:rPr>
              <w:t>1</w:t>
            </w:r>
            <w:r w:rsidR="002F0D29" w:rsidRPr="002F0D29">
              <w:rPr>
                <w:rFonts w:ascii="Symbol" w:hAnsi="Symbol"/>
              </w:rPr>
              <w:t></w:t>
            </w:r>
            <w:r w:rsidRPr="00D948E6">
              <w:t xml:space="preserve"> = </w:t>
            </w:r>
            <w:r w:rsidRPr="00D948E6">
              <w:rPr>
                <w:rFonts w:ascii="Times New Roman" w:hAnsi="Times New Roman"/>
                <w:i/>
              </w:rPr>
              <w:t>U</w:t>
            </w:r>
            <w:r w:rsidRPr="00C373E3">
              <w:rPr>
                <w:rStyle w:val="SUPerscript-small"/>
              </w:rPr>
              <w:t>2</w:t>
            </w:r>
            <w:r w:rsidRPr="00D948E6">
              <w:t>h</w:t>
            </w:r>
            <w:r w:rsidRPr="00932EFC">
              <w:rPr>
                <w:rStyle w:val="SUBscript-small"/>
              </w:rPr>
              <w:t>L1</w:t>
            </w:r>
            <w:r w:rsidRPr="00D948E6">
              <w:t>/</w:t>
            </w:r>
            <w:r w:rsidRPr="00D948E6">
              <w:rPr>
                <w:rFonts w:ascii="Times New Roman" w:hAnsi="Times New Roman"/>
                <w:i/>
                <w:iCs/>
              </w:rPr>
              <w:t>R</w:t>
            </w:r>
            <w:r w:rsidRPr="00932EFC">
              <w:rPr>
                <w:rStyle w:val="SUBscript-small"/>
              </w:rPr>
              <w:t>Fe</w:t>
            </w:r>
          </w:p>
        </w:tc>
        <w:tc>
          <w:tcPr>
            <w:tcW w:w="2550" w:type="dxa"/>
            <w:tcBorders>
              <w:top w:val="nil"/>
              <w:left w:val="single" w:sz="4" w:space="0" w:color="auto"/>
              <w:bottom w:val="single" w:sz="4" w:space="0" w:color="auto"/>
              <w:right w:val="double" w:sz="4" w:space="0" w:color="auto"/>
            </w:tcBorders>
            <w:vAlign w:val="center"/>
          </w:tcPr>
          <w:p w14:paraId="5DB87B6F" w14:textId="77777777" w:rsidR="009767A4" w:rsidRPr="00D948E6" w:rsidRDefault="009767A4" w:rsidP="00862BD0">
            <w:pPr>
              <w:pStyle w:val="TABLE-cell"/>
              <w:ind w:left="57" w:right="57"/>
            </w:pPr>
            <w:r w:rsidRPr="00D948E6">
              <w:t>QI</w:t>
            </w:r>
            <w:r w:rsidR="002F0D29" w:rsidRPr="002F0D29">
              <w:rPr>
                <w:rFonts w:ascii="Symbol" w:hAnsi="Symbol"/>
              </w:rPr>
              <w:t></w:t>
            </w:r>
            <w:r w:rsidRPr="00D948E6">
              <w:t>QIV</w:t>
            </w:r>
            <w:r w:rsidRPr="00D948E6">
              <w:br/>
              <w:t>R</w:t>
            </w:r>
            <w:r w:rsidRPr="00932EFC">
              <w:rPr>
                <w:rStyle w:val="SUBscript-small"/>
              </w:rPr>
              <w:t>Fe</w:t>
            </w:r>
            <w:r w:rsidRPr="00D948E6">
              <w:t xml:space="preserve"> is the parallel resistive element of the transformer loss, OBIS code 1.x.0.10.1.VZ</w:t>
            </w:r>
          </w:p>
        </w:tc>
      </w:tr>
      <w:tr w:rsidR="009767A4" w:rsidRPr="00D948E6" w14:paraId="5DB87B75" w14:textId="77777777" w:rsidTr="00BE7637">
        <w:trPr>
          <w:cantSplit/>
          <w:jc w:val="center"/>
        </w:trPr>
        <w:tc>
          <w:tcPr>
            <w:tcW w:w="708" w:type="dxa"/>
            <w:tcBorders>
              <w:top w:val="nil"/>
              <w:left w:val="double" w:sz="4" w:space="0" w:color="auto"/>
              <w:bottom w:val="single" w:sz="4" w:space="0" w:color="auto"/>
              <w:right w:val="single" w:sz="4" w:space="0" w:color="auto"/>
            </w:tcBorders>
            <w:vAlign w:val="center"/>
          </w:tcPr>
          <w:p w14:paraId="5DB87B71" w14:textId="77777777" w:rsidR="009767A4" w:rsidRPr="00D948E6" w:rsidRDefault="009767A4" w:rsidP="00862BD0">
            <w:pPr>
              <w:pStyle w:val="TABLE-cell"/>
              <w:jc w:val="center"/>
            </w:pPr>
            <w:r w:rsidRPr="00D948E6">
              <w:t>35</w:t>
            </w:r>
          </w:p>
        </w:tc>
        <w:tc>
          <w:tcPr>
            <w:tcW w:w="2693" w:type="dxa"/>
            <w:tcBorders>
              <w:top w:val="nil"/>
              <w:left w:val="nil"/>
              <w:bottom w:val="single" w:sz="4" w:space="0" w:color="auto"/>
              <w:right w:val="single" w:sz="4" w:space="0" w:color="auto"/>
            </w:tcBorders>
            <w:vAlign w:val="center"/>
          </w:tcPr>
          <w:p w14:paraId="5DB87B72" w14:textId="77777777" w:rsidR="009767A4" w:rsidRPr="00D948E6" w:rsidRDefault="009767A4" w:rsidP="00862BD0">
            <w:pPr>
              <w:pStyle w:val="TABLE-cell"/>
              <w:ind w:left="57" w:right="57"/>
            </w:pPr>
            <w:r w:rsidRPr="00D948E6">
              <w:rPr>
                <w:i/>
              </w:rPr>
              <w:t>L</w:t>
            </w:r>
            <w:r w:rsidRPr="00932EFC">
              <w:rPr>
                <w:rStyle w:val="SUBscript-small"/>
              </w:rPr>
              <w:t>1</w:t>
            </w:r>
            <w:r w:rsidRPr="00D948E6">
              <w:t xml:space="preserve"> Active transformer losses–</w:t>
            </w:r>
          </w:p>
        </w:tc>
        <w:tc>
          <w:tcPr>
            <w:tcW w:w="3119" w:type="dxa"/>
            <w:tcBorders>
              <w:top w:val="nil"/>
              <w:left w:val="nil"/>
              <w:bottom w:val="single" w:sz="4" w:space="0" w:color="auto"/>
              <w:right w:val="single" w:sz="4" w:space="0" w:color="auto"/>
            </w:tcBorders>
            <w:vAlign w:val="center"/>
          </w:tcPr>
          <w:p w14:paraId="5DB87B73" w14:textId="77777777" w:rsidR="009767A4" w:rsidRPr="00D948E6" w:rsidRDefault="009767A4" w:rsidP="00862BD0">
            <w:pPr>
              <w:pStyle w:val="TABLE-cell"/>
              <w:ind w:left="57" w:right="57"/>
            </w:pPr>
            <w:r w:rsidRPr="00D948E6">
              <w:t>FeA</w:t>
            </w:r>
            <w:r w:rsidRPr="00932EFC">
              <w:rPr>
                <w:rStyle w:val="SUBscript-small"/>
              </w:rPr>
              <w:t>1</w:t>
            </w:r>
            <w:r w:rsidRPr="00D948E6">
              <w:t xml:space="preserve">– = </w:t>
            </w:r>
            <w:r w:rsidRPr="00D948E6">
              <w:rPr>
                <w:rFonts w:ascii="Times New Roman" w:hAnsi="Times New Roman"/>
                <w:i/>
              </w:rPr>
              <w:t>U</w:t>
            </w:r>
            <w:r w:rsidRPr="00C373E3">
              <w:rPr>
                <w:rStyle w:val="SUPerscript-small"/>
              </w:rPr>
              <w:t>2</w:t>
            </w:r>
            <w:r w:rsidRPr="00D948E6">
              <w:t>h</w:t>
            </w:r>
            <w:r w:rsidRPr="00932EFC">
              <w:rPr>
                <w:rStyle w:val="SUBscript-small"/>
              </w:rPr>
              <w:t>L1</w:t>
            </w:r>
            <w:r w:rsidRPr="00D948E6">
              <w:t>/</w:t>
            </w:r>
            <w:r w:rsidRPr="00D948E6">
              <w:rPr>
                <w:rFonts w:ascii="Times New Roman" w:hAnsi="Times New Roman"/>
                <w:i/>
                <w:iCs/>
              </w:rPr>
              <w:t>R</w:t>
            </w:r>
            <w:r w:rsidRPr="00932EFC">
              <w:rPr>
                <w:rStyle w:val="SUBscript-small"/>
              </w:rPr>
              <w:t>Fe</w:t>
            </w:r>
          </w:p>
        </w:tc>
        <w:tc>
          <w:tcPr>
            <w:tcW w:w="2550" w:type="dxa"/>
            <w:tcBorders>
              <w:top w:val="nil"/>
              <w:left w:val="single" w:sz="4" w:space="0" w:color="auto"/>
              <w:bottom w:val="single" w:sz="4" w:space="0" w:color="auto"/>
              <w:right w:val="double" w:sz="4" w:space="0" w:color="auto"/>
            </w:tcBorders>
            <w:vAlign w:val="center"/>
          </w:tcPr>
          <w:p w14:paraId="5DB87B74" w14:textId="77777777" w:rsidR="009767A4" w:rsidRPr="00D948E6" w:rsidRDefault="009767A4" w:rsidP="00862BD0">
            <w:pPr>
              <w:pStyle w:val="TABLE-cell"/>
              <w:ind w:left="57" w:right="57"/>
            </w:pPr>
            <w:r w:rsidRPr="00D948E6">
              <w:t>QII</w:t>
            </w:r>
            <w:r w:rsidR="002F0D29" w:rsidRPr="002F0D29">
              <w:rPr>
                <w:rFonts w:ascii="Symbol" w:hAnsi="Symbol"/>
              </w:rPr>
              <w:t></w:t>
            </w:r>
            <w:r w:rsidRPr="00D948E6">
              <w:t>QIII</w:t>
            </w:r>
          </w:p>
        </w:tc>
      </w:tr>
      <w:tr w:rsidR="009767A4" w:rsidRPr="00D948E6" w14:paraId="5DB87B7A" w14:textId="77777777" w:rsidTr="00BE7637">
        <w:trPr>
          <w:cantSplit/>
          <w:jc w:val="center"/>
        </w:trPr>
        <w:tc>
          <w:tcPr>
            <w:tcW w:w="708" w:type="dxa"/>
            <w:tcBorders>
              <w:top w:val="nil"/>
              <w:left w:val="double" w:sz="4" w:space="0" w:color="auto"/>
              <w:bottom w:val="single" w:sz="4" w:space="0" w:color="auto"/>
              <w:right w:val="single" w:sz="4" w:space="0" w:color="auto"/>
            </w:tcBorders>
            <w:vAlign w:val="center"/>
          </w:tcPr>
          <w:p w14:paraId="5DB87B76" w14:textId="77777777" w:rsidR="009767A4" w:rsidRPr="00D948E6" w:rsidRDefault="009767A4" w:rsidP="00862BD0">
            <w:pPr>
              <w:pStyle w:val="TABLE-cell"/>
              <w:jc w:val="center"/>
            </w:pPr>
            <w:r w:rsidRPr="00D948E6">
              <w:t>36</w:t>
            </w:r>
          </w:p>
        </w:tc>
        <w:tc>
          <w:tcPr>
            <w:tcW w:w="2693" w:type="dxa"/>
            <w:tcBorders>
              <w:top w:val="nil"/>
              <w:left w:val="nil"/>
              <w:bottom w:val="single" w:sz="4" w:space="0" w:color="auto"/>
              <w:right w:val="single" w:sz="4" w:space="0" w:color="auto"/>
            </w:tcBorders>
            <w:vAlign w:val="center"/>
          </w:tcPr>
          <w:p w14:paraId="5DB87B77" w14:textId="77777777" w:rsidR="009767A4" w:rsidRPr="00D948E6" w:rsidRDefault="009767A4" w:rsidP="00862BD0">
            <w:pPr>
              <w:pStyle w:val="TABLE-cell"/>
              <w:ind w:left="57" w:right="57"/>
            </w:pPr>
            <w:r w:rsidRPr="00D948E6">
              <w:rPr>
                <w:i/>
              </w:rPr>
              <w:t>L</w:t>
            </w:r>
            <w:r w:rsidRPr="00932EFC">
              <w:rPr>
                <w:rStyle w:val="SUBscript-small"/>
              </w:rPr>
              <w:t>1</w:t>
            </w:r>
            <w:r w:rsidRPr="00D948E6">
              <w:t xml:space="preserve"> Active transformer losses</w:t>
            </w:r>
          </w:p>
        </w:tc>
        <w:tc>
          <w:tcPr>
            <w:tcW w:w="3119" w:type="dxa"/>
            <w:tcBorders>
              <w:top w:val="nil"/>
              <w:left w:val="nil"/>
              <w:bottom w:val="single" w:sz="4" w:space="0" w:color="auto"/>
              <w:right w:val="single" w:sz="4" w:space="0" w:color="auto"/>
            </w:tcBorders>
            <w:vAlign w:val="center"/>
          </w:tcPr>
          <w:p w14:paraId="5DB87B78" w14:textId="77777777" w:rsidR="009767A4" w:rsidRPr="00D948E6" w:rsidRDefault="009767A4" w:rsidP="00862BD0">
            <w:pPr>
              <w:pStyle w:val="TABLE-cell"/>
              <w:ind w:left="57" w:right="57"/>
            </w:pPr>
            <w:r w:rsidRPr="00D948E6">
              <w:t>FeA</w:t>
            </w:r>
            <w:r w:rsidRPr="00932EFC">
              <w:rPr>
                <w:rStyle w:val="SUBscript-small"/>
              </w:rPr>
              <w:t>1</w:t>
            </w:r>
            <w:r w:rsidRPr="00D948E6">
              <w:t xml:space="preserve"> = </w:t>
            </w:r>
            <w:r w:rsidRPr="00D948E6">
              <w:rPr>
                <w:rFonts w:ascii="Times New Roman" w:hAnsi="Times New Roman"/>
                <w:i/>
              </w:rPr>
              <w:t>U</w:t>
            </w:r>
            <w:r w:rsidRPr="00C373E3">
              <w:rPr>
                <w:rStyle w:val="SUPerscript-small"/>
              </w:rPr>
              <w:t>2</w:t>
            </w:r>
            <w:r w:rsidRPr="00D948E6">
              <w:t>h</w:t>
            </w:r>
            <w:r w:rsidRPr="00932EFC">
              <w:rPr>
                <w:rStyle w:val="SUBscript-small"/>
              </w:rPr>
              <w:t>L1</w:t>
            </w:r>
            <w:r w:rsidRPr="00D948E6">
              <w:t>/</w:t>
            </w:r>
            <w:r w:rsidRPr="00D948E6">
              <w:rPr>
                <w:rFonts w:ascii="Times New Roman" w:hAnsi="Times New Roman"/>
                <w:i/>
                <w:iCs/>
              </w:rPr>
              <w:t>R</w:t>
            </w:r>
            <w:r w:rsidRPr="00932EFC">
              <w:rPr>
                <w:rStyle w:val="SUBscript-small"/>
              </w:rPr>
              <w:t>Fe</w:t>
            </w:r>
          </w:p>
        </w:tc>
        <w:tc>
          <w:tcPr>
            <w:tcW w:w="2550" w:type="dxa"/>
            <w:tcBorders>
              <w:top w:val="nil"/>
              <w:left w:val="single" w:sz="4" w:space="0" w:color="auto"/>
              <w:bottom w:val="single" w:sz="4" w:space="0" w:color="auto"/>
              <w:right w:val="double" w:sz="4" w:space="0" w:color="auto"/>
            </w:tcBorders>
            <w:vAlign w:val="center"/>
          </w:tcPr>
          <w:p w14:paraId="5DB87B79" w14:textId="77777777" w:rsidR="009767A4" w:rsidRPr="00D948E6" w:rsidRDefault="009767A4" w:rsidP="00862BD0">
            <w:pPr>
              <w:pStyle w:val="TABLE-cell"/>
              <w:ind w:left="57" w:right="57"/>
            </w:pPr>
            <w:r w:rsidRPr="00D948E6">
              <w:t>QI</w:t>
            </w:r>
            <w:r w:rsidR="002F0D29" w:rsidRPr="002F0D29">
              <w:rPr>
                <w:rFonts w:ascii="Symbol" w:hAnsi="Symbol"/>
              </w:rPr>
              <w:t></w:t>
            </w:r>
            <w:r w:rsidRPr="00D948E6">
              <w:t>QII</w:t>
            </w:r>
            <w:r w:rsidR="002F0D29" w:rsidRPr="002F0D29">
              <w:rPr>
                <w:rFonts w:ascii="Symbol" w:hAnsi="Symbol"/>
              </w:rPr>
              <w:t></w:t>
            </w:r>
            <w:r w:rsidRPr="00D948E6">
              <w:t>QIII</w:t>
            </w:r>
            <w:r w:rsidR="002F0D29" w:rsidRPr="002F0D29">
              <w:rPr>
                <w:rFonts w:ascii="Symbol" w:hAnsi="Symbol"/>
              </w:rPr>
              <w:t></w:t>
            </w:r>
            <w:r w:rsidRPr="00D948E6">
              <w:t>QIV</w:t>
            </w:r>
          </w:p>
        </w:tc>
      </w:tr>
      <w:tr w:rsidR="009767A4" w:rsidRPr="00D948E6" w14:paraId="5DB87B7F" w14:textId="77777777" w:rsidTr="00BE7637">
        <w:trPr>
          <w:cantSplit/>
          <w:jc w:val="center"/>
        </w:trPr>
        <w:tc>
          <w:tcPr>
            <w:tcW w:w="708" w:type="dxa"/>
            <w:tcBorders>
              <w:top w:val="nil"/>
              <w:left w:val="double" w:sz="4" w:space="0" w:color="auto"/>
              <w:bottom w:val="single" w:sz="4" w:space="0" w:color="auto"/>
              <w:right w:val="single" w:sz="4" w:space="0" w:color="auto"/>
            </w:tcBorders>
            <w:vAlign w:val="center"/>
          </w:tcPr>
          <w:p w14:paraId="5DB87B7B" w14:textId="77777777" w:rsidR="009767A4" w:rsidRPr="00D948E6" w:rsidRDefault="009767A4" w:rsidP="00862BD0">
            <w:pPr>
              <w:pStyle w:val="TABLE-cell"/>
              <w:jc w:val="center"/>
            </w:pPr>
            <w:r w:rsidRPr="00D948E6">
              <w:t>37</w:t>
            </w:r>
          </w:p>
        </w:tc>
        <w:tc>
          <w:tcPr>
            <w:tcW w:w="2693" w:type="dxa"/>
            <w:tcBorders>
              <w:top w:val="nil"/>
              <w:left w:val="nil"/>
              <w:bottom w:val="single" w:sz="4" w:space="0" w:color="auto"/>
              <w:right w:val="single" w:sz="4" w:space="0" w:color="auto"/>
            </w:tcBorders>
            <w:vAlign w:val="center"/>
          </w:tcPr>
          <w:p w14:paraId="5DB87B7C" w14:textId="77777777" w:rsidR="009767A4" w:rsidRPr="00D948E6" w:rsidRDefault="009767A4" w:rsidP="00862BD0">
            <w:pPr>
              <w:pStyle w:val="TABLE-cell"/>
              <w:ind w:left="57" w:right="57"/>
            </w:pPr>
            <w:r w:rsidRPr="00D948E6">
              <w:rPr>
                <w:i/>
              </w:rPr>
              <w:t>L</w:t>
            </w:r>
            <w:r w:rsidRPr="00932EFC">
              <w:rPr>
                <w:rStyle w:val="SUBscript-small"/>
              </w:rPr>
              <w:t>1</w:t>
            </w:r>
            <w:r w:rsidRPr="00D948E6">
              <w:t xml:space="preserve"> Active losses</w:t>
            </w:r>
            <w:r w:rsidR="002F0D29" w:rsidRPr="002F0D29">
              <w:rPr>
                <w:rFonts w:ascii="Symbol" w:hAnsi="Symbol"/>
              </w:rPr>
              <w:t></w:t>
            </w:r>
          </w:p>
        </w:tc>
        <w:tc>
          <w:tcPr>
            <w:tcW w:w="3119" w:type="dxa"/>
            <w:tcBorders>
              <w:top w:val="nil"/>
              <w:left w:val="nil"/>
              <w:bottom w:val="single" w:sz="4" w:space="0" w:color="auto"/>
              <w:right w:val="single" w:sz="4" w:space="0" w:color="auto"/>
            </w:tcBorders>
            <w:vAlign w:val="center"/>
          </w:tcPr>
          <w:p w14:paraId="5DB87B7D" w14:textId="77777777" w:rsidR="009767A4" w:rsidRPr="00D948E6" w:rsidRDefault="009767A4" w:rsidP="00862BD0">
            <w:pPr>
              <w:pStyle w:val="TABLE-cell"/>
              <w:ind w:left="57" w:right="57"/>
            </w:pPr>
            <w:r w:rsidRPr="00D948E6">
              <w:t>TLA</w:t>
            </w:r>
            <w:r w:rsidRPr="00932EFC">
              <w:rPr>
                <w:rStyle w:val="SUBscript-small"/>
              </w:rPr>
              <w:t>1</w:t>
            </w:r>
            <w:r w:rsidR="002F0D29" w:rsidRPr="002F0D29">
              <w:rPr>
                <w:rFonts w:ascii="Symbol" w:hAnsi="Symbol"/>
              </w:rPr>
              <w:t></w:t>
            </w:r>
            <w:r w:rsidRPr="00D948E6">
              <w:t xml:space="preserve"> = (CuA</w:t>
            </w:r>
            <w:r w:rsidRPr="00932EFC">
              <w:rPr>
                <w:rStyle w:val="SUBscript-small"/>
              </w:rPr>
              <w:t>1</w:t>
            </w:r>
            <w:r w:rsidR="002F0D29" w:rsidRPr="002F0D29">
              <w:rPr>
                <w:rFonts w:ascii="Symbol" w:hAnsi="Symbol"/>
              </w:rPr>
              <w:t></w:t>
            </w:r>
            <w:r w:rsidRPr="00D948E6">
              <w:t xml:space="preserve">) </w:t>
            </w:r>
            <w:r w:rsidR="002F0D29" w:rsidRPr="002F0D29">
              <w:rPr>
                <w:rFonts w:ascii="Symbol" w:hAnsi="Symbol"/>
              </w:rPr>
              <w:t></w:t>
            </w:r>
            <w:r w:rsidRPr="00D948E6">
              <w:t xml:space="preserve"> (FeA</w:t>
            </w:r>
            <w:r w:rsidRPr="00932EFC">
              <w:rPr>
                <w:rStyle w:val="SUBscript-small"/>
              </w:rPr>
              <w:t>1</w:t>
            </w:r>
            <w:r w:rsidR="002F0D29" w:rsidRPr="002F0D29">
              <w:rPr>
                <w:rFonts w:ascii="Symbol" w:hAnsi="Symbol"/>
              </w:rPr>
              <w:t></w:t>
            </w:r>
            <w:r w:rsidRPr="00D948E6">
              <w:t>)</w:t>
            </w:r>
          </w:p>
        </w:tc>
        <w:tc>
          <w:tcPr>
            <w:tcW w:w="2550" w:type="dxa"/>
            <w:tcBorders>
              <w:top w:val="nil"/>
              <w:left w:val="single" w:sz="4" w:space="0" w:color="auto"/>
              <w:bottom w:val="single" w:sz="4" w:space="0" w:color="auto"/>
              <w:right w:val="double" w:sz="4" w:space="0" w:color="auto"/>
            </w:tcBorders>
            <w:vAlign w:val="center"/>
          </w:tcPr>
          <w:p w14:paraId="5DB87B7E" w14:textId="77777777" w:rsidR="009767A4" w:rsidRPr="00D948E6" w:rsidRDefault="009767A4" w:rsidP="00862BD0">
            <w:pPr>
              <w:pStyle w:val="TABLE-cell"/>
              <w:ind w:left="57" w:right="57"/>
            </w:pPr>
            <w:r w:rsidRPr="00D948E6">
              <w:t>QI</w:t>
            </w:r>
            <w:r w:rsidR="002F0D29" w:rsidRPr="002F0D29">
              <w:rPr>
                <w:rFonts w:ascii="Symbol" w:hAnsi="Symbol"/>
              </w:rPr>
              <w:t></w:t>
            </w:r>
            <w:r w:rsidRPr="00D948E6">
              <w:t>QIV</w:t>
            </w:r>
          </w:p>
        </w:tc>
      </w:tr>
      <w:tr w:rsidR="009767A4" w:rsidRPr="00D948E6" w14:paraId="5DB87B84" w14:textId="77777777" w:rsidTr="00BE7637">
        <w:trPr>
          <w:cantSplit/>
          <w:jc w:val="center"/>
        </w:trPr>
        <w:tc>
          <w:tcPr>
            <w:tcW w:w="708" w:type="dxa"/>
            <w:tcBorders>
              <w:top w:val="nil"/>
              <w:left w:val="double" w:sz="4" w:space="0" w:color="auto"/>
              <w:bottom w:val="single" w:sz="4" w:space="0" w:color="auto"/>
              <w:right w:val="single" w:sz="4" w:space="0" w:color="auto"/>
            </w:tcBorders>
            <w:vAlign w:val="center"/>
          </w:tcPr>
          <w:p w14:paraId="5DB87B80" w14:textId="77777777" w:rsidR="009767A4" w:rsidRPr="00D948E6" w:rsidRDefault="009767A4" w:rsidP="00862BD0">
            <w:pPr>
              <w:pStyle w:val="TABLE-cell"/>
              <w:jc w:val="center"/>
            </w:pPr>
            <w:r w:rsidRPr="00D948E6">
              <w:t>38</w:t>
            </w:r>
          </w:p>
        </w:tc>
        <w:tc>
          <w:tcPr>
            <w:tcW w:w="2693" w:type="dxa"/>
            <w:tcBorders>
              <w:top w:val="nil"/>
              <w:left w:val="nil"/>
              <w:bottom w:val="single" w:sz="4" w:space="0" w:color="auto"/>
              <w:right w:val="single" w:sz="4" w:space="0" w:color="auto"/>
            </w:tcBorders>
            <w:vAlign w:val="center"/>
          </w:tcPr>
          <w:p w14:paraId="5DB87B81" w14:textId="77777777" w:rsidR="009767A4" w:rsidRPr="00D948E6" w:rsidRDefault="009767A4" w:rsidP="00862BD0">
            <w:pPr>
              <w:pStyle w:val="TABLE-cell"/>
              <w:ind w:left="57" w:right="57"/>
            </w:pPr>
            <w:r w:rsidRPr="00D948E6">
              <w:rPr>
                <w:i/>
              </w:rPr>
              <w:t>L</w:t>
            </w:r>
            <w:r w:rsidRPr="00932EFC">
              <w:rPr>
                <w:rStyle w:val="SUBscript-small"/>
              </w:rPr>
              <w:t>1</w:t>
            </w:r>
            <w:r w:rsidRPr="00D948E6">
              <w:t xml:space="preserve"> Active losses–</w:t>
            </w:r>
          </w:p>
        </w:tc>
        <w:tc>
          <w:tcPr>
            <w:tcW w:w="3119" w:type="dxa"/>
            <w:tcBorders>
              <w:top w:val="nil"/>
              <w:left w:val="nil"/>
              <w:bottom w:val="single" w:sz="4" w:space="0" w:color="auto"/>
              <w:right w:val="single" w:sz="4" w:space="0" w:color="auto"/>
            </w:tcBorders>
            <w:vAlign w:val="center"/>
          </w:tcPr>
          <w:p w14:paraId="5DB87B82" w14:textId="77777777" w:rsidR="009767A4" w:rsidRPr="00D948E6" w:rsidRDefault="009767A4" w:rsidP="00862BD0">
            <w:pPr>
              <w:pStyle w:val="TABLE-cell"/>
              <w:ind w:left="57" w:right="57"/>
            </w:pPr>
            <w:r w:rsidRPr="00D948E6">
              <w:t>TLA</w:t>
            </w:r>
            <w:r w:rsidRPr="00932EFC">
              <w:rPr>
                <w:rStyle w:val="SUBscript-small"/>
              </w:rPr>
              <w:t>1</w:t>
            </w:r>
            <w:r w:rsidRPr="00D948E6">
              <w:t>– = (CuA</w:t>
            </w:r>
            <w:r w:rsidRPr="00932EFC">
              <w:rPr>
                <w:rStyle w:val="SUBscript-small"/>
              </w:rPr>
              <w:t>1</w:t>
            </w:r>
            <w:r w:rsidRPr="00D948E6">
              <w:t xml:space="preserve">–) </w:t>
            </w:r>
            <w:r w:rsidR="002F0D29" w:rsidRPr="002F0D29">
              <w:rPr>
                <w:rFonts w:ascii="Symbol" w:hAnsi="Symbol"/>
              </w:rPr>
              <w:t></w:t>
            </w:r>
            <w:r w:rsidRPr="00D948E6">
              <w:t xml:space="preserve"> (FeA</w:t>
            </w:r>
            <w:r w:rsidRPr="00932EFC">
              <w:rPr>
                <w:rStyle w:val="SUBscript-small"/>
              </w:rPr>
              <w:t>1</w:t>
            </w:r>
            <w:r w:rsidRPr="00D948E6">
              <w:t>–)</w:t>
            </w:r>
          </w:p>
        </w:tc>
        <w:tc>
          <w:tcPr>
            <w:tcW w:w="2550" w:type="dxa"/>
            <w:tcBorders>
              <w:top w:val="nil"/>
              <w:left w:val="single" w:sz="4" w:space="0" w:color="auto"/>
              <w:bottom w:val="single" w:sz="4" w:space="0" w:color="auto"/>
              <w:right w:val="double" w:sz="4" w:space="0" w:color="auto"/>
            </w:tcBorders>
            <w:vAlign w:val="center"/>
          </w:tcPr>
          <w:p w14:paraId="5DB87B83" w14:textId="77777777" w:rsidR="009767A4" w:rsidRPr="00D948E6" w:rsidRDefault="009767A4" w:rsidP="00862BD0">
            <w:pPr>
              <w:pStyle w:val="TABLE-cell"/>
              <w:ind w:left="57" w:right="57"/>
            </w:pPr>
            <w:r w:rsidRPr="00D948E6">
              <w:t>QII</w:t>
            </w:r>
            <w:r w:rsidR="002F0D29" w:rsidRPr="002F0D29">
              <w:rPr>
                <w:rFonts w:ascii="Symbol" w:hAnsi="Symbol"/>
              </w:rPr>
              <w:t></w:t>
            </w:r>
            <w:r w:rsidRPr="00D948E6">
              <w:t>QIII</w:t>
            </w:r>
          </w:p>
        </w:tc>
      </w:tr>
      <w:tr w:rsidR="009767A4" w:rsidRPr="00D948E6" w14:paraId="5DB87B89" w14:textId="77777777" w:rsidTr="00BE7637">
        <w:trPr>
          <w:cantSplit/>
          <w:jc w:val="center"/>
        </w:trPr>
        <w:tc>
          <w:tcPr>
            <w:tcW w:w="708" w:type="dxa"/>
            <w:tcBorders>
              <w:top w:val="nil"/>
              <w:left w:val="double" w:sz="4" w:space="0" w:color="auto"/>
              <w:bottom w:val="single" w:sz="4" w:space="0" w:color="auto"/>
              <w:right w:val="single" w:sz="4" w:space="0" w:color="auto"/>
            </w:tcBorders>
            <w:vAlign w:val="center"/>
          </w:tcPr>
          <w:p w14:paraId="5DB87B85" w14:textId="77777777" w:rsidR="009767A4" w:rsidRPr="00D948E6" w:rsidRDefault="009767A4" w:rsidP="00862BD0">
            <w:pPr>
              <w:pStyle w:val="TABLE-cell"/>
              <w:jc w:val="center"/>
            </w:pPr>
            <w:r w:rsidRPr="00D948E6">
              <w:t>39</w:t>
            </w:r>
          </w:p>
        </w:tc>
        <w:tc>
          <w:tcPr>
            <w:tcW w:w="2693" w:type="dxa"/>
            <w:tcBorders>
              <w:top w:val="nil"/>
              <w:left w:val="nil"/>
              <w:bottom w:val="single" w:sz="4" w:space="0" w:color="auto"/>
              <w:right w:val="single" w:sz="4" w:space="0" w:color="auto"/>
            </w:tcBorders>
            <w:vAlign w:val="center"/>
          </w:tcPr>
          <w:p w14:paraId="5DB87B86" w14:textId="77777777" w:rsidR="009767A4" w:rsidRPr="00D948E6" w:rsidRDefault="009767A4" w:rsidP="00862BD0">
            <w:pPr>
              <w:pStyle w:val="TABLE-cell"/>
              <w:ind w:left="57" w:right="57"/>
            </w:pPr>
            <w:r w:rsidRPr="00D948E6">
              <w:rPr>
                <w:i/>
              </w:rPr>
              <w:t>L</w:t>
            </w:r>
            <w:r w:rsidRPr="00932EFC">
              <w:rPr>
                <w:rStyle w:val="SUBscript-small"/>
              </w:rPr>
              <w:t>1</w:t>
            </w:r>
            <w:r w:rsidRPr="00D948E6">
              <w:t xml:space="preserve"> Active losses</w:t>
            </w:r>
          </w:p>
        </w:tc>
        <w:tc>
          <w:tcPr>
            <w:tcW w:w="3119" w:type="dxa"/>
            <w:tcBorders>
              <w:top w:val="nil"/>
              <w:left w:val="nil"/>
              <w:bottom w:val="single" w:sz="4" w:space="0" w:color="auto"/>
              <w:right w:val="single" w:sz="4" w:space="0" w:color="auto"/>
            </w:tcBorders>
            <w:vAlign w:val="center"/>
          </w:tcPr>
          <w:p w14:paraId="5DB87B87" w14:textId="77777777" w:rsidR="009767A4" w:rsidRPr="00D948E6" w:rsidRDefault="009767A4" w:rsidP="00862BD0">
            <w:pPr>
              <w:pStyle w:val="TABLE-cell"/>
              <w:ind w:left="57" w:right="57"/>
            </w:pPr>
            <w:r w:rsidRPr="00D948E6">
              <w:t>TLA</w:t>
            </w:r>
            <w:r w:rsidRPr="00932EFC">
              <w:rPr>
                <w:rStyle w:val="SUBscript-small"/>
              </w:rPr>
              <w:t>1</w:t>
            </w:r>
            <w:r w:rsidRPr="00D948E6">
              <w:t xml:space="preserve"> = CuA</w:t>
            </w:r>
            <w:r w:rsidRPr="00932EFC">
              <w:rPr>
                <w:rStyle w:val="SUBscript-small"/>
              </w:rPr>
              <w:t xml:space="preserve">1 </w:t>
            </w:r>
            <w:r w:rsidR="002F0D29" w:rsidRPr="002F0D29">
              <w:rPr>
                <w:rFonts w:ascii="Symbol" w:hAnsi="Symbol"/>
              </w:rPr>
              <w:t></w:t>
            </w:r>
            <w:r w:rsidRPr="00D948E6">
              <w:t xml:space="preserve"> FeA</w:t>
            </w:r>
            <w:r w:rsidRPr="00932EFC">
              <w:rPr>
                <w:rStyle w:val="SUBscript-small"/>
              </w:rPr>
              <w:t>1</w:t>
            </w:r>
          </w:p>
        </w:tc>
        <w:tc>
          <w:tcPr>
            <w:tcW w:w="2550" w:type="dxa"/>
            <w:tcBorders>
              <w:top w:val="nil"/>
              <w:left w:val="single" w:sz="4" w:space="0" w:color="auto"/>
              <w:bottom w:val="single" w:sz="4" w:space="0" w:color="auto"/>
              <w:right w:val="double" w:sz="4" w:space="0" w:color="auto"/>
            </w:tcBorders>
            <w:vAlign w:val="center"/>
          </w:tcPr>
          <w:p w14:paraId="5DB87B88" w14:textId="77777777" w:rsidR="009767A4" w:rsidRPr="00D948E6" w:rsidRDefault="009767A4" w:rsidP="00862BD0">
            <w:pPr>
              <w:pStyle w:val="TABLE-cell"/>
              <w:ind w:left="57" w:right="57"/>
            </w:pPr>
            <w:r w:rsidRPr="00D948E6">
              <w:t>QI</w:t>
            </w:r>
            <w:r w:rsidR="002F0D29" w:rsidRPr="002F0D29">
              <w:rPr>
                <w:rFonts w:ascii="Symbol" w:hAnsi="Symbol"/>
              </w:rPr>
              <w:t></w:t>
            </w:r>
            <w:r w:rsidRPr="00D948E6">
              <w:t>QII</w:t>
            </w:r>
            <w:r w:rsidR="002F0D29" w:rsidRPr="002F0D29">
              <w:rPr>
                <w:rFonts w:ascii="Symbol" w:hAnsi="Symbol"/>
              </w:rPr>
              <w:t></w:t>
            </w:r>
            <w:r w:rsidRPr="00D948E6">
              <w:t>QIII</w:t>
            </w:r>
            <w:r w:rsidR="002F0D29" w:rsidRPr="002F0D29">
              <w:rPr>
                <w:rFonts w:ascii="Symbol" w:hAnsi="Symbol"/>
              </w:rPr>
              <w:t></w:t>
            </w:r>
            <w:r w:rsidRPr="00D948E6">
              <w:t>QIV</w:t>
            </w:r>
          </w:p>
        </w:tc>
      </w:tr>
      <w:tr w:rsidR="009767A4" w:rsidRPr="00D948E6" w14:paraId="5DB87B8E" w14:textId="77777777" w:rsidTr="00BE7637">
        <w:trPr>
          <w:cantSplit/>
          <w:jc w:val="center"/>
        </w:trPr>
        <w:tc>
          <w:tcPr>
            <w:tcW w:w="708" w:type="dxa"/>
            <w:tcBorders>
              <w:top w:val="nil"/>
              <w:left w:val="double" w:sz="4" w:space="0" w:color="auto"/>
              <w:bottom w:val="single" w:sz="4" w:space="0" w:color="auto"/>
              <w:right w:val="single" w:sz="4" w:space="0" w:color="auto"/>
            </w:tcBorders>
            <w:vAlign w:val="center"/>
          </w:tcPr>
          <w:p w14:paraId="5DB87B8A" w14:textId="77777777" w:rsidR="009767A4" w:rsidRPr="00D948E6" w:rsidRDefault="009767A4" w:rsidP="00862BD0">
            <w:pPr>
              <w:pStyle w:val="TABLE-cell"/>
              <w:jc w:val="center"/>
            </w:pPr>
            <w:r w:rsidRPr="00D948E6">
              <w:t>40</w:t>
            </w:r>
          </w:p>
        </w:tc>
        <w:tc>
          <w:tcPr>
            <w:tcW w:w="2693" w:type="dxa"/>
            <w:tcBorders>
              <w:top w:val="nil"/>
              <w:left w:val="nil"/>
              <w:bottom w:val="single" w:sz="4" w:space="0" w:color="auto"/>
              <w:right w:val="single" w:sz="4" w:space="0" w:color="auto"/>
            </w:tcBorders>
            <w:vAlign w:val="center"/>
          </w:tcPr>
          <w:p w14:paraId="5DB87B8B" w14:textId="77777777" w:rsidR="009767A4" w:rsidRPr="00D948E6" w:rsidRDefault="009767A4" w:rsidP="00862BD0">
            <w:pPr>
              <w:pStyle w:val="TABLE-cell"/>
              <w:ind w:left="57" w:right="57"/>
            </w:pPr>
            <w:r w:rsidRPr="00D948E6">
              <w:rPr>
                <w:i/>
              </w:rPr>
              <w:t>L</w:t>
            </w:r>
            <w:r w:rsidRPr="00932EFC">
              <w:rPr>
                <w:rStyle w:val="SUBscript-small"/>
              </w:rPr>
              <w:t>1</w:t>
            </w:r>
            <w:r w:rsidRPr="00D948E6">
              <w:t xml:space="preserve"> Reactive line losses</w:t>
            </w:r>
            <w:r w:rsidR="002F0D29" w:rsidRPr="002F0D29">
              <w:rPr>
                <w:rFonts w:ascii="Symbol" w:hAnsi="Symbol"/>
              </w:rPr>
              <w:t></w:t>
            </w:r>
          </w:p>
        </w:tc>
        <w:tc>
          <w:tcPr>
            <w:tcW w:w="3119" w:type="dxa"/>
            <w:tcBorders>
              <w:top w:val="nil"/>
              <w:left w:val="nil"/>
              <w:bottom w:val="single" w:sz="4" w:space="0" w:color="auto"/>
              <w:right w:val="single" w:sz="4" w:space="0" w:color="auto"/>
            </w:tcBorders>
            <w:vAlign w:val="center"/>
          </w:tcPr>
          <w:p w14:paraId="5DB87B8C" w14:textId="77777777" w:rsidR="009767A4" w:rsidRPr="00D948E6" w:rsidRDefault="009767A4" w:rsidP="00862BD0">
            <w:pPr>
              <w:pStyle w:val="TABLE-cell"/>
              <w:ind w:left="57" w:right="57"/>
            </w:pPr>
            <w:r w:rsidRPr="00D948E6">
              <w:t>CuR</w:t>
            </w:r>
            <w:r w:rsidRPr="00932EFC">
              <w:rPr>
                <w:rStyle w:val="SUBscript-small"/>
              </w:rPr>
              <w:t>1</w:t>
            </w:r>
            <w:r w:rsidR="002F0D29" w:rsidRPr="002F0D29">
              <w:rPr>
                <w:rFonts w:ascii="Symbol" w:hAnsi="Symbol"/>
              </w:rPr>
              <w:t></w:t>
            </w:r>
            <w:r w:rsidRPr="00D948E6">
              <w:t xml:space="preserve"> = </w:t>
            </w:r>
            <w:r w:rsidRPr="00D948E6">
              <w:rPr>
                <w:rFonts w:ascii="Times New Roman" w:hAnsi="Times New Roman"/>
                <w:i/>
              </w:rPr>
              <w:t>I</w:t>
            </w:r>
            <w:r w:rsidRPr="00C373E3">
              <w:rPr>
                <w:rStyle w:val="SUPerscript-small"/>
              </w:rPr>
              <w:t>2</w:t>
            </w:r>
            <w:r w:rsidRPr="00D948E6">
              <w:t>hL</w:t>
            </w:r>
            <w:r w:rsidRPr="00932EFC">
              <w:rPr>
                <w:rStyle w:val="SUBscript-small"/>
              </w:rPr>
              <w:t>1</w:t>
            </w:r>
            <w:r w:rsidR="002F0D29" w:rsidRPr="002F0D29">
              <w:t> </w:t>
            </w:r>
            <w:r w:rsidR="002F0D29" w:rsidRPr="002F0D29">
              <w:rPr>
                <w:rFonts w:ascii="Symbol" w:hAnsi="Symbol"/>
              </w:rPr>
              <w:t></w:t>
            </w:r>
            <w:r w:rsidR="002F0D29" w:rsidRPr="002F0D29">
              <w:t> </w:t>
            </w:r>
            <w:r w:rsidRPr="00D948E6">
              <w:rPr>
                <w:rFonts w:ascii="Times New Roman" w:hAnsi="Times New Roman"/>
                <w:i/>
              </w:rPr>
              <w:t>X</w:t>
            </w:r>
            <w:r w:rsidRPr="00932EFC">
              <w:rPr>
                <w:rStyle w:val="SUBscript-small"/>
              </w:rPr>
              <w:t>s</w:t>
            </w:r>
          </w:p>
        </w:tc>
        <w:tc>
          <w:tcPr>
            <w:tcW w:w="2550" w:type="dxa"/>
            <w:tcBorders>
              <w:top w:val="nil"/>
              <w:left w:val="single" w:sz="4" w:space="0" w:color="auto"/>
              <w:bottom w:val="single" w:sz="4" w:space="0" w:color="auto"/>
              <w:right w:val="double" w:sz="4" w:space="0" w:color="auto"/>
            </w:tcBorders>
            <w:vAlign w:val="center"/>
          </w:tcPr>
          <w:p w14:paraId="5DB87B8D" w14:textId="77777777" w:rsidR="009767A4" w:rsidRPr="00D948E6" w:rsidRDefault="009767A4" w:rsidP="00862BD0">
            <w:pPr>
              <w:pStyle w:val="TABLE-cell"/>
              <w:ind w:left="57" w:right="57"/>
            </w:pPr>
            <w:r w:rsidRPr="00D948E6">
              <w:t>QI</w:t>
            </w:r>
            <w:r w:rsidR="002F0D29" w:rsidRPr="002F0D29">
              <w:rPr>
                <w:rFonts w:ascii="Symbol" w:hAnsi="Symbol"/>
              </w:rPr>
              <w:t></w:t>
            </w:r>
            <w:r w:rsidRPr="00D948E6">
              <w:t>QII</w:t>
            </w:r>
            <w:r w:rsidRPr="00D948E6">
              <w:br/>
            </w:r>
            <w:r w:rsidRPr="00D948E6">
              <w:rPr>
                <w:rFonts w:ascii="Times New Roman" w:hAnsi="Times New Roman"/>
                <w:i/>
              </w:rPr>
              <w:t>X</w:t>
            </w:r>
            <w:r w:rsidRPr="00932EFC">
              <w:rPr>
                <w:rStyle w:val="SUBscript-small"/>
              </w:rPr>
              <w:t>s</w:t>
            </w:r>
            <w:r w:rsidRPr="00D948E6">
              <w:t xml:space="preserve"> is the serial reactive element of the line loss, OBIS code 1.x.0.10.3.VZ</w:t>
            </w:r>
          </w:p>
        </w:tc>
      </w:tr>
      <w:tr w:rsidR="009767A4" w:rsidRPr="00D948E6" w14:paraId="5DB87B93" w14:textId="77777777" w:rsidTr="00BE7637">
        <w:trPr>
          <w:cantSplit/>
          <w:jc w:val="center"/>
        </w:trPr>
        <w:tc>
          <w:tcPr>
            <w:tcW w:w="708" w:type="dxa"/>
            <w:tcBorders>
              <w:top w:val="nil"/>
              <w:left w:val="double" w:sz="4" w:space="0" w:color="auto"/>
              <w:bottom w:val="single" w:sz="4" w:space="0" w:color="auto"/>
              <w:right w:val="single" w:sz="4" w:space="0" w:color="auto"/>
            </w:tcBorders>
            <w:vAlign w:val="center"/>
          </w:tcPr>
          <w:p w14:paraId="5DB87B8F" w14:textId="77777777" w:rsidR="009767A4" w:rsidRPr="00D948E6" w:rsidRDefault="009767A4" w:rsidP="00862BD0">
            <w:pPr>
              <w:pStyle w:val="TABLE-cell"/>
              <w:jc w:val="center"/>
            </w:pPr>
            <w:r w:rsidRPr="00D948E6">
              <w:t>41</w:t>
            </w:r>
          </w:p>
        </w:tc>
        <w:tc>
          <w:tcPr>
            <w:tcW w:w="2693" w:type="dxa"/>
            <w:tcBorders>
              <w:top w:val="nil"/>
              <w:left w:val="nil"/>
              <w:bottom w:val="single" w:sz="4" w:space="0" w:color="auto"/>
              <w:right w:val="single" w:sz="4" w:space="0" w:color="auto"/>
            </w:tcBorders>
            <w:vAlign w:val="center"/>
          </w:tcPr>
          <w:p w14:paraId="5DB87B90" w14:textId="77777777" w:rsidR="009767A4" w:rsidRPr="00D948E6" w:rsidRDefault="009767A4" w:rsidP="00862BD0">
            <w:pPr>
              <w:pStyle w:val="TABLE-cell"/>
              <w:ind w:left="57" w:right="57"/>
            </w:pPr>
            <w:r w:rsidRPr="00D948E6">
              <w:rPr>
                <w:i/>
              </w:rPr>
              <w:t>L</w:t>
            </w:r>
            <w:r w:rsidRPr="00932EFC">
              <w:rPr>
                <w:rStyle w:val="SUBscript-small"/>
              </w:rPr>
              <w:t>1</w:t>
            </w:r>
            <w:r w:rsidRPr="00D948E6">
              <w:t xml:space="preserve"> Reactive line losses–</w:t>
            </w:r>
          </w:p>
        </w:tc>
        <w:tc>
          <w:tcPr>
            <w:tcW w:w="3119" w:type="dxa"/>
            <w:tcBorders>
              <w:top w:val="nil"/>
              <w:left w:val="nil"/>
              <w:bottom w:val="single" w:sz="4" w:space="0" w:color="auto"/>
              <w:right w:val="single" w:sz="4" w:space="0" w:color="auto"/>
            </w:tcBorders>
            <w:vAlign w:val="center"/>
          </w:tcPr>
          <w:p w14:paraId="5DB87B91" w14:textId="77777777" w:rsidR="009767A4" w:rsidRPr="00D948E6" w:rsidRDefault="009767A4" w:rsidP="00862BD0">
            <w:pPr>
              <w:pStyle w:val="TABLE-cell"/>
              <w:ind w:left="57" w:right="57"/>
            </w:pPr>
            <w:r w:rsidRPr="00D948E6">
              <w:t>CuR</w:t>
            </w:r>
            <w:r w:rsidRPr="00932EFC">
              <w:rPr>
                <w:rStyle w:val="SUBscript-small"/>
              </w:rPr>
              <w:t>1</w:t>
            </w:r>
            <w:r w:rsidRPr="00D948E6">
              <w:t xml:space="preserve">– = </w:t>
            </w:r>
            <w:r w:rsidRPr="00D948E6">
              <w:rPr>
                <w:rFonts w:ascii="Times New Roman" w:hAnsi="Times New Roman"/>
                <w:i/>
              </w:rPr>
              <w:t>I</w:t>
            </w:r>
            <w:r w:rsidRPr="00C373E3">
              <w:rPr>
                <w:rStyle w:val="SUPerscript-small"/>
              </w:rPr>
              <w:t>2</w:t>
            </w:r>
            <w:r w:rsidRPr="00D948E6">
              <w:t>h</w:t>
            </w:r>
            <w:r w:rsidRPr="00932EFC">
              <w:rPr>
                <w:rStyle w:val="SUBscript-small"/>
              </w:rPr>
              <w:t>L1</w:t>
            </w:r>
            <w:r w:rsidR="002F0D29" w:rsidRPr="002F0D29">
              <w:t> </w:t>
            </w:r>
            <w:r w:rsidR="002F0D29" w:rsidRPr="002F0D29">
              <w:rPr>
                <w:rFonts w:ascii="Symbol" w:hAnsi="Symbol"/>
              </w:rPr>
              <w:t></w:t>
            </w:r>
            <w:r w:rsidR="002F0D29" w:rsidRPr="002F0D29">
              <w:t> </w:t>
            </w:r>
            <w:r w:rsidRPr="00D948E6">
              <w:rPr>
                <w:rFonts w:ascii="Times New Roman" w:hAnsi="Times New Roman"/>
                <w:i/>
              </w:rPr>
              <w:t>X</w:t>
            </w:r>
            <w:r w:rsidRPr="00932EFC">
              <w:rPr>
                <w:rStyle w:val="SUBscript-small"/>
              </w:rPr>
              <w:t>s</w:t>
            </w:r>
          </w:p>
        </w:tc>
        <w:tc>
          <w:tcPr>
            <w:tcW w:w="2550" w:type="dxa"/>
            <w:tcBorders>
              <w:top w:val="nil"/>
              <w:left w:val="single" w:sz="4" w:space="0" w:color="auto"/>
              <w:bottom w:val="single" w:sz="4" w:space="0" w:color="auto"/>
              <w:right w:val="double" w:sz="4" w:space="0" w:color="auto"/>
            </w:tcBorders>
            <w:vAlign w:val="center"/>
          </w:tcPr>
          <w:p w14:paraId="5DB87B92" w14:textId="77777777" w:rsidR="009767A4" w:rsidRPr="00D948E6" w:rsidRDefault="009767A4" w:rsidP="00862BD0">
            <w:pPr>
              <w:pStyle w:val="TABLE-cell"/>
              <w:ind w:left="57" w:right="57"/>
            </w:pPr>
            <w:r w:rsidRPr="00D948E6">
              <w:t>QIII</w:t>
            </w:r>
            <w:r w:rsidR="002F0D29" w:rsidRPr="002F0D29">
              <w:rPr>
                <w:rFonts w:ascii="Symbol" w:hAnsi="Symbol"/>
              </w:rPr>
              <w:t></w:t>
            </w:r>
            <w:r w:rsidRPr="00D948E6">
              <w:t>QIV</w:t>
            </w:r>
          </w:p>
        </w:tc>
      </w:tr>
      <w:tr w:rsidR="009767A4" w:rsidRPr="00D948E6" w14:paraId="5DB87B98" w14:textId="77777777" w:rsidTr="00BE7637">
        <w:trPr>
          <w:cantSplit/>
          <w:jc w:val="center"/>
        </w:trPr>
        <w:tc>
          <w:tcPr>
            <w:tcW w:w="708" w:type="dxa"/>
            <w:tcBorders>
              <w:top w:val="nil"/>
              <w:left w:val="double" w:sz="4" w:space="0" w:color="auto"/>
              <w:bottom w:val="single" w:sz="4" w:space="0" w:color="auto"/>
              <w:right w:val="single" w:sz="4" w:space="0" w:color="auto"/>
            </w:tcBorders>
            <w:vAlign w:val="center"/>
          </w:tcPr>
          <w:p w14:paraId="5DB87B94" w14:textId="77777777" w:rsidR="009767A4" w:rsidRPr="00D948E6" w:rsidRDefault="009767A4" w:rsidP="00862BD0">
            <w:pPr>
              <w:pStyle w:val="TABLE-cell"/>
              <w:jc w:val="center"/>
            </w:pPr>
            <w:r w:rsidRPr="00D948E6">
              <w:t>42</w:t>
            </w:r>
          </w:p>
        </w:tc>
        <w:tc>
          <w:tcPr>
            <w:tcW w:w="2693" w:type="dxa"/>
            <w:tcBorders>
              <w:top w:val="nil"/>
              <w:left w:val="nil"/>
              <w:bottom w:val="single" w:sz="4" w:space="0" w:color="auto"/>
              <w:right w:val="single" w:sz="4" w:space="0" w:color="auto"/>
            </w:tcBorders>
            <w:vAlign w:val="center"/>
          </w:tcPr>
          <w:p w14:paraId="5DB87B95" w14:textId="77777777" w:rsidR="009767A4" w:rsidRPr="00D948E6" w:rsidRDefault="009767A4" w:rsidP="00862BD0">
            <w:pPr>
              <w:pStyle w:val="TABLE-cell"/>
              <w:ind w:left="57" w:right="57"/>
            </w:pPr>
            <w:r w:rsidRPr="00D948E6">
              <w:rPr>
                <w:i/>
              </w:rPr>
              <w:t>L</w:t>
            </w:r>
            <w:r w:rsidRPr="00932EFC">
              <w:rPr>
                <w:rStyle w:val="SUBscript-small"/>
              </w:rPr>
              <w:t>1</w:t>
            </w:r>
            <w:r w:rsidRPr="00D948E6">
              <w:t xml:space="preserve"> Reactive line losses</w:t>
            </w:r>
          </w:p>
        </w:tc>
        <w:tc>
          <w:tcPr>
            <w:tcW w:w="3119" w:type="dxa"/>
            <w:tcBorders>
              <w:top w:val="nil"/>
              <w:left w:val="nil"/>
              <w:bottom w:val="single" w:sz="4" w:space="0" w:color="auto"/>
              <w:right w:val="single" w:sz="4" w:space="0" w:color="auto"/>
            </w:tcBorders>
            <w:vAlign w:val="center"/>
          </w:tcPr>
          <w:p w14:paraId="5DB87B96" w14:textId="77777777" w:rsidR="009767A4" w:rsidRPr="00D948E6" w:rsidRDefault="009767A4" w:rsidP="00862BD0">
            <w:pPr>
              <w:pStyle w:val="TABLE-cell"/>
              <w:ind w:left="57" w:right="57"/>
            </w:pPr>
            <w:r w:rsidRPr="00D948E6">
              <w:t>CuR</w:t>
            </w:r>
            <w:r w:rsidRPr="00932EFC">
              <w:rPr>
                <w:rStyle w:val="SUBscript-small"/>
              </w:rPr>
              <w:t>1</w:t>
            </w:r>
            <w:r w:rsidRPr="00D948E6">
              <w:t xml:space="preserve"> = </w:t>
            </w:r>
            <w:r w:rsidRPr="00D948E6">
              <w:rPr>
                <w:rFonts w:ascii="Times New Roman" w:hAnsi="Times New Roman"/>
                <w:i/>
              </w:rPr>
              <w:t>I</w:t>
            </w:r>
            <w:r w:rsidRPr="00C373E3">
              <w:rPr>
                <w:rStyle w:val="SUPerscript-small"/>
              </w:rPr>
              <w:t>2</w:t>
            </w:r>
            <w:r w:rsidRPr="00D948E6">
              <w:t>h</w:t>
            </w:r>
            <w:r w:rsidRPr="00932EFC">
              <w:rPr>
                <w:rStyle w:val="SUBscript-small"/>
              </w:rPr>
              <w:t>L1</w:t>
            </w:r>
            <w:r w:rsidR="002F0D29" w:rsidRPr="002F0D29">
              <w:t> </w:t>
            </w:r>
            <w:r w:rsidR="002F0D29" w:rsidRPr="002F0D29">
              <w:rPr>
                <w:rFonts w:ascii="Symbol" w:hAnsi="Symbol"/>
              </w:rPr>
              <w:t></w:t>
            </w:r>
            <w:r w:rsidR="002F0D29" w:rsidRPr="002F0D29">
              <w:t> </w:t>
            </w:r>
            <w:r w:rsidRPr="00D948E6">
              <w:rPr>
                <w:rFonts w:ascii="Times New Roman" w:hAnsi="Times New Roman"/>
                <w:i/>
              </w:rPr>
              <w:t>X</w:t>
            </w:r>
            <w:r w:rsidRPr="00932EFC">
              <w:rPr>
                <w:rStyle w:val="SUBscript-small"/>
              </w:rPr>
              <w:t>s</w:t>
            </w:r>
          </w:p>
        </w:tc>
        <w:tc>
          <w:tcPr>
            <w:tcW w:w="2550" w:type="dxa"/>
            <w:tcBorders>
              <w:top w:val="nil"/>
              <w:left w:val="single" w:sz="4" w:space="0" w:color="auto"/>
              <w:bottom w:val="single" w:sz="4" w:space="0" w:color="auto"/>
              <w:right w:val="double" w:sz="4" w:space="0" w:color="auto"/>
            </w:tcBorders>
            <w:vAlign w:val="center"/>
          </w:tcPr>
          <w:p w14:paraId="5DB87B97" w14:textId="77777777" w:rsidR="009767A4" w:rsidRPr="00D948E6" w:rsidRDefault="009767A4" w:rsidP="00862BD0">
            <w:pPr>
              <w:pStyle w:val="TABLE-cell"/>
              <w:ind w:left="57" w:right="57"/>
            </w:pPr>
            <w:r w:rsidRPr="00D948E6">
              <w:t>QI</w:t>
            </w:r>
            <w:r w:rsidR="002F0D29" w:rsidRPr="002F0D29">
              <w:rPr>
                <w:rFonts w:ascii="Symbol" w:hAnsi="Symbol"/>
              </w:rPr>
              <w:t></w:t>
            </w:r>
            <w:r w:rsidRPr="00D948E6">
              <w:t>QII</w:t>
            </w:r>
            <w:r w:rsidR="002F0D29" w:rsidRPr="002F0D29">
              <w:rPr>
                <w:rFonts w:ascii="Symbol" w:hAnsi="Symbol"/>
              </w:rPr>
              <w:t></w:t>
            </w:r>
            <w:r w:rsidRPr="00D948E6">
              <w:t>QIII</w:t>
            </w:r>
            <w:r w:rsidR="002F0D29" w:rsidRPr="002F0D29">
              <w:rPr>
                <w:rFonts w:ascii="Symbol" w:hAnsi="Symbol"/>
              </w:rPr>
              <w:t></w:t>
            </w:r>
            <w:r w:rsidRPr="00D948E6">
              <w:t>QIV</w:t>
            </w:r>
          </w:p>
        </w:tc>
      </w:tr>
      <w:tr w:rsidR="009767A4" w:rsidRPr="00D948E6" w14:paraId="5DB87B9D" w14:textId="77777777" w:rsidTr="00BE7637">
        <w:trPr>
          <w:cantSplit/>
          <w:jc w:val="center"/>
        </w:trPr>
        <w:tc>
          <w:tcPr>
            <w:tcW w:w="708" w:type="dxa"/>
            <w:tcBorders>
              <w:top w:val="nil"/>
              <w:left w:val="double" w:sz="4" w:space="0" w:color="auto"/>
              <w:bottom w:val="single" w:sz="4" w:space="0" w:color="auto"/>
              <w:right w:val="single" w:sz="4" w:space="0" w:color="auto"/>
            </w:tcBorders>
            <w:vAlign w:val="center"/>
          </w:tcPr>
          <w:p w14:paraId="5DB87B99" w14:textId="77777777" w:rsidR="009767A4" w:rsidRPr="00D948E6" w:rsidRDefault="009767A4" w:rsidP="00862BD0">
            <w:pPr>
              <w:pStyle w:val="TABLE-cell"/>
              <w:jc w:val="center"/>
            </w:pPr>
            <w:r w:rsidRPr="00D948E6">
              <w:t>43</w:t>
            </w:r>
          </w:p>
        </w:tc>
        <w:tc>
          <w:tcPr>
            <w:tcW w:w="2693" w:type="dxa"/>
            <w:tcBorders>
              <w:top w:val="nil"/>
              <w:left w:val="nil"/>
              <w:bottom w:val="single" w:sz="4" w:space="0" w:color="auto"/>
              <w:right w:val="single" w:sz="4" w:space="0" w:color="auto"/>
            </w:tcBorders>
            <w:vAlign w:val="center"/>
          </w:tcPr>
          <w:p w14:paraId="5DB87B9A" w14:textId="77777777" w:rsidR="009767A4" w:rsidRPr="00D948E6" w:rsidRDefault="009767A4" w:rsidP="00862BD0">
            <w:pPr>
              <w:pStyle w:val="TABLE-cell"/>
              <w:ind w:left="57" w:right="57"/>
            </w:pPr>
            <w:r w:rsidRPr="00D948E6">
              <w:rPr>
                <w:i/>
              </w:rPr>
              <w:t>L</w:t>
            </w:r>
            <w:r w:rsidRPr="00932EFC">
              <w:rPr>
                <w:rStyle w:val="SUBscript-small"/>
              </w:rPr>
              <w:t>1</w:t>
            </w:r>
            <w:r w:rsidRPr="00D948E6">
              <w:t xml:space="preserve"> Reactive transformer losses</w:t>
            </w:r>
            <w:r w:rsidR="002F0D29" w:rsidRPr="002F0D29">
              <w:rPr>
                <w:rFonts w:ascii="Symbol" w:hAnsi="Symbol"/>
              </w:rPr>
              <w:t></w:t>
            </w:r>
          </w:p>
        </w:tc>
        <w:tc>
          <w:tcPr>
            <w:tcW w:w="3119" w:type="dxa"/>
            <w:tcBorders>
              <w:top w:val="nil"/>
              <w:left w:val="nil"/>
              <w:bottom w:val="single" w:sz="4" w:space="0" w:color="auto"/>
              <w:right w:val="single" w:sz="4" w:space="0" w:color="auto"/>
            </w:tcBorders>
            <w:vAlign w:val="center"/>
          </w:tcPr>
          <w:p w14:paraId="5DB87B9B" w14:textId="77777777" w:rsidR="009767A4" w:rsidRPr="00D948E6" w:rsidRDefault="009767A4" w:rsidP="00862BD0">
            <w:pPr>
              <w:pStyle w:val="TABLE-cell"/>
              <w:ind w:left="57" w:right="57"/>
            </w:pPr>
            <w:r w:rsidRPr="00D948E6">
              <w:t>FeR</w:t>
            </w:r>
            <w:r w:rsidRPr="00932EFC">
              <w:rPr>
                <w:rStyle w:val="SUBscript-small"/>
              </w:rPr>
              <w:t>1</w:t>
            </w:r>
            <w:r w:rsidR="002F0D29" w:rsidRPr="002F0D29">
              <w:rPr>
                <w:rFonts w:ascii="Symbol" w:hAnsi="Symbol"/>
              </w:rPr>
              <w:t></w:t>
            </w:r>
            <w:r w:rsidRPr="00D948E6">
              <w:t xml:space="preserve"> = </w:t>
            </w:r>
            <w:r w:rsidRPr="00D948E6">
              <w:rPr>
                <w:rFonts w:ascii="Times New Roman" w:hAnsi="Times New Roman"/>
                <w:i/>
              </w:rPr>
              <w:t>U</w:t>
            </w:r>
            <w:r w:rsidRPr="00C373E3">
              <w:rPr>
                <w:rStyle w:val="SUPerscript-small"/>
              </w:rPr>
              <w:t>2</w:t>
            </w:r>
            <w:r w:rsidRPr="00D948E6">
              <w:t>h</w:t>
            </w:r>
            <w:r w:rsidRPr="00932EFC">
              <w:rPr>
                <w:rStyle w:val="SUBscript-small"/>
              </w:rPr>
              <w:t>L1</w:t>
            </w:r>
            <w:r w:rsidRPr="00D948E6">
              <w:t>/</w:t>
            </w:r>
            <w:r w:rsidRPr="00D948E6">
              <w:rPr>
                <w:rFonts w:ascii="Times New Roman" w:hAnsi="Times New Roman"/>
                <w:i/>
              </w:rPr>
              <w:t>X</w:t>
            </w:r>
            <w:r w:rsidRPr="00932EFC">
              <w:rPr>
                <w:rStyle w:val="SUBscript-small"/>
              </w:rPr>
              <w:t>m</w:t>
            </w:r>
          </w:p>
        </w:tc>
        <w:tc>
          <w:tcPr>
            <w:tcW w:w="2550" w:type="dxa"/>
            <w:tcBorders>
              <w:top w:val="nil"/>
              <w:left w:val="single" w:sz="4" w:space="0" w:color="auto"/>
              <w:bottom w:val="single" w:sz="4" w:space="0" w:color="auto"/>
              <w:right w:val="double" w:sz="4" w:space="0" w:color="auto"/>
            </w:tcBorders>
            <w:vAlign w:val="center"/>
          </w:tcPr>
          <w:p w14:paraId="5DB87B9C" w14:textId="77777777" w:rsidR="009767A4" w:rsidRPr="00D948E6" w:rsidRDefault="009767A4" w:rsidP="00862BD0">
            <w:pPr>
              <w:pStyle w:val="TABLE-cell"/>
              <w:ind w:left="57" w:right="57"/>
            </w:pPr>
            <w:r w:rsidRPr="00D948E6">
              <w:t>QI</w:t>
            </w:r>
            <w:r w:rsidR="002F0D29" w:rsidRPr="002F0D29">
              <w:rPr>
                <w:rFonts w:ascii="Symbol" w:hAnsi="Symbol"/>
              </w:rPr>
              <w:t></w:t>
            </w:r>
            <w:r w:rsidRPr="00D948E6">
              <w:t>QII</w:t>
            </w:r>
            <w:r w:rsidRPr="00D948E6">
              <w:br/>
            </w:r>
            <w:r w:rsidRPr="00D948E6">
              <w:rPr>
                <w:rFonts w:ascii="Times New Roman" w:hAnsi="Times New Roman"/>
                <w:i/>
              </w:rPr>
              <w:t>X</w:t>
            </w:r>
            <w:r w:rsidRPr="00932EFC">
              <w:rPr>
                <w:rStyle w:val="SUBscript-small"/>
              </w:rPr>
              <w:t>m</w:t>
            </w:r>
            <w:r w:rsidRPr="00D948E6">
              <w:t xml:space="preserve"> is the parallel reactive element of the transformer loss, OBIS code 1.x.0.10.0.VZ</w:t>
            </w:r>
          </w:p>
        </w:tc>
      </w:tr>
      <w:tr w:rsidR="009767A4" w:rsidRPr="00D948E6" w14:paraId="5DB87BA2" w14:textId="77777777" w:rsidTr="00BE7637">
        <w:trPr>
          <w:cantSplit/>
          <w:jc w:val="center"/>
        </w:trPr>
        <w:tc>
          <w:tcPr>
            <w:tcW w:w="708" w:type="dxa"/>
            <w:tcBorders>
              <w:top w:val="nil"/>
              <w:left w:val="double" w:sz="4" w:space="0" w:color="auto"/>
              <w:bottom w:val="single" w:sz="4" w:space="0" w:color="auto"/>
              <w:right w:val="single" w:sz="4" w:space="0" w:color="auto"/>
            </w:tcBorders>
            <w:vAlign w:val="center"/>
          </w:tcPr>
          <w:p w14:paraId="5DB87B9E" w14:textId="77777777" w:rsidR="009767A4" w:rsidRPr="00D948E6" w:rsidRDefault="009767A4" w:rsidP="00862BD0">
            <w:pPr>
              <w:pStyle w:val="TABLE-cell"/>
              <w:jc w:val="center"/>
            </w:pPr>
            <w:r w:rsidRPr="00D948E6">
              <w:t>44</w:t>
            </w:r>
          </w:p>
        </w:tc>
        <w:tc>
          <w:tcPr>
            <w:tcW w:w="2693" w:type="dxa"/>
            <w:tcBorders>
              <w:top w:val="nil"/>
              <w:left w:val="nil"/>
              <w:bottom w:val="single" w:sz="4" w:space="0" w:color="auto"/>
              <w:right w:val="single" w:sz="4" w:space="0" w:color="auto"/>
            </w:tcBorders>
            <w:vAlign w:val="center"/>
          </w:tcPr>
          <w:p w14:paraId="5DB87B9F" w14:textId="77777777" w:rsidR="009767A4" w:rsidRPr="00D948E6" w:rsidRDefault="009767A4" w:rsidP="00862BD0">
            <w:pPr>
              <w:pStyle w:val="TABLE-cell"/>
              <w:ind w:left="57" w:right="57"/>
            </w:pPr>
            <w:r w:rsidRPr="00D948E6">
              <w:rPr>
                <w:i/>
              </w:rPr>
              <w:t>L</w:t>
            </w:r>
            <w:r w:rsidRPr="00932EFC">
              <w:rPr>
                <w:rStyle w:val="SUBscript-small"/>
              </w:rPr>
              <w:t>1</w:t>
            </w:r>
            <w:r w:rsidRPr="00D948E6">
              <w:t xml:space="preserve"> Reactive transformer losses–</w:t>
            </w:r>
          </w:p>
        </w:tc>
        <w:tc>
          <w:tcPr>
            <w:tcW w:w="3119" w:type="dxa"/>
            <w:tcBorders>
              <w:top w:val="nil"/>
              <w:left w:val="nil"/>
              <w:bottom w:val="single" w:sz="4" w:space="0" w:color="auto"/>
              <w:right w:val="single" w:sz="4" w:space="0" w:color="auto"/>
            </w:tcBorders>
            <w:vAlign w:val="center"/>
          </w:tcPr>
          <w:p w14:paraId="5DB87BA0" w14:textId="77777777" w:rsidR="009767A4" w:rsidRPr="00D948E6" w:rsidRDefault="009767A4" w:rsidP="00862BD0">
            <w:pPr>
              <w:pStyle w:val="TABLE-cell"/>
              <w:ind w:left="57" w:right="57"/>
            </w:pPr>
            <w:r w:rsidRPr="00D948E6">
              <w:t>FeR</w:t>
            </w:r>
            <w:r w:rsidRPr="00932EFC">
              <w:rPr>
                <w:rStyle w:val="SUBscript-small"/>
              </w:rPr>
              <w:t>1</w:t>
            </w:r>
            <w:r w:rsidRPr="00D948E6">
              <w:t xml:space="preserve">– = </w:t>
            </w:r>
            <w:r w:rsidRPr="00D948E6">
              <w:rPr>
                <w:rFonts w:ascii="Times New Roman" w:hAnsi="Times New Roman"/>
                <w:i/>
              </w:rPr>
              <w:t>U</w:t>
            </w:r>
            <w:r w:rsidRPr="00C373E3">
              <w:rPr>
                <w:rStyle w:val="SUPerscript-small"/>
              </w:rPr>
              <w:t>2</w:t>
            </w:r>
            <w:r w:rsidRPr="00D948E6">
              <w:t>h</w:t>
            </w:r>
            <w:r w:rsidRPr="00932EFC">
              <w:rPr>
                <w:rStyle w:val="SUBscript-small"/>
              </w:rPr>
              <w:t>L1</w:t>
            </w:r>
            <w:r w:rsidRPr="00D948E6">
              <w:t>/</w:t>
            </w:r>
            <w:r w:rsidRPr="00D948E6">
              <w:rPr>
                <w:rFonts w:ascii="Times New Roman" w:hAnsi="Times New Roman"/>
                <w:i/>
              </w:rPr>
              <w:t>X</w:t>
            </w:r>
            <w:r w:rsidRPr="00932EFC">
              <w:rPr>
                <w:rStyle w:val="SUBscript-small"/>
              </w:rPr>
              <w:t>m</w:t>
            </w:r>
          </w:p>
        </w:tc>
        <w:tc>
          <w:tcPr>
            <w:tcW w:w="2550" w:type="dxa"/>
            <w:tcBorders>
              <w:top w:val="nil"/>
              <w:left w:val="single" w:sz="4" w:space="0" w:color="auto"/>
              <w:bottom w:val="single" w:sz="4" w:space="0" w:color="auto"/>
              <w:right w:val="double" w:sz="4" w:space="0" w:color="auto"/>
            </w:tcBorders>
            <w:vAlign w:val="center"/>
          </w:tcPr>
          <w:p w14:paraId="5DB87BA1" w14:textId="77777777" w:rsidR="009767A4" w:rsidRPr="00D948E6" w:rsidRDefault="009767A4" w:rsidP="00862BD0">
            <w:pPr>
              <w:pStyle w:val="TABLE-cell"/>
              <w:ind w:left="57" w:right="57"/>
            </w:pPr>
            <w:r w:rsidRPr="00D948E6">
              <w:t>QIII</w:t>
            </w:r>
            <w:r w:rsidR="002F0D29" w:rsidRPr="002F0D29">
              <w:rPr>
                <w:rFonts w:ascii="Symbol" w:hAnsi="Symbol"/>
              </w:rPr>
              <w:t></w:t>
            </w:r>
            <w:r w:rsidRPr="00D948E6">
              <w:t>QIV</w:t>
            </w:r>
          </w:p>
        </w:tc>
      </w:tr>
      <w:tr w:rsidR="009767A4" w:rsidRPr="00D948E6" w14:paraId="5DB87BA7" w14:textId="77777777" w:rsidTr="00BE7637">
        <w:trPr>
          <w:cantSplit/>
          <w:jc w:val="center"/>
        </w:trPr>
        <w:tc>
          <w:tcPr>
            <w:tcW w:w="708" w:type="dxa"/>
            <w:tcBorders>
              <w:top w:val="nil"/>
              <w:left w:val="double" w:sz="4" w:space="0" w:color="auto"/>
              <w:bottom w:val="single" w:sz="4" w:space="0" w:color="auto"/>
              <w:right w:val="single" w:sz="4" w:space="0" w:color="auto"/>
            </w:tcBorders>
            <w:vAlign w:val="center"/>
          </w:tcPr>
          <w:p w14:paraId="5DB87BA3" w14:textId="77777777" w:rsidR="009767A4" w:rsidRPr="00D948E6" w:rsidRDefault="009767A4" w:rsidP="00862BD0">
            <w:pPr>
              <w:pStyle w:val="TABLE-cell"/>
              <w:jc w:val="center"/>
            </w:pPr>
            <w:r w:rsidRPr="00D948E6">
              <w:t>45</w:t>
            </w:r>
          </w:p>
        </w:tc>
        <w:tc>
          <w:tcPr>
            <w:tcW w:w="2693" w:type="dxa"/>
            <w:tcBorders>
              <w:top w:val="nil"/>
              <w:left w:val="nil"/>
              <w:bottom w:val="single" w:sz="4" w:space="0" w:color="auto"/>
              <w:right w:val="single" w:sz="4" w:space="0" w:color="auto"/>
            </w:tcBorders>
            <w:vAlign w:val="center"/>
          </w:tcPr>
          <w:p w14:paraId="5DB87BA4" w14:textId="77777777" w:rsidR="009767A4" w:rsidRPr="00D948E6" w:rsidRDefault="009767A4" w:rsidP="00862BD0">
            <w:pPr>
              <w:pStyle w:val="TABLE-cell"/>
              <w:ind w:left="57" w:right="57"/>
            </w:pPr>
            <w:r w:rsidRPr="00D948E6">
              <w:rPr>
                <w:i/>
              </w:rPr>
              <w:t>L</w:t>
            </w:r>
            <w:r w:rsidRPr="00932EFC">
              <w:rPr>
                <w:rStyle w:val="SUBscript-small"/>
              </w:rPr>
              <w:t>1</w:t>
            </w:r>
            <w:r w:rsidRPr="00D948E6">
              <w:t xml:space="preserve"> Reactive transformer losses</w:t>
            </w:r>
          </w:p>
        </w:tc>
        <w:tc>
          <w:tcPr>
            <w:tcW w:w="3119" w:type="dxa"/>
            <w:tcBorders>
              <w:top w:val="nil"/>
              <w:left w:val="nil"/>
              <w:bottom w:val="single" w:sz="4" w:space="0" w:color="auto"/>
              <w:right w:val="single" w:sz="4" w:space="0" w:color="auto"/>
            </w:tcBorders>
            <w:vAlign w:val="center"/>
          </w:tcPr>
          <w:p w14:paraId="5DB87BA5" w14:textId="77777777" w:rsidR="009767A4" w:rsidRPr="00D948E6" w:rsidRDefault="009767A4" w:rsidP="00862BD0">
            <w:pPr>
              <w:pStyle w:val="TABLE-cell"/>
              <w:ind w:left="57" w:right="57"/>
            </w:pPr>
            <w:r w:rsidRPr="00D948E6">
              <w:t>FeR</w:t>
            </w:r>
            <w:r w:rsidRPr="00932EFC">
              <w:rPr>
                <w:rStyle w:val="SUBscript-small"/>
              </w:rPr>
              <w:t>1</w:t>
            </w:r>
            <w:r w:rsidRPr="00D948E6">
              <w:t xml:space="preserve"> = </w:t>
            </w:r>
            <w:r w:rsidRPr="00D948E6">
              <w:rPr>
                <w:rFonts w:ascii="Times New Roman" w:hAnsi="Times New Roman"/>
                <w:i/>
              </w:rPr>
              <w:t>U</w:t>
            </w:r>
            <w:r w:rsidRPr="00C373E3">
              <w:rPr>
                <w:rStyle w:val="SUPerscript-small"/>
              </w:rPr>
              <w:t>2</w:t>
            </w:r>
            <w:r w:rsidRPr="00D948E6">
              <w:t>h</w:t>
            </w:r>
            <w:r w:rsidRPr="00932EFC">
              <w:rPr>
                <w:rStyle w:val="SUBscript-small"/>
              </w:rPr>
              <w:t>L1</w:t>
            </w:r>
            <w:r w:rsidRPr="00D948E6">
              <w:t>/</w:t>
            </w:r>
            <w:r w:rsidRPr="00D948E6">
              <w:rPr>
                <w:rFonts w:ascii="Times New Roman" w:hAnsi="Times New Roman"/>
                <w:i/>
              </w:rPr>
              <w:t>X</w:t>
            </w:r>
            <w:r w:rsidRPr="00932EFC">
              <w:rPr>
                <w:rStyle w:val="SUBscript-small"/>
              </w:rPr>
              <w:t>m</w:t>
            </w:r>
          </w:p>
        </w:tc>
        <w:tc>
          <w:tcPr>
            <w:tcW w:w="2550" w:type="dxa"/>
            <w:tcBorders>
              <w:top w:val="nil"/>
              <w:left w:val="single" w:sz="4" w:space="0" w:color="auto"/>
              <w:bottom w:val="single" w:sz="4" w:space="0" w:color="auto"/>
              <w:right w:val="double" w:sz="4" w:space="0" w:color="auto"/>
            </w:tcBorders>
            <w:vAlign w:val="center"/>
          </w:tcPr>
          <w:p w14:paraId="5DB87BA6" w14:textId="77777777" w:rsidR="009767A4" w:rsidRPr="00D948E6" w:rsidRDefault="009767A4" w:rsidP="00862BD0">
            <w:pPr>
              <w:pStyle w:val="TABLE-cell"/>
              <w:ind w:left="57" w:right="57"/>
            </w:pPr>
            <w:r w:rsidRPr="00D948E6">
              <w:t>QI</w:t>
            </w:r>
            <w:r w:rsidR="002F0D29" w:rsidRPr="002F0D29">
              <w:rPr>
                <w:rFonts w:ascii="Symbol" w:hAnsi="Symbol"/>
              </w:rPr>
              <w:t></w:t>
            </w:r>
            <w:r w:rsidRPr="00D948E6">
              <w:t>QII</w:t>
            </w:r>
            <w:r w:rsidR="002F0D29" w:rsidRPr="002F0D29">
              <w:rPr>
                <w:rFonts w:ascii="Symbol" w:hAnsi="Symbol"/>
              </w:rPr>
              <w:t></w:t>
            </w:r>
            <w:r w:rsidRPr="00D948E6">
              <w:t>QIII</w:t>
            </w:r>
            <w:r w:rsidR="002F0D29" w:rsidRPr="002F0D29">
              <w:rPr>
                <w:rFonts w:ascii="Symbol" w:hAnsi="Symbol"/>
              </w:rPr>
              <w:t></w:t>
            </w:r>
            <w:r w:rsidRPr="00D948E6">
              <w:t>QIV</w:t>
            </w:r>
          </w:p>
        </w:tc>
      </w:tr>
      <w:tr w:rsidR="009767A4" w:rsidRPr="00D948E6" w14:paraId="5DB87BAC" w14:textId="77777777" w:rsidTr="00BE7637">
        <w:trPr>
          <w:cantSplit/>
          <w:jc w:val="center"/>
        </w:trPr>
        <w:tc>
          <w:tcPr>
            <w:tcW w:w="708" w:type="dxa"/>
            <w:tcBorders>
              <w:top w:val="nil"/>
              <w:left w:val="double" w:sz="4" w:space="0" w:color="auto"/>
              <w:bottom w:val="single" w:sz="4" w:space="0" w:color="auto"/>
              <w:right w:val="single" w:sz="4" w:space="0" w:color="auto"/>
            </w:tcBorders>
            <w:vAlign w:val="center"/>
          </w:tcPr>
          <w:p w14:paraId="5DB87BA8" w14:textId="77777777" w:rsidR="009767A4" w:rsidRPr="00D948E6" w:rsidRDefault="009767A4" w:rsidP="00862BD0">
            <w:pPr>
              <w:pStyle w:val="TABLE-cell"/>
              <w:jc w:val="center"/>
            </w:pPr>
            <w:r w:rsidRPr="00D948E6">
              <w:t>46</w:t>
            </w:r>
          </w:p>
        </w:tc>
        <w:tc>
          <w:tcPr>
            <w:tcW w:w="2693" w:type="dxa"/>
            <w:tcBorders>
              <w:top w:val="nil"/>
              <w:left w:val="nil"/>
              <w:bottom w:val="single" w:sz="4" w:space="0" w:color="auto"/>
              <w:right w:val="single" w:sz="4" w:space="0" w:color="auto"/>
            </w:tcBorders>
            <w:vAlign w:val="center"/>
          </w:tcPr>
          <w:p w14:paraId="5DB87BA9" w14:textId="77777777" w:rsidR="009767A4" w:rsidRPr="00D948E6" w:rsidRDefault="009767A4" w:rsidP="00862BD0">
            <w:pPr>
              <w:pStyle w:val="TABLE-cell"/>
              <w:ind w:left="57" w:right="57"/>
            </w:pPr>
            <w:r w:rsidRPr="00D948E6">
              <w:rPr>
                <w:i/>
              </w:rPr>
              <w:t>L</w:t>
            </w:r>
            <w:r w:rsidRPr="00932EFC">
              <w:rPr>
                <w:rStyle w:val="SUBscript-small"/>
              </w:rPr>
              <w:t>1</w:t>
            </w:r>
            <w:r w:rsidRPr="00D948E6">
              <w:t xml:space="preserve"> Reactive losses</w:t>
            </w:r>
            <w:r w:rsidR="002F0D29" w:rsidRPr="002F0D29">
              <w:rPr>
                <w:rFonts w:ascii="Symbol" w:hAnsi="Symbol"/>
              </w:rPr>
              <w:t></w:t>
            </w:r>
          </w:p>
        </w:tc>
        <w:tc>
          <w:tcPr>
            <w:tcW w:w="3119" w:type="dxa"/>
            <w:tcBorders>
              <w:top w:val="nil"/>
              <w:left w:val="nil"/>
              <w:bottom w:val="single" w:sz="4" w:space="0" w:color="auto"/>
              <w:right w:val="single" w:sz="4" w:space="0" w:color="auto"/>
            </w:tcBorders>
            <w:vAlign w:val="center"/>
          </w:tcPr>
          <w:p w14:paraId="5DB87BAA" w14:textId="77777777" w:rsidR="009767A4" w:rsidRPr="00D948E6" w:rsidRDefault="009767A4" w:rsidP="00862BD0">
            <w:pPr>
              <w:pStyle w:val="TABLE-cell"/>
              <w:ind w:left="57" w:right="57"/>
            </w:pPr>
            <w:r w:rsidRPr="00D948E6">
              <w:t>TLR</w:t>
            </w:r>
            <w:r w:rsidRPr="00932EFC">
              <w:rPr>
                <w:rStyle w:val="SUBscript-small"/>
              </w:rPr>
              <w:t>1</w:t>
            </w:r>
            <w:r w:rsidR="002F0D29" w:rsidRPr="002F0D29">
              <w:rPr>
                <w:rFonts w:ascii="Symbol" w:hAnsi="Symbol"/>
              </w:rPr>
              <w:t></w:t>
            </w:r>
            <w:r w:rsidRPr="00D948E6">
              <w:t xml:space="preserve"> = (CuR</w:t>
            </w:r>
            <w:r w:rsidRPr="00932EFC">
              <w:rPr>
                <w:rStyle w:val="SUBscript-small"/>
              </w:rPr>
              <w:t>1</w:t>
            </w:r>
            <w:r w:rsidR="002F0D29" w:rsidRPr="002F0D29">
              <w:rPr>
                <w:rFonts w:ascii="Symbol" w:hAnsi="Symbol"/>
              </w:rPr>
              <w:t></w:t>
            </w:r>
            <w:r w:rsidRPr="00D948E6">
              <w:t xml:space="preserve">) </w:t>
            </w:r>
            <w:r w:rsidR="002F0D29" w:rsidRPr="002F0D29">
              <w:rPr>
                <w:rFonts w:ascii="Symbol" w:hAnsi="Symbol"/>
              </w:rPr>
              <w:t></w:t>
            </w:r>
            <w:r w:rsidRPr="00D948E6">
              <w:t xml:space="preserve"> ( FeR</w:t>
            </w:r>
            <w:r w:rsidRPr="00932EFC">
              <w:rPr>
                <w:rStyle w:val="SUBscript-small"/>
              </w:rPr>
              <w:t>1</w:t>
            </w:r>
            <w:r w:rsidR="002F0D29" w:rsidRPr="002F0D29">
              <w:rPr>
                <w:rFonts w:ascii="Symbol" w:hAnsi="Symbol"/>
              </w:rPr>
              <w:t></w:t>
            </w:r>
            <w:r w:rsidRPr="00D948E6">
              <w:t>)</w:t>
            </w:r>
          </w:p>
        </w:tc>
        <w:tc>
          <w:tcPr>
            <w:tcW w:w="2550" w:type="dxa"/>
            <w:tcBorders>
              <w:top w:val="nil"/>
              <w:left w:val="single" w:sz="4" w:space="0" w:color="auto"/>
              <w:bottom w:val="single" w:sz="4" w:space="0" w:color="auto"/>
              <w:right w:val="double" w:sz="4" w:space="0" w:color="auto"/>
            </w:tcBorders>
            <w:vAlign w:val="center"/>
          </w:tcPr>
          <w:p w14:paraId="5DB87BAB" w14:textId="77777777" w:rsidR="009767A4" w:rsidRPr="00D948E6" w:rsidRDefault="009767A4" w:rsidP="00862BD0">
            <w:pPr>
              <w:pStyle w:val="TABLE-cell"/>
              <w:ind w:left="57" w:right="57"/>
            </w:pPr>
            <w:r w:rsidRPr="00D948E6">
              <w:t>QI</w:t>
            </w:r>
            <w:r w:rsidR="002F0D29" w:rsidRPr="002F0D29">
              <w:rPr>
                <w:rFonts w:ascii="Symbol" w:hAnsi="Symbol"/>
              </w:rPr>
              <w:t></w:t>
            </w:r>
            <w:r w:rsidRPr="00D948E6">
              <w:t>QII</w:t>
            </w:r>
          </w:p>
        </w:tc>
      </w:tr>
      <w:tr w:rsidR="009767A4" w:rsidRPr="00D948E6" w14:paraId="5DB87BB1" w14:textId="77777777" w:rsidTr="00BE7637">
        <w:trPr>
          <w:cantSplit/>
          <w:jc w:val="center"/>
        </w:trPr>
        <w:tc>
          <w:tcPr>
            <w:tcW w:w="708" w:type="dxa"/>
            <w:tcBorders>
              <w:top w:val="nil"/>
              <w:left w:val="double" w:sz="4" w:space="0" w:color="auto"/>
              <w:bottom w:val="single" w:sz="4" w:space="0" w:color="auto"/>
              <w:right w:val="single" w:sz="4" w:space="0" w:color="auto"/>
            </w:tcBorders>
            <w:vAlign w:val="center"/>
          </w:tcPr>
          <w:p w14:paraId="5DB87BAD" w14:textId="77777777" w:rsidR="009767A4" w:rsidRPr="00D948E6" w:rsidRDefault="009767A4" w:rsidP="00862BD0">
            <w:pPr>
              <w:pStyle w:val="TABLE-cell"/>
              <w:jc w:val="center"/>
            </w:pPr>
            <w:r w:rsidRPr="00D948E6">
              <w:t>47</w:t>
            </w:r>
          </w:p>
        </w:tc>
        <w:tc>
          <w:tcPr>
            <w:tcW w:w="2693" w:type="dxa"/>
            <w:tcBorders>
              <w:top w:val="nil"/>
              <w:left w:val="nil"/>
              <w:bottom w:val="single" w:sz="4" w:space="0" w:color="auto"/>
              <w:right w:val="single" w:sz="4" w:space="0" w:color="auto"/>
            </w:tcBorders>
            <w:vAlign w:val="center"/>
          </w:tcPr>
          <w:p w14:paraId="5DB87BAE" w14:textId="77777777" w:rsidR="009767A4" w:rsidRPr="00D948E6" w:rsidRDefault="009767A4" w:rsidP="00862BD0">
            <w:pPr>
              <w:pStyle w:val="TABLE-cell"/>
              <w:ind w:left="57" w:right="57"/>
            </w:pPr>
            <w:r w:rsidRPr="00D948E6">
              <w:rPr>
                <w:i/>
              </w:rPr>
              <w:t>L</w:t>
            </w:r>
            <w:r w:rsidRPr="00932EFC">
              <w:rPr>
                <w:rStyle w:val="SUBscript-small"/>
              </w:rPr>
              <w:t>1</w:t>
            </w:r>
            <w:r w:rsidRPr="00D948E6">
              <w:t xml:space="preserve"> Reactive losses–</w:t>
            </w:r>
          </w:p>
        </w:tc>
        <w:tc>
          <w:tcPr>
            <w:tcW w:w="3119" w:type="dxa"/>
            <w:tcBorders>
              <w:top w:val="nil"/>
              <w:left w:val="nil"/>
              <w:bottom w:val="single" w:sz="4" w:space="0" w:color="auto"/>
              <w:right w:val="single" w:sz="4" w:space="0" w:color="auto"/>
            </w:tcBorders>
            <w:vAlign w:val="center"/>
          </w:tcPr>
          <w:p w14:paraId="5DB87BAF" w14:textId="77777777" w:rsidR="009767A4" w:rsidRPr="00D948E6" w:rsidRDefault="009767A4" w:rsidP="00862BD0">
            <w:pPr>
              <w:pStyle w:val="TABLE-cell"/>
              <w:ind w:left="57" w:right="57"/>
            </w:pPr>
            <w:r w:rsidRPr="00D948E6">
              <w:t>TLR</w:t>
            </w:r>
            <w:r w:rsidRPr="00932EFC">
              <w:rPr>
                <w:rStyle w:val="SUBscript-small"/>
              </w:rPr>
              <w:t>1</w:t>
            </w:r>
            <w:r w:rsidRPr="00D948E6">
              <w:t>– = (CuR</w:t>
            </w:r>
            <w:r w:rsidRPr="00932EFC">
              <w:rPr>
                <w:rStyle w:val="SUBscript-small"/>
              </w:rPr>
              <w:t>1</w:t>
            </w:r>
            <w:r w:rsidRPr="00D948E6">
              <w:t xml:space="preserve">–) </w:t>
            </w:r>
            <w:r w:rsidR="002F0D29" w:rsidRPr="002F0D29">
              <w:rPr>
                <w:rFonts w:ascii="Symbol" w:hAnsi="Symbol"/>
              </w:rPr>
              <w:t></w:t>
            </w:r>
            <w:r w:rsidRPr="00D948E6">
              <w:t xml:space="preserve"> (FeR</w:t>
            </w:r>
            <w:r w:rsidRPr="00932EFC">
              <w:rPr>
                <w:rStyle w:val="SUBscript-small"/>
              </w:rPr>
              <w:t>1</w:t>
            </w:r>
            <w:r w:rsidRPr="00D948E6">
              <w:t>–)</w:t>
            </w:r>
          </w:p>
        </w:tc>
        <w:tc>
          <w:tcPr>
            <w:tcW w:w="2550" w:type="dxa"/>
            <w:tcBorders>
              <w:top w:val="nil"/>
              <w:left w:val="single" w:sz="4" w:space="0" w:color="auto"/>
              <w:bottom w:val="single" w:sz="4" w:space="0" w:color="auto"/>
              <w:right w:val="double" w:sz="4" w:space="0" w:color="auto"/>
            </w:tcBorders>
            <w:vAlign w:val="center"/>
          </w:tcPr>
          <w:p w14:paraId="5DB87BB0" w14:textId="77777777" w:rsidR="009767A4" w:rsidRPr="00D948E6" w:rsidRDefault="009767A4" w:rsidP="00862BD0">
            <w:pPr>
              <w:pStyle w:val="TABLE-cell"/>
              <w:ind w:left="57" w:right="57"/>
            </w:pPr>
            <w:r w:rsidRPr="00D948E6">
              <w:t>QIII</w:t>
            </w:r>
            <w:r w:rsidR="002F0D29" w:rsidRPr="002F0D29">
              <w:rPr>
                <w:rFonts w:ascii="Symbol" w:hAnsi="Symbol"/>
              </w:rPr>
              <w:t></w:t>
            </w:r>
            <w:r w:rsidRPr="00D948E6">
              <w:t>QIV</w:t>
            </w:r>
          </w:p>
        </w:tc>
      </w:tr>
      <w:tr w:rsidR="009767A4" w:rsidRPr="00D948E6" w14:paraId="5DB87BB6" w14:textId="77777777" w:rsidTr="00BE7637">
        <w:trPr>
          <w:cantSplit/>
          <w:jc w:val="center"/>
        </w:trPr>
        <w:tc>
          <w:tcPr>
            <w:tcW w:w="708" w:type="dxa"/>
            <w:tcBorders>
              <w:top w:val="nil"/>
              <w:left w:val="double" w:sz="4" w:space="0" w:color="auto"/>
              <w:bottom w:val="single" w:sz="4" w:space="0" w:color="auto"/>
              <w:right w:val="single" w:sz="4" w:space="0" w:color="auto"/>
            </w:tcBorders>
            <w:vAlign w:val="center"/>
          </w:tcPr>
          <w:p w14:paraId="5DB87BB2" w14:textId="77777777" w:rsidR="009767A4" w:rsidRPr="00D948E6" w:rsidRDefault="009767A4" w:rsidP="00862BD0">
            <w:pPr>
              <w:pStyle w:val="TABLE-cell"/>
              <w:jc w:val="center"/>
            </w:pPr>
            <w:r w:rsidRPr="00D948E6">
              <w:t>48</w:t>
            </w:r>
          </w:p>
        </w:tc>
        <w:tc>
          <w:tcPr>
            <w:tcW w:w="2693" w:type="dxa"/>
            <w:tcBorders>
              <w:top w:val="nil"/>
              <w:left w:val="nil"/>
              <w:bottom w:val="single" w:sz="4" w:space="0" w:color="auto"/>
              <w:right w:val="single" w:sz="4" w:space="0" w:color="auto"/>
            </w:tcBorders>
            <w:vAlign w:val="center"/>
          </w:tcPr>
          <w:p w14:paraId="5DB87BB3" w14:textId="77777777" w:rsidR="009767A4" w:rsidRPr="00D948E6" w:rsidRDefault="009767A4" w:rsidP="00862BD0">
            <w:pPr>
              <w:pStyle w:val="TABLE-cell"/>
              <w:ind w:left="57" w:right="57"/>
            </w:pPr>
            <w:r w:rsidRPr="00D948E6">
              <w:rPr>
                <w:i/>
              </w:rPr>
              <w:t>L</w:t>
            </w:r>
            <w:r w:rsidRPr="00932EFC">
              <w:rPr>
                <w:rStyle w:val="SUBscript-small"/>
              </w:rPr>
              <w:t>1</w:t>
            </w:r>
            <w:r w:rsidRPr="00D948E6">
              <w:t xml:space="preserve"> Reactive losses</w:t>
            </w:r>
          </w:p>
        </w:tc>
        <w:tc>
          <w:tcPr>
            <w:tcW w:w="3119" w:type="dxa"/>
            <w:tcBorders>
              <w:top w:val="nil"/>
              <w:left w:val="nil"/>
              <w:bottom w:val="single" w:sz="4" w:space="0" w:color="auto"/>
              <w:right w:val="single" w:sz="4" w:space="0" w:color="auto"/>
            </w:tcBorders>
            <w:vAlign w:val="center"/>
          </w:tcPr>
          <w:p w14:paraId="5DB87BB4" w14:textId="77777777" w:rsidR="009767A4" w:rsidRPr="00D948E6" w:rsidRDefault="009767A4" w:rsidP="00862BD0">
            <w:pPr>
              <w:pStyle w:val="TABLE-cell"/>
              <w:ind w:left="57" w:right="57"/>
            </w:pPr>
            <w:r w:rsidRPr="00D948E6">
              <w:t>TLR</w:t>
            </w:r>
            <w:r w:rsidRPr="00932EFC">
              <w:rPr>
                <w:rStyle w:val="SUBscript-small"/>
              </w:rPr>
              <w:t>1</w:t>
            </w:r>
            <w:r w:rsidRPr="00D948E6">
              <w:t xml:space="preserve"> = CuR</w:t>
            </w:r>
            <w:r w:rsidRPr="00932EFC">
              <w:rPr>
                <w:rStyle w:val="SUBscript-small"/>
              </w:rPr>
              <w:t xml:space="preserve">1 </w:t>
            </w:r>
            <w:r w:rsidR="002F0D29" w:rsidRPr="002F0D29">
              <w:rPr>
                <w:rFonts w:ascii="Symbol" w:hAnsi="Symbol"/>
              </w:rPr>
              <w:t></w:t>
            </w:r>
            <w:r w:rsidRPr="00D948E6">
              <w:t xml:space="preserve"> FeR</w:t>
            </w:r>
            <w:r w:rsidRPr="00932EFC">
              <w:rPr>
                <w:rStyle w:val="SUBscript-small"/>
              </w:rPr>
              <w:t>1</w:t>
            </w:r>
          </w:p>
        </w:tc>
        <w:tc>
          <w:tcPr>
            <w:tcW w:w="2550" w:type="dxa"/>
            <w:tcBorders>
              <w:top w:val="nil"/>
              <w:left w:val="single" w:sz="4" w:space="0" w:color="auto"/>
              <w:bottom w:val="single" w:sz="4" w:space="0" w:color="auto"/>
              <w:right w:val="double" w:sz="4" w:space="0" w:color="auto"/>
            </w:tcBorders>
            <w:vAlign w:val="center"/>
          </w:tcPr>
          <w:p w14:paraId="5DB87BB5" w14:textId="77777777" w:rsidR="009767A4" w:rsidRPr="00D948E6" w:rsidRDefault="009767A4" w:rsidP="00862BD0">
            <w:pPr>
              <w:pStyle w:val="TABLE-cell"/>
              <w:ind w:left="57" w:right="57"/>
            </w:pPr>
            <w:r w:rsidRPr="00D948E6">
              <w:t>QI</w:t>
            </w:r>
            <w:r w:rsidR="002F0D29" w:rsidRPr="002F0D29">
              <w:rPr>
                <w:rFonts w:ascii="Symbol" w:hAnsi="Symbol"/>
              </w:rPr>
              <w:t></w:t>
            </w:r>
            <w:r w:rsidRPr="00D948E6">
              <w:t>QII</w:t>
            </w:r>
            <w:r w:rsidR="002F0D29" w:rsidRPr="002F0D29">
              <w:rPr>
                <w:rFonts w:ascii="Symbol" w:hAnsi="Symbol"/>
              </w:rPr>
              <w:t></w:t>
            </w:r>
            <w:r w:rsidRPr="00D948E6">
              <w:t>QIII</w:t>
            </w:r>
            <w:r w:rsidR="002F0D29" w:rsidRPr="002F0D29">
              <w:rPr>
                <w:rFonts w:ascii="Symbol" w:hAnsi="Symbol"/>
              </w:rPr>
              <w:t></w:t>
            </w:r>
            <w:r w:rsidRPr="00D948E6">
              <w:t>QIV</w:t>
            </w:r>
          </w:p>
        </w:tc>
      </w:tr>
      <w:tr w:rsidR="009767A4" w:rsidRPr="00D948E6" w14:paraId="5DB87BBB" w14:textId="77777777" w:rsidTr="00BE7637">
        <w:trPr>
          <w:cantSplit/>
          <w:jc w:val="center"/>
        </w:trPr>
        <w:tc>
          <w:tcPr>
            <w:tcW w:w="708" w:type="dxa"/>
            <w:tcBorders>
              <w:top w:val="nil"/>
              <w:left w:val="double" w:sz="4" w:space="0" w:color="auto"/>
              <w:bottom w:val="single" w:sz="4" w:space="0" w:color="auto"/>
              <w:right w:val="single" w:sz="4" w:space="0" w:color="auto"/>
            </w:tcBorders>
            <w:vAlign w:val="center"/>
          </w:tcPr>
          <w:p w14:paraId="5DB87BB7" w14:textId="77777777" w:rsidR="009767A4" w:rsidRPr="00D948E6" w:rsidRDefault="009767A4" w:rsidP="00862BD0">
            <w:pPr>
              <w:pStyle w:val="TABLE-cell"/>
              <w:jc w:val="center"/>
            </w:pPr>
            <w:r w:rsidRPr="00D948E6">
              <w:t>49</w:t>
            </w:r>
          </w:p>
        </w:tc>
        <w:tc>
          <w:tcPr>
            <w:tcW w:w="2693" w:type="dxa"/>
            <w:tcBorders>
              <w:top w:val="nil"/>
              <w:left w:val="nil"/>
              <w:bottom w:val="single" w:sz="4" w:space="0" w:color="auto"/>
              <w:right w:val="single" w:sz="4" w:space="0" w:color="auto"/>
            </w:tcBorders>
            <w:vAlign w:val="center"/>
          </w:tcPr>
          <w:p w14:paraId="5DB87BB8" w14:textId="77777777" w:rsidR="009767A4" w:rsidRPr="00D948E6" w:rsidRDefault="009767A4" w:rsidP="00862BD0">
            <w:pPr>
              <w:pStyle w:val="TABLE-cell"/>
              <w:ind w:left="57" w:right="57"/>
            </w:pPr>
            <w:r w:rsidRPr="00D948E6">
              <w:rPr>
                <w:i/>
              </w:rPr>
              <w:t>L</w:t>
            </w:r>
            <w:r w:rsidRPr="00932EFC">
              <w:rPr>
                <w:rStyle w:val="SUBscript-small"/>
              </w:rPr>
              <w:t xml:space="preserve">1 </w:t>
            </w:r>
            <w:r w:rsidRPr="00D948E6">
              <w:t>Ampere-squared hours</w:t>
            </w:r>
          </w:p>
        </w:tc>
        <w:tc>
          <w:tcPr>
            <w:tcW w:w="3119" w:type="dxa"/>
            <w:tcBorders>
              <w:top w:val="nil"/>
              <w:left w:val="nil"/>
              <w:bottom w:val="single" w:sz="4" w:space="0" w:color="auto"/>
              <w:right w:val="single" w:sz="4" w:space="0" w:color="auto"/>
            </w:tcBorders>
            <w:vAlign w:val="center"/>
          </w:tcPr>
          <w:p w14:paraId="5DB87BB9" w14:textId="77777777" w:rsidR="009767A4" w:rsidRPr="00D948E6" w:rsidRDefault="009767A4" w:rsidP="00862BD0">
            <w:pPr>
              <w:pStyle w:val="TABLE-cell"/>
              <w:ind w:left="57" w:right="57"/>
            </w:pPr>
            <w:r w:rsidRPr="00D948E6">
              <w:t>A</w:t>
            </w:r>
            <w:r w:rsidRPr="00C373E3">
              <w:rPr>
                <w:rStyle w:val="SUPerscript-small"/>
              </w:rPr>
              <w:t>2</w:t>
            </w:r>
            <w:r w:rsidRPr="00D948E6">
              <w:t>h</w:t>
            </w:r>
            <w:r w:rsidRPr="00932EFC">
              <w:rPr>
                <w:rStyle w:val="SUBscript-small"/>
              </w:rPr>
              <w:t>L1</w:t>
            </w:r>
          </w:p>
        </w:tc>
        <w:tc>
          <w:tcPr>
            <w:tcW w:w="2550" w:type="dxa"/>
            <w:tcBorders>
              <w:top w:val="nil"/>
              <w:left w:val="single" w:sz="4" w:space="0" w:color="auto"/>
              <w:bottom w:val="single" w:sz="4" w:space="0" w:color="auto"/>
              <w:right w:val="double" w:sz="4" w:space="0" w:color="auto"/>
            </w:tcBorders>
            <w:vAlign w:val="center"/>
          </w:tcPr>
          <w:p w14:paraId="5DB87BBA" w14:textId="77777777" w:rsidR="009767A4" w:rsidRPr="00D948E6" w:rsidRDefault="009767A4" w:rsidP="00862BD0">
            <w:pPr>
              <w:pStyle w:val="TABLE-cell"/>
              <w:ind w:left="57" w:right="57"/>
            </w:pPr>
            <w:r w:rsidRPr="00D948E6">
              <w:t>QI</w:t>
            </w:r>
            <w:r w:rsidR="002F0D29" w:rsidRPr="002F0D29">
              <w:rPr>
                <w:rFonts w:ascii="Symbol" w:hAnsi="Symbol"/>
              </w:rPr>
              <w:t></w:t>
            </w:r>
            <w:r w:rsidRPr="00D948E6">
              <w:t>QII</w:t>
            </w:r>
            <w:r w:rsidR="002F0D29" w:rsidRPr="002F0D29">
              <w:rPr>
                <w:rFonts w:ascii="Symbol" w:hAnsi="Symbol"/>
              </w:rPr>
              <w:t></w:t>
            </w:r>
            <w:r w:rsidRPr="00D948E6">
              <w:t>QIII</w:t>
            </w:r>
            <w:r w:rsidR="002F0D29" w:rsidRPr="002F0D29">
              <w:rPr>
                <w:rFonts w:ascii="Symbol" w:hAnsi="Symbol"/>
              </w:rPr>
              <w:t></w:t>
            </w:r>
            <w:r w:rsidRPr="00D948E6">
              <w:t>QIV</w:t>
            </w:r>
          </w:p>
        </w:tc>
      </w:tr>
      <w:tr w:rsidR="009767A4" w:rsidRPr="00D948E6" w14:paraId="5DB87BC0" w14:textId="77777777" w:rsidTr="00BE7637">
        <w:trPr>
          <w:cantSplit/>
          <w:jc w:val="center"/>
        </w:trPr>
        <w:tc>
          <w:tcPr>
            <w:tcW w:w="708" w:type="dxa"/>
            <w:tcBorders>
              <w:top w:val="nil"/>
              <w:left w:val="double" w:sz="4" w:space="0" w:color="auto"/>
              <w:bottom w:val="single" w:sz="4" w:space="0" w:color="auto"/>
              <w:right w:val="single" w:sz="4" w:space="0" w:color="auto"/>
            </w:tcBorders>
            <w:vAlign w:val="center"/>
          </w:tcPr>
          <w:p w14:paraId="5DB87BBC" w14:textId="77777777" w:rsidR="009767A4" w:rsidRPr="00D948E6" w:rsidRDefault="009767A4" w:rsidP="00862BD0">
            <w:pPr>
              <w:pStyle w:val="TABLE-cell"/>
              <w:jc w:val="center"/>
            </w:pPr>
            <w:r w:rsidRPr="00D948E6">
              <w:t>50</w:t>
            </w:r>
          </w:p>
        </w:tc>
        <w:tc>
          <w:tcPr>
            <w:tcW w:w="2693" w:type="dxa"/>
            <w:tcBorders>
              <w:top w:val="nil"/>
              <w:left w:val="nil"/>
              <w:bottom w:val="single" w:sz="4" w:space="0" w:color="auto"/>
              <w:right w:val="single" w:sz="4" w:space="0" w:color="auto"/>
            </w:tcBorders>
            <w:vAlign w:val="center"/>
          </w:tcPr>
          <w:p w14:paraId="5DB87BBD" w14:textId="77777777" w:rsidR="009767A4" w:rsidRPr="00D948E6" w:rsidRDefault="009767A4" w:rsidP="00862BD0">
            <w:pPr>
              <w:pStyle w:val="TABLE-cell"/>
              <w:ind w:left="57" w:right="57"/>
            </w:pPr>
            <w:r w:rsidRPr="00D948E6">
              <w:rPr>
                <w:i/>
              </w:rPr>
              <w:t>L</w:t>
            </w:r>
            <w:r w:rsidRPr="00932EFC">
              <w:rPr>
                <w:rStyle w:val="SUBscript-small"/>
              </w:rPr>
              <w:t xml:space="preserve">1 </w:t>
            </w:r>
            <w:r w:rsidRPr="00D948E6">
              <w:t>Volt-squared hours</w:t>
            </w:r>
          </w:p>
        </w:tc>
        <w:tc>
          <w:tcPr>
            <w:tcW w:w="3119" w:type="dxa"/>
            <w:tcBorders>
              <w:top w:val="nil"/>
              <w:left w:val="nil"/>
              <w:bottom w:val="single" w:sz="4" w:space="0" w:color="auto"/>
              <w:right w:val="single" w:sz="4" w:space="0" w:color="auto"/>
            </w:tcBorders>
            <w:vAlign w:val="center"/>
          </w:tcPr>
          <w:p w14:paraId="5DB87BBE" w14:textId="77777777" w:rsidR="009767A4" w:rsidRPr="00D948E6" w:rsidRDefault="009767A4" w:rsidP="00862BD0">
            <w:pPr>
              <w:pStyle w:val="TABLE-cell"/>
              <w:ind w:left="57" w:right="57"/>
            </w:pPr>
            <w:r w:rsidRPr="00D948E6">
              <w:t>V</w:t>
            </w:r>
            <w:r w:rsidRPr="00C373E3">
              <w:rPr>
                <w:rStyle w:val="SUPerscript-small"/>
              </w:rPr>
              <w:t>2</w:t>
            </w:r>
            <w:r w:rsidRPr="00D948E6">
              <w:t>h</w:t>
            </w:r>
            <w:r w:rsidRPr="00932EFC">
              <w:rPr>
                <w:rStyle w:val="SUBscript-small"/>
              </w:rPr>
              <w:t>L1</w:t>
            </w:r>
          </w:p>
        </w:tc>
        <w:tc>
          <w:tcPr>
            <w:tcW w:w="2550" w:type="dxa"/>
            <w:tcBorders>
              <w:top w:val="nil"/>
              <w:left w:val="single" w:sz="4" w:space="0" w:color="auto"/>
              <w:bottom w:val="single" w:sz="4" w:space="0" w:color="auto"/>
              <w:right w:val="double" w:sz="4" w:space="0" w:color="auto"/>
            </w:tcBorders>
            <w:vAlign w:val="center"/>
          </w:tcPr>
          <w:p w14:paraId="5DB87BBF" w14:textId="77777777" w:rsidR="009767A4" w:rsidRPr="00D948E6" w:rsidRDefault="009767A4" w:rsidP="00862BD0">
            <w:pPr>
              <w:pStyle w:val="TABLE-cell"/>
              <w:ind w:left="57" w:right="57"/>
            </w:pPr>
            <w:r w:rsidRPr="00D948E6">
              <w:t>QI</w:t>
            </w:r>
            <w:r w:rsidR="002F0D29" w:rsidRPr="002F0D29">
              <w:rPr>
                <w:rFonts w:ascii="Symbol" w:hAnsi="Symbol"/>
              </w:rPr>
              <w:t></w:t>
            </w:r>
            <w:r w:rsidRPr="00D948E6">
              <w:t>QII</w:t>
            </w:r>
            <w:r w:rsidR="002F0D29" w:rsidRPr="002F0D29">
              <w:rPr>
                <w:rFonts w:ascii="Symbol" w:hAnsi="Symbol"/>
              </w:rPr>
              <w:t></w:t>
            </w:r>
            <w:r w:rsidRPr="00D948E6">
              <w:t>QIII</w:t>
            </w:r>
            <w:r w:rsidR="002F0D29" w:rsidRPr="002F0D29">
              <w:rPr>
                <w:rFonts w:ascii="Symbol" w:hAnsi="Symbol"/>
              </w:rPr>
              <w:t></w:t>
            </w:r>
            <w:r w:rsidRPr="00D948E6">
              <w:t>QIV</w:t>
            </w:r>
          </w:p>
        </w:tc>
      </w:tr>
      <w:tr w:rsidR="009767A4" w:rsidRPr="00D948E6" w14:paraId="5DB87BC5" w14:textId="77777777" w:rsidTr="00BE7637">
        <w:trPr>
          <w:cantSplit/>
          <w:jc w:val="center"/>
        </w:trPr>
        <w:tc>
          <w:tcPr>
            <w:tcW w:w="708" w:type="dxa"/>
            <w:tcBorders>
              <w:top w:val="nil"/>
              <w:left w:val="double" w:sz="4" w:space="0" w:color="auto"/>
              <w:bottom w:val="single" w:sz="4" w:space="0" w:color="auto"/>
              <w:right w:val="single" w:sz="4" w:space="0" w:color="auto"/>
            </w:tcBorders>
            <w:vAlign w:val="center"/>
          </w:tcPr>
          <w:p w14:paraId="5DB87BC1" w14:textId="77777777" w:rsidR="009767A4" w:rsidRPr="00D948E6" w:rsidRDefault="009767A4" w:rsidP="00862BD0">
            <w:pPr>
              <w:pStyle w:val="TABLE-cell"/>
              <w:jc w:val="center"/>
            </w:pPr>
          </w:p>
        </w:tc>
        <w:tc>
          <w:tcPr>
            <w:tcW w:w="2693" w:type="dxa"/>
            <w:tcBorders>
              <w:top w:val="nil"/>
              <w:left w:val="nil"/>
              <w:bottom w:val="single" w:sz="4" w:space="0" w:color="auto"/>
              <w:right w:val="single" w:sz="4" w:space="0" w:color="auto"/>
            </w:tcBorders>
            <w:vAlign w:val="center"/>
          </w:tcPr>
          <w:p w14:paraId="5DB87BC2" w14:textId="77777777" w:rsidR="009767A4" w:rsidRPr="00D948E6" w:rsidRDefault="009767A4" w:rsidP="00862BD0">
            <w:pPr>
              <w:pStyle w:val="TABLE-cell"/>
              <w:ind w:left="57" w:right="57"/>
            </w:pPr>
          </w:p>
        </w:tc>
        <w:tc>
          <w:tcPr>
            <w:tcW w:w="3119" w:type="dxa"/>
            <w:tcBorders>
              <w:top w:val="nil"/>
              <w:left w:val="nil"/>
              <w:bottom w:val="single" w:sz="4" w:space="0" w:color="auto"/>
              <w:right w:val="single" w:sz="4" w:space="0" w:color="auto"/>
            </w:tcBorders>
            <w:vAlign w:val="center"/>
          </w:tcPr>
          <w:p w14:paraId="5DB87BC3" w14:textId="77777777" w:rsidR="009767A4" w:rsidRPr="00D948E6" w:rsidRDefault="009767A4" w:rsidP="00862BD0">
            <w:pPr>
              <w:pStyle w:val="TABLE-cell"/>
              <w:ind w:left="57" w:right="57"/>
            </w:pPr>
          </w:p>
        </w:tc>
        <w:tc>
          <w:tcPr>
            <w:tcW w:w="2550" w:type="dxa"/>
            <w:tcBorders>
              <w:top w:val="nil"/>
              <w:left w:val="single" w:sz="4" w:space="0" w:color="auto"/>
              <w:bottom w:val="single" w:sz="4" w:space="0" w:color="auto"/>
              <w:right w:val="double" w:sz="4" w:space="0" w:color="auto"/>
            </w:tcBorders>
            <w:vAlign w:val="center"/>
          </w:tcPr>
          <w:p w14:paraId="5DB87BC4" w14:textId="77777777" w:rsidR="009767A4" w:rsidRPr="00D948E6" w:rsidRDefault="009767A4" w:rsidP="00862BD0">
            <w:pPr>
              <w:pStyle w:val="TABLE-cell"/>
              <w:ind w:left="57" w:right="57"/>
            </w:pPr>
          </w:p>
        </w:tc>
      </w:tr>
      <w:tr w:rsidR="009767A4" w:rsidRPr="00D948E6" w14:paraId="5DB87BCA" w14:textId="77777777" w:rsidTr="00BE7637">
        <w:trPr>
          <w:cantSplit/>
          <w:jc w:val="center"/>
        </w:trPr>
        <w:tc>
          <w:tcPr>
            <w:tcW w:w="708" w:type="dxa"/>
            <w:tcBorders>
              <w:top w:val="nil"/>
              <w:left w:val="double" w:sz="4" w:space="0" w:color="auto"/>
              <w:bottom w:val="single" w:sz="4" w:space="0" w:color="auto"/>
              <w:right w:val="single" w:sz="4" w:space="0" w:color="auto"/>
            </w:tcBorders>
            <w:vAlign w:val="center"/>
          </w:tcPr>
          <w:p w14:paraId="5DB87BC6" w14:textId="77777777" w:rsidR="009767A4" w:rsidRPr="00D948E6" w:rsidRDefault="009767A4" w:rsidP="00862BD0">
            <w:pPr>
              <w:pStyle w:val="TABLE-cell"/>
              <w:jc w:val="center"/>
            </w:pPr>
            <w:r w:rsidRPr="00D948E6">
              <w:t>51</w:t>
            </w:r>
          </w:p>
        </w:tc>
        <w:tc>
          <w:tcPr>
            <w:tcW w:w="2693" w:type="dxa"/>
            <w:tcBorders>
              <w:top w:val="nil"/>
              <w:left w:val="nil"/>
              <w:bottom w:val="single" w:sz="4" w:space="0" w:color="auto"/>
              <w:right w:val="single" w:sz="4" w:space="0" w:color="auto"/>
            </w:tcBorders>
            <w:vAlign w:val="center"/>
          </w:tcPr>
          <w:p w14:paraId="5DB87BC7" w14:textId="77777777" w:rsidR="009767A4" w:rsidRPr="00D948E6" w:rsidRDefault="009767A4" w:rsidP="00862BD0">
            <w:pPr>
              <w:pStyle w:val="TABLE-cell"/>
              <w:ind w:left="57" w:right="57"/>
            </w:pPr>
            <w:r w:rsidRPr="00D948E6">
              <w:rPr>
                <w:i/>
              </w:rPr>
              <w:t>L</w:t>
            </w:r>
            <w:r w:rsidRPr="00932EFC">
              <w:rPr>
                <w:rStyle w:val="SUBscript-small"/>
              </w:rPr>
              <w:t>2</w:t>
            </w:r>
            <w:r w:rsidRPr="00D948E6">
              <w:t xml:space="preserve"> Active line losses</w:t>
            </w:r>
            <w:r w:rsidR="002F0D29" w:rsidRPr="002F0D29">
              <w:rPr>
                <w:rFonts w:ascii="Symbol" w:hAnsi="Symbol"/>
              </w:rPr>
              <w:t></w:t>
            </w:r>
          </w:p>
        </w:tc>
        <w:tc>
          <w:tcPr>
            <w:tcW w:w="3119" w:type="dxa"/>
            <w:tcBorders>
              <w:top w:val="nil"/>
              <w:left w:val="nil"/>
              <w:bottom w:val="single" w:sz="4" w:space="0" w:color="auto"/>
              <w:right w:val="single" w:sz="4" w:space="0" w:color="auto"/>
            </w:tcBorders>
            <w:vAlign w:val="center"/>
          </w:tcPr>
          <w:p w14:paraId="5DB87BC8" w14:textId="77777777" w:rsidR="009767A4" w:rsidRPr="00D948E6" w:rsidRDefault="009767A4" w:rsidP="00862BD0">
            <w:pPr>
              <w:pStyle w:val="TABLE-cell"/>
              <w:ind w:left="57" w:right="57"/>
            </w:pPr>
            <w:r w:rsidRPr="00D948E6">
              <w:t>CuA</w:t>
            </w:r>
            <w:r w:rsidRPr="00932EFC">
              <w:rPr>
                <w:rStyle w:val="SUBscript-small"/>
              </w:rPr>
              <w:t>2</w:t>
            </w:r>
            <w:r w:rsidR="002F0D29" w:rsidRPr="002F0D29">
              <w:rPr>
                <w:rFonts w:ascii="Symbol" w:hAnsi="Symbol"/>
              </w:rPr>
              <w:t></w:t>
            </w:r>
            <w:r w:rsidRPr="00D948E6">
              <w:t xml:space="preserve"> = </w:t>
            </w:r>
            <w:r w:rsidRPr="00D948E6">
              <w:rPr>
                <w:rFonts w:ascii="Times New Roman" w:hAnsi="Times New Roman"/>
                <w:i/>
              </w:rPr>
              <w:t>I</w:t>
            </w:r>
            <w:r w:rsidRPr="00C373E3">
              <w:rPr>
                <w:rStyle w:val="SUPerscript-small"/>
              </w:rPr>
              <w:t>2</w:t>
            </w:r>
            <w:r w:rsidRPr="00D948E6">
              <w:t>h</w:t>
            </w:r>
            <w:r w:rsidRPr="00932EFC">
              <w:rPr>
                <w:rStyle w:val="SUBscript-small"/>
              </w:rPr>
              <w:t>L2</w:t>
            </w:r>
            <w:r w:rsidR="002F0D29" w:rsidRPr="002F0D29">
              <w:t> </w:t>
            </w:r>
            <w:r w:rsidR="002F0D29" w:rsidRPr="002F0D29">
              <w:rPr>
                <w:rFonts w:ascii="Symbol" w:hAnsi="Symbol"/>
              </w:rPr>
              <w:t></w:t>
            </w:r>
            <w:r w:rsidR="002F0D29" w:rsidRPr="002F0D29">
              <w:t> </w:t>
            </w:r>
            <w:r w:rsidRPr="00D948E6">
              <w:rPr>
                <w:rFonts w:ascii="Times New Roman" w:hAnsi="Times New Roman"/>
                <w:i/>
                <w:iCs/>
              </w:rPr>
              <w:t>R</w:t>
            </w:r>
            <w:r w:rsidRPr="00932EFC">
              <w:rPr>
                <w:rStyle w:val="SUBscript-small"/>
              </w:rPr>
              <w:t>Cu</w:t>
            </w:r>
          </w:p>
        </w:tc>
        <w:tc>
          <w:tcPr>
            <w:tcW w:w="2550" w:type="dxa"/>
            <w:tcBorders>
              <w:top w:val="nil"/>
              <w:left w:val="single" w:sz="4" w:space="0" w:color="auto"/>
              <w:bottom w:val="single" w:sz="4" w:space="0" w:color="auto"/>
              <w:right w:val="double" w:sz="4" w:space="0" w:color="auto"/>
            </w:tcBorders>
            <w:vAlign w:val="center"/>
          </w:tcPr>
          <w:p w14:paraId="5DB87BC9" w14:textId="77777777" w:rsidR="009767A4" w:rsidRPr="00D948E6" w:rsidRDefault="009767A4" w:rsidP="00862BD0">
            <w:pPr>
              <w:pStyle w:val="TABLE-cell"/>
              <w:ind w:left="57" w:right="57"/>
            </w:pPr>
            <w:r w:rsidRPr="00D948E6">
              <w:t>QI</w:t>
            </w:r>
            <w:r w:rsidR="002F0D29" w:rsidRPr="002F0D29">
              <w:rPr>
                <w:rFonts w:ascii="Symbol" w:hAnsi="Symbol"/>
              </w:rPr>
              <w:t></w:t>
            </w:r>
            <w:r w:rsidRPr="00D948E6">
              <w:t>QIV</w:t>
            </w:r>
            <w:r w:rsidRPr="00D948E6">
              <w:br/>
            </w:r>
            <w:r w:rsidRPr="00D948E6">
              <w:rPr>
                <w:rFonts w:ascii="Times New Roman" w:hAnsi="Times New Roman"/>
                <w:i/>
                <w:iCs/>
              </w:rPr>
              <w:t>R</w:t>
            </w:r>
            <w:r w:rsidRPr="00932EFC">
              <w:rPr>
                <w:rStyle w:val="SUBscript-small"/>
              </w:rPr>
              <w:t>Cu</w:t>
            </w:r>
            <w:r w:rsidRPr="00D948E6">
              <w:t xml:space="preserve"> is the serial resistive element of the line loss, OBIS code 1.x.0.10.2.VZ</w:t>
            </w:r>
          </w:p>
        </w:tc>
      </w:tr>
      <w:tr w:rsidR="009767A4" w:rsidRPr="00D948E6" w14:paraId="5DB87BCF" w14:textId="77777777" w:rsidTr="00BE7637">
        <w:trPr>
          <w:cantSplit/>
          <w:jc w:val="center"/>
        </w:trPr>
        <w:tc>
          <w:tcPr>
            <w:tcW w:w="708" w:type="dxa"/>
            <w:tcBorders>
              <w:top w:val="nil"/>
              <w:left w:val="double" w:sz="4" w:space="0" w:color="auto"/>
              <w:bottom w:val="single" w:sz="4" w:space="0" w:color="auto"/>
              <w:right w:val="single" w:sz="4" w:space="0" w:color="auto"/>
            </w:tcBorders>
            <w:vAlign w:val="center"/>
          </w:tcPr>
          <w:p w14:paraId="5DB87BCB" w14:textId="77777777" w:rsidR="009767A4" w:rsidRPr="00D948E6" w:rsidRDefault="009767A4" w:rsidP="00862BD0">
            <w:pPr>
              <w:pStyle w:val="TABLE-cell"/>
              <w:jc w:val="center"/>
            </w:pPr>
            <w:r w:rsidRPr="00D948E6">
              <w:t>52</w:t>
            </w:r>
          </w:p>
        </w:tc>
        <w:tc>
          <w:tcPr>
            <w:tcW w:w="2693" w:type="dxa"/>
            <w:tcBorders>
              <w:top w:val="nil"/>
              <w:left w:val="nil"/>
              <w:bottom w:val="single" w:sz="4" w:space="0" w:color="auto"/>
              <w:right w:val="single" w:sz="4" w:space="0" w:color="auto"/>
            </w:tcBorders>
            <w:vAlign w:val="center"/>
          </w:tcPr>
          <w:p w14:paraId="5DB87BCC" w14:textId="77777777" w:rsidR="009767A4" w:rsidRPr="00D948E6" w:rsidRDefault="009767A4" w:rsidP="00862BD0">
            <w:pPr>
              <w:pStyle w:val="TABLE-cell"/>
              <w:ind w:left="57" w:right="57"/>
            </w:pPr>
            <w:r w:rsidRPr="00D948E6">
              <w:rPr>
                <w:i/>
              </w:rPr>
              <w:t>L</w:t>
            </w:r>
            <w:r w:rsidRPr="00932EFC">
              <w:rPr>
                <w:rStyle w:val="SUBscript-small"/>
              </w:rPr>
              <w:t>2</w:t>
            </w:r>
            <w:r w:rsidRPr="00D948E6">
              <w:t xml:space="preserve"> Active line losses–</w:t>
            </w:r>
          </w:p>
        </w:tc>
        <w:tc>
          <w:tcPr>
            <w:tcW w:w="3119" w:type="dxa"/>
            <w:tcBorders>
              <w:top w:val="nil"/>
              <w:left w:val="nil"/>
              <w:bottom w:val="single" w:sz="4" w:space="0" w:color="auto"/>
              <w:right w:val="single" w:sz="4" w:space="0" w:color="auto"/>
            </w:tcBorders>
            <w:vAlign w:val="center"/>
          </w:tcPr>
          <w:p w14:paraId="5DB87BCD" w14:textId="77777777" w:rsidR="009767A4" w:rsidRPr="00D948E6" w:rsidRDefault="009767A4" w:rsidP="00862BD0">
            <w:pPr>
              <w:pStyle w:val="TABLE-cell"/>
              <w:ind w:left="57" w:right="57"/>
            </w:pPr>
            <w:r w:rsidRPr="00D948E6">
              <w:t>CuA</w:t>
            </w:r>
            <w:r w:rsidRPr="00932EFC">
              <w:rPr>
                <w:rStyle w:val="SUBscript-small"/>
              </w:rPr>
              <w:t>2</w:t>
            </w:r>
            <w:r w:rsidRPr="00D948E6">
              <w:t xml:space="preserve">– = </w:t>
            </w:r>
            <w:r w:rsidRPr="00D948E6">
              <w:rPr>
                <w:rFonts w:ascii="Times New Roman" w:hAnsi="Times New Roman"/>
                <w:i/>
              </w:rPr>
              <w:t>I</w:t>
            </w:r>
            <w:r w:rsidRPr="00C373E3">
              <w:rPr>
                <w:rStyle w:val="SUPerscript-small"/>
              </w:rPr>
              <w:t>2</w:t>
            </w:r>
            <w:r w:rsidRPr="00D948E6">
              <w:t>h</w:t>
            </w:r>
            <w:r w:rsidRPr="00932EFC">
              <w:rPr>
                <w:rStyle w:val="SUBscript-small"/>
              </w:rPr>
              <w:t>L2</w:t>
            </w:r>
            <w:r w:rsidR="002F0D29" w:rsidRPr="002F0D29">
              <w:t> </w:t>
            </w:r>
            <w:r w:rsidR="002F0D29" w:rsidRPr="002F0D29">
              <w:rPr>
                <w:rFonts w:ascii="Symbol" w:hAnsi="Symbol"/>
              </w:rPr>
              <w:t></w:t>
            </w:r>
            <w:r w:rsidR="002F0D29" w:rsidRPr="002F0D29">
              <w:t> </w:t>
            </w:r>
            <w:r w:rsidRPr="00D948E6">
              <w:rPr>
                <w:rFonts w:ascii="Times New Roman" w:hAnsi="Times New Roman"/>
                <w:i/>
                <w:iCs/>
              </w:rPr>
              <w:t>R</w:t>
            </w:r>
            <w:r w:rsidRPr="00932EFC">
              <w:rPr>
                <w:rStyle w:val="SUBscript-small"/>
              </w:rPr>
              <w:t>Cu</w:t>
            </w:r>
          </w:p>
        </w:tc>
        <w:tc>
          <w:tcPr>
            <w:tcW w:w="2550" w:type="dxa"/>
            <w:tcBorders>
              <w:top w:val="nil"/>
              <w:left w:val="single" w:sz="4" w:space="0" w:color="auto"/>
              <w:bottom w:val="single" w:sz="4" w:space="0" w:color="auto"/>
              <w:right w:val="double" w:sz="4" w:space="0" w:color="auto"/>
            </w:tcBorders>
            <w:vAlign w:val="center"/>
          </w:tcPr>
          <w:p w14:paraId="5DB87BCE" w14:textId="77777777" w:rsidR="009767A4" w:rsidRPr="00D948E6" w:rsidRDefault="009767A4" w:rsidP="00862BD0">
            <w:pPr>
              <w:pStyle w:val="TABLE-cell"/>
              <w:ind w:left="57" w:right="57"/>
            </w:pPr>
            <w:r w:rsidRPr="00D948E6">
              <w:t>QII</w:t>
            </w:r>
            <w:r w:rsidR="002F0D29" w:rsidRPr="002F0D29">
              <w:rPr>
                <w:rFonts w:ascii="Symbol" w:hAnsi="Symbol"/>
              </w:rPr>
              <w:t></w:t>
            </w:r>
            <w:r w:rsidRPr="00D948E6">
              <w:t>QIII</w:t>
            </w:r>
          </w:p>
        </w:tc>
      </w:tr>
      <w:tr w:rsidR="009767A4" w:rsidRPr="00D948E6" w14:paraId="5DB87BD4" w14:textId="77777777" w:rsidTr="00BE7637">
        <w:trPr>
          <w:cantSplit/>
          <w:jc w:val="center"/>
        </w:trPr>
        <w:tc>
          <w:tcPr>
            <w:tcW w:w="708" w:type="dxa"/>
            <w:tcBorders>
              <w:top w:val="nil"/>
              <w:left w:val="double" w:sz="4" w:space="0" w:color="auto"/>
              <w:bottom w:val="single" w:sz="4" w:space="0" w:color="auto"/>
              <w:right w:val="single" w:sz="4" w:space="0" w:color="auto"/>
            </w:tcBorders>
            <w:vAlign w:val="center"/>
          </w:tcPr>
          <w:p w14:paraId="5DB87BD0" w14:textId="77777777" w:rsidR="009767A4" w:rsidRPr="00D948E6" w:rsidRDefault="009767A4" w:rsidP="00862BD0">
            <w:pPr>
              <w:pStyle w:val="TABLE-cell"/>
              <w:jc w:val="center"/>
            </w:pPr>
            <w:r w:rsidRPr="00D948E6">
              <w:lastRenderedPageBreak/>
              <w:t>53…70</w:t>
            </w:r>
          </w:p>
        </w:tc>
        <w:tc>
          <w:tcPr>
            <w:tcW w:w="2693" w:type="dxa"/>
            <w:tcBorders>
              <w:top w:val="nil"/>
              <w:left w:val="nil"/>
              <w:bottom w:val="single" w:sz="4" w:space="0" w:color="auto"/>
              <w:right w:val="single" w:sz="4" w:space="0" w:color="auto"/>
            </w:tcBorders>
            <w:vAlign w:val="center"/>
          </w:tcPr>
          <w:p w14:paraId="5DB87BD1" w14:textId="77777777" w:rsidR="009767A4" w:rsidRPr="00D948E6" w:rsidRDefault="009767A4" w:rsidP="00862BD0">
            <w:pPr>
              <w:pStyle w:val="TABLE-cell"/>
              <w:ind w:left="57" w:right="57"/>
            </w:pPr>
            <w:r w:rsidRPr="00D948E6">
              <w:rPr>
                <w:i/>
              </w:rPr>
              <w:t>L</w:t>
            </w:r>
            <w:r w:rsidRPr="00932EFC">
              <w:rPr>
                <w:rStyle w:val="SUBscript-small"/>
              </w:rPr>
              <w:t>2</w:t>
            </w:r>
            <w:r w:rsidRPr="00D948E6">
              <w:t xml:space="preserve"> quantities, (See 33…48)</w:t>
            </w:r>
          </w:p>
        </w:tc>
        <w:tc>
          <w:tcPr>
            <w:tcW w:w="3119" w:type="dxa"/>
            <w:tcBorders>
              <w:top w:val="nil"/>
              <w:left w:val="nil"/>
              <w:bottom w:val="single" w:sz="4" w:space="0" w:color="auto"/>
              <w:right w:val="single" w:sz="4" w:space="0" w:color="auto"/>
            </w:tcBorders>
            <w:vAlign w:val="center"/>
          </w:tcPr>
          <w:p w14:paraId="5DB87BD2" w14:textId="77777777" w:rsidR="009767A4" w:rsidRPr="00D948E6" w:rsidRDefault="009767A4" w:rsidP="00862BD0">
            <w:pPr>
              <w:pStyle w:val="TABLE-cell"/>
              <w:ind w:left="57" w:right="57"/>
            </w:pPr>
          </w:p>
        </w:tc>
        <w:tc>
          <w:tcPr>
            <w:tcW w:w="2550" w:type="dxa"/>
            <w:tcBorders>
              <w:top w:val="nil"/>
              <w:left w:val="single" w:sz="4" w:space="0" w:color="auto"/>
              <w:bottom w:val="single" w:sz="4" w:space="0" w:color="auto"/>
              <w:right w:val="double" w:sz="4" w:space="0" w:color="auto"/>
            </w:tcBorders>
            <w:vAlign w:val="center"/>
          </w:tcPr>
          <w:p w14:paraId="5DB87BD3" w14:textId="77777777" w:rsidR="009767A4" w:rsidRPr="00D948E6" w:rsidRDefault="009767A4" w:rsidP="00862BD0">
            <w:pPr>
              <w:pStyle w:val="TABLE-cell"/>
              <w:ind w:left="57" w:right="57"/>
            </w:pPr>
          </w:p>
        </w:tc>
      </w:tr>
      <w:tr w:rsidR="009767A4" w:rsidRPr="00D948E6" w14:paraId="5DB87BD9" w14:textId="77777777" w:rsidTr="00BE7637">
        <w:trPr>
          <w:cantSplit/>
          <w:jc w:val="center"/>
        </w:trPr>
        <w:tc>
          <w:tcPr>
            <w:tcW w:w="708" w:type="dxa"/>
            <w:tcBorders>
              <w:top w:val="nil"/>
              <w:left w:val="double" w:sz="4" w:space="0" w:color="auto"/>
              <w:bottom w:val="single" w:sz="4" w:space="0" w:color="auto"/>
              <w:right w:val="single" w:sz="4" w:space="0" w:color="auto"/>
            </w:tcBorders>
            <w:vAlign w:val="center"/>
          </w:tcPr>
          <w:p w14:paraId="5DB87BD5" w14:textId="77777777" w:rsidR="009767A4" w:rsidRPr="00D948E6" w:rsidRDefault="009767A4" w:rsidP="00862BD0">
            <w:pPr>
              <w:pStyle w:val="TABLE-cell"/>
              <w:jc w:val="center"/>
            </w:pPr>
          </w:p>
        </w:tc>
        <w:tc>
          <w:tcPr>
            <w:tcW w:w="2693" w:type="dxa"/>
            <w:tcBorders>
              <w:top w:val="nil"/>
              <w:left w:val="nil"/>
              <w:bottom w:val="single" w:sz="4" w:space="0" w:color="auto"/>
              <w:right w:val="single" w:sz="4" w:space="0" w:color="auto"/>
            </w:tcBorders>
            <w:vAlign w:val="center"/>
          </w:tcPr>
          <w:p w14:paraId="5DB87BD6" w14:textId="77777777" w:rsidR="009767A4" w:rsidRPr="00D948E6" w:rsidRDefault="009767A4" w:rsidP="00862BD0">
            <w:pPr>
              <w:pStyle w:val="TABLE-cell"/>
              <w:ind w:left="57" w:right="57"/>
            </w:pPr>
          </w:p>
        </w:tc>
        <w:tc>
          <w:tcPr>
            <w:tcW w:w="3119" w:type="dxa"/>
            <w:tcBorders>
              <w:top w:val="nil"/>
              <w:left w:val="nil"/>
              <w:bottom w:val="single" w:sz="4" w:space="0" w:color="auto"/>
              <w:right w:val="single" w:sz="4" w:space="0" w:color="auto"/>
            </w:tcBorders>
            <w:vAlign w:val="center"/>
          </w:tcPr>
          <w:p w14:paraId="5DB87BD7" w14:textId="77777777" w:rsidR="009767A4" w:rsidRPr="00D948E6" w:rsidRDefault="009767A4" w:rsidP="00862BD0">
            <w:pPr>
              <w:pStyle w:val="TABLE-cell"/>
              <w:ind w:left="57" w:right="57"/>
            </w:pPr>
          </w:p>
        </w:tc>
        <w:tc>
          <w:tcPr>
            <w:tcW w:w="2550" w:type="dxa"/>
            <w:tcBorders>
              <w:top w:val="nil"/>
              <w:left w:val="single" w:sz="4" w:space="0" w:color="auto"/>
              <w:bottom w:val="single" w:sz="4" w:space="0" w:color="auto"/>
              <w:right w:val="double" w:sz="4" w:space="0" w:color="auto"/>
            </w:tcBorders>
            <w:vAlign w:val="center"/>
          </w:tcPr>
          <w:p w14:paraId="5DB87BD8" w14:textId="77777777" w:rsidR="009767A4" w:rsidRPr="00D948E6" w:rsidRDefault="009767A4" w:rsidP="00862BD0">
            <w:pPr>
              <w:pStyle w:val="TABLE-cell"/>
              <w:ind w:left="57" w:right="57"/>
            </w:pPr>
          </w:p>
        </w:tc>
      </w:tr>
      <w:tr w:rsidR="009767A4" w:rsidRPr="00D948E6" w14:paraId="5DB87BDE" w14:textId="77777777" w:rsidTr="00BE7637">
        <w:trPr>
          <w:cantSplit/>
          <w:jc w:val="center"/>
        </w:trPr>
        <w:tc>
          <w:tcPr>
            <w:tcW w:w="708" w:type="dxa"/>
            <w:tcBorders>
              <w:top w:val="nil"/>
              <w:left w:val="double" w:sz="4" w:space="0" w:color="auto"/>
              <w:bottom w:val="single" w:sz="4" w:space="0" w:color="auto"/>
              <w:right w:val="single" w:sz="4" w:space="0" w:color="auto"/>
            </w:tcBorders>
            <w:vAlign w:val="center"/>
          </w:tcPr>
          <w:p w14:paraId="5DB87BDA" w14:textId="77777777" w:rsidR="009767A4" w:rsidRPr="00D948E6" w:rsidRDefault="009767A4" w:rsidP="00862BD0">
            <w:pPr>
              <w:pStyle w:val="TABLE-cell"/>
              <w:jc w:val="center"/>
            </w:pPr>
            <w:r w:rsidRPr="00D948E6">
              <w:t>71</w:t>
            </w:r>
          </w:p>
        </w:tc>
        <w:tc>
          <w:tcPr>
            <w:tcW w:w="2693" w:type="dxa"/>
            <w:tcBorders>
              <w:top w:val="nil"/>
              <w:left w:val="nil"/>
              <w:bottom w:val="single" w:sz="4" w:space="0" w:color="auto"/>
              <w:right w:val="single" w:sz="4" w:space="0" w:color="auto"/>
            </w:tcBorders>
            <w:vAlign w:val="center"/>
          </w:tcPr>
          <w:p w14:paraId="5DB87BDB" w14:textId="77777777" w:rsidR="009767A4" w:rsidRPr="00D948E6" w:rsidRDefault="009767A4" w:rsidP="00862BD0">
            <w:pPr>
              <w:pStyle w:val="TABLE-cell"/>
              <w:ind w:left="57" w:right="57"/>
            </w:pPr>
            <w:r w:rsidRPr="00D948E6">
              <w:rPr>
                <w:i/>
              </w:rPr>
              <w:t>L</w:t>
            </w:r>
            <w:r w:rsidRPr="00932EFC">
              <w:rPr>
                <w:rStyle w:val="SUBscript-small"/>
              </w:rPr>
              <w:t>3</w:t>
            </w:r>
            <w:r w:rsidRPr="00D948E6">
              <w:t xml:space="preserve"> Active line losses </w:t>
            </w:r>
            <w:r w:rsidR="002F0D29" w:rsidRPr="002F0D29">
              <w:rPr>
                <w:rFonts w:ascii="Symbol" w:hAnsi="Symbol"/>
              </w:rPr>
              <w:t></w:t>
            </w:r>
          </w:p>
        </w:tc>
        <w:tc>
          <w:tcPr>
            <w:tcW w:w="3119" w:type="dxa"/>
            <w:tcBorders>
              <w:top w:val="nil"/>
              <w:left w:val="nil"/>
              <w:bottom w:val="single" w:sz="4" w:space="0" w:color="auto"/>
              <w:right w:val="single" w:sz="4" w:space="0" w:color="auto"/>
            </w:tcBorders>
            <w:vAlign w:val="center"/>
          </w:tcPr>
          <w:p w14:paraId="5DB87BDC" w14:textId="77777777" w:rsidR="009767A4" w:rsidRPr="00D948E6" w:rsidRDefault="009767A4" w:rsidP="00862BD0">
            <w:pPr>
              <w:pStyle w:val="TABLE-cell"/>
              <w:ind w:left="57" w:right="57"/>
            </w:pPr>
            <w:r w:rsidRPr="00D948E6">
              <w:t>CuA</w:t>
            </w:r>
            <w:r w:rsidRPr="00932EFC">
              <w:rPr>
                <w:rStyle w:val="SUBscript-small"/>
              </w:rPr>
              <w:t>3</w:t>
            </w:r>
            <w:r w:rsidR="002F0D29" w:rsidRPr="002F0D29">
              <w:rPr>
                <w:rFonts w:ascii="Symbol" w:hAnsi="Symbol"/>
              </w:rPr>
              <w:t></w:t>
            </w:r>
            <w:r w:rsidRPr="00D948E6">
              <w:t xml:space="preserve"> = </w:t>
            </w:r>
            <w:r w:rsidRPr="00D948E6">
              <w:rPr>
                <w:rFonts w:ascii="Times New Roman" w:hAnsi="Times New Roman"/>
                <w:i/>
              </w:rPr>
              <w:t>I</w:t>
            </w:r>
            <w:r w:rsidRPr="00C373E3">
              <w:rPr>
                <w:rStyle w:val="SUPerscript-small"/>
              </w:rPr>
              <w:t>2</w:t>
            </w:r>
            <w:r w:rsidRPr="00D948E6">
              <w:t>h</w:t>
            </w:r>
            <w:r w:rsidRPr="00932EFC">
              <w:rPr>
                <w:rStyle w:val="SUBscript-small"/>
              </w:rPr>
              <w:t>L3</w:t>
            </w:r>
            <w:r w:rsidR="002F0D29" w:rsidRPr="002F0D29">
              <w:t> </w:t>
            </w:r>
            <w:r w:rsidR="002F0D29" w:rsidRPr="002F0D29">
              <w:rPr>
                <w:rFonts w:ascii="Symbol" w:hAnsi="Symbol"/>
              </w:rPr>
              <w:t></w:t>
            </w:r>
            <w:r w:rsidR="002F0D29" w:rsidRPr="002F0D29">
              <w:t> </w:t>
            </w:r>
            <w:r w:rsidRPr="00D948E6">
              <w:rPr>
                <w:rFonts w:ascii="Times New Roman" w:hAnsi="Times New Roman"/>
                <w:i/>
                <w:iCs/>
              </w:rPr>
              <w:t>R</w:t>
            </w:r>
            <w:r w:rsidRPr="00932EFC">
              <w:rPr>
                <w:rStyle w:val="SUBscript-small"/>
              </w:rPr>
              <w:t>Cu</w:t>
            </w:r>
          </w:p>
        </w:tc>
        <w:tc>
          <w:tcPr>
            <w:tcW w:w="2550" w:type="dxa"/>
            <w:tcBorders>
              <w:top w:val="nil"/>
              <w:left w:val="single" w:sz="4" w:space="0" w:color="auto"/>
              <w:bottom w:val="single" w:sz="4" w:space="0" w:color="auto"/>
              <w:right w:val="double" w:sz="4" w:space="0" w:color="auto"/>
            </w:tcBorders>
            <w:vAlign w:val="center"/>
          </w:tcPr>
          <w:p w14:paraId="5DB87BDD" w14:textId="77777777" w:rsidR="009767A4" w:rsidRPr="00D948E6" w:rsidRDefault="009767A4" w:rsidP="00862BD0">
            <w:pPr>
              <w:pStyle w:val="TABLE-cell"/>
              <w:ind w:left="57" w:right="57"/>
            </w:pPr>
            <w:r w:rsidRPr="00D948E6">
              <w:t>QI</w:t>
            </w:r>
            <w:r w:rsidR="002F0D29" w:rsidRPr="002F0D29">
              <w:rPr>
                <w:rFonts w:ascii="Symbol" w:hAnsi="Symbol"/>
              </w:rPr>
              <w:t></w:t>
            </w:r>
            <w:r w:rsidRPr="00D948E6">
              <w:t>QIV</w:t>
            </w:r>
            <w:r w:rsidRPr="00D948E6">
              <w:br/>
            </w:r>
            <w:r w:rsidRPr="00D948E6">
              <w:rPr>
                <w:rFonts w:ascii="Times New Roman" w:hAnsi="Times New Roman"/>
                <w:i/>
                <w:iCs/>
              </w:rPr>
              <w:t>R</w:t>
            </w:r>
            <w:r w:rsidRPr="00932EFC">
              <w:rPr>
                <w:rStyle w:val="SUBscript-small"/>
              </w:rPr>
              <w:t>Cu</w:t>
            </w:r>
            <w:r w:rsidRPr="00D948E6">
              <w:t xml:space="preserve"> is the serial resistive element of the line loss, OBIS code 1.x.0.10.2.VZ</w:t>
            </w:r>
          </w:p>
        </w:tc>
      </w:tr>
      <w:tr w:rsidR="009767A4" w:rsidRPr="00D948E6" w14:paraId="5DB87BE3" w14:textId="77777777" w:rsidTr="00BE7637">
        <w:trPr>
          <w:cantSplit/>
          <w:jc w:val="center"/>
        </w:trPr>
        <w:tc>
          <w:tcPr>
            <w:tcW w:w="708" w:type="dxa"/>
            <w:tcBorders>
              <w:top w:val="nil"/>
              <w:left w:val="double" w:sz="4" w:space="0" w:color="auto"/>
              <w:bottom w:val="single" w:sz="4" w:space="0" w:color="auto"/>
              <w:right w:val="single" w:sz="4" w:space="0" w:color="auto"/>
            </w:tcBorders>
            <w:vAlign w:val="center"/>
          </w:tcPr>
          <w:p w14:paraId="5DB87BDF" w14:textId="77777777" w:rsidR="009767A4" w:rsidRPr="00D948E6" w:rsidRDefault="009767A4" w:rsidP="00862BD0">
            <w:pPr>
              <w:pStyle w:val="TABLE-cell"/>
              <w:jc w:val="center"/>
            </w:pPr>
            <w:r w:rsidRPr="00D948E6">
              <w:t>72</w:t>
            </w:r>
          </w:p>
        </w:tc>
        <w:tc>
          <w:tcPr>
            <w:tcW w:w="2693" w:type="dxa"/>
            <w:tcBorders>
              <w:top w:val="nil"/>
              <w:left w:val="nil"/>
              <w:bottom w:val="single" w:sz="4" w:space="0" w:color="auto"/>
              <w:right w:val="single" w:sz="4" w:space="0" w:color="auto"/>
            </w:tcBorders>
            <w:vAlign w:val="center"/>
          </w:tcPr>
          <w:p w14:paraId="5DB87BE0" w14:textId="77777777" w:rsidR="009767A4" w:rsidRPr="00D948E6" w:rsidRDefault="009767A4" w:rsidP="00862BD0">
            <w:pPr>
              <w:pStyle w:val="TABLE-cell"/>
              <w:ind w:left="57" w:right="57"/>
            </w:pPr>
            <w:r w:rsidRPr="00D948E6">
              <w:rPr>
                <w:i/>
              </w:rPr>
              <w:t>L</w:t>
            </w:r>
            <w:r w:rsidRPr="00932EFC">
              <w:rPr>
                <w:rStyle w:val="SUBscript-small"/>
              </w:rPr>
              <w:t>3</w:t>
            </w:r>
            <w:r w:rsidRPr="00D948E6">
              <w:t xml:space="preserve"> Active line losses -</w:t>
            </w:r>
          </w:p>
        </w:tc>
        <w:tc>
          <w:tcPr>
            <w:tcW w:w="3119" w:type="dxa"/>
            <w:tcBorders>
              <w:top w:val="nil"/>
              <w:left w:val="nil"/>
              <w:bottom w:val="single" w:sz="4" w:space="0" w:color="auto"/>
              <w:right w:val="single" w:sz="4" w:space="0" w:color="auto"/>
            </w:tcBorders>
            <w:vAlign w:val="center"/>
          </w:tcPr>
          <w:p w14:paraId="5DB87BE1" w14:textId="77777777" w:rsidR="009767A4" w:rsidRPr="00D948E6" w:rsidRDefault="009767A4" w:rsidP="00862BD0">
            <w:pPr>
              <w:pStyle w:val="TABLE-cell"/>
              <w:ind w:left="57" w:right="57"/>
            </w:pPr>
            <w:r w:rsidRPr="00D948E6">
              <w:t>CuA</w:t>
            </w:r>
            <w:r w:rsidRPr="00932EFC">
              <w:rPr>
                <w:rStyle w:val="SUBscript-small"/>
              </w:rPr>
              <w:t>3</w:t>
            </w:r>
            <w:r w:rsidRPr="00D948E6">
              <w:t xml:space="preserve">– = </w:t>
            </w:r>
            <w:r w:rsidRPr="00D948E6">
              <w:rPr>
                <w:rFonts w:ascii="Times New Roman" w:hAnsi="Times New Roman"/>
                <w:i/>
              </w:rPr>
              <w:t>I</w:t>
            </w:r>
            <w:r w:rsidRPr="00C373E3">
              <w:rPr>
                <w:rStyle w:val="SUPerscript-small"/>
              </w:rPr>
              <w:t>2</w:t>
            </w:r>
            <w:r w:rsidRPr="00D948E6">
              <w:t>h</w:t>
            </w:r>
            <w:r w:rsidRPr="00932EFC">
              <w:rPr>
                <w:rStyle w:val="SUBscript-small"/>
              </w:rPr>
              <w:t>L3</w:t>
            </w:r>
            <w:r w:rsidR="002F0D29" w:rsidRPr="002F0D29">
              <w:t> </w:t>
            </w:r>
            <w:r w:rsidR="002F0D29" w:rsidRPr="002F0D29">
              <w:rPr>
                <w:rFonts w:ascii="Symbol" w:hAnsi="Symbol"/>
              </w:rPr>
              <w:t></w:t>
            </w:r>
            <w:r w:rsidR="002F0D29" w:rsidRPr="002F0D29">
              <w:t> </w:t>
            </w:r>
            <w:r w:rsidRPr="00D948E6">
              <w:rPr>
                <w:rFonts w:ascii="Times New Roman" w:hAnsi="Times New Roman"/>
                <w:i/>
                <w:iCs/>
              </w:rPr>
              <w:t>R</w:t>
            </w:r>
            <w:r w:rsidRPr="00932EFC">
              <w:rPr>
                <w:rStyle w:val="SUBscript-small"/>
              </w:rPr>
              <w:t>Cu</w:t>
            </w:r>
          </w:p>
        </w:tc>
        <w:tc>
          <w:tcPr>
            <w:tcW w:w="2550" w:type="dxa"/>
            <w:tcBorders>
              <w:top w:val="nil"/>
              <w:left w:val="single" w:sz="4" w:space="0" w:color="auto"/>
              <w:bottom w:val="single" w:sz="4" w:space="0" w:color="auto"/>
              <w:right w:val="double" w:sz="4" w:space="0" w:color="auto"/>
            </w:tcBorders>
            <w:vAlign w:val="center"/>
          </w:tcPr>
          <w:p w14:paraId="5DB87BE2" w14:textId="77777777" w:rsidR="009767A4" w:rsidRPr="00D948E6" w:rsidRDefault="009767A4" w:rsidP="00862BD0">
            <w:pPr>
              <w:pStyle w:val="TABLE-cell"/>
              <w:ind w:left="57" w:right="57"/>
            </w:pPr>
            <w:r w:rsidRPr="00D948E6">
              <w:t>QII</w:t>
            </w:r>
            <w:r w:rsidR="002F0D29" w:rsidRPr="002F0D29">
              <w:rPr>
                <w:rFonts w:ascii="Symbol" w:hAnsi="Symbol"/>
              </w:rPr>
              <w:t></w:t>
            </w:r>
            <w:r w:rsidRPr="00D948E6">
              <w:t>QIII</w:t>
            </w:r>
          </w:p>
        </w:tc>
      </w:tr>
      <w:tr w:rsidR="009767A4" w:rsidRPr="00D948E6" w14:paraId="5DB87BE8" w14:textId="77777777" w:rsidTr="00BE7637">
        <w:trPr>
          <w:cantSplit/>
          <w:jc w:val="center"/>
        </w:trPr>
        <w:tc>
          <w:tcPr>
            <w:tcW w:w="708" w:type="dxa"/>
            <w:tcBorders>
              <w:top w:val="nil"/>
              <w:left w:val="double" w:sz="4" w:space="0" w:color="auto"/>
              <w:bottom w:val="single" w:sz="4" w:space="0" w:color="auto"/>
              <w:right w:val="single" w:sz="4" w:space="0" w:color="auto"/>
            </w:tcBorders>
            <w:vAlign w:val="center"/>
          </w:tcPr>
          <w:p w14:paraId="5DB87BE4" w14:textId="77777777" w:rsidR="009767A4" w:rsidRPr="00D948E6" w:rsidRDefault="009767A4" w:rsidP="00862BD0">
            <w:pPr>
              <w:pStyle w:val="TABLE-cell"/>
              <w:jc w:val="center"/>
            </w:pPr>
            <w:r w:rsidRPr="00D948E6">
              <w:t>73…90</w:t>
            </w:r>
          </w:p>
        </w:tc>
        <w:tc>
          <w:tcPr>
            <w:tcW w:w="2693" w:type="dxa"/>
            <w:tcBorders>
              <w:top w:val="nil"/>
              <w:left w:val="nil"/>
              <w:bottom w:val="single" w:sz="4" w:space="0" w:color="auto"/>
              <w:right w:val="single" w:sz="4" w:space="0" w:color="auto"/>
            </w:tcBorders>
            <w:vAlign w:val="center"/>
          </w:tcPr>
          <w:p w14:paraId="5DB87BE5" w14:textId="77777777" w:rsidR="009767A4" w:rsidRPr="00D948E6" w:rsidRDefault="009767A4" w:rsidP="00862BD0">
            <w:pPr>
              <w:pStyle w:val="TABLE-cell"/>
              <w:ind w:left="57" w:right="57"/>
            </w:pPr>
            <w:r w:rsidRPr="00D948E6">
              <w:rPr>
                <w:i/>
              </w:rPr>
              <w:t>L</w:t>
            </w:r>
            <w:r w:rsidRPr="00932EFC">
              <w:rPr>
                <w:rStyle w:val="SUBscript-small"/>
              </w:rPr>
              <w:t>3</w:t>
            </w:r>
            <w:r w:rsidRPr="00D948E6">
              <w:t xml:space="preserve"> quantities (See 33…48)</w:t>
            </w:r>
          </w:p>
        </w:tc>
        <w:tc>
          <w:tcPr>
            <w:tcW w:w="3119" w:type="dxa"/>
            <w:tcBorders>
              <w:top w:val="nil"/>
              <w:left w:val="nil"/>
              <w:bottom w:val="single" w:sz="4" w:space="0" w:color="auto"/>
              <w:right w:val="single" w:sz="4" w:space="0" w:color="auto"/>
            </w:tcBorders>
            <w:vAlign w:val="center"/>
          </w:tcPr>
          <w:p w14:paraId="5DB87BE6" w14:textId="77777777" w:rsidR="009767A4" w:rsidRPr="00D948E6" w:rsidRDefault="009767A4" w:rsidP="00862BD0">
            <w:pPr>
              <w:pStyle w:val="TABLE-cell"/>
              <w:ind w:left="57" w:right="57"/>
            </w:pPr>
          </w:p>
        </w:tc>
        <w:tc>
          <w:tcPr>
            <w:tcW w:w="2550" w:type="dxa"/>
            <w:tcBorders>
              <w:top w:val="nil"/>
              <w:left w:val="single" w:sz="4" w:space="0" w:color="auto"/>
              <w:bottom w:val="single" w:sz="4" w:space="0" w:color="auto"/>
              <w:right w:val="double" w:sz="4" w:space="0" w:color="auto"/>
            </w:tcBorders>
            <w:vAlign w:val="center"/>
          </w:tcPr>
          <w:p w14:paraId="5DB87BE7" w14:textId="77777777" w:rsidR="009767A4" w:rsidRPr="00D948E6" w:rsidRDefault="009767A4" w:rsidP="00862BD0">
            <w:pPr>
              <w:pStyle w:val="TABLE-cell"/>
              <w:ind w:left="57" w:right="57"/>
            </w:pPr>
          </w:p>
        </w:tc>
      </w:tr>
      <w:tr w:rsidR="009767A4" w:rsidRPr="00D948E6" w14:paraId="5DB87BED" w14:textId="77777777" w:rsidTr="00BE7637">
        <w:trPr>
          <w:cantSplit/>
          <w:jc w:val="center"/>
        </w:trPr>
        <w:tc>
          <w:tcPr>
            <w:tcW w:w="708" w:type="dxa"/>
            <w:tcBorders>
              <w:top w:val="nil"/>
              <w:left w:val="double" w:sz="4" w:space="0" w:color="auto"/>
              <w:bottom w:val="single" w:sz="4" w:space="0" w:color="auto"/>
              <w:right w:val="single" w:sz="4" w:space="0" w:color="auto"/>
            </w:tcBorders>
            <w:vAlign w:val="center"/>
          </w:tcPr>
          <w:p w14:paraId="5DB87BE9" w14:textId="77777777" w:rsidR="009767A4" w:rsidRPr="00D948E6" w:rsidRDefault="009767A4" w:rsidP="00862BD0">
            <w:pPr>
              <w:pStyle w:val="TABLE-cell"/>
              <w:jc w:val="center"/>
            </w:pPr>
          </w:p>
        </w:tc>
        <w:tc>
          <w:tcPr>
            <w:tcW w:w="2693" w:type="dxa"/>
            <w:tcBorders>
              <w:top w:val="nil"/>
              <w:left w:val="nil"/>
              <w:bottom w:val="single" w:sz="4" w:space="0" w:color="auto"/>
              <w:right w:val="single" w:sz="4" w:space="0" w:color="auto"/>
            </w:tcBorders>
            <w:vAlign w:val="center"/>
          </w:tcPr>
          <w:p w14:paraId="5DB87BEA" w14:textId="77777777" w:rsidR="009767A4" w:rsidRPr="00D948E6" w:rsidRDefault="009767A4" w:rsidP="00862BD0">
            <w:pPr>
              <w:pStyle w:val="TABLE-cell"/>
              <w:ind w:left="57" w:right="57"/>
            </w:pPr>
          </w:p>
        </w:tc>
        <w:tc>
          <w:tcPr>
            <w:tcW w:w="3119" w:type="dxa"/>
            <w:tcBorders>
              <w:top w:val="nil"/>
              <w:left w:val="nil"/>
              <w:bottom w:val="single" w:sz="4" w:space="0" w:color="auto"/>
              <w:right w:val="single" w:sz="4" w:space="0" w:color="auto"/>
            </w:tcBorders>
            <w:vAlign w:val="center"/>
          </w:tcPr>
          <w:p w14:paraId="5DB87BEB" w14:textId="77777777" w:rsidR="009767A4" w:rsidRPr="00D948E6" w:rsidRDefault="009767A4" w:rsidP="00862BD0">
            <w:pPr>
              <w:pStyle w:val="TABLE-cell"/>
              <w:ind w:left="57" w:right="57"/>
            </w:pPr>
          </w:p>
        </w:tc>
        <w:tc>
          <w:tcPr>
            <w:tcW w:w="2550" w:type="dxa"/>
            <w:tcBorders>
              <w:top w:val="nil"/>
              <w:left w:val="single" w:sz="4" w:space="0" w:color="auto"/>
              <w:bottom w:val="single" w:sz="4" w:space="0" w:color="auto"/>
              <w:right w:val="double" w:sz="4" w:space="0" w:color="auto"/>
            </w:tcBorders>
            <w:vAlign w:val="center"/>
          </w:tcPr>
          <w:p w14:paraId="5DB87BEC" w14:textId="77777777" w:rsidR="009767A4" w:rsidRPr="00D948E6" w:rsidRDefault="009767A4" w:rsidP="00862BD0">
            <w:pPr>
              <w:pStyle w:val="TABLE-cell"/>
              <w:ind w:left="57" w:right="57"/>
            </w:pPr>
          </w:p>
        </w:tc>
      </w:tr>
      <w:tr w:rsidR="009767A4" w:rsidRPr="00D948E6" w14:paraId="5DB87BF2" w14:textId="77777777" w:rsidTr="00BE7637">
        <w:trPr>
          <w:cantSplit/>
          <w:jc w:val="center"/>
        </w:trPr>
        <w:tc>
          <w:tcPr>
            <w:tcW w:w="708" w:type="dxa"/>
            <w:tcBorders>
              <w:top w:val="single" w:sz="4" w:space="0" w:color="auto"/>
              <w:left w:val="double" w:sz="4" w:space="0" w:color="auto"/>
              <w:bottom w:val="single" w:sz="4" w:space="0" w:color="auto"/>
              <w:right w:val="single" w:sz="4" w:space="0" w:color="auto"/>
            </w:tcBorders>
            <w:vAlign w:val="center"/>
          </w:tcPr>
          <w:p w14:paraId="5DB87BEE" w14:textId="77777777" w:rsidR="009767A4" w:rsidRPr="00D948E6" w:rsidRDefault="009767A4" w:rsidP="00862BD0">
            <w:pPr>
              <w:pStyle w:val="TABLE-cell"/>
              <w:jc w:val="center"/>
            </w:pPr>
            <w:r w:rsidRPr="00D948E6">
              <w:t>91...</w:t>
            </w:r>
            <w:r w:rsidRPr="00D948E6">
              <w:br/>
              <w:t>255</w:t>
            </w:r>
          </w:p>
        </w:tc>
        <w:tc>
          <w:tcPr>
            <w:tcW w:w="2693" w:type="dxa"/>
            <w:tcBorders>
              <w:top w:val="single" w:sz="4" w:space="0" w:color="auto"/>
              <w:left w:val="nil"/>
              <w:bottom w:val="single" w:sz="4" w:space="0" w:color="auto"/>
              <w:right w:val="single" w:sz="4" w:space="0" w:color="auto"/>
            </w:tcBorders>
            <w:vAlign w:val="center"/>
          </w:tcPr>
          <w:p w14:paraId="5DB87BEF" w14:textId="77777777" w:rsidR="009767A4" w:rsidRPr="00D948E6" w:rsidRDefault="009767A4" w:rsidP="00862BD0">
            <w:pPr>
              <w:pStyle w:val="TABLE-cell"/>
              <w:ind w:left="57" w:right="57"/>
            </w:pPr>
            <w:r w:rsidRPr="00D948E6">
              <w:t>Reserved</w:t>
            </w:r>
          </w:p>
        </w:tc>
        <w:tc>
          <w:tcPr>
            <w:tcW w:w="3119" w:type="dxa"/>
            <w:tcBorders>
              <w:top w:val="single" w:sz="4" w:space="0" w:color="auto"/>
              <w:left w:val="nil"/>
              <w:bottom w:val="single" w:sz="4" w:space="0" w:color="auto"/>
              <w:right w:val="single" w:sz="4" w:space="0" w:color="auto"/>
            </w:tcBorders>
            <w:vAlign w:val="center"/>
          </w:tcPr>
          <w:p w14:paraId="5DB87BF0" w14:textId="77777777" w:rsidR="009767A4" w:rsidRPr="00D948E6" w:rsidRDefault="009767A4" w:rsidP="00862BD0">
            <w:pPr>
              <w:pStyle w:val="TABLE-cell"/>
              <w:ind w:left="57" w:right="57"/>
            </w:pPr>
            <w:r w:rsidRPr="00D948E6">
              <w:t> </w:t>
            </w:r>
          </w:p>
        </w:tc>
        <w:tc>
          <w:tcPr>
            <w:tcW w:w="2550" w:type="dxa"/>
            <w:tcBorders>
              <w:top w:val="single" w:sz="4" w:space="0" w:color="auto"/>
              <w:left w:val="single" w:sz="4" w:space="0" w:color="auto"/>
              <w:bottom w:val="single" w:sz="4" w:space="0" w:color="auto"/>
              <w:right w:val="double" w:sz="4" w:space="0" w:color="auto"/>
            </w:tcBorders>
            <w:vAlign w:val="center"/>
          </w:tcPr>
          <w:p w14:paraId="5DB87BF1" w14:textId="77777777" w:rsidR="009767A4" w:rsidRPr="00D948E6" w:rsidRDefault="009767A4" w:rsidP="00862BD0">
            <w:pPr>
              <w:pStyle w:val="TABLE-cell"/>
              <w:ind w:left="57" w:right="57"/>
            </w:pPr>
            <w:r w:rsidRPr="00D948E6">
              <w:t> </w:t>
            </w:r>
          </w:p>
        </w:tc>
      </w:tr>
      <w:tr w:rsidR="009767A4" w:rsidRPr="00D948E6" w14:paraId="5DB87BF4" w14:textId="77777777" w:rsidTr="00BE7637">
        <w:trPr>
          <w:cantSplit/>
          <w:jc w:val="center"/>
        </w:trPr>
        <w:tc>
          <w:tcPr>
            <w:tcW w:w="9070" w:type="dxa"/>
            <w:gridSpan w:val="4"/>
            <w:tcBorders>
              <w:top w:val="single" w:sz="4" w:space="0" w:color="auto"/>
              <w:left w:val="double" w:sz="4" w:space="0" w:color="auto"/>
              <w:bottom w:val="double" w:sz="4" w:space="0" w:color="auto"/>
              <w:right w:val="double" w:sz="4" w:space="0" w:color="auto"/>
            </w:tcBorders>
          </w:tcPr>
          <w:p w14:paraId="5DB87BF3" w14:textId="77777777" w:rsidR="009767A4" w:rsidRPr="00D948E6" w:rsidRDefault="001556C3" w:rsidP="001556C3">
            <w:pPr>
              <w:pStyle w:val="NOTE"/>
            </w:pPr>
            <w:r>
              <w:t>NOTE</w:t>
            </w:r>
            <w:r>
              <w:t> </w:t>
            </w:r>
            <w:r w:rsidR="009767A4" w:rsidRPr="00D948E6">
              <w:t>In this table, no manufacturer specific range is available.</w:t>
            </w:r>
          </w:p>
        </w:tc>
      </w:tr>
    </w:tbl>
    <w:p w14:paraId="5DB87BF5" w14:textId="77777777" w:rsidR="00CA18E8" w:rsidRDefault="00CA18E8" w:rsidP="00CA18E8">
      <w:pPr>
        <w:pStyle w:val="NOTE"/>
      </w:pPr>
      <w:bookmarkStart w:id="1065" w:name="_Ref59616652"/>
      <w:bookmarkStart w:id="1066" w:name="_Toc78850917"/>
      <w:bookmarkStart w:id="1067" w:name="_Toc78883981"/>
      <w:bookmarkStart w:id="1068" w:name="_Toc102790139"/>
      <w:bookmarkStart w:id="1069" w:name="_Toc112672975"/>
      <w:bookmarkStart w:id="1070" w:name="_Toc112673209"/>
      <w:bookmarkStart w:id="1071" w:name="_Toc364085257"/>
      <w:bookmarkStart w:id="1072" w:name="_Toc364085676"/>
      <w:bookmarkStart w:id="1073" w:name="_Toc397983240"/>
      <w:bookmarkStart w:id="1074" w:name="_Toc398111915"/>
      <w:bookmarkStart w:id="1075" w:name="_Toc438500214"/>
      <w:bookmarkStart w:id="1076" w:name="_Toc438500950"/>
    </w:p>
    <w:p w14:paraId="5DB87BF6" w14:textId="77777777" w:rsidR="009767A4" w:rsidRPr="00D948E6" w:rsidRDefault="009767A4" w:rsidP="00266935">
      <w:pPr>
        <w:pStyle w:val="Heading3"/>
      </w:pPr>
      <w:bookmarkStart w:id="1077" w:name="_Toc470255523"/>
      <w:bookmarkStart w:id="1078" w:name="_Toc84315166"/>
      <w:r w:rsidRPr="00D948E6">
        <w:t>UNIPEDE</w:t>
      </w:r>
      <w:r w:rsidRPr="00D948E6">
        <w:fldChar w:fldCharType="begin"/>
      </w:r>
      <w:r w:rsidRPr="00D948E6">
        <w:instrText xml:space="preserve"> XE "UNIPEDE" </w:instrText>
      </w:r>
      <w:r w:rsidRPr="00D948E6">
        <w:fldChar w:fldCharType="end"/>
      </w:r>
      <w:r w:rsidRPr="00D948E6">
        <w:t xml:space="preserve"> voltage dips</w:t>
      </w:r>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r w:rsidRPr="00D948E6">
        <w:fldChar w:fldCharType="begin"/>
      </w:r>
      <w:r w:rsidRPr="00D948E6">
        <w:instrText xml:space="preserve"> XE "Voltage dips" </w:instrText>
      </w:r>
      <w:r w:rsidRPr="00D948E6">
        <w:fldChar w:fldCharType="end"/>
      </w:r>
    </w:p>
    <w:p w14:paraId="5DB87BF7" w14:textId="0318BCF1" w:rsidR="009767A4" w:rsidRPr="00D948E6" w:rsidRDefault="009767A4" w:rsidP="009767A4">
      <w:pPr>
        <w:pStyle w:val="PARAGRAPH"/>
      </w:pPr>
      <w:r w:rsidRPr="00D948E6">
        <w:fldChar w:fldCharType="begin"/>
      </w:r>
      <w:r w:rsidRPr="00D948E6">
        <w:instrText xml:space="preserve"> REF _Ref78873110 \h </w:instrText>
      </w:r>
      <w:r w:rsidRPr="00D948E6">
        <w:fldChar w:fldCharType="separate"/>
      </w:r>
      <w:r w:rsidR="005245E0" w:rsidRPr="00D948E6">
        <w:t xml:space="preserve">Table </w:t>
      </w:r>
      <w:r w:rsidR="005245E0">
        <w:rPr>
          <w:noProof/>
        </w:rPr>
        <w:t>19</w:t>
      </w:r>
      <w:r w:rsidRPr="00D948E6">
        <w:fldChar w:fldCharType="end"/>
      </w:r>
      <w:r w:rsidRPr="00D948E6">
        <w:t xml:space="preserve"> shows the use of value group E</w:t>
      </w:r>
      <w:r w:rsidRPr="00D948E6">
        <w:fldChar w:fldCharType="begin"/>
      </w:r>
      <w:r w:rsidRPr="00D948E6">
        <w:instrText xml:space="preserve"> XE "Value group E" </w:instrText>
      </w:r>
      <w:r w:rsidRPr="00D948E6">
        <w:fldChar w:fldCharType="end"/>
      </w:r>
      <w:r w:rsidRPr="00D948E6">
        <w:t xml:space="preserve"> for the identification of voltage dips according to the UNIPEDE classification.</w:t>
      </w:r>
      <w:bookmarkStart w:id="1079" w:name="_Ref59805152"/>
    </w:p>
    <w:p w14:paraId="5DB87BF8" w14:textId="535690FD" w:rsidR="009767A4" w:rsidRPr="00D948E6" w:rsidRDefault="009767A4" w:rsidP="00B02878">
      <w:pPr>
        <w:pStyle w:val="TABLE-title"/>
      </w:pPr>
      <w:bookmarkStart w:id="1080" w:name="_Ref78873110"/>
      <w:bookmarkStart w:id="1081" w:name="_Toc100301483"/>
      <w:bookmarkStart w:id="1082" w:name="_Toc364079538"/>
      <w:bookmarkStart w:id="1083" w:name="_Toc397983453"/>
      <w:bookmarkStart w:id="1084" w:name="_Toc398112128"/>
      <w:bookmarkStart w:id="1085" w:name="_Toc438500260"/>
      <w:bookmarkStart w:id="1086" w:name="_Toc438500996"/>
      <w:bookmarkStart w:id="1087" w:name="_Toc470255569"/>
      <w:bookmarkStart w:id="1088" w:name="_Toc84315212"/>
      <w:r w:rsidRPr="00D948E6">
        <w:t xml:space="preserve">Table </w:t>
      </w:r>
      <w:r w:rsidR="00697182">
        <w:rPr>
          <w:noProof/>
        </w:rPr>
        <w:fldChar w:fldCharType="begin"/>
      </w:r>
      <w:r w:rsidR="00697182">
        <w:rPr>
          <w:noProof/>
        </w:rPr>
        <w:instrText xml:space="preserve"> SEQ Table \* ARABIC </w:instrText>
      </w:r>
      <w:r w:rsidR="00697182">
        <w:rPr>
          <w:noProof/>
        </w:rPr>
        <w:fldChar w:fldCharType="separate"/>
      </w:r>
      <w:r w:rsidR="005245E0">
        <w:rPr>
          <w:noProof/>
        </w:rPr>
        <w:t>19</w:t>
      </w:r>
      <w:r w:rsidR="00697182">
        <w:rPr>
          <w:noProof/>
        </w:rPr>
        <w:fldChar w:fldCharType="end"/>
      </w:r>
      <w:bookmarkEnd w:id="1079"/>
      <w:bookmarkEnd w:id="1080"/>
      <w:r w:rsidRPr="00D948E6">
        <w:t xml:space="preserve"> – Value group E codes – Electricity – UNIPEDE voltage dip</w:t>
      </w:r>
      <w:bookmarkEnd w:id="1081"/>
      <w:r w:rsidRPr="00D948E6">
        <w:t>s</w:t>
      </w:r>
      <w:bookmarkEnd w:id="1082"/>
      <w:bookmarkEnd w:id="1083"/>
      <w:bookmarkEnd w:id="1084"/>
      <w:bookmarkEnd w:id="1085"/>
      <w:bookmarkEnd w:id="1086"/>
      <w:bookmarkEnd w:id="1087"/>
      <w:bookmarkEnd w:id="1088"/>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1"/>
        <w:gridCol w:w="1052"/>
        <w:gridCol w:w="1139"/>
        <w:gridCol w:w="1140"/>
        <w:gridCol w:w="1139"/>
        <w:gridCol w:w="1140"/>
        <w:gridCol w:w="1139"/>
        <w:gridCol w:w="1140"/>
      </w:tblGrid>
      <w:tr w:rsidR="009767A4" w:rsidRPr="00D948E6" w14:paraId="5DB87BFA" w14:textId="77777777" w:rsidTr="002F0D29">
        <w:trPr>
          <w:cantSplit/>
          <w:jc w:val="center"/>
        </w:trPr>
        <w:tc>
          <w:tcPr>
            <w:tcW w:w="9781" w:type="dxa"/>
            <w:gridSpan w:val="8"/>
            <w:tcBorders>
              <w:top w:val="double" w:sz="4" w:space="0" w:color="auto"/>
              <w:left w:val="double" w:sz="4" w:space="0" w:color="auto"/>
              <w:right w:val="double" w:sz="4" w:space="0" w:color="auto"/>
            </w:tcBorders>
            <w:shd w:val="clear" w:color="auto" w:fill="C0C0C0"/>
          </w:tcPr>
          <w:p w14:paraId="5DB87BF9" w14:textId="1B0160A5" w:rsidR="009767A4" w:rsidRPr="00D948E6" w:rsidRDefault="009767A4" w:rsidP="00862BD0">
            <w:pPr>
              <w:pStyle w:val="TABLE-col-heading"/>
              <w:rPr>
                <w:b w:val="0"/>
              </w:rPr>
            </w:pPr>
            <w:r w:rsidRPr="00D948E6">
              <w:t>Value group E codes – Electricity – UNIPEDE voltage dips measurement (A = 1, C = 12, 32, 52, 72,</w:t>
            </w:r>
            <w:r w:rsidR="00793A62" w:rsidRPr="00FD6B68">
              <w:rPr>
                <w:highlight w:val="yellow"/>
              </w:rPr>
              <w:t>124</w:t>
            </w:r>
            <w:r w:rsidR="00854B2D" w:rsidRPr="00FD6B68">
              <w:rPr>
                <w:highlight w:val="yellow"/>
              </w:rPr>
              <w:t>…12</w:t>
            </w:r>
            <w:r w:rsidR="00CF6A95" w:rsidRPr="00FD6B68">
              <w:rPr>
                <w:highlight w:val="yellow"/>
              </w:rPr>
              <w:t>6</w:t>
            </w:r>
            <w:r w:rsidRPr="00D948E6">
              <w:t xml:space="preserve"> D = 32)</w:t>
            </w:r>
          </w:p>
        </w:tc>
      </w:tr>
      <w:tr w:rsidR="009767A4" w:rsidRPr="00D948E6" w14:paraId="5DB87BFE" w14:textId="77777777" w:rsidTr="002F0D29">
        <w:trPr>
          <w:cantSplit/>
          <w:jc w:val="center"/>
        </w:trPr>
        <w:tc>
          <w:tcPr>
            <w:tcW w:w="1276" w:type="dxa"/>
            <w:vMerge w:val="restart"/>
            <w:tcBorders>
              <w:left w:val="double" w:sz="4" w:space="0" w:color="auto"/>
            </w:tcBorders>
            <w:vAlign w:val="center"/>
          </w:tcPr>
          <w:p w14:paraId="5DB87BFB" w14:textId="77777777" w:rsidR="009767A4" w:rsidRPr="00D948E6" w:rsidRDefault="009767A4" w:rsidP="00862BD0">
            <w:pPr>
              <w:pStyle w:val="TABLE-cell"/>
              <w:jc w:val="center"/>
            </w:pPr>
            <w:r w:rsidRPr="00D948E6">
              <w:t xml:space="preserve">Depth </w:t>
            </w:r>
            <w:r w:rsidRPr="00D948E6">
              <w:br/>
              <w:t xml:space="preserve">in % of </w:t>
            </w:r>
            <w:r w:rsidRPr="00D948E6">
              <w:rPr>
                <w:rFonts w:ascii="Times New Roman" w:hAnsi="Times New Roman"/>
                <w:i/>
                <w:iCs/>
              </w:rPr>
              <w:t>U</w:t>
            </w:r>
            <w:r w:rsidRPr="00932EFC">
              <w:rPr>
                <w:rStyle w:val="SUBscript-small"/>
              </w:rPr>
              <w:t>n</w:t>
            </w:r>
          </w:p>
        </w:tc>
        <w:tc>
          <w:tcPr>
            <w:tcW w:w="1134" w:type="dxa"/>
            <w:vMerge w:val="restart"/>
            <w:vAlign w:val="center"/>
          </w:tcPr>
          <w:p w14:paraId="5DB87BFC" w14:textId="77777777" w:rsidR="009767A4" w:rsidRPr="00D948E6" w:rsidRDefault="009767A4" w:rsidP="00862BD0">
            <w:pPr>
              <w:pStyle w:val="TABLE-cell"/>
              <w:jc w:val="center"/>
            </w:pPr>
            <w:r w:rsidRPr="00D948E6">
              <w:t>Residual</w:t>
            </w:r>
            <w:r w:rsidRPr="00D948E6">
              <w:br/>
              <w:t xml:space="preserve">voltage </w:t>
            </w:r>
            <w:r w:rsidRPr="00D948E6">
              <w:rPr>
                <w:rFonts w:ascii="Times New Roman" w:hAnsi="Times New Roman"/>
                <w:i/>
                <w:iCs/>
              </w:rPr>
              <w:t>U</w:t>
            </w:r>
            <w:r w:rsidRPr="00D948E6">
              <w:br/>
              <w:t xml:space="preserve">in % of </w:t>
            </w:r>
            <w:r w:rsidRPr="00D948E6">
              <w:rPr>
                <w:rFonts w:ascii="Times New Roman" w:hAnsi="Times New Roman"/>
                <w:i/>
                <w:iCs/>
              </w:rPr>
              <w:t>U</w:t>
            </w:r>
            <w:r w:rsidRPr="00932EFC">
              <w:rPr>
                <w:rStyle w:val="SUBscript-small"/>
              </w:rPr>
              <w:t>n</w:t>
            </w:r>
          </w:p>
        </w:tc>
        <w:tc>
          <w:tcPr>
            <w:tcW w:w="7371" w:type="dxa"/>
            <w:gridSpan w:val="6"/>
            <w:tcBorders>
              <w:right w:val="double" w:sz="4" w:space="0" w:color="auto"/>
            </w:tcBorders>
            <w:vAlign w:val="center"/>
          </w:tcPr>
          <w:p w14:paraId="5DB87BFD" w14:textId="77777777" w:rsidR="009767A4" w:rsidRPr="00D948E6" w:rsidRDefault="009767A4" w:rsidP="00862BD0">
            <w:pPr>
              <w:pStyle w:val="TABLE-cell"/>
              <w:jc w:val="center"/>
            </w:pPr>
            <w:r w:rsidRPr="00D948E6">
              <w:t xml:space="preserve">Duration </w:t>
            </w:r>
            <w:r w:rsidRPr="00D948E6">
              <w:sym w:font="Symbol" w:char="F044"/>
            </w:r>
            <w:r w:rsidRPr="00D948E6">
              <w:t>t s</w:t>
            </w:r>
          </w:p>
        </w:tc>
      </w:tr>
      <w:tr w:rsidR="009767A4" w:rsidRPr="00D948E6" w14:paraId="5DB87C07" w14:textId="77777777" w:rsidTr="002F0D29">
        <w:trPr>
          <w:cantSplit/>
          <w:jc w:val="center"/>
        </w:trPr>
        <w:tc>
          <w:tcPr>
            <w:tcW w:w="1276" w:type="dxa"/>
            <w:vMerge/>
            <w:tcBorders>
              <w:left w:val="double" w:sz="4" w:space="0" w:color="auto"/>
            </w:tcBorders>
          </w:tcPr>
          <w:p w14:paraId="5DB87BFF" w14:textId="77777777" w:rsidR="009767A4" w:rsidRPr="00D948E6" w:rsidRDefault="009767A4" w:rsidP="00862BD0">
            <w:pPr>
              <w:pStyle w:val="TABLE-cell"/>
              <w:jc w:val="center"/>
            </w:pPr>
          </w:p>
        </w:tc>
        <w:tc>
          <w:tcPr>
            <w:tcW w:w="1134" w:type="dxa"/>
            <w:vMerge/>
          </w:tcPr>
          <w:p w14:paraId="5DB87C00" w14:textId="77777777" w:rsidR="009767A4" w:rsidRPr="00D948E6" w:rsidRDefault="009767A4" w:rsidP="00862BD0">
            <w:pPr>
              <w:pStyle w:val="TABLE-cell"/>
              <w:jc w:val="center"/>
            </w:pPr>
          </w:p>
        </w:tc>
        <w:tc>
          <w:tcPr>
            <w:tcW w:w="1228" w:type="dxa"/>
            <w:vAlign w:val="center"/>
          </w:tcPr>
          <w:p w14:paraId="5DB87C01" w14:textId="77777777" w:rsidR="009767A4" w:rsidRPr="00D948E6" w:rsidRDefault="009767A4" w:rsidP="00862BD0">
            <w:pPr>
              <w:pStyle w:val="TABLE-cell"/>
              <w:jc w:val="center"/>
              <w:rPr>
                <w:u w:val="single"/>
              </w:rPr>
            </w:pPr>
            <w:r w:rsidRPr="00D948E6">
              <w:t xml:space="preserve">0,01 </w:t>
            </w:r>
            <w:r w:rsidR="002F0D29" w:rsidRPr="002F0D29">
              <w:rPr>
                <w:rFonts w:ascii="Symbol" w:hAnsi="Symbol"/>
              </w:rPr>
              <w:t></w:t>
            </w:r>
            <w:r w:rsidRPr="00D948E6">
              <w:t xml:space="preserve"> </w:t>
            </w:r>
            <w:r w:rsidRPr="00D948E6">
              <w:sym w:font="Symbol" w:char="F044"/>
            </w:r>
            <w:r w:rsidRPr="00D948E6">
              <w:t xml:space="preserve">t </w:t>
            </w:r>
            <w:r w:rsidR="002F0D29" w:rsidRPr="002F0D29">
              <w:rPr>
                <w:rFonts w:ascii="Symbol" w:hAnsi="Symbol"/>
                <w:u w:val="single"/>
              </w:rPr>
              <w:t></w:t>
            </w:r>
            <w:r w:rsidRPr="00D948E6">
              <w:rPr>
                <w:u w:val="single"/>
              </w:rPr>
              <w:t xml:space="preserve"> </w:t>
            </w:r>
            <w:r w:rsidRPr="00D948E6">
              <w:t>0,1</w:t>
            </w:r>
          </w:p>
        </w:tc>
        <w:tc>
          <w:tcPr>
            <w:tcW w:w="1229" w:type="dxa"/>
            <w:vAlign w:val="center"/>
          </w:tcPr>
          <w:p w14:paraId="5DB87C02" w14:textId="77777777" w:rsidR="009767A4" w:rsidRPr="00D948E6" w:rsidRDefault="009767A4" w:rsidP="00862BD0">
            <w:pPr>
              <w:pStyle w:val="TABLE-cell"/>
              <w:jc w:val="center"/>
            </w:pPr>
            <w:r w:rsidRPr="00D948E6">
              <w:t xml:space="preserve">0,1 </w:t>
            </w:r>
            <w:r w:rsidR="002F0D29" w:rsidRPr="002F0D29">
              <w:rPr>
                <w:rFonts w:ascii="Symbol" w:hAnsi="Symbol"/>
              </w:rPr>
              <w:t></w:t>
            </w:r>
            <w:r w:rsidRPr="00D948E6">
              <w:t xml:space="preserve"> </w:t>
            </w:r>
            <w:r w:rsidRPr="00D948E6">
              <w:sym w:font="Symbol" w:char="F044"/>
            </w:r>
            <w:r w:rsidRPr="00D948E6">
              <w:t xml:space="preserve">t </w:t>
            </w:r>
            <w:r w:rsidR="002F0D29" w:rsidRPr="002F0D29">
              <w:rPr>
                <w:rFonts w:ascii="Symbol" w:hAnsi="Symbol"/>
                <w:u w:val="single"/>
              </w:rPr>
              <w:t></w:t>
            </w:r>
            <w:r w:rsidRPr="00D948E6">
              <w:rPr>
                <w:u w:val="single"/>
              </w:rPr>
              <w:t xml:space="preserve"> </w:t>
            </w:r>
            <w:r w:rsidRPr="00D948E6">
              <w:t>0,5</w:t>
            </w:r>
          </w:p>
        </w:tc>
        <w:tc>
          <w:tcPr>
            <w:tcW w:w="1228" w:type="dxa"/>
            <w:vAlign w:val="center"/>
          </w:tcPr>
          <w:p w14:paraId="5DB87C03" w14:textId="77777777" w:rsidR="009767A4" w:rsidRPr="00D948E6" w:rsidRDefault="009767A4" w:rsidP="00862BD0">
            <w:pPr>
              <w:pStyle w:val="TABLE-cell"/>
              <w:jc w:val="center"/>
            </w:pPr>
            <w:r w:rsidRPr="00D948E6">
              <w:t xml:space="preserve">0,5 </w:t>
            </w:r>
            <w:r w:rsidR="002F0D29" w:rsidRPr="002F0D29">
              <w:rPr>
                <w:rFonts w:ascii="Symbol" w:hAnsi="Symbol"/>
              </w:rPr>
              <w:t></w:t>
            </w:r>
            <w:r w:rsidRPr="00D948E6">
              <w:t xml:space="preserve"> </w:t>
            </w:r>
            <w:r w:rsidRPr="00D948E6">
              <w:sym w:font="Symbol" w:char="F044"/>
            </w:r>
            <w:r w:rsidRPr="00D948E6">
              <w:t xml:space="preserve">t </w:t>
            </w:r>
            <w:r w:rsidR="002F0D29" w:rsidRPr="002F0D29">
              <w:rPr>
                <w:rFonts w:ascii="Symbol" w:hAnsi="Symbol"/>
                <w:u w:val="single"/>
              </w:rPr>
              <w:t></w:t>
            </w:r>
            <w:r w:rsidRPr="00D948E6">
              <w:t xml:space="preserve"> 1</w:t>
            </w:r>
          </w:p>
        </w:tc>
        <w:tc>
          <w:tcPr>
            <w:tcW w:w="1229" w:type="dxa"/>
            <w:vAlign w:val="center"/>
          </w:tcPr>
          <w:p w14:paraId="5DB87C04" w14:textId="77777777" w:rsidR="009767A4" w:rsidRPr="00D948E6" w:rsidRDefault="009767A4" w:rsidP="00862BD0">
            <w:pPr>
              <w:pStyle w:val="TABLE-cell"/>
              <w:jc w:val="center"/>
            </w:pPr>
            <w:r w:rsidRPr="00D948E6">
              <w:t xml:space="preserve">1 </w:t>
            </w:r>
            <w:r w:rsidR="002F0D29" w:rsidRPr="002F0D29">
              <w:rPr>
                <w:rFonts w:ascii="Symbol" w:hAnsi="Symbol"/>
              </w:rPr>
              <w:t></w:t>
            </w:r>
            <w:r w:rsidRPr="00D948E6">
              <w:t xml:space="preserve"> </w:t>
            </w:r>
            <w:r w:rsidRPr="00D948E6">
              <w:sym w:font="Symbol" w:char="F044"/>
            </w:r>
            <w:r w:rsidRPr="00D948E6">
              <w:t xml:space="preserve">t </w:t>
            </w:r>
            <w:r w:rsidR="002F0D29" w:rsidRPr="002F0D29">
              <w:rPr>
                <w:rFonts w:ascii="Symbol" w:hAnsi="Symbol"/>
                <w:u w:val="single"/>
              </w:rPr>
              <w:t></w:t>
            </w:r>
            <w:r w:rsidRPr="00D948E6">
              <w:rPr>
                <w:i/>
              </w:rPr>
              <w:t xml:space="preserve"> </w:t>
            </w:r>
            <w:r w:rsidRPr="00D948E6">
              <w:t>3</w:t>
            </w:r>
          </w:p>
        </w:tc>
        <w:tc>
          <w:tcPr>
            <w:tcW w:w="1228" w:type="dxa"/>
            <w:vAlign w:val="center"/>
          </w:tcPr>
          <w:p w14:paraId="5DB87C05" w14:textId="77777777" w:rsidR="009767A4" w:rsidRPr="00D948E6" w:rsidRDefault="009767A4" w:rsidP="00862BD0">
            <w:pPr>
              <w:pStyle w:val="TABLE-cell"/>
              <w:jc w:val="center"/>
            </w:pPr>
            <w:r w:rsidRPr="00D948E6">
              <w:t xml:space="preserve">3 </w:t>
            </w:r>
            <w:r w:rsidR="002F0D29" w:rsidRPr="002F0D29">
              <w:rPr>
                <w:rFonts w:ascii="Symbol" w:hAnsi="Symbol"/>
              </w:rPr>
              <w:t></w:t>
            </w:r>
            <w:r w:rsidRPr="00D948E6">
              <w:t xml:space="preserve"> </w:t>
            </w:r>
            <w:r w:rsidRPr="00D948E6">
              <w:sym w:font="Symbol" w:char="F044"/>
            </w:r>
            <w:r w:rsidRPr="00D948E6">
              <w:t xml:space="preserve">t </w:t>
            </w:r>
            <w:r w:rsidR="002F0D29" w:rsidRPr="002F0D29">
              <w:rPr>
                <w:rFonts w:ascii="Symbol" w:hAnsi="Symbol"/>
                <w:u w:val="single"/>
              </w:rPr>
              <w:t></w:t>
            </w:r>
            <w:r w:rsidRPr="00D948E6">
              <w:t xml:space="preserve"> 20</w:t>
            </w:r>
          </w:p>
        </w:tc>
        <w:tc>
          <w:tcPr>
            <w:tcW w:w="1229" w:type="dxa"/>
            <w:tcBorders>
              <w:right w:val="double" w:sz="4" w:space="0" w:color="auto"/>
            </w:tcBorders>
            <w:vAlign w:val="center"/>
          </w:tcPr>
          <w:p w14:paraId="5DB87C06" w14:textId="77777777" w:rsidR="009767A4" w:rsidRPr="00D948E6" w:rsidRDefault="009767A4" w:rsidP="00862BD0">
            <w:pPr>
              <w:pStyle w:val="TABLE-cell"/>
              <w:jc w:val="center"/>
            </w:pPr>
            <w:r w:rsidRPr="00D948E6">
              <w:t xml:space="preserve">20 </w:t>
            </w:r>
            <w:r w:rsidR="002F0D29" w:rsidRPr="002F0D29">
              <w:rPr>
                <w:rFonts w:ascii="Symbol" w:hAnsi="Symbol"/>
              </w:rPr>
              <w:t></w:t>
            </w:r>
            <w:r w:rsidRPr="00D948E6">
              <w:t xml:space="preserve"> </w:t>
            </w:r>
            <w:r w:rsidRPr="00D948E6">
              <w:sym w:font="Symbol" w:char="F044"/>
            </w:r>
            <w:r w:rsidRPr="00D948E6">
              <w:t xml:space="preserve">t </w:t>
            </w:r>
            <w:r w:rsidR="002F0D29" w:rsidRPr="002F0D29">
              <w:rPr>
                <w:rFonts w:ascii="Symbol" w:hAnsi="Symbol"/>
                <w:u w:val="single"/>
              </w:rPr>
              <w:t></w:t>
            </w:r>
            <w:r w:rsidRPr="00D948E6">
              <w:t xml:space="preserve"> 60</w:t>
            </w:r>
          </w:p>
        </w:tc>
      </w:tr>
      <w:tr w:rsidR="009767A4" w:rsidRPr="00D948E6" w14:paraId="5DB87C10" w14:textId="77777777" w:rsidTr="002F0D29">
        <w:trPr>
          <w:cantSplit/>
          <w:jc w:val="center"/>
        </w:trPr>
        <w:tc>
          <w:tcPr>
            <w:tcW w:w="1276" w:type="dxa"/>
            <w:tcBorders>
              <w:left w:val="double" w:sz="4" w:space="0" w:color="auto"/>
            </w:tcBorders>
          </w:tcPr>
          <w:p w14:paraId="5DB87C08" w14:textId="77777777" w:rsidR="009767A4" w:rsidRPr="00D948E6" w:rsidRDefault="009767A4" w:rsidP="00862BD0">
            <w:pPr>
              <w:pStyle w:val="TABLE-cell"/>
              <w:jc w:val="center"/>
            </w:pPr>
            <w:r w:rsidRPr="00D948E6">
              <w:t>10</w:t>
            </w:r>
            <w:r w:rsidR="0020742C">
              <w:t xml:space="preserve"> </w:t>
            </w:r>
            <w:r w:rsidRPr="00D948E6">
              <w:t>%…</w:t>
            </w:r>
            <w:r w:rsidR="002F0D29" w:rsidRPr="002F0D29">
              <w:rPr>
                <w:rFonts w:ascii="Symbol" w:hAnsi="Symbol"/>
              </w:rPr>
              <w:t></w:t>
            </w:r>
            <w:r w:rsidR="001024CF" w:rsidRPr="001024CF">
              <w:t xml:space="preserve"> </w:t>
            </w:r>
            <w:r w:rsidRPr="00D948E6">
              <w:t>15</w:t>
            </w:r>
            <w:r w:rsidR="0020742C">
              <w:t xml:space="preserve"> </w:t>
            </w:r>
            <w:r w:rsidRPr="00D948E6">
              <w:t>%</w:t>
            </w:r>
          </w:p>
        </w:tc>
        <w:tc>
          <w:tcPr>
            <w:tcW w:w="1134" w:type="dxa"/>
          </w:tcPr>
          <w:p w14:paraId="5DB87C09" w14:textId="77777777" w:rsidR="009767A4" w:rsidRPr="00D948E6" w:rsidRDefault="009767A4" w:rsidP="00862BD0">
            <w:pPr>
              <w:pStyle w:val="TABLE-cell"/>
              <w:jc w:val="center"/>
              <w:rPr>
                <w:u w:val="single"/>
              </w:rPr>
            </w:pPr>
            <w:r w:rsidRPr="00D948E6">
              <w:t xml:space="preserve">90 </w:t>
            </w:r>
            <w:r w:rsidR="002F0D29" w:rsidRPr="002F0D29">
              <w:rPr>
                <w:rFonts w:ascii="Symbol" w:hAnsi="Symbol"/>
              </w:rPr>
              <w:t></w:t>
            </w:r>
            <w:r w:rsidRPr="00D948E6">
              <w:t xml:space="preserve"> </w:t>
            </w:r>
            <w:r w:rsidRPr="00D948E6">
              <w:rPr>
                <w:rFonts w:ascii="Times New Roman" w:hAnsi="Times New Roman"/>
                <w:i/>
                <w:iCs/>
              </w:rPr>
              <w:t>U</w:t>
            </w:r>
            <w:r w:rsidRPr="00D948E6">
              <w:t xml:space="preserve"> </w:t>
            </w:r>
            <w:r w:rsidR="002F0D29" w:rsidRPr="002F0D29">
              <w:rPr>
                <w:rFonts w:ascii="Symbol" w:hAnsi="Symbol"/>
                <w:u w:val="single"/>
              </w:rPr>
              <w:t></w:t>
            </w:r>
            <w:r w:rsidRPr="00D948E6">
              <w:t xml:space="preserve"> 85</w:t>
            </w:r>
          </w:p>
        </w:tc>
        <w:tc>
          <w:tcPr>
            <w:tcW w:w="1228" w:type="dxa"/>
          </w:tcPr>
          <w:p w14:paraId="5DB87C0A" w14:textId="77777777" w:rsidR="009767A4" w:rsidRPr="00D948E6" w:rsidRDefault="009767A4" w:rsidP="00862BD0">
            <w:pPr>
              <w:pStyle w:val="TABLE-cell"/>
              <w:jc w:val="center"/>
            </w:pPr>
            <w:r w:rsidRPr="00D948E6">
              <w:t>00</w:t>
            </w:r>
          </w:p>
        </w:tc>
        <w:tc>
          <w:tcPr>
            <w:tcW w:w="1229" w:type="dxa"/>
          </w:tcPr>
          <w:p w14:paraId="5DB87C0B" w14:textId="77777777" w:rsidR="009767A4" w:rsidRPr="00D948E6" w:rsidRDefault="009767A4" w:rsidP="00862BD0">
            <w:pPr>
              <w:pStyle w:val="TABLE-cell"/>
              <w:jc w:val="center"/>
            </w:pPr>
            <w:r w:rsidRPr="00D948E6">
              <w:t>01</w:t>
            </w:r>
          </w:p>
        </w:tc>
        <w:tc>
          <w:tcPr>
            <w:tcW w:w="1228" w:type="dxa"/>
          </w:tcPr>
          <w:p w14:paraId="5DB87C0C" w14:textId="77777777" w:rsidR="009767A4" w:rsidRPr="00D948E6" w:rsidRDefault="009767A4" w:rsidP="00862BD0">
            <w:pPr>
              <w:pStyle w:val="TABLE-cell"/>
              <w:jc w:val="center"/>
            </w:pPr>
            <w:r w:rsidRPr="00D948E6">
              <w:t>02</w:t>
            </w:r>
          </w:p>
        </w:tc>
        <w:tc>
          <w:tcPr>
            <w:tcW w:w="1229" w:type="dxa"/>
          </w:tcPr>
          <w:p w14:paraId="5DB87C0D" w14:textId="77777777" w:rsidR="009767A4" w:rsidRPr="00D948E6" w:rsidRDefault="009767A4" w:rsidP="00862BD0">
            <w:pPr>
              <w:pStyle w:val="TABLE-cell"/>
              <w:jc w:val="center"/>
            </w:pPr>
            <w:r w:rsidRPr="00D948E6">
              <w:t>03</w:t>
            </w:r>
          </w:p>
        </w:tc>
        <w:tc>
          <w:tcPr>
            <w:tcW w:w="1228" w:type="dxa"/>
          </w:tcPr>
          <w:p w14:paraId="5DB87C0E" w14:textId="77777777" w:rsidR="009767A4" w:rsidRPr="00D948E6" w:rsidRDefault="009767A4" w:rsidP="00862BD0">
            <w:pPr>
              <w:pStyle w:val="TABLE-cell"/>
              <w:jc w:val="center"/>
            </w:pPr>
            <w:r w:rsidRPr="00D948E6">
              <w:t>04</w:t>
            </w:r>
          </w:p>
        </w:tc>
        <w:tc>
          <w:tcPr>
            <w:tcW w:w="1229" w:type="dxa"/>
            <w:tcBorders>
              <w:right w:val="double" w:sz="4" w:space="0" w:color="auto"/>
            </w:tcBorders>
          </w:tcPr>
          <w:p w14:paraId="5DB87C0F" w14:textId="77777777" w:rsidR="009767A4" w:rsidRPr="00D948E6" w:rsidRDefault="009767A4" w:rsidP="00862BD0">
            <w:pPr>
              <w:pStyle w:val="TABLE-cell"/>
              <w:jc w:val="center"/>
            </w:pPr>
            <w:r w:rsidRPr="00D948E6">
              <w:t>05</w:t>
            </w:r>
          </w:p>
        </w:tc>
      </w:tr>
      <w:tr w:rsidR="009767A4" w:rsidRPr="00D948E6" w14:paraId="5DB87C19" w14:textId="77777777" w:rsidTr="002F0D29">
        <w:trPr>
          <w:cantSplit/>
          <w:jc w:val="center"/>
        </w:trPr>
        <w:tc>
          <w:tcPr>
            <w:tcW w:w="1276" w:type="dxa"/>
            <w:tcBorders>
              <w:left w:val="double" w:sz="4" w:space="0" w:color="auto"/>
            </w:tcBorders>
          </w:tcPr>
          <w:p w14:paraId="5DB87C11" w14:textId="77777777" w:rsidR="009767A4" w:rsidRPr="00D948E6" w:rsidRDefault="009767A4" w:rsidP="00862BD0">
            <w:pPr>
              <w:pStyle w:val="TABLE-cell"/>
              <w:jc w:val="center"/>
            </w:pPr>
            <w:r w:rsidRPr="00D948E6">
              <w:t>15</w:t>
            </w:r>
            <w:r w:rsidR="0020742C">
              <w:t xml:space="preserve"> </w:t>
            </w:r>
            <w:r w:rsidRPr="00D948E6">
              <w:t>%…</w:t>
            </w:r>
            <w:r w:rsidR="002F0D29" w:rsidRPr="002F0D29">
              <w:rPr>
                <w:rFonts w:ascii="Symbol" w:hAnsi="Symbol"/>
              </w:rPr>
              <w:t></w:t>
            </w:r>
            <w:r w:rsidR="001024CF" w:rsidRPr="001024CF">
              <w:t xml:space="preserve"> </w:t>
            </w:r>
            <w:r w:rsidRPr="00D948E6">
              <w:t>30</w:t>
            </w:r>
            <w:r w:rsidR="0020742C">
              <w:t xml:space="preserve"> </w:t>
            </w:r>
            <w:r w:rsidRPr="00D948E6">
              <w:t>%</w:t>
            </w:r>
          </w:p>
        </w:tc>
        <w:tc>
          <w:tcPr>
            <w:tcW w:w="1134" w:type="dxa"/>
          </w:tcPr>
          <w:p w14:paraId="5DB87C12" w14:textId="77777777" w:rsidR="009767A4" w:rsidRPr="00D948E6" w:rsidRDefault="009767A4" w:rsidP="00862BD0">
            <w:pPr>
              <w:pStyle w:val="TABLE-cell"/>
              <w:jc w:val="center"/>
            </w:pPr>
            <w:r w:rsidRPr="00D948E6">
              <w:t xml:space="preserve">85 </w:t>
            </w:r>
            <w:r w:rsidR="002F0D29" w:rsidRPr="002F0D29">
              <w:rPr>
                <w:rFonts w:ascii="Symbol" w:hAnsi="Symbol"/>
              </w:rPr>
              <w:t></w:t>
            </w:r>
            <w:r w:rsidRPr="00D948E6">
              <w:t xml:space="preserve"> </w:t>
            </w:r>
            <w:r w:rsidRPr="00D948E6">
              <w:rPr>
                <w:rFonts w:ascii="Times New Roman" w:hAnsi="Times New Roman"/>
                <w:i/>
                <w:iCs/>
              </w:rPr>
              <w:t>U</w:t>
            </w:r>
            <w:r w:rsidRPr="00D948E6">
              <w:t xml:space="preserve"> </w:t>
            </w:r>
            <w:r w:rsidR="002F0D29" w:rsidRPr="002F0D29">
              <w:rPr>
                <w:rFonts w:ascii="Symbol" w:hAnsi="Symbol"/>
                <w:u w:val="single"/>
              </w:rPr>
              <w:t></w:t>
            </w:r>
            <w:r w:rsidRPr="00D948E6">
              <w:t xml:space="preserve"> 70</w:t>
            </w:r>
          </w:p>
        </w:tc>
        <w:tc>
          <w:tcPr>
            <w:tcW w:w="1228" w:type="dxa"/>
          </w:tcPr>
          <w:p w14:paraId="5DB87C13" w14:textId="77777777" w:rsidR="009767A4" w:rsidRPr="00D948E6" w:rsidRDefault="009767A4" w:rsidP="00862BD0">
            <w:pPr>
              <w:pStyle w:val="TABLE-cell"/>
              <w:jc w:val="center"/>
            </w:pPr>
            <w:r w:rsidRPr="00D948E6">
              <w:t>10</w:t>
            </w:r>
          </w:p>
        </w:tc>
        <w:tc>
          <w:tcPr>
            <w:tcW w:w="1229" w:type="dxa"/>
          </w:tcPr>
          <w:p w14:paraId="5DB87C14" w14:textId="77777777" w:rsidR="009767A4" w:rsidRPr="00D948E6" w:rsidRDefault="009767A4" w:rsidP="00862BD0">
            <w:pPr>
              <w:pStyle w:val="TABLE-cell"/>
              <w:jc w:val="center"/>
            </w:pPr>
            <w:r w:rsidRPr="00D948E6">
              <w:t>11</w:t>
            </w:r>
          </w:p>
        </w:tc>
        <w:tc>
          <w:tcPr>
            <w:tcW w:w="1228" w:type="dxa"/>
          </w:tcPr>
          <w:p w14:paraId="5DB87C15" w14:textId="77777777" w:rsidR="009767A4" w:rsidRPr="00D948E6" w:rsidRDefault="009767A4" w:rsidP="00862BD0">
            <w:pPr>
              <w:pStyle w:val="TABLE-cell"/>
              <w:jc w:val="center"/>
            </w:pPr>
            <w:r w:rsidRPr="00D948E6">
              <w:t>12</w:t>
            </w:r>
          </w:p>
        </w:tc>
        <w:tc>
          <w:tcPr>
            <w:tcW w:w="1229" w:type="dxa"/>
          </w:tcPr>
          <w:p w14:paraId="5DB87C16" w14:textId="77777777" w:rsidR="009767A4" w:rsidRPr="00D948E6" w:rsidRDefault="009767A4" w:rsidP="00862BD0">
            <w:pPr>
              <w:pStyle w:val="TABLE-cell"/>
              <w:jc w:val="center"/>
            </w:pPr>
            <w:r w:rsidRPr="00D948E6">
              <w:t>13</w:t>
            </w:r>
          </w:p>
        </w:tc>
        <w:tc>
          <w:tcPr>
            <w:tcW w:w="1228" w:type="dxa"/>
          </w:tcPr>
          <w:p w14:paraId="5DB87C17" w14:textId="77777777" w:rsidR="009767A4" w:rsidRPr="00D948E6" w:rsidRDefault="009767A4" w:rsidP="00862BD0">
            <w:pPr>
              <w:pStyle w:val="TABLE-cell"/>
              <w:jc w:val="center"/>
            </w:pPr>
            <w:r w:rsidRPr="00D948E6">
              <w:t>14</w:t>
            </w:r>
          </w:p>
        </w:tc>
        <w:tc>
          <w:tcPr>
            <w:tcW w:w="1229" w:type="dxa"/>
            <w:tcBorders>
              <w:right w:val="double" w:sz="4" w:space="0" w:color="auto"/>
            </w:tcBorders>
          </w:tcPr>
          <w:p w14:paraId="5DB87C18" w14:textId="77777777" w:rsidR="009767A4" w:rsidRPr="00D948E6" w:rsidRDefault="009767A4" w:rsidP="00862BD0">
            <w:pPr>
              <w:pStyle w:val="TABLE-cell"/>
              <w:jc w:val="center"/>
            </w:pPr>
            <w:r w:rsidRPr="00D948E6">
              <w:t>15</w:t>
            </w:r>
          </w:p>
        </w:tc>
      </w:tr>
      <w:tr w:rsidR="009767A4" w:rsidRPr="00D948E6" w14:paraId="5DB87C22" w14:textId="77777777" w:rsidTr="002F0D29">
        <w:trPr>
          <w:cantSplit/>
          <w:jc w:val="center"/>
        </w:trPr>
        <w:tc>
          <w:tcPr>
            <w:tcW w:w="1276" w:type="dxa"/>
            <w:tcBorders>
              <w:left w:val="double" w:sz="4" w:space="0" w:color="auto"/>
            </w:tcBorders>
          </w:tcPr>
          <w:p w14:paraId="5DB87C1A" w14:textId="77777777" w:rsidR="009767A4" w:rsidRPr="00D948E6" w:rsidRDefault="009767A4" w:rsidP="00862BD0">
            <w:pPr>
              <w:pStyle w:val="TABLE-cell"/>
              <w:jc w:val="center"/>
            </w:pPr>
            <w:r w:rsidRPr="00D948E6">
              <w:t>30</w:t>
            </w:r>
            <w:r w:rsidR="0020742C">
              <w:t xml:space="preserve"> </w:t>
            </w:r>
            <w:r w:rsidRPr="00D948E6">
              <w:t>%…</w:t>
            </w:r>
            <w:r w:rsidR="002F0D29" w:rsidRPr="002F0D29">
              <w:rPr>
                <w:rFonts w:ascii="Symbol" w:hAnsi="Symbol"/>
              </w:rPr>
              <w:t></w:t>
            </w:r>
            <w:r w:rsidR="001024CF" w:rsidRPr="001024CF">
              <w:t xml:space="preserve"> </w:t>
            </w:r>
            <w:r w:rsidRPr="00D948E6">
              <w:t>60</w:t>
            </w:r>
            <w:r w:rsidR="0020742C">
              <w:t xml:space="preserve"> </w:t>
            </w:r>
            <w:r w:rsidRPr="00D948E6">
              <w:t>%</w:t>
            </w:r>
          </w:p>
        </w:tc>
        <w:tc>
          <w:tcPr>
            <w:tcW w:w="1134" w:type="dxa"/>
          </w:tcPr>
          <w:p w14:paraId="5DB87C1B" w14:textId="77777777" w:rsidR="009767A4" w:rsidRPr="00D948E6" w:rsidRDefault="009767A4" w:rsidP="00862BD0">
            <w:pPr>
              <w:pStyle w:val="TABLE-cell"/>
              <w:jc w:val="center"/>
            </w:pPr>
            <w:r w:rsidRPr="00D948E6">
              <w:t xml:space="preserve">70 </w:t>
            </w:r>
            <w:r w:rsidR="002F0D29" w:rsidRPr="002F0D29">
              <w:rPr>
                <w:rFonts w:ascii="Symbol" w:hAnsi="Symbol"/>
              </w:rPr>
              <w:t></w:t>
            </w:r>
            <w:r w:rsidRPr="00D948E6">
              <w:t xml:space="preserve"> </w:t>
            </w:r>
            <w:r w:rsidRPr="00D948E6">
              <w:rPr>
                <w:rFonts w:ascii="Times New Roman" w:hAnsi="Times New Roman"/>
                <w:i/>
                <w:iCs/>
              </w:rPr>
              <w:t>U</w:t>
            </w:r>
            <w:r w:rsidRPr="00D948E6">
              <w:t xml:space="preserve"> </w:t>
            </w:r>
            <w:r w:rsidR="002F0D29" w:rsidRPr="002F0D29">
              <w:rPr>
                <w:rFonts w:ascii="Symbol" w:hAnsi="Symbol"/>
                <w:u w:val="single"/>
              </w:rPr>
              <w:t></w:t>
            </w:r>
            <w:r w:rsidRPr="00D948E6">
              <w:t xml:space="preserve"> 40</w:t>
            </w:r>
          </w:p>
        </w:tc>
        <w:tc>
          <w:tcPr>
            <w:tcW w:w="1228" w:type="dxa"/>
          </w:tcPr>
          <w:p w14:paraId="5DB87C1C" w14:textId="77777777" w:rsidR="009767A4" w:rsidRPr="00D948E6" w:rsidRDefault="009767A4" w:rsidP="00862BD0">
            <w:pPr>
              <w:pStyle w:val="TABLE-cell"/>
              <w:jc w:val="center"/>
            </w:pPr>
            <w:r w:rsidRPr="00D948E6">
              <w:t>20</w:t>
            </w:r>
          </w:p>
        </w:tc>
        <w:tc>
          <w:tcPr>
            <w:tcW w:w="1229" w:type="dxa"/>
          </w:tcPr>
          <w:p w14:paraId="5DB87C1D" w14:textId="77777777" w:rsidR="009767A4" w:rsidRPr="00D948E6" w:rsidRDefault="009767A4" w:rsidP="00862BD0">
            <w:pPr>
              <w:pStyle w:val="TABLE-cell"/>
              <w:jc w:val="center"/>
            </w:pPr>
            <w:r w:rsidRPr="00D948E6">
              <w:t>21</w:t>
            </w:r>
          </w:p>
        </w:tc>
        <w:tc>
          <w:tcPr>
            <w:tcW w:w="1228" w:type="dxa"/>
          </w:tcPr>
          <w:p w14:paraId="5DB87C1E" w14:textId="77777777" w:rsidR="009767A4" w:rsidRPr="00D948E6" w:rsidRDefault="009767A4" w:rsidP="00862BD0">
            <w:pPr>
              <w:pStyle w:val="TABLE-cell"/>
              <w:jc w:val="center"/>
            </w:pPr>
            <w:r w:rsidRPr="00D948E6">
              <w:t>22</w:t>
            </w:r>
          </w:p>
        </w:tc>
        <w:tc>
          <w:tcPr>
            <w:tcW w:w="1229" w:type="dxa"/>
          </w:tcPr>
          <w:p w14:paraId="5DB87C1F" w14:textId="77777777" w:rsidR="009767A4" w:rsidRPr="00D948E6" w:rsidRDefault="009767A4" w:rsidP="00862BD0">
            <w:pPr>
              <w:pStyle w:val="TABLE-cell"/>
              <w:jc w:val="center"/>
            </w:pPr>
            <w:r w:rsidRPr="00D948E6">
              <w:t>23</w:t>
            </w:r>
          </w:p>
        </w:tc>
        <w:tc>
          <w:tcPr>
            <w:tcW w:w="1228" w:type="dxa"/>
          </w:tcPr>
          <w:p w14:paraId="5DB87C20" w14:textId="77777777" w:rsidR="009767A4" w:rsidRPr="00D948E6" w:rsidRDefault="009767A4" w:rsidP="00862BD0">
            <w:pPr>
              <w:pStyle w:val="TABLE-cell"/>
              <w:jc w:val="center"/>
            </w:pPr>
            <w:r w:rsidRPr="00D948E6">
              <w:t>24</w:t>
            </w:r>
          </w:p>
        </w:tc>
        <w:tc>
          <w:tcPr>
            <w:tcW w:w="1229" w:type="dxa"/>
            <w:tcBorders>
              <w:right w:val="double" w:sz="4" w:space="0" w:color="auto"/>
            </w:tcBorders>
          </w:tcPr>
          <w:p w14:paraId="5DB87C21" w14:textId="77777777" w:rsidR="009767A4" w:rsidRPr="00D948E6" w:rsidRDefault="009767A4" w:rsidP="00862BD0">
            <w:pPr>
              <w:pStyle w:val="TABLE-cell"/>
              <w:jc w:val="center"/>
            </w:pPr>
            <w:r w:rsidRPr="00D948E6">
              <w:t>25</w:t>
            </w:r>
          </w:p>
        </w:tc>
      </w:tr>
      <w:tr w:rsidR="009767A4" w:rsidRPr="00D948E6" w14:paraId="5DB87C2B" w14:textId="77777777" w:rsidTr="002F0D29">
        <w:trPr>
          <w:cantSplit/>
          <w:jc w:val="center"/>
        </w:trPr>
        <w:tc>
          <w:tcPr>
            <w:tcW w:w="1276" w:type="dxa"/>
            <w:tcBorders>
              <w:left w:val="double" w:sz="4" w:space="0" w:color="auto"/>
            </w:tcBorders>
          </w:tcPr>
          <w:p w14:paraId="5DB87C23" w14:textId="77777777" w:rsidR="009767A4" w:rsidRPr="00D948E6" w:rsidRDefault="009767A4" w:rsidP="00862BD0">
            <w:pPr>
              <w:pStyle w:val="TABLE-cell"/>
              <w:jc w:val="center"/>
            </w:pPr>
            <w:r w:rsidRPr="00D948E6">
              <w:t>60</w:t>
            </w:r>
            <w:r w:rsidR="0020742C">
              <w:t xml:space="preserve"> </w:t>
            </w:r>
            <w:r w:rsidRPr="00D948E6">
              <w:t>%…</w:t>
            </w:r>
            <w:r w:rsidR="002F0D29" w:rsidRPr="002F0D29">
              <w:rPr>
                <w:rFonts w:ascii="Symbol" w:hAnsi="Symbol"/>
              </w:rPr>
              <w:t></w:t>
            </w:r>
            <w:r w:rsidR="001024CF" w:rsidRPr="001024CF">
              <w:t xml:space="preserve"> </w:t>
            </w:r>
            <w:r w:rsidRPr="00D948E6">
              <w:t>90</w:t>
            </w:r>
            <w:r w:rsidR="0020742C">
              <w:t xml:space="preserve"> </w:t>
            </w:r>
            <w:r w:rsidRPr="00D948E6">
              <w:t>%</w:t>
            </w:r>
          </w:p>
        </w:tc>
        <w:tc>
          <w:tcPr>
            <w:tcW w:w="1134" w:type="dxa"/>
          </w:tcPr>
          <w:p w14:paraId="5DB87C24" w14:textId="77777777" w:rsidR="009767A4" w:rsidRPr="00D948E6" w:rsidRDefault="009767A4" w:rsidP="00862BD0">
            <w:pPr>
              <w:pStyle w:val="TABLE-cell"/>
              <w:jc w:val="center"/>
            </w:pPr>
            <w:r w:rsidRPr="00D948E6">
              <w:t xml:space="preserve">40 </w:t>
            </w:r>
            <w:r w:rsidR="002F0D29" w:rsidRPr="002F0D29">
              <w:rPr>
                <w:rFonts w:ascii="Symbol" w:hAnsi="Symbol"/>
              </w:rPr>
              <w:t></w:t>
            </w:r>
            <w:r w:rsidRPr="00D948E6">
              <w:t xml:space="preserve"> </w:t>
            </w:r>
            <w:r w:rsidRPr="00D948E6">
              <w:rPr>
                <w:rFonts w:ascii="Times New Roman" w:hAnsi="Times New Roman"/>
                <w:i/>
                <w:iCs/>
              </w:rPr>
              <w:t>U</w:t>
            </w:r>
            <w:r w:rsidRPr="00D948E6">
              <w:t xml:space="preserve"> </w:t>
            </w:r>
            <w:r w:rsidR="002F0D29" w:rsidRPr="002F0D29">
              <w:rPr>
                <w:rFonts w:ascii="Symbol" w:hAnsi="Symbol"/>
                <w:u w:val="single"/>
              </w:rPr>
              <w:t></w:t>
            </w:r>
            <w:r w:rsidRPr="00D948E6">
              <w:t xml:space="preserve"> 10</w:t>
            </w:r>
          </w:p>
        </w:tc>
        <w:tc>
          <w:tcPr>
            <w:tcW w:w="1228" w:type="dxa"/>
          </w:tcPr>
          <w:p w14:paraId="5DB87C25" w14:textId="77777777" w:rsidR="009767A4" w:rsidRPr="00D948E6" w:rsidRDefault="009767A4" w:rsidP="00862BD0">
            <w:pPr>
              <w:pStyle w:val="TABLE-cell"/>
              <w:jc w:val="center"/>
            </w:pPr>
            <w:r w:rsidRPr="00D948E6">
              <w:t>30</w:t>
            </w:r>
          </w:p>
        </w:tc>
        <w:tc>
          <w:tcPr>
            <w:tcW w:w="1229" w:type="dxa"/>
          </w:tcPr>
          <w:p w14:paraId="5DB87C26" w14:textId="77777777" w:rsidR="009767A4" w:rsidRPr="00D948E6" w:rsidRDefault="009767A4" w:rsidP="00862BD0">
            <w:pPr>
              <w:pStyle w:val="TABLE-cell"/>
              <w:jc w:val="center"/>
            </w:pPr>
            <w:r w:rsidRPr="00D948E6">
              <w:t>31</w:t>
            </w:r>
          </w:p>
        </w:tc>
        <w:tc>
          <w:tcPr>
            <w:tcW w:w="1228" w:type="dxa"/>
          </w:tcPr>
          <w:p w14:paraId="5DB87C27" w14:textId="77777777" w:rsidR="009767A4" w:rsidRPr="00D948E6" w:rsidRDefault="009767A4" w:rsidP="00862BD0">
            <w:pPr>
              <w:pStyle w:val="TABLE-cell"/>
              <w:jc w:val="center"/>
            </w:pPr>
            <w:r w:rsidRPr="00D948E6">
              <w:t>32</w:t>
            </w:r>
          </w:p>
        </w:tc>
        <w:tc>
          <w:tcPr>
            <w:tcW w:w="1229" w:type="dxa"/>
          </w:tcPr>
          <w:p w14:paraId="5DB87C28" w14:textId="77777777" w:rsidR="009767A4" w:rsidRPr="00D948E6" w:rsidRDefault="009767A4" w:rsidP="00862BD0">
            <w:pPr>
              <w:pStyle w:val="TABLE-cell"/>
              <w:jc w:val="center"/>
            </w:pPr>
            <w:r w:rsidRPr="00D948E6">
              <w:t>33</w:t>
            </w:r>
          </w:p>
        </w:tc>
        <w:tc>
          <w:tcPr>
            <w:tcW w:w="1228" w:type="dxa"/>
          </w:tcPr>
          <w:p w14:paraId="5DB87C29" w14:textId="77777777" w:rsidR="009767A4" w:rsidRPr="00D948E6" w:rsidRDefault="009767A4" w:rsidP="00862BD0">
            <w:pPr>
              <w:pStyle w:val="TABLE-cell"/>
              <w:jc w:val="center"/>
            </w:pPr>
            <w:r w:rsidRPr="00D948E6">
              <w:t>34</w:t>
            </w:r>
          </w:p>
        </w:tc>
        <w:tc>
          <w:tcPr>
            <w:tcW w:w="1229" w:type="dxa"/>
            <w:tcBorders>
              <w:right w:val="double" w:sz="4" w:space="0" w:color="auto"/>
            </w:tcBorders>
          </w:tcPr>
          <w:p w14:paraId="5DB87C2A" w14:textId="77777777" w:rsidR="009767A4" w:rsidRPr="00D948E6" w:rsidRDefault="009767A4" w:rsidP="00862BD0">
            <w:pPr>
              <w:pStyle w:val="TABLE-cell"/>
              <w:jc w:val="center"/>
            </w:pPr>
            <w:r w:rsidRPr="00D948E6">
              <w:t>35</w:t>
            </w:r>
          </w:p>
        </w:tc>
      </w:tr>
      <w:tr w:rsidR="009767A4" w:rsidRPr="00D948E6" w14:paraId="5DB87C34" w14:textId="77777777" w:rsidTr="002F0D29">
        <w:trPr>
          <w:cantSplit/>
          <w:jc w:val="center"/>
        </w:trPr>
        <w:tc>
          <w:tcPr>
            <w:tcW w:w="1276" w:type="dxa"/>
            <w:tcBorders>
              <w:left w:val="double" w:sz="4" w:space="0" w:color="auto"/>
            </w:tcBorders>
          </w:tcPr>
          <w:p w14:paraId="5DB87C2C" w14:textId="77777777" w:rsidR="009767A4" w:rsidRPr="00D948E6" w:rsidRDefault="009767A4" w:rsidP="00862BD0">
            <w:pPr>
              <w:pStyle w:val="TABLE-cell"/>
              <w:jc w:val="center"/>
            </w:pPr>
            <w:r w:rsidRPr="00D948E6">
              <w:t>90</w:t>
            </w:r>
            <w:r w:rsidR="0020742C">
              <w:t xml:space="preserve"> </w:t>
            </w:r>
            <w:r w:rsidRPr="00D948E6">
              <w:t>%…</w:t>
            </w:r>
            <w:r w:rsidR="002F0D29" w:rsidRPr="002F0D29">
              <w:rPr>
                <w:rFonts w:ascii="Symbol" w:hAnsi="Symbol"/>
              </w:rPr>
              <w:t></w:t>
            </w:r>
            <w:r w:rsidR="001024CF" w:rsidRPr="001024CF">
              <w:t xml:space="preserve"> </w:t>
            </w:r>
            <w:r w:rsidRPr="00D948E6">
              <w:t>100</w:t>
            </w:r>
            <w:r w:rsidR="0020742C">
              <w:t xml:space="preserve"> </w:t>
            </w:r>
            <w:r w:rsidRPr="00D948E6">
              <w:t>%</w:t>
            </w:r>
          </w:p>
        </w:tc>
        <w:tc>
          <w:tcPr>
            <w:tcW w:w="1134" w:type="dxa"/>
          </w:tcPr>
          <w:p w14:paraId="5DB87C2D" w14:textId="77777777" w:rsidR="009767A4" w:rsidRPr="00D948E6" w:rsidRDefault="009767A4" w:rsidP="00862BD0">
            <w:pPr>
              <w:pStyle w:val="TABLE-cell"/>
              <w:jc w:val="center"/>
            </w:pPr>
            <w:r w:rsidRPr="00D948E6">
              <w:t xml:space="preserve">10 </w:t>
            </w:r>
            <w:r w:rsidR="002F0D29" w:rsidRPr="002F0D29">
              <w:rPr>
                <w:rFonts w:ascii="Symbol" w:hAnsi="Symbol"/>
              </w:rPr>
              <w:t></w:t>
            </w:r>
            <w:r w:rsidRPr="00D948E6">
              <w:t xml:space="preserve"> </w:t>
            </w:r>
            <w:r w:rsidRPr="00D948E6">
              <w:rPr>
                <w:rFonts w:ascii="Times New Roman" w:hAnsi="Times New Roman"/>
                <w:i/>
                <w:iCs/>
              </w:rPr>
              <w:t>U</w:t>
            </w:r>
            <w:r w:rsidRPr="00D948E6">
              <w:t xml:space="preserve"> </w:t>
            </w:r>
            <w:r w:rsidR="002F0D29" w:rsidRPr="002F0D29">
              <w:rPr>
                <w:rFonts w:ascii="Symbol" w:hAnsi="Symbol"/>
                <w:u w:val="single"/>
              </w:rPr>
              <w:t></w:t>
            </w:r>
            <w:r w:rsidRPr="00D948E6">
              <w:t xml:space="preserve"> 0</w:t>
            </w:r>
          </w:p>
        </w:tc>
        <w:tc>
          <w:tcPr>
            <w:tcW w:w="1228" w:type="dxa"/>
          </w:tcPr>
          <w:p w14:paraId="5DB87C2E" w14:textId="77777777" w:rsidR="009767A4" w:rsidRPr="00D948E6" w:rsidRDefault="009767A4" w:rsidP="00862BD0">
            <w:pPr>
              <w:pStyle w:val="TABLE-cell"/>
              <w:jc w:val="center"/>
            </w:pPr>
            <w:r w:rsidRPr="00D948E6">
              <w:t>40</w:t>
            </w:r>
          </w:p>
        </w:tc>
        <w:tc>
          <w:tcPr>
            <w:tcW w:w="1229" w:type="dxa"/>
          </w:tcPr>
          <w:p w14:paraId="5DB87C2F" w14:textId="77777777" w:rsidR="009767A4" w:rsidRPr="00D948E6" w:rsidRDefault="009767A4" w:rsidP="00862BD0">
            <w:pPr>
              <w:pStyle w:val="TABLE-cell"/>
              <w:jc w:val="center"/>
            </w:pPr>
            <w:r w:rsidRPr="00D948E6">
              <w:t>41</w:t>
            </w:r>
          </w:p>
        </w:tc>
        <w:tc>
          <w:tcPr>
            <w:tcW w:w="1228" w:type="dxa"/>
          </w:tcPr>
          <w:p w14:paraId="5DB87C30" w14:textId="77777777" w:rsidR="009767A4" w:rsidRPr="00D948E6" w:rsidRDefault="009767A4" w:rsidP="00862BD0">
            <w:pPr>
              <w:pStyle w:val="TABLE-cell"/>
              <w:jc w:val="center"/>
            </w:pPr>
            <w:r w:rsidRPr="00D948E6">
              <w:t>42</w:t>
            </w:r>
          </w:p>
        </w:tc>
        <w:tc>
          <w:tcPr>
            <w:tcW w:w="1229" w:type="dxa"/>
          </w:tcPr>
          <w:p w14:paraId="5DB87C31" w14:textId="77777777" w:rsidR="009767A4" w:rsidRPr="00D948E6" w:rsidRDefault="009767A4" w:rsidP="00862BD0">
            <w:pPr>
              <w:pStyle w:val="TABLE-cell"/>
              <w:jc w:val="center"/>
            </w:pPr>
            <w:r w:rsidRPr="00D948E6">
              <w:t>43</w:t>
            </w:r>
          </w:p>
        </w:tc>
        <w:tc>
          <w:tcPr>
            <w:tcW w:w="1228" w:type="dxa"/>
          </w:tcPr>
          <w:p w14:paraId="5DB87C32" w14:textId="77777777" w:rsidR="009767A4" w:rsidRPr="00D948E6" w:rsidRDefault="009767A4" w:rsidP="00862BD0">
            <w:pPr>
              <w:pStyle w:val="TABLE-cell"/>
              <w:jc w:val="center"/>
            </w:pPr>
            <w:r w:rsidRPr="00D948E6">
              <w:t>44</w:t>
            </w:r>
          </w:p>
        </w:tc>
        <w:tc>
          <w:tcPr>
            <w:tcW w:w="1229" w:type="dxa"/>
            <w:tcBorders>
              <w:right w:val="double" w:sz="4" w:space="0" w:color="auto"/>
            </w:tcBorders>
          </w:tcPr>
          <w:p w14:paraId="5DB87C33" w14:textId="77777777" w:rsidR="009767A4" w:rsidRPr="00D948E6" w:rsidRDefault="009767A4" w:rsidP="00862BD0">
            <w:pPr>
              <w:pStyle w:val="TABLE-cell"/>
              <w:jc w:val="center"/>
            </w:pPr>
            <w:r w:rsidRPr="00D948E6">
              <w:t>45</w:t>
            </w:r>
          </w:p>
        </w:tc>
      </w:tr>
      <w:tr w:rsidR="009767A4" w:rsidRPr="00D948E6" w14:paraId="5DB87C36" w14:textId="77777777" w:rsidTr="002F0D29">
        <w:trPr>
          <w:cantSplit/>
          <w:jc w:val="center"/>
        </w:trPr>
        <w:tc>
          <w:tcPr>
            <w:tcW w:w="9781" w:type="dxa"/>
            <w:gridSpan w:val="8"/>
            <w:tcBorders>
              <w:left w:val="double" w:sz="4" w:space="0" w:color="auto"/>
              <w:bottom w:val="double" w:sz="4" w:space="0" w:color="auto"/>
              <w:right w:val="double" w:sz="4" w:space="0" w:color="auto"/>
            </w:tcBorders>
          </w:tcPr>
          <w:p w14:paraId="5DB87C35" w14:textId="14777427" w:rsidR="009767A4" w:rsidRPr="00D948E6" w:rsidRDefault="00BE7637" w:rsidP="00BE7637">
            <w:pPr>
              <w:pStyle w:val="NOTE"/>
            </w:pPr>
            <w:r>
              <w:t>NOTE</w:t>
            </w:r>
            <w:r>
              <w:t> </w:t>
            </w:r>
            <w:r w:rsidR="009767A4" w:rsidRPr="00D948E6">
              <w:t xml:space="preserve">These </w:t>
            </w:r>
            <w:r w:rsidR="009767A4" w:rsidRPr="00D948E6">
              <w:rPr>
                <w:i/>
              </w:rPr>
              <w:t>dip classes</w:t>
            </w:r>
            <w:r w:rsidR="009767A4" w:rsidRPr="00D948E6">
              <w:t xml:space="preserve"> form a subset of the classes defined</w:t>
            </w:r>
            <w:r w:rsidR="009767A4" w:rsidRPr="00805A93">
              <w:t xml:space="preserve"> in </w:t>
            </w:r>
            <w:r w:rsidR="009767A4" w:rsidRPr="00805A93">
              <w:fldChar w:fldCharType="begin"/>
            </w:r>
            <w:r w:rsidR="009767A4" w:rsidRPr="00805A93">
              <w:instrText xml:space="preserve"> REF IEC6100028 \h  \* MERGEFORMAT </w:instrText>
            </w:r>
            <w:r w:rsidR="009767A4" w:rsidRPr="00805A93">
              <w:fldChar w:fldCharType="separate"/>
            </w:r>
            <w:r w:rsidR="005245E0" w:rsidRPr="005245E0">
              <w:rPr>
                <w:rStyle w:val="Reference0"/>
                <w:sz w:val="16"/>
                <w:szCs w:val="16"/>
              </w:rPr>
              <w:t>IEC TR 61000-2-8:2002</w:t>
            </w:r>
            <w:r w:rsidR="009767A4" w:rsidRPr="00805A93">
              <w:fldChar w:fldCharType="end"/>
            </w:r>
            <w:r w:rsidR="009767A4" w:rsidRPr="00805A93">
              <w:t>, Table 2.</w:t>
            </w:r>
          </w:p>
        </w:tc>
      </w:tr>
    </w:tbl>
    <w:p w14:paraId="5DB87C37" w14:textId="77777777" w:rsidR="00CA18E8" w:rsidRDefault="00CA18E8" w:rsidP="00CA18E8">
      <w:pPr>
        <w:pStyle w:val="NOTE"/>
      </w:pPr>
      <w:bookmarkStart w:id="1089" w:name="_Toc78850918"/>
      <w:bookmarkStart w:id="1090" w:name="_Toc78883982"/>
      <w:bookmarkStart w:id="1091" w:name="_Toc102790140"/>
      <w:bookmarkStart w:id="1092" w:name="_Toc112672976"/>
      <w:bookmarkStart w:id="1093" w:name="_Toc112673210"/>
      <w:bookmarkStart w:id="1094" w:name="_Ref176077158"/>
      <w:bookmarkStart w:id="1095" w:name="_Toc364085258"/>
      <w:bookmarkStart w:id="1096" w:name="_Toc364085677"/>
      <w:bookmarkStart w:id="1097" w:name="_Toc397983241"/>
      <w:bookmarkStart w:id="1098" w:name="_Toc398111916"/>
      <w:bookmarkStart w:id="1099" w:name="_Toc438500215"/>
      <w:bookmarkStart w:id="1100" w:name="_Toc438500951"/>
    </w:p>
    <w:p w14:paraId="5DB87C38" w14:textId="77777777" w:rsidR="009767A4" w:rsidRPr="00D948E6" w:rsidRDefault="009767A4" w:rsidP="00266935">
      <w:pPr>
        <w:pStyle w:val="Heading3"/>
      </w:pPr>
      <w:bookmarkStart w:id="1101" w:name="_Toc470255524"/>
      <w:bookmarkStart w:id="1102" w:name="_Toc84315167"/>
      <w:r w:rsidRPr="00D948E6">
        <w:t>Use of value group E for the identification of other objects</w:t>
      </w:r>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p>
    <w:p w14:paraId="5DB87C39" w14:textId="0108F213" w:rsidR="009767A4" w:rsidRPr="00D948E6" w:rsidRDefault="009767A4" w:rsidP="009767A4">
      <w:pPr>
        <w:pStyle w:val="PARAGRAPH"/>
      </w:pPr>
      <w:r w:rsidRPr="00D948E6">
        <w:t xml:space="preserve">For identifiers of electricity related general purpose objects see </w:t>
      </w:r>
      <w:r w:rsidRPr="00D948E6">
        <w:fldChar w:fldCharType="begin"/>
      </w:r>
      <w:r w:rsidRPr="00D948E6">
        <w:instrText xml:space="preserve"> REF _Ref113723289 \r \h  \* MERGEFORMAT </w:instrText>
      </w:r>
      <w:r w:rsidRPr="00D948E6">
        <w:fldChar w:fldCharType="separate"/>
      </w:r>
      <w:r w:rsidR="005245E0">
        <w:t>7.5.1</w:t>
      </w:r>
      <w:r w:rsidRPr="00D948E6">
        <w:fldChar w:fldCharType="end"/>
      </w:r>
      <w:r w:rsidRPr="00D948E6">
        <w:t>.</w:t>
      </w:r>
    </w:p>
    <w:p w14:paraId="5DB87C3A" w14:textId="77777777" w:rsidR="009767A4" w:rsidRPr="00D948E6" w:rsidRDefault="009767A4" w:rsidP="00266935">
      <w:pPr>
        <w:pStyle w:val="Heading2"/>
      </w:pPr>
      <w:bookmarkStart w:id="1103" w:name="_Toc509818325"/>
      <w:bookmarkStart w:id="1104" w:name="_Toc78850919"/>
      <w:bookmarkStart w:id="1105" w:name="_Toc78883983"/>
      <w:bookmarkStart w:id="1106" w:name="_Toc102790141"/>
      <w:bookmarkStart w:id="1107" w:name="_Toc112672406"/>
      <w:bookmarkStart w:id="1108" w:name="_Toc112672977"/>
      <w:bookmarkStart w:id="1109" w:name="_Toc112673211"/>
      <w:bookmarkStart w:id="1110" w:name="_Toc364085259"/>
      <w:bookmarkStart w:id="1111" w:name="_Toc364085678"/>
      <w:bookmarkStart w:id="1112" w:name="_Toc397983242"/>
      <w:bookmarkStart w:id="1113" w:name="_Toc398111917"/>
      <w:bookmarkStart w:id="1114" w:name="_Toc438500216"/>
      <w:bookmarkStart w:id="1115" w:name="_Toc438500952"/>
      <w:bookmarkStart w:id="1116" w:name="_Toc470255525"/>
      <w:bookmarkStart w:id="1117" w:name="_Toc84315168"/>
      <w:r w:rsidRPr="00D948E6">
        <w:t>Value group F</w:t>
      </w:r>
      <w:bookmarkEnd w:id="992"/>
      <w:bookmarkEnd w:id="993"/>
      <w:bookmarkEnd w:id="994"/>
      <w:bookmarkEnd w:id="1103"/>
      <w:bookmarkEnd w:id="1104"/>
      <w:bookmarkEnd w:id="1105"/>
      <w:r w:rsidRPr="00D948E6">
        <w:fldChar w:fldCharType="begin"/>
      </w:r>
      <w:r w:rsidRPr="00D948E6">
        <w:instrText xml:space="preserve"> XE "Value group F, Electricity" </w:instrText>
      </w:r>
      <w:r w:rsidRPr="00D948E6">
        <w:fldChar w:fldCharType="end"/>
      </w:r>
      <w:r w:rsidRPr="00D948E6">
        <w:t xml:space="preserve"> codes – Electricity</w:t>
      </w:r>
      <w:bookmarkEnd w:id="1106"/>
      <w:bookmarkEnd w:id="1107"/>
      <w:bookmarkEnd w:id="1108"/>
      <w:bookmarkEnd w:id="1109"/>
      <w:bookmarkEnd w:id="1110"/>
      <w:bookmarkEnd w:id="1111"/>
      <w:bookmarkEnd w:id="1112"/>
      <w:bookmarkEnd w:id="1113"/>
      <w:bookmarkEnd w:id="1114"/>
      <w:bookmarkEnd w:id="1115"/>
      <w:bookmarkEnd w:id="1116"/>
      <w:bookmarkEnd w:id="1117"/>
    </w:p>
    <w:p w14:paraId="5DB87C3B" w14:textId="77777777" w:rsidR="009767A4" w:rsidRPr="00D948E6" w:rsidRDefault="009767A4" w:rsidP="00266935">
      <w:pPr>
        <w:pStyle w:val="Heading3"/>
      </w:pPr>
      <w:bookmarkStart w:id="1118" w:name="_Toc102790142"/>
      <w:bookmarkStart w:id="1119" w:name="_Toc112672978"/>
      <w:bookmarkStart w:id="1120" w:name="_Toc112673212"/>
      <w:bookmarkStart w:id="1121" w:name="_Ref155887100"/>
      <w:bookmarkStart w:id="1122" w:name="_Ref362013399"/>
      <w:bookmarkStart w:id="1123" w:name="_Toc364085260"/>
      <w:bookmarkStart w:id="1124" w:name="_Toc364085679"/>
      <w:bookmarkStart w:id="1125" w:name="_Toc397983243"/>
      <w:bookmarkStart w:id="1126" w:name="_Toc398111918"/>
      <w:bookmarkStart w:id="1127" w:name="_Ref423812824"/>
      <w:bookmarkStart w:id="1128" w:name="_Toc438500217"/>
      <w:bookmarkStart w:id="1129" w:name="_Toc438500953"/>
      <w:bookmarkStart w:id="1130" w:name="_Toc470255526"/>
      <w:bookmarkStart w:id="1131" w:name="_Toc84315169"/>
      <w:bookmarkStart w:id="1132" w:name="_Toc509818326"/>
      <w:bookmarkStart w:id="1133" w:name="_Ref59616712"/>
      <w:bookmarkStart w:id="1134" w:name="_Toc78850920"/>
      <w:bookmarkStart w:id="1135" w:name="_Toc78883985"/>
      <w:r w:rsidRPr="00D948E6">
        <w:t>Billing periods</w:t>
      </w:r>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r w:rsidRPr="00D948E6">
        <w:fldChar w:fldCharType="begin"/>
      </w:r>
      <w:r w:rsidRPr="00D948E6">
        <w:instrText xml:space="preserve"> XE "Billing period" </w:instrText>
      </w:r>
      <w:r w:rsidRPr="00D948E6">
        <w:fldChar w:fldCharType="end"/>
      </w:r>
      <w:bookmarkEnd w:id="1132"/>
      <w:bookmarkEnd w:id="1133"/>
      <w:bookmarkEnd w:id="1134"/>
      <w:bookmarkEnd w:id="1135"/>
    </w:p>
    <w:p w14:paraId="5DB87C3C" w14:textId="77777777" w:rsidR="009767A4" w:rsidRPr="00D948E6" w:rsidRDefault="009767A4" w:rsidP="00E93F5A">
      <w:pPr>
        <w:pStyle w:val="PARAGRAPH"/>
      </w:pPr>
      <w:r w:rsidRPr="00D948E6">
        <w:t>Value group F specifies the allocation to different billing periods (sets of historical values) for the objects with following codes:</w:t>
      </w:r>
    </w:p>
    <w:p w14:paraId="5DB87C3D" w14:textId="77777777" w:rsidR="009767A4" w:rsidRPr="00D948E6" w:rsidRDefault="009767A4" w:rsidP="009767A4">
      <w:pPr>
        <w:pStyle w:val="ListBullet"/>
      </w:pPr>
      <w:r w:rsidRPr="00D948E6">
        <w:t>value group A: 1;</w:t>
      </w:r>
    </w:p>
    <w:p w14:paraId="5DB87C3E" w14:textId="7199F581" w:rsidR="009767A4" w:rsidRPr="00D948E6" w:rsidRDefault="009767A4" w:rsidP="009767A4">
      <w:pPr>
        <w:pStyle w:val="ListBullet"/>
      </w:pPr>
      <w:r w:rsidRPr="00D948E6">
        <w:t xml:space="preserve">value group C: as defined in </w:t>
      </w:r>
      <w:r w:rsidR="00BA1037">
        <w:fldChar w:fldCharType="begin"/>
      </w:r>
      <w:r w:rsidR="00BA1037">
        <w:instrText xml:space="preserve"> REF _Ref58158681 \h </w:instrText>
      </w:r>
      <w:r w:rsidR="00BA1037">
        <w:fldChar w:fldCharType="separate"/>
      </w:r>
      <w:r w:rsidR="005245E0" w:rsidRPr="00E63CDF">
        <w:t xml:space="preserve">Table </w:t>
      </w:r>
      <w:r w:rsidR="005245E0">
        <w:rPr>
          <w:noProof/>
        </w:rPr>
        <w:t>13</w:t>
      </w:r>
      <w:r w:rsidR="00BA1037">
        <w:fldChar w:fldCharType="end"/>
      </w:r>
    </w:p>
    <w:p w14:paraId="5DB87C3F" w14:textId="77777777" w:rsidR="009767A4" w:rsidRPr="00D948E6" w:rsidRDefault="009767A4" w:rsidP="009767A4">
      <w:pPr>
        <w:pStyle w:val="ListBullet"/>
      </w:pPr>
      <w:r w:rsidRPr="00D948E6">
        <w:lastRenderedPageBreak/>
        <w:t>value group D</w:t>
      </w:r>
      <w:r w:rsidRPr="00D948E6">
        <w:fldChar w:fldCharType="begin"/>
      </w:r>
      <w:r w:rsidRPr="00D948E6">
        <w:instrText xml:space="preserve"> XE "Value group D" </w:instrText>
      </w:r>
      <w:r w:rsidRPr="00D948E6">
        <w:fldChar w:fldCharType="end"/>
      </w:r>
      <w:r w:rsidRPr="00D948E6">
        <w:t xml:space="preserve">: </w:t>
      </w:r>
    </w:p>
    <w:p w14:paraId="5DB87C40" w14:textId="77777777" w:rsidR="009767A4" w:rsidRPr="00D948E6" w:rsidRDefault="009767A4" w:rsidP="001024CF">
      <w:pPr>
        <w:pStyle w:val="ListDash2"/>
      </w:pPr>
      <w:r w:rsidRPr="00D948E6">
        <w:t>0: Billing period average (since last reset);</w:t>
      </w:r>
    </w:p>
    <w:p w14:paraId="5DB87C41" w14:textId="77777777" w:rsidR="009767A4" w:rsidRPr="00D948E6" w:rsidRDefault="009767A4" w:rsidP="001024CF">
      <w:pPr>
        <w:pStyle w:val="ListDash2"/>
      </w:pPr>
      <w:r w:rsidRPr="00D948E6">
        <w:t>1, 2, 3, 6: (Cumulative) minimum / maximum 1;</w:t>
      </w:r>
    </w:p>
    <w:p w14:paraId="5DB87C42" w14:textId="77777777" w:rsidR="009767A4" w:rsidRPr="00D948E6" w:rsidRDefault="009767A4" w:rsidP="001024CF">
      <w:pPr>
        <w:pStyle w:val="ListDash2"/>
      </w:pPr>
      <w:r w:rsidRPr="00D948E6">
        <w:t>8, 9, 10: Time integral 1 / 2 / 3;</w:t>
      </w:r>
    </w:p>
    <w:p w14:paraId="5DB87C43" w14:textId="77777777" w:rsidR="009767A4" w:rsidRPr="00D948E6" w:rsidRDefault="009767A4" w:rsidP="001024CF">
      <w:pPr>
        <w:pStyle w:val="ListDash2"/>
      </w:pPr>
      <w:r w:rsidRPr="00D948E6">
        <w:t>11, 12, 13, 16: (Cumulative) minimum / maximum 2;</w:t>
      </w:r>
    </w:p>
    <w:p w14:paraId="5DB87C44" w14:textId="77777777" w:rsidR="009767A4" w:rsidRPr="00D948E6" w:rsidRDefault="009767A4" w:rsidP="001024CF">
      <w:pPr>
        <w:pStyle w:val="ListDash2"/>
      </w:pPr>
      <w:r w:rsidRPr="00D948E6">
        <w:t>21, 22, 23, 26: (Cumulative) minimum / maximum 3;</w:t>
      </w:r>
    </w:p>
    <w:p w14:paraId="5DB87C45" w14:textId="77777777" w:rsidR="009767A4" w:rsidRPr="00D948E6" w:rsidRDefault="009767A4" w:rsidP="009767A4">
      <w:pPr>
        <w:pStyle w:val="PARAGRAPH"/>
      </w:pPr>
      <w:r w:rsidRPr="00D948E6">
        <w:t>There are two billing period schemes available (for example to store weekly and monthly values). For each billing period scheme, the following general purpose objects are available:</w:t>
      </w:r>
    </w:p>
    <w:p w14:paraId="5DB87C46" w14:textId="77777777" w:rsidR="009767A4" w:rsidRPr="00D948E6" w:rsidRDefault="009767A4" w:rsidP="009767A4">
      <w:pPr>
        <w:pStyle w:val="ListBullet"/>
      </w:pPr>
      <w:r w:rsidRPr="00D948E6">
        <w:t>billing period counter;</w:t>
      </w:r>
    </w:p>
    <w:p w14:paraId="5DB87C47" w14:textId="77777777" w:rsidR="009767A4" w:rsidRPr="00D948E6" w:rsidRDefault="009767A4" w:rsidP="009767A4">
      <w:pPr>
        <w:pStyle w:val="ListBullet"/>
      </w:pPr>
      <w:r w:rsidRPr="00D948E6">
        <w:t>number of available billing periods;</w:t>
      </w:r>
    </w:p>
    <w:p w14:paraId="5DB87C48" w14:textId="77777777" w:rsidR="009767A4" w:rsidRPr="00D948E6" w:rsidRDefault="009767A4" w:rsidP="009767A4">
      <w:pPr>
        <w:pStyle w:val="ListBullet"/>
      </w:pPr>
      <w:r w:rsidRPr="00D948E6">
        <w:t>time stamp of most recent and historical billing periods;</w:t>
      </w:r>
    </w:p>
    <w:p w14:paraId="5DB87C49" w14:textId="77777777" w:rsidR="009767A4" w:rsidRPr="00D948E6" w:rsidRDefault="009767A4" w:rsidP="009767A4">
      <w:pPr>
        <w:pStyle w:val="ListBullet"/>
      </w:pPr>
      <w:r w:rsidRPr="00D948E6">
        <w:t>billing period length.</w:t>
      </w:r>
    </w:p>
    <w:p w14:paraId="5DB87C4A" w14:textId="3899F907" w:rsidR="00805A93" w:rsidRDefault="009767A4" w:rsidP="009767A4">
      <w:pPr>
        <w:pStyle w:val="PARAGRAPH"/>
      </w:pPr>
      <w:r w:rsidRPr="00D948E6">
        <w:t xml:space="preserve">For OBIS codes see </w:t>
      </w:r>
      <w:r w:rsidRPr="00D948E6">
        <w:fldChar w:fldCharType="begin"/>
      </w:r>
      <w:r w:rsidRPr="00D948E6">
        <w:instrText xml:space="preserve"> REF _Ref59611084 \h  \* MERGEFORMAT </w:instrText>
      </w:r>
      <w:r w:rsidRPr="00D948E6">
        <w:fldChar w:fldCharType="separate"/>
      </w:r>
      <w:r w:rsidR="005245E0" w:rsidRPr="00D948E6">
        <w:t xml:space="preserve">Table </w:t>
      </w:r>
      <w:r w:rsidR="005245E0">
        <w:rPr>
          <w:noProof/>
        </w:rPr>
        <w:t>20</w:t>
      </w:r>
      <w:r w:rsidRPr="00D948E6">
        <w:fldChar w:fldCharType="end"/>
      </w:r>
      <w:r w:rsidRPr="00D948E6">
        <w:t xml:space="preserve">. For additional information, see </w:t>
      </w:r>
      <w:r w:rsidR="00805A93">
        <w:t xml:space="preserve">Clause </w:t>
      </w:r>
      <w:r w:rsidR="00100849">
        <w:fldChar w:fldCharType="begin"/>
      </w:r>
      <w:r w:rsidR="00100849">
        <w:instrText xml:space="preserve"> REF _Ref452643898 \r \h </w:instrText>
      </w:r>
      <w:r w:rsidR="00100849">
        <w:fldChar w:fldCharType="separate"/>
      </w:r>
      <w:r w:rsidR="005245E0">
        <w:t>A.3</w:t>
      </w:r>
      <w:r w:rsidR="00100849">
        <w:fldChar w:fldCharType="end"/>
      </w:r>
      <w:r w:rsidR="00100849">
        <w:t xml:space="preserve"> </w:t>
      </w:r>
      <w:r w:rsidR="00805A93">
        <w:t xml:space="preserve">and </w:t>
      </w:r>
      <w:r w:rsidR="00142F06">
        <w:br/>
      </w:r>
      <w:r w:rsidR="00BD5216" w:rsidRPr="006E02B0">
        <w:rPr>
          <w:highlight w:val="yellow"/>
        </w:rPr>
        <w:fldChar w:fldCharType="begin"/>
      </w:r>
      <w:r w:rsidR="00BD5216" w:rsidRPr="006E02B0">
        <w:rPr>
          <w:highlight w:val="yellow"/>
        </w:rPr>
        <w:instrText xml:space="preserve"> REF IEC62056_6_2 \h </w:instrText>
      </w:r>
      <w:r w:rsidR="006E02B0">
        <w:rPr>
          <w:highlight w:val="yellow"/>
        </w:rPr>
        <w:instrText xml:space="preserve"> \* MERGEFORMAT </w:instrText>
      </w:r>
      <w:r w:rsidR="00BD5216" w:rsidRPr="006E02B0">
        <w:rPr>
          <w:highlight w:val="yellow"/>
        </w:rPr>
      </w:r>
      <w:r w:rsidR="00BD5216" w:rsidRPr="006E02B0">
        <w:rPr>
          <w:highlight w:val="yellow"/>
        </w:rPr>
        <w:fldChar w:fldCharType="separate"/>
      </w:r>
      <w:r w:rsidR="005245E0" w:rsidRPr="005245E0">
        <w:rPr>
          <w:color w:val="000000"/>
          <w:highlight w:val="yellow"/>
        </w:rPr>
        <w:t>IEC 62056-6-2:20</w:t>
      </w:r>
      <w:r w:rsidR="005245E0" w:rsidRPr="006E02B0">
        <w:rPr>
          <w:color w:val="000000"/>
          <w:highlight w:val="yellow"/>
        </w:rPr>
        <w:t>21</w:t>
      </w:r>
      <w:r w:rsidR="00BD5216" w:rsidRPr="006E02B0">
        <w:rPr>
          <w:highlight w:val="yellow"/>
        </w:rPr>
        <w:fldChar w:fldCharType="end"/>
      </w:r>
      <w:r w:rsidR="00805A93">
        <w:t>, 6.2.2.</w:t>
      </w:r>
    </w:p>
    <w:p w14:paraId="5DB87C4B" w14:textId="77777777" w:rsidR="009767A4" w:rsidRPr="00D948E6" w:rsidRDefault="00805A93" w:rsidP="00266935">
      <w:pPr>
        <w:pStyle w:val="Heading3"/>
      </w:pPr>
      <w:bookmarkStart w:id="1136" w:name="_Ref59701022"/>
      <w:bookmarkStart w:id="1137" w:name="_Toc78850921"/>
      <w:bookmarkStart w:id="1138" w:name="_Toc78883986"/>
      <w:bookmarkStart w:id="1139" w:name="_Toc102790143"/>
      <w:bookmarkStart w:id="1140" w:name="_Toc112672979"/>
      <w:bookmarkStart w:id="1141" w:name="_Toc112673213"/>
      <w:bookmarkStart w:id="1142" w:name="_Toc364085261"/>
      <w:bookmarkStart w:id="1143" w:name="_Toc364085680"/>
      <w:bookmarkStart w:id="1144" w:name="_Toc397983244"/>
      <w:bookmarkStart w:id="1145" w:name="_Toc398111919"/>
      <w:bookmarkStart w:id="1146" w:name="_Toc438500218"/>
      <w:bookmarkStart w:id="1147" w:name="_Toc438500954"/>
      <w:bookmarkStart w:id="1148" w:name="_Toc470255527"/>
      <w:bookmarkStart w:id="1149" w:name="_Toc84315170"/>
      <w:r>
        <w:t>M</w:t>
      </w:r>
      <w:r w:rsidR="009767A4" w:rsidRPr="00D948E6">
        <w:t>ultiple thresholds</w:t>
      </w:r>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r w:rsidR="009767A4" w:rsidRPr="00D948E6">
        <w:fldChar w:fldCharType="begin"/>
      </w:r>
      <w:r w:rsidR="009767A4" w:rsidRPr="00D948E6">
        <w:instrText xml:space="preserve"> XE "Threshold" </w:instrText>
      </w:r>
      <w:r w:rsidR="009767A4" w:rsidRPr="00D948E6">
        <w:fldChar w:fldCharType="end"/>
      </w:r>
    </w:p>
    <w:p w14:paraId="5DB87C4C" w14:textId="77777777" w:rsidR="009767A4" w:rsidRPr="00D948E6" w:rsidRDefault="009767A4" w:rsidP="009767A4">
      <w:pPr>
        <w:pStyle w:val="PARAGRAPH"/>
      </w:pPr>
      <w:r w:rsidRPr="00D948E6">
        <w:t>Value group F is also used to identify several thresholds for the same quantity, identified with the following codes:</w:t>
      </w:r>
    </w:p>
    <w:p w14:paraId="5DB87C4D" w14:textId="77777777" w:rsidR="009767A4" w:rsidRPr="00D948E6" w:rsidRDefault="009767A4" w:rsidP="009767A4">
      <w:pPr>
        <w:pStyle w:val="ListBullet"/>
      </w:pPr>
      <w:r w:rsidRPr="00D948E6">
        <w:t>value group A = 1;</w:t>
      </w:r>
    </w:p>
    <w:p w14:paraId="5DB87C4E" w14:textId="77777777" w:rsidR="009767A4" w:rsidRPr="00D948E6" w:rsidRDefault="009767A4" w:rsidP="009767A4">
      <w:pPr>
        <w:pStyle w:val="ListBullet"/>
      </w:pPr>
      <w:r w:rsidRPr="00D948E6">
        <w:t>value group C = 1…20, 21…40, 41…60, 61…80, 82, 84…89, 90… 92;</w:t>
      </w:r>
    </w:p>
    <w:p w14:paraId="5DB87C4F" w14:textId="77777777" w:rsidR="009767A4" w:rsidRPr="00D948E6" w:rsidRDefault="009767A4" w:rsidP="009767A4">
      <w:pPr>
        <w:pStyle w:val="ListBullet"/>
      </w:pPr>
      <w:r w:rsidRPr="00D948E6">
        <w:t>value group D = 31, 35, 39 (under limit, over limit and missing thresholds);</w:t>
      </w:r>
    </w:p>
    <w:p w14:paraId="5DB87C50" w14:textId="77777777" w:rsidR="009767A4" w:rsidRPr="00D948E6" w:rsidRDefault="009767A4" w:rsidP="009767A4">
      <w:pPr>
        <w:pStyle w:val="ListBullet"/>
      </w:pPr>
      <w:r w:rsidRPr="00D948E6">
        <w:t xml:space="preserve">value group F = 0…99. </w:t>
      </w:r>
    </w:p>
    <w:p w14:paraId="5DB87C51" w14:textId="77777777" w:rsidR="009767A4" w:rsidRPr="00D948E6" w:rsidRDefault="001024CF" w:rsidP="009767A4">
      <w:pPr>
        <w:pStyle w:val="NOTE"/>
      </w:pPr>
      <w:r>
        <w:t>NOTE</w:t>
      </w:r>
      <w:r>
        <w:t> </w:t>
      </w:r>
      <w:r w:rsidR="009767A4" w:rsidRPr="00D948E6">
        <w:t>All quantities monitored are instantaneous values: D = 7 or D = 24.</w:t>
      </w:r>
    </w:p>
    <w:p w14:paraId="5DB87C52" w14:textId="77777777" w:rsidR="009767A4" w:rsidRPr="00D948E6" w:rsidRDefault="009767A4" w:rsidP="009767A4">
      <w:pPr>
        <w:pStyle w:val="PARAGRAPH"/>
      </w:pPr>
      <w:r w:rsidRPr="00D948E6">
        <w:t>When multiple thresholds are identified by value group F, then the Under limit / Over limit / Missing Occurrence counter / Duration / Magnitude quantities relative to a threshold are identified with the same value in value group F. In this case, value group F cannot be used to identify values relative to billing period. However, such values can be held by “Profile generic” objects.</w:t>
      </w:r>
    </w:p>
    <w:p w14:paraId="5DB87C53" w14:textId="77777777" w:rsidR="009767A4" w:rsidRPr="00D948E6" w:rsidRDefault="009767A4" w:rsidP="009767A4">
      <w:pPr>
        <w:pStyle w:val="NOTE"/>
      </w:pPr>
      <w:r w:rsidRPr="00D948E6">
        <w:t xml:space="preserve">Example: </w:t>
      </w:r>
    </w:p>
    <w:p w14:paraId="5DB87C54" w14:textId="77777777" w:rsidR="009767A4" w:rsidRPr="001024CF" w:rsidRDefault="009767A4" w:rsidP="001024CF">
      <w:pPr>
        <w:pStyle w:val="ListDash"/>
        <w:rPr>
          <w:sz w:val="16"/>
          <w:szCs w:val="16"/>
        </w:rPr>
      </w:pPr>
      <w:r w:rsidRPr="001024CF">
        <w:rPr>
          <w:sz w:val="16"/>
          <w:szCs w:val="16"/>
        </w:rPr>
        <w:t>Over limit threshold #1 for current in any phase is identified with OBIS code 1-0:11.35.0*0;</w:t>
      </w:r>
    </w:p>
    <w:p w14:paraId="5DB87C55" w14:textId="77777777" w:rsidR="009767A4" w:rsidRPr="001024CF" w:rsidRDefault="009767A4" w:rsidP="001024CF">
      <w:pPr>
        <w:pStyle w:val="ListDash"/>
        <w:rPr>
          <w:sz w:val="16"/>
          <w:szCs w:val="16"/>
        </w:rPr>
      </w:pPr>
      <w:r w:rsidRPr="001024CF">
        <w:rPr>
          <w:sz w:val="16"/>
          <w:szCs w:val="16"/>
        </w:rPr>
        <w:t>Over limit duration above threshold # 1 for current in any phase is identified with OBIS code 1-0:11.37.0*0.</w:t>
      </w:r>
    </w:p>
    <w:p w14:paraId="5DB87C56" w14:textId="77777777" w:rsidR="009767A4" w:rsidRPr="00D948E6" w:rsidRDefault="009767A4" w:rsidP="009767A4">
      <w:pPr>
        <w:pStyle w:val="PARAGRAPH"/>
      </w:pPr>
      <w:r w:rsidRPr="00D948E6">
        <w:t>To avoid ambiguity, value group F cannot be used to identify historical values of Under limit / Over limit / Missing Occurrence counter / Duration / Magnitude quantities. For historical values of these quantities “Profile generic” objects can be used and values related to previous billing periods can be accessed using selective access.</w:t>
      </w:r>
    </w:p>
    <w:p w14:paraId="5DB87C57" w14:textId="77777777" w:rsidR="009767A4" w:rsidRPr="00D948E6" w:rsidRDefault="009767A4" w:rsidP="00266935">
      <w:pPr>
        <w:pStyle w:val="Heading2"/>
      </w:pPr>
      <w:bookmarkStart w:id="1150" w:name="_Ref219092129"/>
      <w:bookmarkStart w:id="1151" w:name="_Toc364085262"/>
      <w:bookmarkStart w:id="1152" w:name="_Toc364085681"/>
      <w:bookmarkStart w:id="1153" w:name="_Toc397983245"/>
      <w:bookmarkStart w:id="1154" w:name="_Toc398111920"/>
      <w:bookmarkStart w:id="1155" w:name="_Toc438500219"/>
      <w:bookmarkStart w:id="1156" w:name="_Toc438500955"/>
      <w:bookmarkStart w:id="1157" w:name="_Toc470255528"/>
      <w:bookmarkStart w:id="1158" w:name="_Toc84315171"/>
      <w:bookmarkStart w:id="1159" w:name="_Ref445122470"/>
      <w:bookmarkStart w:id="1160" w:name="_Toc445522702"/>
      <w:bookmarkStart w:id="1161" w:name="_Ref450040035"/>
      <w:bookmarkStart w:id="1162" w:name="_Ref450040096"/>
      <w:bookmarkStart w:id="1163" w:name="_Ref450040168"/>
      <w:bookmarkStart w:id="1164" w:name="_Toc450040544"/>
      <w:bookmarkStart w:id="1165" w:name="_Ref461265726"/>
      <w:bookmarkStart w:id="1166" w:name="_Toc509818328"/>
      <w:bookmarkStart w:id="1167" w:name="_Toc78850923"/>
      <w:bookmarkStart w:id="1168" w:name="_Toc78883988"/>
      <w:r w:rsidRPr="00D948E6">
        <w:t>OBIS codes – Electricity</w:t>
      </w:r>
      <w:bookmarkEnd w:id="1150"/>
      <w:bookmarkEnd w:id="1151"/>
      <w:bookmarkEnd w:id="1152"/>
      <w:bookmarkEnd w:id="1153"/>
      <w:bookmarkEnd w:id="1154"/>
      <w:bookmarkEnd w:id="1155"/>
      <w:bookmarkEnd w:id="1156"/>
      <w:bookmarkEnd w:id="1157"/>
      <w:bookmarkEnd w:id="1158"/>
    </w:p>
    <w:p w14:paraId="5DB87C58" w14:textId="77777777" w:rsidR="0033117C" w:rsidRDefault="009767A4" w:rsidP="00266935">
      <w:pPr>
        <w:pStyle w:val="Heading3"/>
      </w:pPr>
      <w:bookmarkStart w:id="1169" w:name="_Toc102790169"/>
      <w:bookmarkStart w:id="1170" w:name="_Toc112672432"/>
      <w:bookmarkStart w:id="1171" w:name="_Toc112673005"/>
      <w:bookmarkStart w:id="1172" w:name="_Toc112673239"/>
      <w:bookmarkStart w:id="1173" w:name="_Ref113720331"/>
      <w:bookmarkStart w:id="1174" w:name="_Ref113721531"/>
      <w:bookmarkStart w:id="1175" w:name="_Ref113723289"/>
      <w:bookmarkStart w:id="1176" w:name="_Ref176077284"/>
      <w:bookmarkStart w:id="1177" w:name="_Ref218763160"/>
      <w:bookmarkStart w:id="1178" w:name="_Ref218763164"/>
      <w:bookmarkStart w:id="1179" w:name="_Ref258275414"/>
      <w:bookmarkStart w:id="1180" w:name="_Ref358039265"/>
      <w:bookmarkStart w:id="1181" w:name="_Ref358039303"/>
      <w:bookmarkStart w:id="1182" w:name="_Ref360197035"/>
      <w:bookmarkStart w:id="1183" w:name="_Toc364085263"/>
      <w:bookmarkStart w:id="1184" w:name="_Toc364085682"/>
      <w:bookmarkStart w:id="1185" w:name="_Toc397983246"/>
      <w:bookmarkStart w:id="1186" w:name="_Toc398111921"/>
      <w:bookmarkStart w:id="1187" w:name="_Ref438492672"/>
      <w:bookmarkStart w:id="1188" w:name="_Toc438500220"/>
      <w:bookmarkStart w:id="1189" w:name="_Toc438500956"/>
      <w:bookmarkStart w:id="1190" w:name="_Toc470255529"/>
      <w:bookmarkStart w:id="1191" w:name="_Toc84315172"/>
      <w:bookmarkEnd w:id="1159"/>
      <w:bookmarkEnd w:id="1160"/>
      <w:bookmarkEnd w:id="1161"/>
      <w:bookmarkEnd w:id="1162"/>
      <w:bookmarkEnd w:id="1163"/>
      <w:bookmarkEnd w:id="1164"/>
      <w:bookmarkEnd w:id="1165"/>
      <w:bookmarkEnd w:id="1166"/>
      <w:bookmarkEnd w:id="1167"/>
      <w:bookmarkEnd w:id="1168"/>
      <w:r w:rsidRPr="00D948E6">
        <w:t>General and service entry objects – Electricity</w:t>
      </w:r>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p>
    <w:p w14:paraId="5DB87C59" w14:textId="084F6768" w:rsidR="009767A4" w:rsidRPr="00D948E6" w:rsidRDefault="0033117C" w:rsidP="0033117C">
      <w:pPr>
        <w:pStyle w:val="PARAGRAPH"/>
      </w:pPr>
      <w:r>
        <w:fldChar w:fldCharType="begin"/>
      </w:r>
      <w:r>
        <w:instrText xml:space="preserve"> REF _Ref59611084 \h </w:instrText>
      </w:r>
      <w:r>
        <w:fldChar w:fldCharType="separate"/>
      </w:r>
      <w:r w:rsidR="005245E0" w:rsidRPr="00D948E6">
        <w:t xml:space="preserve">Table </w:t>
      </w:r>
      <w:r w:rsidR="005245E0">
        <w:rPr>
          <w:noProof/>
        </w:rPr>
        <w:t>20</w:t>
      </w:r>
      <w:r>
        <w:fldChar w:fldCharType="end"/>
      </w:r>
      <w:r>
        <w:t xml:space="preserve"> specifies </w:t>
      </w:r>
      <w:r w:rsidRPr="0033117C">
        <w:t xml:space="preserve">OBIS codes for </w:t>
      </w:r>
      <w:r w:rsidR="00E93F5A">
        <w:t>electricity related general and service entry objects.</w:t>
      </w:r>
      <w:r w:rsidR="009767A4" w:rsidRPr="00D948E6">
        <w:fldChar w:fldCharType="begin"/>
      </w:r>
      <w:r w:rsidR="009767A4" w:rsidRPr="00D948E6">
        <w:instrText xml:space="preserve"> XE "General and service entry objects – Electricity" </w:instrText>
      </w:r>
      <w:r w:rsidR="009767A4" w:rsidRPr="00D948E6">
        <w:fldChar w:fldCharType="end"/>
      </w:r>
    </w:p>
    <w:p w14:paraId="5DB87C5A" w14:textId="7A40F386" w:rsidR="009767A4" w:rsidRPr="00D948E6" w:rsidRDefault="009767A4" w:rsidP="000A6A58">
      <w:pPr>
        <w:pStyle w:val="TABLE-title"/>
      </w:pPr>
      <w:bookmarkStart w:id="1192" w:name="_Ref59611084"/>
      <w:bookmarkStart w:id="1193" w:name="_Ref78717414"/>
      <w:bookmarkStart w:id="1194" w:name="_Toc100301486"/>
      <w:bookmarkStart w:id="1195" w:name="_Toc364079539"/>
      <w:bookmarkStart w:id="1196" w:name="_Toc397983454"/>
      <w:bookmarkStart w:id="1197" w:name="_Toc398112129"/>
      <w:bookmarkStart w:id="1198" w:name="_Toc438500261"/>
      <w:bookmarkStart w:id="1199" w:name="_Toc438500997"/>
      <w:bookmarkStart w:id="1200" w:name="_Toc470255570"/>
      <w:bookmarkStart w:id="1201" w:name="_Toc84315213"/>
      <w:r w:rsidRPr="00D948E6">
        <w:lastRenderedPageBreak/>
        <w:t xml:space="preserve">Table </w:t>
      </w:r>
      <w:r w:rsidR="00697182">
        <w:rPr>
          <w:noProof/>
        </w:rPr>
        <w:fldChar w:fldCharType="begin"/>
      </w:r>
      <w:r w:rsidR="00697182">
        <w:rPr>
          <w:noProof/>
        </w:rPr>
        <w:instrText xml:space="preserve"> SEQ Table \* ARABIC </w:instrText>
      </w:r>
      <w:r w:rsidR="00697182">
        <w:rPr>
          <w:noProof/>
        </w:rPr>
        <w:fldChar w:fldCharType="separate"/>
      </w:r>
      <w:r w:rsidR="005245E0">
        <w:rPr>
          <w:noProof/>
        </w:rPr>
        <w:t>20</w:t>
      </w:r>
      <w:r w:rsidR="00697182">
        <w:rPr>
          <w:noProof/>
        </w:rPr>
        <w:fldChar w:fldCharType="end"/>
      </w:r>
      <w:bookmarkEnd w:id="1192"/>
      <w:r w:rsidRPr="00D948E6">
        <w:t xml:space="preserve"> – </w:t>
      </w:r>
      <w:bookmarkEnd w:id="1193"/>
      <w:bookmarkEnd w:id="1194"/>
      <w:r w:rsidRPr="00D948E6">
        <w:t>OBIS codes for general and service entry objects – Electricity</w:t>
      </w:r>
      <w:bookmarkEnd w:id="1195"/>
      <w:bookmarkEnd w:id="1196"/>
      <w:bookmarkEnd w:id="1197"/>
      <w:bookmarkEnd w:id="1198"/>
      <w:bookmarkEnd w:id="1199"/>
      <w:bookmarkEnd w:id="1200"/>
      <w:bookmarkEnd w:id="1201"/>
    </w:p>
    <w:tbl>
      <w:tblPr>
        <w:tblW w:w="9070" w:type="dxa"/>
        <w:jc w:val="center"/>
        <w:tblLayout w:type="fixed"/>
        <w:tblCellMar>
          <w:left w:w="71" w:type="dxa"/>
          <w:right w:w="71" w:type="dxa"/>
        </w:tblCellMar>
        <w:tblLook w:val="0000" w:firstRow="0" w:lastRow="0" w:firstColumn="0" w:lastColumn="0" w:noHBand="0" w:noVBand="0"/>
      </w:tblPr>
      <w:tblGrid>
        <w:gridCol w:w="5583"/>
        <w:gridCol w:w="512"/>
        <w:gridCol w:w="512"/>
        <w:gridCol w:w="595"/>
        <w:gridCol w:w="678"/>
        <w:gridCol w:w="595"/>
        <w:gridCol w:w="595"/>
      </w:tblGrid>
      <w:tr w:rsidR="009767A4" w:rsidRPr="00D948E6" w14:paraId="5DB87C5D" w14:textId="77777777" w:rsidTr="009443B0">
        <w:trPr>
          <w:cantSplit/>
          <w:tblHeader/>
          <w:jc w:val="center"/>
        </w:trPr>
        <w:tc>
          <w:tcPr>
            <w:tcW w:w="5583" w:type="dxa"/>
            <w:vMerge w:val="restart"/>
            <w:tcBorders>
              <w:top w:val="double" w:sz="4" w:space="0" w:color="auto"/>
              <w:left w:val="double" w:sz="4" w:space="0" w:color="auto"/>
              <w:right w:val="single" w:sz="4" w:space="0" w:color="auto"/>
            </w:tcBorders>
            <w:shd w:val="pct12" w:color="auto" w:fill="auto"/>
            <w:vAlign w:val="center"/>
          </w:tcPr>
          <w:p w14:paraId="5DB87C5B" w14:textId="77777777" w:rsidR="009767A4" w:rsidRPr="00D948E6" w:rsidRDefault="009767A4" w:rsidP="00B02878">
            <w:pPr>
              <w:pStyle w:val="TABLE-col-heading"/>
            </w:pPr>
            <w:r w:rsidRPr="00D948E6">
              <w:lastRenderedPageBreak/>
              <w:t>General and service entry objects – Electricity</w:t>
            </w:r>
          </w:p>
        </w:tc>
        <w:tc>
          <w:tcPr>
            <w:tcW w:w="3487" w:type="dxa"/>
            <w:gridSpan w:val="6"/>
            <w:tcBorders>
              <w:top w:val="double" w:sz="4" w:space="0" w:color="auto"/>
              <w:left w:val="single" w:sz="4" w:space="0" w:color="auto"/>
              <w:bottom w:val="single" w:sz="6" w:space="0" w:color="auto"/>
              <w:right w:val="double" w:sz="4" w:space="0" w:color="auto"/>
            </w:tcBorders>
            <w:shd w:val="pct12" w:color="auto" w:fill="auto"/>
          </w:tcPr>
          <w:p w14:paraId="5DB87C5C" w14:textId="77777777" w:rsidR="009767A4" w:rsidRPr="00D948E6" w:rsidRDefault="009767A4" w:rsidP="00B02878">
            <w:pPr>
              <w:pStyle w:val="TABLE-col-heading"/>
            </w:pPr>
            <w:r w:rsidRPr="00D948E6">
              <w:t>OBIS code</w:t>
            </w:r>
          </w:p>
        </w:tc>
      </w:tr>
      <w:tr w:rsidR="009767A4" w:rsidRPr="00D948E6" w14:paraId="5DB87C65" w14:textId="77777777" w:rsidTr="009443B0">
        <w:trPr>
          <w:cantSplit/>
          <w:tblHeader/>
          <w:jc w:val="center"/>
        </w:trPr>
        <w:tc>
          <w:tcPr>
            <w:tcW w:w="5583" w:type="dxa"/>
            <w:vMerge/>
            <w:tcBorders>
              <w:left w:val="double" w:sz="4" w:space="0" w:color="auto"/>
              <w:bottom w:val="single" w:sz="4" w:space="0" w:color="auto"/>
              <w:right w:val="single" w:sz="4" w:space="0" w:color="auto"/>
            </w:tcBorders>
            <w:shd w:val="pct12" w:color="auto" w:fill="auto"/>
          </w:tcPr>
          <w:p w14:paraId="5DB87C5E" w14:textId="77777777" w:rsidR="009767A4" w:rsidRPr="00D948E6" w:rsidRDefault="009767A4" w:rsidP="00B02878">
            <w:pPr>
              <w:pStyle w:val="TABLE-col-heading"/>
            </w:pPr>
          </w:p>
        </w:tc>
        <w:tc>
          <w:tcPr>
            <w:tcW w:w="512" w:type="dxa"/>
            <w:tcBorders>
              <w:left w:val="single" w:sz="4" w:space="0" w:color="auto"/>
              <w:bottom w:val="single" w:sz="4" w:space="0" w:color="auto"/>
            </w:tcBorders>
            <w:shd w:val="pct12" w:color="auto" w:fill="auto"/>
          </w:tcPr>
          <w:p w14:paraId="5DB87C5F" w14:textId="77777777" w:rsidR="009767A4" w:rsidRPr="00D948E6" w:rsidRDefault="009767A4" w:rsidP="00B02878">
            <w:pPr>
              <w:pStyle w:val="TABLE-col-heading"/>
            </w:pPr>
            <w:r w:rsidRPr="00D948E6">
              <w:t>A</w:t>
            </w:r>
          </w:p>
        </w:tc>
        <w:tc>
          <w:tcPr>
            <w:tcW w:w="512" w:type="dxa"/>
            <w:tcBorders>
              <w:left w:val="single" w:sz="6" w:space="0" w:color="auto"/>
              <w:bottom w:val="single" w:sz="4" w:space="0" w:color="auto"/>
              <w:right w:val="single" w:sz="6" w:space="0" w:color="auto"/>
            </w:tcBorders>
            <w:shd w:val="pct12" w:color="auto" w:fill="auto"/>
          </w:tcPr>
          <w:p w14:paraId="5DB87C60" w14:textId="77777777" w:rsidR="009767A4" w:rsidRPr="00D948E6" w:rsidRDefault="009767A4" w:rsidP="00B02878">
            <w:pPr>
              <w:pStyle w:val="TABLE-col-heading"/>
            </w:pPr>
            <w:r w:rsidRPr="00D948E6">
              <w:t>B</w:t>
            </w:r>
          </w:p>
        </w:tc>
        <w:tc>
          <w:tcPr>
            <w:tcW w:w="595" w:type="dxa"/>
            <w:tcBorders>
              <w:top w:val="single" w:sz="6" w:space="0" w:color="auto"/>
              <w:bottom w:val="single" w:sz="4" w:space="0" w:color="auto"/>
            </w:tcBorders>
            <w:shd w:val="pct12" w:color="auto" w:fill="auto"/>
          </w:tcPr>
          <w:p w14:paraId="5DB87C61" w14:textId="77777777" w:rsidR="009767A4" w:rsidRPr="00D948E6" w:rsidRDefault="009767A4" w:rsidP="00B02878">
            <w:pPr>
              <w:pStyle w:val="TABLE-col-heading"/>
            </w:pPr>
            <w:r w:rsidRPr="00D948E6">
              <w:t>C</w:t>
            </w:r>
          </w:p>
        </w:tc>
        <w:tc>
          <w:tcPr>
            <w:tcW w:w="678" w:type="dxa"/>
            <w:tcBorders>
              <w:top w:val="single" w:sz="6" w:space="0" w:color="auto"/>
              <w:left w:val="single" w:sz="6" w:space="0" w:color="auto"/>
              <w:bottom w:val="single" w:sz="4" w:space="0" w:color="auto"/>
            </w:tcBorders>
            <w:shd w:val="pct12" w:color="auto" w:fill="auto"/>
          </w:tcPr>
          <w:p w14:paraId="5DB87C62" w14:textId="77777777" w:rsidR="009767A4" w:rsidRPr="00D948E6" w:rsidRDefault="009767A4" w:rsidP="00B02878">
            <w:pPr>
              <w:pStyle w:val="TABLE-col-heading"/>
            </w:pPr>
            <w:r w:rsidRPr="00D948E6">
              <w:t>D</w:t>
            </w:r>
          </w:p>
        </w:tc>
        <w:tc>
          <w:tcPr>
            <w:tcW w:w="595" w:type="dxa"/>
            <w:tcBorders>
              <w:top w:val="single" w:sz="6" w:space="0" w:color="auto"/>
              <w:left w:val="single" w:sz="6" w:space="0" w:color="auto"/>
              <w:bottom w:val="single" w:sz="4" w:space="0" w:color="auto"/>
            </w:tcBorders>
            <w:shd w:val="pct12" w:color="auto" w:fill="auto"/>
          </w:tcPr>
          <w:p w14:paraId="5DB87C63" w14:textId="77777777" w:rsidR="009767A4" w:rsidRPr="00D948E6" w:rsidRDefault="009767A4" w:rsidP="00B02878">
            <w:pPr>
              <w:pStyle w:val="TABLE-col-heading"/>
            </w:pPr>
            <w:r w:rsidRPr="00D948E6">
              <w:t>E</w:t>
            </w:r>
          </w:p>
        </w:tc>
        <w:tc>
          <w:tcPr>
            <w:tcW w:w="595" w:type="dxa"/>
            <w:tcBorders>
              <w:top w:val="single" w:sz="6" w:space="0" w:color="auto"/>
              <w:left w:val="single" w:sz="6" w:space="0" w:color="auto"/>
              <w:bottom w:val="single" w:sz="4" w:space="0" w:color="auto"/>
              <w:right w:val="double" w:sz="4" w:space="0" w:color="auto"/>
            </w:tcBorders>
            <w:shd w:val="pct12" w:color="auto" w:fill="auto"/>
          </w:tcPr>
          <w:p w14:paraId="5DB87C64" w14:textId="77777777" w:rsidR="009767A4" w:rsidRPr="00D948E6" w:rsidRDefault="009767A4" w:rsidP="00B02878">
            <w:pPr>
              <w:pStyle w:val="TABLE-col-heading"/>
            </w:pPr>
            <w:r w:rsidRPr="00D948E6">
              <w:t>F</w:t>
            </w:r>
          </w:p>
        </w:tc>
      </w:tr>
      <w:tr w:rsidR="009767A4" w:rsidRPr="00D948E6" w14:paraId="5DB87C6D" w14:textId="77777777" w:rsidTr="009443B0">
        <w:trPr>
          <w:cantSplit/>
          <w:jc w:val="center"/>
        </w:trPr>
        <w:tc>
          <w:tcPr>
            <w:tcW w:w="5583" w:type="dxa"/>
            <w:tcBorders>
              <w:top w:val="single" w:sz="6" w:space="0" w:color="auto"/>
              <w:left w:val="double" w:sz="4" w:space="0" w:color="auto"/>
              <w:bottom w:val="dashed" w:sz="4" w:space="0" w:color="auto"/>
              <w:right w:val="single" w:sz="4" w:space="0" w:color="auto"/>
            </w:tcBorders>
          </w:tcPr>
          <w:p w14:paraId="5DB87C66" w14:textId="77777777" w:rsidR="009767A4" w:rsidRPr="001024CF" w:rsidRDefault="009767A4" w:rsidP="00B02878">
            <w:pPr>
              <w:pStyle w:val="TABLE-cell"/>
              <w:keepNext/>
              <w:spacing w:before="40" w:after="40"/>
              <w:rPr>
                <w:rStyle w:val="Strong"/>
              </w:rPr>
            </w:pPr>
            <w:r w:rsidRPr="001024CF">
              <w:rPr>
                <w:rStyle w:val="Strong"/>
              </w:rPr>
              <w:t>Free ID-numbers for utilities</w:t>
            </w:r>
          </w:p>
        </w:tc>
        <w:tc>
          <w:tcPr>
            <w:tcW w:w="512" w:type="dxa"/>
            <w:tcBorders>
              <w:left w:val="single" w:sz="4" w:space="0" w:color="auto"/>
              <w:bottom w:val="dashed" w:sz="4" w:space="0" w:color="auto"/>
            </w:tcBorders>
          </w:tcPr>
          <w:p w14:paraId="5DB87C67" w14:textId="77777777" w:rsidR="009767A4" w:rsidRPr="00D948E6" w:rsidRDefault="009767A4" w:rsidP="00B02878">
            <w:pPr>
              <w:pStyle w:val="TABLE-cell"/>
              <w:keepNext/>
              <w:spacing w:before="40" w:after="40"/>
              <w:jc w:val="center"/>
            </w:pPr>
          </w:p>
        </w:tc>
        <w:tc>
          <w:tcPr>
            <w:tcW w:w="512" w:type="dxa"/>
            <w:tcBorders>
              <w:left w:val="single" w:sz="6" w:space="0" w:color="auto"/>
              <w:bottom w:val="dashed" w:sz="4" w:space="0" w:color="auto"/>
              <w:right w:val="single" w:sz="6" w:space="0" w:color="auto"/>
            </w:tcBorders>
          </w:tcPr>
          <w:p w14:paraId="5DB87C68" w14:textId="77777777" w:rsidR="009767A4" w:rsidRPr="00D948E6" w:rsidRDefault="009767A4" w:rsidP="00B02878">
            <w:pPr>
              <w:pStyle w:val="TABLE-cell"/>
              <w:keepNext/>
              <w:spacing w:before="40" w:after="40"/>
              <w:jc w:val="center"/>
            </w:pPr>
          </w:p>
        </w:tc>
        <w:tc>
          <w:tcPr>
            <w:tcW w:w="595" w:type="dxa"/>
            <w:tcBorders>
              <w:bottom w:val="dashed" w:sz="4" w:space="0" w:color="auto"/>
            </w:tcBorders>
          </w:tcPr>
          <w:p w14:paraId="5DB87C69" w14:textId="77777777" w:rsidR="009767A4" w:rsidRPr="00D948E6" w:rsidRDefault="009767A4" w:rsidP="00B02878">
            <w:pPr>
              <w:pStyle w:val="TABLE-cell"/>
              <w:keepNext/>
              <w:spacing w:before="40" w:after="40"/>
              <w:jc w:val="center"/>
            </w:pPr>
          </w:p>
        </w:tc>
        <w:tc>
          <w:tcPr>
            <w:tcW w:w="678" w:type="dxa"/>
            <w:tcBorders>
              <w:left w:val="single" w:sz="6" w:space="0" w:color="auto"/>
              <w:bottom w:val="dashed" w:sz="4" w:space="0" w:color="auto"/>
            </w:tcBorders>
          </w:tcPr>
          <w:p w14:paraId="5DB87C6A" w14:textId="77777777" w:rsidR="009767A4" w:rsidRPr="00D948E6" w:rsidRDefault="009767A4" w:rsidP="00B02878">
            <w:pPr>
              <w:pStyle w:val="TABLE-cell"/>
              <w:keepNext/>
              <w:spacing w:before="40" w:after="40"/>
              <w:jc w:val="center"/>
            </w:pPr>
          </w:p>
        </w:tc>
        <w:tc>
          <w:tcPr>
            <w:tcW w:w="595" w:type="dxa"/>
            <w:tcBorders>
              <w:left w:val="single" w:sz="6" w:space="0" w:color="auto"/>
              <w:bottom w:val="dashed" w:sz="4" w:space="0" w:color="auto"/>
            </w:tcBorders>
          </w:tcPr>
          <w:p w14:paraId="5DB87C6B" w14:textId="77777777" w:rsidR="009767A4" w:rsidRPr="00D948E6" w:rsidRDefault="009767A4" w:rsidP="00B02878">
            <w:pPr>
              <w:pStyle w:val="TABLE-cell"/>
              <w:keepNext/>
              <w:spacing w:before="40" w:after="40"/>
              <w:jc w:val="center"/>
            </w:pPr>
          </w:p>
        </w:tc>
        <w:tc>
          <w:tcPr>
            <w:tcW w:w="595" w:type="dxa"/>
            <w:tcBorders>
              <w:top w:val="single" w:sz="4" w:space="0" w:color="auto"/>
              <w:left w:val="single" w:sz="6" w:space="0" w:color="auto"/>
              <w:bottom w:val="dashed" w:sz="4" w:space="0" w:color="auto"/>
              <w:right w:val="double" w:sz="4" w:space="0" w:color="auto"/>
            </w:tcBorders>
            <w:shd w:val="pct12" w:color="auto" w:fill="auto"/>
          </w:tcPr>
          <w:p w14:paraId="5DB87C6C" w14:textId="77777777" w:rsidR="009767A4" w:rsidRPr="00D948E6" w:rsidRDefault="009767A4" w:rsidP="00B02878">
            <w:pPr>
              <w:pStyle w:val="TABLE-cell"/>
              <w:keepNext/>
              <w:spacing w:before="40" w:after="40"/>
              <w:jc w:val="center"/>
            </w:pPr>
          </w:p>
        </w:tc>
      </w:tr>
      <w:tr w:rsidR="009767A4" w:rsidRPr="00D948E6" w14:paraId="5DB87C75" w14:textId="77777777" w:rsidTr="009443B0">
        <w:trPr>
          <w:cantSplit/>
          <w:jc w:val="center"/>
        </w:trPr>
        <w:tc>
          <w:tcPr>
            <w:tcW w:w="5583" w:type="dxa"/>
            <w:tcBorders>
              <w:top w:val="dashed" w:sz="4" w:space="0" w:color="auto"/>
              <w:left w:val="double" w:sz="4" w:space="0" w:color="auto"/>
              <w:right w:val="single" w:sz="4" w:space="0" w:color="auto"/>
            </w:tcBorders>
          </w:tcPr>
          <w:p w14:paraId="5DB87C6E" w14:textId="77777777" w:rsidR="009767A4" w:rsidRPr="00D948E6" w:rsidRDefault="009767A4" w:rsidP="00B02878">
            <w:pPr>
              <w:pStyle w:val="TABLE-cell"/>
              <w:keepNext/>
              <w:spacing w:before="40" w:after="40"/>
            </w:pPr>
            <w:r w:rsidRPr="00D948E6">
              <w:t>Complete combined electricity ID</w:t>
            </w:r>
            <w:r w:rsidRPr="00D948E6">
              <w:fldChar w:fldCharType="begin"/>
            </w:r>
            <w:r w:rsidRPr="00D948E6">
              <w:instrText xml:space="preserve"> XE "Electricity ID" </w:instrText>
            </w:r>
            <w:r w:rsidRPr="00D948E6">
              <w:fldChar w:fldCharType="end"/>
            </w:r>
          </w:p>
        </w:tc>
        <w:tc>
          <w:tcPr>
            <w:tcW w:w="512" w:type="dxa"/>
            <w:tcBorders>
              <w:top w:val="dashed" w:sz="4" w:space="0" w:color="auto"/>
              <w:left w:val="single" w:sz="4" w:space="0" w:color="auto"/>
            </w:tcBorders>
          </w:tcPr>
          <w:p w14:paraId="5DB87C6F" w14:textId="77777777" w:rsidR="009767A4" w:rsidRPr="00D948E6" w:rsidRDefault="009767A4" w:rsidP="00B02878">
            <w:pPr>
              <w:pStyle w:val="TABLE-cell"/>
              <w:keepNext/>
              <w:spacing w:before="40" w:after="40"/>
              <w:jc w:val="center"/>
            </w:pPr>
            <w:r w:rsidRPr="00D948E6">
              <w:t>1</w:t>
            </w:r>
          </w:p>
        </w:tc>
        <w:tc>
          <w:tcPr>
            <w:tcW w:w="512" w:type="dxa"/>
            <w:tcBorders>
              <w:top w:val="dashed" w:sz="4" w:space="0" w:color="auto"/>
              <w:left w:val="single" w:sz="6" w:space="0" w:color="auto"/>
              <w:right w:val="single" w:sz="6" w:space="0" w:color="auto"/>
            </w:tcBorders>
          </w:tcPr>
          <w:p w14:paraId="5DB87C70" w14:textId="77777777" w:rsidR="009767A4" w:rsidRPr="00D948E6" w:rsidRDefault="009767A4" w:rsidP="00B02878">
            <w:pPr>
              <w:pStyle w:val="TABLE-cell"/>
              <w:keepNext/>
              <w:spacing w:before="40" w:after="40"/>
              <w:jc w:val="center"/>
              <w:rPr>
                <w:i/>
                <w:iCs/>
              </w:rPr>
            </w:pPr>
            <w:r w:rsidRPr="00D948E6">
              <w:rPr>
                <w:i/>
                <w:iCs/>
              </w:rPr>
              <w:t>b</w:t>
            </w:r>
          </w:p>
        </w:tc>
        <w:tc>
          <w:tcPr>
            <w:tcW w:w="595" w:type="dxa"/>
            <w:tcBorders>
              <w:top w:val="dashed" w:sz="4" w:space="0" w:color="auto"/>
            </w:tcBorders>
          </w:tcPr>
          <w:p w14:paraId="5DB87C71" w14:textId="77777777" w:rsidR="009767A4" w:rsidRPr="00D948E6" w:rsidRDefault="009767A4" w:rsidP="00B02878">
            <w:pPr>
              <w:pStyle w:val="TABLE-cell"/>
              <w:keepNext/>
              <w:spacing w:before="40" w:after="40"/>
              <w:jc w:val="center"/>
            </w:pPr>
            <w:r w:rsidRPr="00D948E6">
              <w:t>0</w:t>
            </w:r>
          </w:p>
        </w:tc>
        <w:tc>
          <w:tcPr>
            <w:tcW w:w="678" w:type="dxa"/>
            <w:tcBorders>
              <w:top w:val="dashed" w:sz="4" w:space="0" w:color="auto"/>
              <w:left w:val="single" w:sz="6" w:space="0" w:color="auto"/>
            </w:tcBorders>
          </w:tcPr>
          <w:p w14:paraId="5DB87C72" w14:textId="77777777" w:rsidR="009767A4" w:rsidRPr="00D948E6" w:rsidRDefault="009767A4" w:rsidP="00B02878">
            <w:pPr>
              <w:pStyle w:val="TABLE-cell"/>
              <w:keepNext/>
              <w:spacing w:before="40" w:after="40"/>
              <w:jc w:val="center"/>
            </w:pPr>
            <w:r w:rsidRPr="00D948E6">
              <w:t>0</w:t>
            </w:r>
          </w:p>
        </w:tc>
        <w:tc>
          <w:tcPr>
            <w:tcW w:w="595" w:type="dxa"/>
            <w:tcBorders>
              <w:top w:val="dashed" w:sz="4" w:space="0" w:color="auto"/>
              <w:left w:val="single" w:sz="6" w:space="0" w:color="auto"/>
            </w:tcBorders>
            <w:shd w:val="pct12" w:color="auto" w:fill="FFFFFF"/>
          </w:tcPr>
          <w:p w14:paraId="5DB87C73" w14:textId="77777777" w:rsidR="009767A4" w:rsidRPr="00D948E6" w:rsidRDefault="009767A4" w:rsidP="00B02878">
            <w:pPr>
              <w:pStyle w:val="TABLE-cell"/>
              <w:keepNext/>
              <w:spacing w:before="40" w:after="40"/>
              <w:jc w:val="center"/>
            </w:pPr>
          </w:p>
        </w:tc>
        <w:tc>
          <w:tcPr>
            <w:tcW w:w="595" w:type="dxa"/>
            <w:tcBorders>
              <w:top w:val="dashed" w:sz="4" w:space="0" w:color="auto"/>
              <w:left w:val="single" w:sz="6" w:space="0" w:color="auto"/>
              <w:right w:val="double" w:sz="4" w:space="0" w:color="auto"/>
            </w:tcBorders>
            <w:shd w:val="pct12" w:color="auto" w:fill="auto"/>
          </w:tcPr>
          <w:p w14:paraId="5DB87C74" w14:textId="77777777" w:rsidR="009767A4" w:rsidRPr="00D948E6" w:rsidRDefault="009767A4" w:rsidP="00B02878">
            <w:pPr>
              <w:pStyle w:val="TABLE-cell"/>
              <w:keepNext/>
              <w:spacing w:before="40" w:after="40"/>
              <w:jc w:val="center"/>
            </w:pPr>
          </w:p>
        </w:tc>
      </w:tr>
      <w:tr w:rsidR="009767A4" w:rsidRPr="00D948E6" w14:paraId="5DB87C89" w14:textId="77777777" w:rsidTr="009443B0">
        <w:trPr>
          <w:cantSplit/>
          <w:jc w:val="center"/>
        </w:trPr>
        <w:tc>
          <w:tcPr>
            <w:tcW w:w="5583" w:type="dxa"/>
            <w:tcBorders>
              <w:left w:val="double" w:sz="4" w:space="0" w:color="auto"/>
              <w:right w:val="single" w:sz="4" w:space="0" w:color="auto"/>
            </w:tcBorders>
          </w:tcPr>
          <w:p w14:paraId="5DB87C76" w14:textId="77777777" w:rsidR="009767A4" w:rsidRPr="00D948E6" w:rsidRDefault="009767A4" w:rsidP="00B02878">
            <w:pPr>
              <w:pStyle w:val="TABLE-cell"/>
              <w:keepNext/>
              <w:spacing w:before="40" w:after="40"/>
            </w:pPr>
            <w:r w:rsidRPr="00D948E6">
              <w:t>Electricity ID 1</w:t>
            </w:r>
          </w:p>
          <w:p w14:paraId="5DB87C77" w14:textId="77777777" w:rsidR="009767A4" w:rsidRPr="00D948E6" w:rsidRDefault="009767A4" w:rsidP="00B02878">
            <w:pPr>
              <w:pStyle w:val="TABLE-cell"/>
              <w:keepNext/>
              <w:spacing w:before="40" w:after="40"/>
            </w:pPr>
            <w:r w:rsidRPr="00D948E6">
              <w:t>...</w:t>
            </w:r>
          </w:p>
          <w:p w14:paraId="5DB87C78" w14:textId="77777777" w:rsidR="009767A4" w:rsidRPr="00D948E6" w:rsidRDefault="009767A4" w:rsidP="00B02878">
            <w:pPr>
              <w:pStyle w:val="TABLE-cell"/>
              <w:keepNext/>
              <w:spacing w:before="40" w:after="40"/>
            </w:pPr>
            <w:r w:rsidRPr="00D948E6">
              <w:t>Electricity ID 10</w:t>
            </w:r>
          </w:p>
        </w:tc>
        <w:tc>
          <w:tcPr>
            <w:tcW w:w="512" w:type="dxa"/>
            <w:tcBorders>
              <w:left w:val="single" w:sz="4" w:space="0" w:color="auto"/>
            </w:tcBorders>
          </w:tcPr>
          <w:p w14:paraId="5DB87C79" w14:textId="77777777" w:rsidR="009767A4" w:rsidRPr="00D948E6" w:rsidRDefault="009767A4" w:rsidP="00B02878">
            <w:pPr>
              <w:pStyle w:val="TABLE-cell"/>
              <w:keepNext/>
              <w:spacing w:before="40" w:after="40"/>
              <w:jc w:val="center"/>
            </w:pPr>
            <w:r w:rsidRPr="00D948E6">
              <w:t>1</w:t>
            </w:r>
          </w:p>
          <w:p w14:paraId="5DB87C7A" w14:textId="77777777" w:rsidR="009767A4" w:rsidRPr="00D948E6" w:rsidRDefault="009767A4" w:rsidP="00B02878">
            <w:pPr>
              <w:pStyle w:val="TABLE-cell"/>
              <w:keepNext/>
              <w:spacing w:before="40" w:after="40"/>
              <w:jc w:val="center"/>
            </w:pPr>
            <w:r w:rsidRPr="00D948E6">
              <w:t>…</w:t>
            </w:r>
          </w:p>
          <w:p w14:paraId="5DB87C7B" w14:textId="77777777" w:rsidR="009767A4" w:rsidRPr="00D948E6" w:rsidRDefault="009767A4" w:rsidP="00B02878">
            <w:pPr>
              <w:pStyle w:val="TABLE-cell"/>
              <w:keepNext/>
              <w:spacing w:before="40" w:after="40"/>
              <w:jc w:val="center"/>
            </w:pPr>
            <w:r w:rsidRPr="00D948E6">
              <w:t>1</w:t>
            </w:r>
          </w:p>
        </w:tc>
        <w:tc>
          <w:tcPr>
            <w:tcW w:w="512" w:type="dxa"/>
            <w:tcBorders>
              <w:left w:val="single" w:sz="6" w:space="0" w:color="auto"/>
              <w:right w:val="single" w:sz="6" w:space="0" w:color="auto"/>
            </w:tcBorders>
          </w:tcPr>
          <w:p w14:paraId="5DB87C7C" w14:textId="77777777" w:rsidR="009767A4" w:rsidRPr="00D948E6" w:rsidRDefault="009767A4" w:rsidP="00B02878">
            <w:pPr>
              <w:pStyle w:val="TABLE-cell"/>
              <w:keepNext/>
              <w:spacing w:before="40" w:after="40"/>
              <w:jc w:val="center"/>
              <w:rPr>
                <w:i/>
                <w:iCs/>
              </w:rPr>
            </w:pPr>
            <w:r w:rsidRPr="00D948E6">
              <w:rPr>
                <w:i/>
                <w:iCs/>
              </w:rPr>
              <w:t>b</w:t>
            </w:r>
          </w:p>
          <w:p w14:paraId="5DB87C7D" w14:textId="77777777" w:rsidR="009767A4" w:rsidRPr="00D948E6" w:rsidRDefault="009767A4" w:rsidP="00B02878">
            <w:pPr>
              <w:pStyle w:val="TABLE-cell"/>
              <w:keepNext/>
              <w:spacing w:before="40" w:after="40"/>
              <w:jc w:val="center"/>
              <w:rPr>
                <w:i/>
                <w:iCs/>
              </w:rPr>
            </w:pPr>
            <w:r w:rsidRPr="00D948E6">
              <w:rPr>
                <w:i/>
                <w:iCs/>
              </w:rPr>
              <w:t>…</w:t>
            </w:r>
          </w:p>
          <w:p w14:paraId="5DB87C7E" w14:textId="77777777" w:rsidR="009767A4" w:rsidRPr="00D948E6" w:rsidRDefault="009767A4" w:rsidP="00B02878">
            <w:pPr>
              <w:pStyle w:val="TABLE-cell"/>
              <w:keepNext/>
              <w:spacing w:before="40" w:after="40"/>
              <w:jc w:val="center"/>
              <w:rPr>
                <w:i/>
                <w:iCs/>
              </w:rPr>
            </w:pPr>
            <w:r w:rsidRPr="00D948E6">
              <w:rPr>
                <w:i/>
                <w:iCs/>
              </w:rPr>
              <w:t>b</w:t>
            </w:r>
          </w:p>
        </w:tc>
        <w:tc>
          <w:tcPr>
            <w:tcW w:w="595" w:type="dxa"/>
          </w:tcPr>
          <w:p w14:paraId="5DB87C7F" w14:textId="77777777" w:rsidR="009767A4" w:rsidRPr="00D948E6" w:rsidRDefault="009767A4" w:rsidP="00B02878">
            <w:pPr>
              <w:pStyle w:val="TABLE-cell"/>
              <w:keepNext/>
              <w:spacing w:before="40" w:after="40"/>
              <w:jc w:val="center"/>
            </w:pPr>
            <w:r w:rsidRPr="00D948E6">
              <w:t>0</w:t>
            </w:r>
          </w:p>
          <w:p w14:paraId="5DB87C80" w14:textId="77777777" w:rsidR="009767A4" w:rsidRPr="00D948E6" w:rsidRDefault="009767A4" w:rsidP="00B02878">
            <w:pPr>
              <w:pStyle w:val="TABLE-cell"/>
              <w:keepNext/>
              <w:spacing w:before="40" w:after="40"/>
              <w:jc w:val="center"/>
            </w:pPr>
            <w:r w:rsidRPr="00D948E6">
              <w:t>…</w:t>
            </w:r>
          </w:p>
          <w:p w14:paraId="5DB87C81" w14:textId="77777777" w:rsidR="009767A4" w:rsidRPr="00D948E6" w:rsidRDefault="009767A4" w:rsidP="00B02878">
            <w:pPr>
              <w:pStyle w:val="TABLE-cell"/>
              <w:keepNext/>
              <w:spacing w:before="40" w:after="40"/>
              <w:jc w:val="center"/>
            </w:pPr>
            <w:r w:rsidRPr="00D948E6">
              <w:t>0</w:t>
            </w:r>
          </w:p>
        </w:tc>
        <w:tc>
          <w:tcPr>
            <w:tcW w:w="678" w:type="dxa"/>
            <w:tcBorders>
              <w:left w:val="single" w:sz="6" w:space="0" w:color="auto"/>
            </w:tcBorders>
          </w:tcPr>
          <w:p w14:paraId="5DB87C82" w14:textId="77777777" w:rsidR="009767A4" w:rsidRPr="00D948E6" w:rsidRDefault="009767A4" w:rsidP="00B02878">
            <w:pPr>
              <w:pStyle w:val="TABLE-cell"/>
              <w:keepNext/>
              <w:spacing w:before="40" w:after="40"/>
              <w:jc w:val="center"/>
            </w:pPr>
            <w:r w:rsidRPr="00D948E6">
              <w:t>0</w:t>
            </w:r>
          </w:p>
          <w:p w14:paraId="5DB87C83" w14:textId="77777777" w:rsidR="009767A4" w:rsidRPr="00D948E6" w:rsidRDefault="009767A4" w:rsidP="00B02878">
            <w:pPr>
              <w:pStyle w:val="TABLE-cell"/>
              <w:keepNext/>
              <w:spacing w:before="40" w:after="40"/>
              <w:jc w:val="center"/>
            </w:pPr>
            <w:r w:rsidRPr="00D948E6">
              <w:t>…</w:t>
            </w:r>
          </w:p>
          <w:p w14:paraId="5DB87C84" w14:textId="77777777" w:rsidR="009767A4" w:rsidRPr="00D948E6" w:rsidRDefault="009767A4" w:rsidP="00B02878">
            <w:pPr>
              <w:pStyle w:val="TABLE-cell"/>
              <w:keepNext/>
              <w:spacing w:before="40" w:after="40"/>
              <w:jc w:val="center"/>
            </w:pPr>
            <w:r w:rsidRPr="00D948E6">
              <w:t>0</w:t>
            </w:r>
          </w:p>
        </w:tc>
        <w:tc>
          <w:tcPr>
            <w:tcW w:w="595" w:type="dxa"/>
            <w:tcBorders>
              <w:left w:val="single" w:sz="6" w:space="0" w:color="auto"/>
            </w:tcBorders>
          </w:tcPr>
          <w:p w14:paraId="5DB87C85" w14:textId="77777777" w:rsidR="009767A4" w:rsidRPr="00D948E6" w:rsidRDefault="009767A4" w:rsidP="00B02878">
            <w:pPr>
              <w:pStyle w:val="TABLE-cell"/>
              <w:keepNext/>
              <w:spacing w:before="40" w:after="40"/>
              <w:jc w:val="center"/>
            </w:pPr>
            <w:r w:rsidRPr="00D948E6">
              <w:t>0</w:t>
            </w:r>
          </w:p>
          <w:p w14:paraId="5DB87C86" w14:textId="77777777" w:rsidR="009767A4" w:rsidRPr="00D948E6" w:rsidRDefault="009767A4" w:rsidP="00B02878">
            <w:pPr>
              <w:pStyle w:val="TABLE-cell"/>
              <w:keepNext/>
              <w:spacing w:before="40" w:after="40"/>
              <w:jc w:val="center"/>
            </w:pPr>
            <w:r w:rsidRPr="00D948E6">
              <w:t>…</w:t>
            </w:r>
          </w:p>
          <w:p w14:paraId="5DB87C87" w14:textId="77777777" w:rsidR="009767A4" w:rsidRPr="00D948E6" w:rsidRDefault="009767A4" w:rsidP="00B02878">
            <w:pPr>
              <w:pStyle w:val="TABLE-cell"/>
              <w:keepNext/>
              <w:spacing w:before="40" w:after="40"/>
              <w:jc w:val="center"/>
            </w:pPr>
            <w:r w:rsidRPr="00D948E6">
              <w:t>9</w:t>
            </w:r>
          </w:p>
        </w:tc>
        <w:tc>
          <w:tcPr>
            <w:tcW w:w="595" w:type="dxa"/>
            <w:tcBorders>
              <w:left w:val="single" w:sz="6" w:space="0" w:color="auto"/>
              <w:right w:val="double" w:sz="4" w:space="0" w:color="auto"/>
            </w:tcBorders>
            <w:shd w:val="pct12" w:color="auto" w:fill="auto"/>
          </w:tcPr>
          <w:p w14:paraId="5DB87C88" w14:textId="77777777" w:rsidR="009767A4" w:rsidRPr="00D948E6" w:rsidRDefault="009767A4" w:rsidP="00B02878">
            <w:pPr>
              <w:pStyle w:val="TABLE-cell"/>
              <w:keepNext/>
              <w:spacing w:before="40" w:after="40"/>
              <w:jc w:val="center"/>
            </w:pPr>
          </w:p>
        </w:tc>
      </w:tr>
      <w:tr w:rsidR="009767A4" w:rsidRPr="00D948E6" w14:paraId="5DB87C92" w14:textId="77777777" w:rsidTr="009443B0">
        <w:trPr>
          <w:cantSplit/>
          <w:jc w:val="center"/>
        </w:trPr>
        <w:tc>
          <w:tcPr>
            <w:tcW w:w="5583" w:type="dxa"/>
            <w:tcBorders>
              <w:top w:val="single" w:sz="6" w:space="0" w:color="auto"/>
              <w:left w:val="double" w:sz="4" w:space="0" w:color="auto"/>
              <w:bottom w:val="dashed" w:sz="4" w:space="0" w:color="auto"/>
              <w:right w:val="single" w:sz="4" w:space="0" w:color="auto"/>
            </w:tcBorders>
          </w:tcPr>
          <w:p w14:paraId="5DB87C8A" w14:textId="77777777" w:rsidR="009767A4" w:rsidRPr="001024CF" w:rsidRDefault="009767A4" w:rsidP="00B02878">
            <w:pPr>
              <w:pStyle w:val="TABLE-cell"/>
              <w:keepNext/>
              <w:spacing w:before="40" w:after="40"/>
              <w:rPr>
                <w:rStyle w:val="Strong"/>
              </w:rPr>
            </w:pPr>
            <w:r w:rsidRPr="001024CF">
              <w:rPr>
                <w:rStyle w:val="Strong"/>
              </w:rPr>
              <w:t>Billing period</w:t>
            </w:r>
            <w:r w:rsidRPr="001024CF">
              <w:rPr>
                <w:rStyle w:val="Strong"/>
              </w:rPr>
              <w:fldChar w:fldCharType="begin"/>
            </w:r>
            <w:r w:rsidRPr="001024CF">
              <w:rPr>
                <w:rStyle w:val="Strong"/>
              </w:rPr>
              <w:instrText xml:space="preserve"> XE "Billing period" </w:instrText>
            </w:r>
            <w:r w:rsidRPr="001024CF">
              <w:rPr>
                <w:rStyle w:val="Strong"/>
              </w:rPr>
              <w:fldChar w:fldCharType="end"/>
            </w:r>
            <w:r w:rsidRPr="001024CF">
              <w:rPr>
                <w:rStyle w:val="Strong"/>
              </w:rPr>
              <w:t xml:space="preserve"> values/reset counter entries</w:t>
            </w:r>
          </w:p>
          <w:p w14:paraId="5DB87C8B" w14:textId="77777777" w:rsidR="009767A4" w:rsidRPr="00D948E6" w:rsidRDefault="009767A4" w:rsidP="00B02878">
            <w:pPr>
              <w:pStyle w:val="TABLE-cell"/>
              <w:keepNext/>
              <w:spacing w:before="40" w:after="40"/>
            </w:pPr>
            <w:r w:rsidRPr="00D948E6">
              <w:t>(First billing period scheme if there are more than one)</w:t>
            </w:r>
          </w:p>
        </w:tc>
        <w:tc>
          <w:tcPr>
            <w:tcW w:w="512" w:type="dxa"/>
            <w:tcBorders>
              <w:top w:val="single" w:sz="6" w:space="0" w:color="auto"/>
              <w:left w:val="single" w:sz="4" w:space="0" w:color="auto"/>
              <w:bottom w:val="dashed" w:sz="4" w:space="0" w:color="auto"/>
            </w:tcBorders>
            <w:vAlign w:val="center"/>
          </w:tcPr>
          <w:p w14:paraId="5DB87C8C" w14:textId="77777777" w:rsidR="009767A4" w:rsidRPr="00D948E6" w:rsidRDefault="009767A4" w:rsidP="00B02878">
            <w:pPr>
              <w:pStyle w:val="TABLE-cell"/>
              <w:keepNext/>
              <w:spacing w:before="40" w:after="40"/>
              <w:jc w:val="center"/>
            </w:pPr>
          </w:p>
        </w:tc>
        <w:tc>
          <w:tcPr>
            <w:tcW w:w="512" w:type="dxa"/>
            <w:tcBorders>
              <w:top w:val="single" w:sz="6" w:space="0" w:color="auto"/>
              <w:left w:val="single" w:sz="6" w:space="0" w:color="auto"/>
              <w:bottom w:val="dashed" w:sz="4" w:space="0" w:color="auto"/>
              <w:right w:val="single" w:sz="6" w:space="0" w:color="auto"/>
            </w:tcBorders>
            <w:vAlign w:val="center"/>
          </w:tcPr>
          <w:p w14:paraId="5DB87C8D" w14:textId="77777777" w:rsidR="009767A4" w:rsidRPr="00D948E6" w:rsidRDefault="009767A4" w:rsidP="00B02878">
            <w:pPr>
              <w:pStyle w:val="TABLE-cell"/>
              <w:keepNext/>
              <w:spacing w:before="40" w:after="40"/>
              <w:jc w:val="center"/>
              <w:rPr>
                <w:i/>
                <w:iCs/>
              </w:rPr>
            </w:pPr>
          </w:p>
        </w:tc>
        <w:tc>
          <w:tcPr>
            <w:tcW w:w="595" w:type="dxa"/>
            <w:tcBorders>
              <w:top w:val="single" w:sz="6" w:space="0" w:color="auto"/>
              <w:bottom w:val="dashed" w:sz="4" w:space="0" w:color="auto"/>
            </w:tcBorders>
            <w:vAlign w:val="center"/>
          </w:tcPr>
          <w:p w14:paraId="5DB87C8E" w14:textId="77777777" w:rsidR="009767A4" w:rsidRPr="00D948E6" w:rsidRDefault="009767A4" w:rsidP="00B02878">
            <w:pPr>
              <w:pStyle w:val="TABLE-cell"/>
              <w:keepNext/>
              <w:spacing w:before="40" w:after="40"/>
              <w:jc w:val="center"/>
            </w:pPr>
          </w:p>
        </w:tc>
        <w:tc>
          <w:tcPr>
            <w:tcW w:w="678" w:type="dxa"/>
            <w:tcBorders>
              <w:top w:val="single" w:sz="6" w:space="0" w:color="auto"/>
              <w:left w:val="single" w:sz="6" w:space="0" w:color="auto"/>
              <w:bottom w:val="dashed" w:sz="4" w:space="0" w:color="auto"/>
            </w:tcBorders>
            <w:vAlign w:val="center"/>
          </w:tcPr>
          <w:p w14:paraId="5DB87C8F" w14:textId="77777777" w:rsidR="009767A4" w:rsidRPr="00D948E6" w:rsidRDefault="009767A4" w:rsidP="00B02878">
            <w:pPr>
              <w:pStyle w:val="TABLE-cell"/>
              <w:keepNext/>
              <w:spacing w:before="40" w:after="40"/>
              <w:jc w:val="center"/>
            </w:pPr>
          </w:p>
        </w:tc>
        <w:tc>
          <w:tcPr>
            <w:tcW w:w="595" w:type="dxa"/>
            <w:tcBorders>
              <w:top w:val="single" w:sz="6" w:space="0" w:color="auto"/>
              <w:left w:val="single" w:sz="6" w:space="0" w:color="auto"/>
              <w:bottom w:val="dashed" w:sz="4" w:space="0" w:color="auto"/>
            </w:tcBorders>
            <w:vAlign w:val="center"/>
          </w:tcPr>
          <w:p w14:paraId="5DB87C90" w14:textId="77777777" w:rsidR="009767A4" w:rsidRPr="00D948E6" w:rsidRDefault="009767A4" w:rsidP="00B02878">
            <w:pPr>
              <w:pStyle w:val="TABLE-cell"/>
              <w:keepNext/>
              <w:spacing w:before="40" w:after="40"/>
              <w:jc w:val="center"/>
            </w:pPr>
          </w:p>
        </w:tc>
        <w:tc>
          <w:tcPr>
            <w:tcW w:w="595" w:type="dxa"/>
            <w:tcBorders>
              <w:top w:val="single" w:sz="6" w:space="0" w:color="auto"/>
              <w:left w:val="single" w:sz="6" w:space="0" w:color="auto"/>
              <w:bottom w:val="dashed" w:sz="4" w:space="0" w:color="auto"/>
              <w:right w:val="double" w:sz="4" w:space="0" w:color="auto"/>
            </w:tcBorders>
            <w:vAlign w:val="center"/>
          </w:tcPr>
          <w:p w14:paraId="5DB87C91" w14:textId="77777777" w:rsidR="009767A4" w:rsidRPr="00D948E6" w:rsidRDefault="009767A4" w:rsidP="00B02878">
            <w:pPr>
              <w:pStyle w:val="TABLE-cell"/>
              <w:keepNext/>
              <w:spacing w:before="40" w:after="40"/>
              <w:jc w:val="center"/>
            </w:pPr>
          </w:p>
        </w:tc>
      </w:tr>
      <w:tr w:rsidR="009767A4" w:rsidRPr="00D948E6" w14:paraId="5DB87C9A" w14:textId="77777777" w:rsidTr="009443B0">
        <w:trPr>
          <w:cantSplit/>
          <w:jc w:val="center"/>
        </w:trPr>
        <w:tc>
          <w:tcPr>
            <w:tcW w:w="5583" w:type="dxa"/>
            <w:tcBorders>
              <w:top w:val="dashed" w:sz="4" w:space="0" w:color="auto"/>
              <w:left w:val="double" w:sz="4" w:space="0" w:color="auto"/>
              <w:right w:val="single" w:sz="4" w:space="0" w:color="auto"/>
            </w:tcBorders>
          </w:tcPr>
          <w:p w14:paraId="5DB87C93" w14:textId="77777777" w:rsidR="009767A4" w:rsidRPr="00D948E6" w:rsidRDefault="009767A4" w:rsidP="00B02878">
            <w:pPr>
              <w:pStyle w:val="TABLE-cell"/>
              <w:keepNext/>
              <w:spacing w:before="40" w:after="40"/>
            </w:pPr>
            <w:r w:rsidRPr="00D948E6">
              <w:t xml:space="preserve">Billing period counter (1) </w:t>
            </w:r>
            <w:r w:rsidRPr="00D948E6">
              <w:fldChar w:fldCharType="begin"/>
            </w:r>
            <w:r w:rsidRPr="00D948E6">
              <w:instrText xml:space="preserve"> XE "Billing period counter" </w:instrText>
            </w:r>
            <w:r w:rsidRPr="00D948E6">
              <w:fldChar w:fldCharType="end"/>
            </w:r>
          </w:p>
        </w:tc>
        <w:tc>
          <w:tcPr>
            <w:tcW w:w="512" w:type="dxa"/>
            <w:tcBorders>
              <w:top w:val="dashed" w:sz="4" w:space="0" w:color="auto"/>
              <w:left w:val="single" w:sz="4" w:space="0" w:color="auto"/>
            </w:tcBorders>
          </w:tcPr>
          <w:p w14:paraId="5DB87C94" w14:textId="77777777" w:rsidR="009767A4" w:rsidRPr="00D948E6" w:rsidRDefault="009767A4" w:rsidP="00B02878">
            <w:pPr>
              <w:pStyle w:val="TABLE-cell"/>
              <w:keepNext/>
              <w:spacing w:before="40" w:after="40"/>
              <w:jc w:val="center"/>
            </w:pPr>
            <w:r w:rsidRPr="00D948E6">
              <w:t>1</w:t>
            </w:r>
          </w:p>
        </w:tc>
        <w:tc>
          <w:tcPr>
            <w:tcW w:w="512" w:type="dxa"/>
            <w:tcBorders>
              <w:top w:val="dashed" w:sz="4" w:space="0" w:color="auto"/>
              <w:left w:val="single" w:sz="6" w:space="0" w:color="auto"/>
              <w:right w:val="single" w:sz="6" w:space="0" w:color="auto"/>
            </w:tcBorders>
          </w:tcPr>
          <w:p w14:paraId="5DB87C95" w14:textId="77777777" w:rsidR="009767A4" w:rsidRPr="00D948E6" w:rsidRDefault="009767A4" w:rsidP="00B02878">
            <w:pPr>
              <w:pStyle w:val="TABLE-cell"/>
              <w:keepNext/>
              <w:spacing w:before="40" w:after="40"/>
              <w:jc w:val="center"/>
              <w:rPr>
                <w:i/>
                <w:iCs/>
              </w:rPr>
            </w:pPr>
            <w:r w:rsidRPr="00D948E6">
              <w:rPr>
                <w:i/>
                <w:iCs/>
              </w:rPr>
              <w:t>b</w:t>
            </w:r>
          </w:p>
        </w:tc>
        <w:tc>
          <w:tcPr>
            <w:tcW w:w="595" w:type="dxa"/>
            <w:tcBorders>
              <w:top w:val="dashed" w:sz="4" w:space="0" w:color="auto"/>
            </w:tcBorders>
          </w:tcPr>
          <w:p w14:paraId="5DB87C96" w14:textId="77777777" w:rsidR="009767A4" w:rsidRPr="00D948E6" w:rsidRDefault="009767A4" w:rsidP="00B02878">
            <w:pPr>
              <w:pStyle w:val="TABLE-cell"/>
              <w:keepNext/>
              <w:spacing w:before="40" w:after="40"/>
              <w:jc w:val="center"/>
            </w:pPr>
            <w:r w:rsidRPr="00D948E6">
              <w:t>0</w:t>
            </w:r>
          </w:p>
        </w:tc>
        <w:tc>
          <w:tcPr>
            <w:tcW w:w="678" w:type="dxa"/>
            <w:tcBorders>
              <w:top w:val="dashed" w:sz="4" w:space="0" w:color="auto"/>
              <w:left w:val="single" w:sz="6" w:space="0" w:color="auto"/>
            </w:tcBorders>
          </w:tcPr>
          <w:p w14:paraId="5DB87C97" w14:textId="77777777" w:rsidR="009767A4" w:rsidRPr="00D948E6" w:rsidRDefault="009767A4" w:rsidP="00B02878">
            <w:pPr>
              <w:pStyle w:val="TABLE-cell"/>
              <w:keepNext/>
              <w:spacing w:before="40" w:after="40"/>
              <w:jc w:val="center"/>
            </w:pPr>
            <w:r w:rsidRPr="00D948E6">
              <w:t>1</w:t>
            </w:r>
          </w:p>
        </w:tc>
        <w:tc>
          <w:tcPr>
            <w:tcW w:w="595" w:type="dxa"/>
            <w:tcBorders>
              <w:top w:val="dashed" w:sz="4" w:space="0" w:color="auto"/>
              <w:left w:val="single" w:sz="6" w:space="0" w:color="auto"/>
            </w:tcBorders>
          </w:tcPr>
          <w:p w14:paraId="5DB87C98" w14:textId="77777777" w:rsidR="009767A4" w:rsidRPr="00D948E6" w:rsidRDefault="009767A4" w:rsidP="00B02878">
            <w:pPr>
              <w:pStyle w:val="TABLE-cell"/>
              <w:keepNext/>
              <w:spacing w:before="40" w:after="40"/>
              <w:jc w:val="center"/>
            </w:pPr>
            <w:r w:rsidRPr="00D948E6">
              <w:t>0</w:t>
            </w:r>
          </w:p>
        </w:tc>
        <w:tc>
          <w:tcPr>
            <w:tcW w:w="595" w:type="dxa"/>
            <w:tcBorders>
              <w:top w:val="dashed" w:sz="4" w:space="0" w:color="auto"/>
              <w:left w:val="single" w:sz="6" w:space="0" w:color="auto"/>
              <w:right w:val="double" w:sz="4" w:space="0" w:color="auto"/>
            </w:tcBorders>
            <w:shd w:val="clear" w:color="000000" w:fill="FFFFFF"/>
          </w:tcPr>
          <w:p w14:paraId="5DB87C99" w14:textId="77777777" w:rsidR="009767A4" w:rsidRPr="00D948E6" w:rsidRDefault="009767A4" w:rsidP="00B02878">
            <w:pPr>
              <w:pStyle w:val="TABLE-cell"/>
              <w:keepNext/>
              <w:spacing w:before="40" w:after="40"/>
              <w:jc w:val="center"/>
            </w:pPr>
            <w:r w:rsidRPr="00D948E6">
              <w:rPr>
                <w:shd w:val="pct15" w:color="000000" w:fill="auto"/>
              </w:rPr>
              <w:t>VZ or 255</w:t>
            </w:r>
          </w:p>
        </w:tc>
      </w:tr>
      <w:tr w:rsidR="00FD6B68" w:rsidRPr="00D948E6" w14:paraId="5E1FC69B" w14:textId="77777777" w:rsidTr="00BA06CF">
        <w:trPr>
          <w:cantSplit/>
          <w:jc w:val="center"/>
        </w:trPr>
        <w:tc>
          <w:tcPr>
            <w:tcW w:w="5583" w:type="dxa"/>
            <w:tcBorders>
              <w:top w:val="dashed" w:sz="4" w:space="0" w:color="auto"/>
              <w:left w:val="double" w:sz="4" w:space="0" w:color="auto"/>
              <w:bottom w:val="dashed" w:sz="4" w:space="0" w:color="auto"/>
              <w:right w:val="single" w:sz="4" w:space="0" w:color="auto"/>
            </w:tcBorders>
          </w:tcPr>
          <w:p w14:paraId="485C5A14" w14:textId="43507DBA" w:rsidR="00FD6B68" w:rsidRPr="00D948E6" w:rsidRDefault="00FD6B68" w:rsidP="00FD6B68">
            <w:pPr>
              <w:pStyle w:val="TABLE-cell"/>
              <w:keepNext/>
              <w:spacing w:before="40" w:after="40"/>
            </w:pPr>
            <w:r>
              <w:rPr>
                <w:highlight w:val="yellow"/>
              </w:rPr>
              <w:t>Billing period counter (1) in a recent billing period</w:t>
            </w:r>
          </w:p>
        </w:tc>
        <w:tc>
          <w:tcPr>
            <w:tcW w:w="512" w:type="dxa"/>
            <w:tcBorders>
              <w:top w:val="dashed" w:sz="4" w:space="0" w:color="auto"/>
              <w:left w:val="single" w:sz="4" w:space="0" w:color="auto"/>
              <w:bottom w:val="dashed" w:sz="4" w:space="0" w:color="auto"/>
            </w:tcBorders>
          </w:tcPr>
          <w:p w14:paraId="19F87FB8" w14:textId="01F42A5B" w:rsidR="00FD6B68" w:rsidRPr="00D948E6" w:rsidRDefault="00FD6B68" w:rsidP="00FD6B68">
            <w:pPr>
              <w:pStyle w:val="TABLE-cell"/>
              <w:keepNext/>
              <w:spacing w:before="40" w:after="40"/>
              <w:jc w:val="center"/>
            </w:pPr>
            <w:r w:rsidRPr="00160D58">
              <w:rPr>
                <w:highlight w:val="yellow"/>
              </w:rPr>
              <w:t>1</w:t>
            </w:r>
          </w:p>
        </w:tc>
        <w:tc>
          <w:tcPr>
            <w:tcW w:w="512" w:type="dxa"/>
            <w:tcBorders>
              <w:top w:val="dashed" w:sz="4" w:space="0" w:color="auto"/>
              <w:left w:val="single" w:sz="6" w:space="0" w:color="auto"/>
              <w:bottom w:val="dashed" w:sz="4" w:space="0" w:color="auto"/>
              <w:right w:val="single" w:sz="6" w:space="0" w:color="auto"/>
            </w:tcBorders>
          </w:tcPr>
          <w:p w14:paraId="6D487023" w14:textId="0F099A1C" w:rsidR="00FD6B68" w:rsidRPr="00D948E6" w:rsidRDefault="00FD6B68" w:rsidP="00FD6B68">
            <w:pPr>
              <w:pStyle w:val="TABLE-cell"/>
              <w:keepNext/>
              <w:spacing w:before="40" w:after="40"/>
              <w:jc w:val="center"/>
              <w:rPr>
                <w:i/>
                <w:iCs/>
              </w:rPr>
            </w:pPr>
            <w:r w:rsidRPr="00160D58">
              <w:rPr>
                <w:i/>
                <w:iCs/>
                <w:highlight w:val="yellow"/>
              </w:rPr>
              <w:t>b</w:t>
            </w:r>
          </w:p>
        </w:tc>
        <w:tc>
          <w:tcPr>
            <w:tcW w:w="595" w:type="dxa"/>
            <w:tcBorders>
              <w:top w:val="dashed" w:sz="4" w:space="0" w:color="auto"/>
              <w:bottom w:val="dashed" w:sz="4" w:space="0" w:color="auto"/>
            </w:tcBorders>
          </w:tcPr>
          <w:p w14:paraId="0F02D4B2" w14:textId="7E69EEB9" w:rsidR="00FD6B68" w:rsidRPr="00D948E6" w:rsidRDefault="00FD6B68" w:rsidP="00FD6B68">
            <w:pPr>
              <w:pStyle w:val="TABLE-cell"/>
              <w:keepNext/>
              <w:spacing w:before="40" w:after="40"/>
              <w:jc w:val="center"/>
            </w:pPr>
            <w:r w:rsidRPr="00160D58">
              <w:rPr>
                <w:highlight w:val="yellow"/>
              </w:rPr>
              <w:t>0</w:t>
            </w:r>
          </w:p>
        </w:tc>
        <w:tc>
          <w:tcPr>
            <w:tcW w:w="678" w:type="dxa"/>
            <w:tcBorders>
              <w:top w:val="dashed" w:sz="4" w:space="0" w:color="auto"/>
              <w:left w:val="single" w:sz="6" w:space="0" w:color="auto"/>
              <w:bottom w:val="dashed" w:sz="4" w:space="0" w:color="auto"/>
            </w:tcBorders>
          </w:tcPr>
          <w:p w14:paraId="7AA66C61" w14:textId="40F83C26" w:rsidR="00FD6B68" w:rsidRPr="00D948E6" w:rsidRDefault="00FD6B68" w:rsidP="00FD6B68">
            <w:pPr>
              <w:pStyle w:val="TABLE-cell"/>
              <w:keepNext/>
              <w:spacing w:before="40" w:after="40"/>
              <w:jc w:val="center"/>
            </w:pPr>
            <w:r w:rsidRPr="00160D58">
              <w:rPr>
                <w:highlight w:val="yellow"/>
              </w:rPr>
              <w:t>1</w:t>
            </w:r>
          </w:p>
        </w:tc>
        <w:tc>
          <w:tcPr>
            <w:tcW w:w="595" w:type="dxa"/>
            <w:tcBorders>
              <w:top w:val="dashed" w:sz="4" w:space="0" w:color="auto"/>
              <w:left w:val="single" w:sz="6" w:space="0" w:color="auto"/>
              <w:bottom w:val="dashed" w:sz="4" w:space="0" w:color="auto"/>
            </w:tcBorders>
          </w:tcPr>
          <w:p w14:paraId="5D98BC86" w14:textId="0E284AE9" w:rsidR="00FD6B68" w:rsidRPr="00D948E6" w:rsidRDefault="00FD6B68" w:rsidP="00FD6B68">
            <w:pPr>
              <w:pStyle w:val="TABLE-cell"/>
              <w:keepNext/>
              <w:spacing w:before="40" w:after="40"/>
              <w:jc w:val="center"/>
            </w:pPr>
            <w:r w:rsidRPr="00160D58">
              <w:rPr>
                <w:highlight w:val="yellow"/>
              </w:rPr>
              <w:t>0</w:t>
            </w:r>
          </w:p>
        </w:tc>
        <w:tc>
          <w:tcPr>
            <w:tcW w:w="595" w:type="dxa"/>
            <w:tcBorders>
              <w:top w:val="dashed" w:sz="4" w:space="0" w:color="auto"/>
              <w:left w:val="single" w:sz="6" w:space="0" w:color="auto"/>
              <w:bottom w:val="dashed" w:sz="4" w:space="0" w:color="auto"/>
              <w:right w:val="double" w:sz="4" w:space="0" w:color="auto"/>
            </w:tcBorders>
            <w:shd w:val="pct15" w:color="000000" w:fill="FFFFFF"/>
          </w:tcPr>
          <w:p w14:paraId="4785411D" w14:textId="3ACE7C99" w:rsidR="00FD6B68" w:rsidRPr="00D948E6" w:rsidRDefault="00FD6B68" w:rsidP="00FD6B68">
            <w:pPr>
              <w:pStyle w:val="TABLE-cell"/>
              <w:keepNext/>
              <w:spacing w:before="40" w:after="40"/>
              <w:jc w:val="center"/>
              <w:rPr>
                <w:shd w:val="pct15" w:color="000000" w:fill="auto"/>
              </w:rPr>
            </w:pPr>
            <w:r w:rsidRPr="00160D58">
              <w:rPr>
                <w:highlight w:val="yellow"/>
              </w:rPr>
              <w:t>101-125</w:t>
            </w:r>
          </w:p>
        </w:tc>
      </w:tr>
      <w:tr w:rsidR="00FD6B68" w:rsidRPr="00D948E6" w14:paraId="257FC773" w14:textId="77777777" w:rsidTr="00BA06CF">
        <w:trPr>
          <w:cantSplit/>
          <w:jc w:val="center"/>
        </w:trPr>
        <w:tc>
          <w:tcPr>
            <w:tcW w:w="5583" w:type="dxa"/>
            <w:tcBorders>
              <w:top w:val="dashed" w:sz="4" w:space="0" w:color="auto"/>
              <w:left w:val="double" w:sz="4" w:space="0" w:color="auto"/>
              <w:bottom w:val="single" w:sz="4" w:space="0" w:color="auto"/>
              <w:right w:val="single" w:sz="4" w:space="0" w:color="auto"/>
            </w:tcBorders>
          </w:tcPr>
          <w:p w14:paraId="2D0BBAB3" w14:textId="1E8EDD04" w:rsidR="00FD6B68" w:rsidRPr="00D948E6" w:rsidRDefault="00FD6B68" w:rsidP="00FD6B68">
            <w:pPr>
              <w:pStyle w:val="TABLE-cell"/>
              <w:keepNext/>
              <w:spacing w:before="40" w:after="40"/>
            </w:pPr>
            <w:r>
              <w:rPr>
                <w:highlight w:val="yellow"/>
              </w:rPr>
              <w:t>Billing period counters (1) in unspecified number of recent billing periods</w:t>
            </w:r>
          </w:p>
        </w:tc>
        <w:tc>
          <w:tcPr>
            <w:tcW w:w="512" w:type="dxa"/>
            <w:tcBorders>
              <w:top w:val="dashed" w:sz="4" w:space="0" w:color="auto"/>
              <w:left w:val="single" w:sz="4" w:space="0" w:color="auto"/>
              <w:bottom w:val="single" w:sz="4" w:space="0" w:color="auto"/>
            </w:tcBorders>
          </w:tcPr>
          <w:p w14:paraId="36063CB2" w14:textId="69C1975A" w:rsidR="00FD6B68" w:rsidRPr="00D948E6" w:rsidRDefault="00FD6B68" w:rsidP="00FD6B68">
            <w:pPr>
              <w:pStyle w:val="TABLE-cell"/>
              <w:keepNext/>
              <w:spacing w:before="40" w:after="40"/>
              <w:jc w:val="center"/>
            </w:pPr>
            <w:r w:rsidRPr="00160D58">
              <w:rPr>
                <w:highlight w:val="yellow"/>
              </w:rPr>
              <w:t>1</w:t>
            </w:r>
          </w:p>
        </w:tc>
        <w:tc>
          <w:tcPr>
            <w:tcW w:w="512" w:type="dxa"/>
            <w:tcBorders>
              <w:top w:val="dashed" w:sz="4" w:space="0" w:color="auto"/>
              <w:left w:val="single" w:sz="6" w:space="0" w:color="auto"/>
              <w:bottom w:val="single" w:sz="4" w:space="0" w:color="auto"/>
              <w:right w:val="single" w:sz="6" w:space="0" w:color="auto"/>
            </w:tcBorders>
          </w:tcPr>
          <w:p w14:paraId="28534013" w14:textId="42D83AAD" w:rsidR="00FD6B68" w:rsidRPr="00D948E6" w:rsidRDefault="00FD6B68" w:rsidP="00FD6B68">
            <w:pPr>
              <w:pStyle w:val="TABLE-cell"/>
              <w:keepNext/>
              <w:spacing w:before="40" w:after="40"/>
              <w:jc w:val="center"/>
              <w:rPr>
                <w:i/>
                <w:iCs/>
              </w:rPr>
            </w:pPr>
            <w:r w:rsidRPr="00160D58">
              <w:rPr>
                <w:i/>
                <w:iCs/>
                <w:highlight w:val="yellow"/>
              </w:rPr>
              <w:t>b</w:t>
            </w:r>
          </w:p>
        </w:tc>
        <w:tc>
          <w:tcPr>
            <w:tcW w:w="595" w:type="dxa"/>
            <w:tcBorders>
              <w:top w:val="dashed" w:sz="4" w:space="0" w:color="auto"/>
              <w:bottom w:val="single" w:sz="4" w:space="0" w:color="auto"/>
            </w:tcBorders>
          </w:tcPr>
          <w:p w14:paraId="1CCDD05A" w14:textId="7C4FD6A9" w:rsidR="00FD6B68" w:rsidRPr="00D948E6" w:rsidRDefault="00FD6B68" w:rsidP="00FD6B68">
            <w:pPr>
              <w:pStyle w:val="TABLE-cell"/>
              <w:keepNext/>
              <w:spacing w:before="40" w:after="40"/>
              <w:jc w:val="center"/>
            </w:pPr>
            <w:r w:rsidRPr="00160D58">
              <w:rPr>
                <w:highlight w:val="yellow"/>
              </w:rPr>
              <w:t>0</w:t>
            </w:r>
          </w:p>
        </w:tc>
        <w:tc>
          <w:tcPr>
            <w:tcW w:w="678" w:type="dxa"/>
            <w:tcBorders>
              <w:top w:val="dashed" w:sz="4" w:space="0" w:color="auto"/>
              <w:left w:val="single" w:sz="6" w:space="0" w:color="auto"/>
              <w:bottom w:val="single" w:sz="4" w:space="0" w:color="auto"/>
            </w:tcBorders>
          </w:tcPr>
          <w:p w14:paraId="1EBED00F" w14:textId="1DEB0D1B" w:rsidR="00FD6B68" w:rsidRPr="00D948E6" w:rsidRDefault="00FD6B68" w:rsidP="00FD6B68">
            <w:pPr>
              <w:pStyle w:val="TABLE-cell"/>
              <w:keepNext/>
              <w:spacing w:before="40" w:after="40"/>
              <w:jc w:val="center"/>
            </w:pPr>
            <w:r w:rsidRPr="00160D58">
              <w:rPr>
                <w:highlight w:val="yellow"/>
              </w:rPr>
              <w:t>1</w:t>
            </w:r>
          </w:p>
        </w:tc>
        <w:tc>
          <w:tcPr>
            <w:tcW w:w="595" w:type="dxa"/>
            <w:tcBorders>
              <w:top w:val="dashed" w:sz="4" w:space="0" w:color="auto"/>
              <w:left w:val="single" w:sz="6" w:space="0" w:color="auto"/>
              <w:bottom w:val="single" w:sz="4" w:space="0" w:color="auto"/>
            </w:tcBorders>
          </w:tcPr>
          <w:p w14:paraId="19408E3E" w14:textId="5D627416" w:rsidR="00FD6B68" w:rsidRPr="00D948E6" w:rsidRDefault="00FD6B68" w:rsidP="00FD6B68">
            <w:pPr>
              <w:pStyle w:val="TABLE-cell"/>
              <w:keepNext/>
              <w:spacing w:before="40" w:after="40"/>
              <w:jc w:val="center"/>
            </w:pPr>
            <w:r w:rsidRPr="00160D58">
              <w:rPr>
                <w:highlight w:val="yellow"/>
              </w:rPr>
              <w:t>0</w:t>
            </w:r>
          </w:p>
        </w:tc>
        <w:tc>
          <w:tcPr>
            <w:tcW w:w="595" w:type="dxa"/>
            <w:tcBorders>
              <w:top w:val="dashed" w:sz="4" w:space="0" w:color="auto"/>
              <w:left w:val="single" w:sz="6" w:space="0" w:color="auto"/>
              <w:bottom w:val="single" w:sz="4" w:space="0" w:color="auto"/>
              <w:right w:val="double" w:sz="4" w:space="0" w:color="auto"/>
            </w:tcBorders>
            <w:shd w:val="pct15" w:color="000000" w:fill="FFFFFF"/>
          </w:tcPr>
          <w:p w14:paraId="5C9D9C3D" w14:textId="250C6170" w:rsidR="00FD6B68" w:rsidRPr="00D948E6" w:rsidRDefault="00FD6B68" w:rsidP="00FD6B68">
            <w:pPr>
              <w:pStyle w:val="TABLE-cell"/>
              <w:keepNext/>
              <w:spacing w:before="40" w:after="40"/>
              <w:jc w:val="center"/>
              <w:rPr>
                <w:shd w:val="pct15" w:color="000000" w:fill="auto"/>
              </w:rPr>
            </w:pPr>
            <w:r w:rsidRPr="00160D58">
              <w:rPr>
                <w:highlight w:val="yellow"/>
              </w:rPr>
              <w:t>126</w:t>
            </w:r>
          </w:p>
        </w:tc>
      </w:tr>
      <w:tr w:rsidR="00FD6B68" w:rsidRPr="00D948E6" w14:paraId="5DB87CA2" w14:textId="77777777" w:rsidTr="009443B0">
        <w:trPr>
          <w:cantSplit/>
          <w:jc w:val="center"/>
        </w:trPr>
        <w:tc>
          <w:tcPr>
            <w:tcW w:w="5583" w:type="dxa"/>
            <w:tcBorders>
              <w:left w:val="double" w:sz="4" w:space="0" w:color="auto"/>
              <w:right w:val="single" w:sz="4" w:space="0" w:color="auto"/>
            </w:tcBorders>
          </w:tcPr>
          <w:p w14:paraId="5DB87C9B" w14:textId="77777777" w:rsidR="00FD6B68" w:rsidRPr="00D948E6" w:rsidRDefault="00FD6B68" w:rsidP="00FD6B68">
            <w:pPr>
              <w:pStyle w:val="TABLE-cell"/>
              <w:keepNext/>
              <w:spacing w:before="40" w:after="40"/>
            </w:pPr>
            <w:r w:rsidRPr="00D948E6">
              <w:t>Number of available billing periods (1)</w:t>
            </w:r>
          </w:p>
        </w:tc>
        <w:tc>
          <w:tcPr>
            <w:tcW w:w="512" w:type="dxa"/>
            <w:tcBorders>
              <w:left w:val="single" w:sz="4" w:space="0" w:color="auto"/>
            </w:tcBorders>
          </w:tcPr>
          <w:p w14:paraId="5DB87C9C" w14:textId="77777777" w:rsidR="00FD6B68" w:rsidRPr="00D948E6" w:rsidRDefault="00FD6B68" w:rsidP="00FD6B68">
            <w:pPr>
              <w:pStyle w:val="TABLE-cell"/>
              <w:keepNext/>
              <w:spacing w:before="40" w:after="40"/>
              <w:jc w:val="center"/>
            </w:pPr>
            <w:r w:rsidRPr="00D948E6">
              <w:t>1</w:t>
            </w:r>
          </w:p>
        </w:tc>
        <w:tc>
          <w:tcPr>
            <w:tcW w:w="512" w:type="dxa"/>
            <w:tcBorders>
              <w:left w:val="single" w:sz="6" w:space="0" w:color="auto"/>
              <w:right w:val="single" w:sz="6" w:space="0" w:color="auto"/>
            </w:tcBorders>
          </w:tcPr>
          <w:p w14:paraId="5DB87C9D" w14:textId="77777777" w:rsidR="00FD6B68" w:rsidRPr="00D948E6" w:rsidRDefault="00FD6B68" w:rsidP="00FD6B68">
            <w:pPr>
              <w:pStyle w:val="TABLE-cell"/>
              <w:keepNext/>
              <w:spacing w:before="40" w:after="40"/>
              <w:jc w:val="center"/>
              <w:rPr>
                <w:i/>
                <w:iCs/>
              </w:rPr>
            </w:pPr>
            <w:r w:rsidRPr="00D948E6">
              <w:rPr>
                <w:i/>
                <w:iCs/>
              </w:rPr>
              <w:t>b</w:t>
            </w:r>
          </w:p>
        </w:tc>
        <w:tc>
          <w:tcPr>
            <w:tcW w:w="595" w:type="dxa"/>
          </w:tcPr>
          <w:p w14:paraId="5DB87C9E" w14:textId="77777777" w:rsidR="00FD6B68" w:rsidRPr="00D948E6" w:rsidRDefault="00FD6B68" w:rsidP="00FD6B68">
            <w:pPr>
              <w:pStyle w:val="TABLE-cell"/>
              <w:keepNext/>
              <w:spacing w:before="40" w:after="40"/>
              <w:jc w:val="center"/>
            </w:pPr>
            <w:r w:rsidRPr="00D948E6">
              <w:t>0</w:t>
            </w:r>
          </w:p>
        </w:tc>
        <w:tc>
          <w:tcPr>
            <w:tcW w:w="678" w:type="dxa"/>
            <w:tcBorders>
              <w:left w:val="single" w:sz="6" w:space="0" w:color="auto"/>
            </w:tcBorders>
          </w:tcPr>
          <w:p w14:paraId="5DB87C9F" w14:textId="77777777" w:rsidR="00FD6B68" w:rsidRPr="00D948E6" w:rsidRDefault="00FD6B68" w:rsidP="00FD6B68">
            <w:pPr>
              <w:pStyle w:val="TABLE-cell"/>
              <w:keepNext/>
              <w:spacing w:before="40" w:after="40"/>
              <w:jc w:val="center"/>
            </w:pPr>
            <w:r w:rsidRPr="00D948E6">
              <w:t>1</w:t>
            </w:r>
          </w:p>
        </w:tc>
        <w:tc>
          <w:tcPr>
            <w:tcW w:w="595" w:type="dxa"/>
            <w:tcBorders>
              <w:left w:val="single" w:sz="6" w:space="0" w:color="auto"/>
            </w:tcBorders>
          </w:tcPr>
          <w:p w14:paraId="5DB87CA0" w14:textId="77777777" w:rsidR="00FD6B68" w:rsidRPr="00D948E6" w:rsidRDefault="00FD6B68" w:rsidP="00FD6B68">
            <w:pPr>
              <w:pStyle w:val="TABLE-cell"/>
              <w:keepNext/>
              <w:spacing w:before="40" w:after="40"/>
              <w:jc w:val="center"/>
            </w:pPr>
            <w:r w:rsidRPr="00D948E6">
              <w:t>1</w:t>
            </w:r>
          </w:p>
        </w:tc>
        <w:tc>
          <w:tcPr>
            <w:tcW w:w="595" w:type="dxa"/>
            <w:tcBorders>
              <w:left w:val="single" w:sz="6" w:space="0" w:color="auto"/>
              <w:right w:val="double" w:sz="4" w:space="0" w:color="auto"/>
            </w:tcBorders>
            <w:shd w:val="pct15" w:color="000000" w:fill="FFFFFF"/>
          </w:tcPr>
          <w:p w14:paraId="5DB87CA1" w14:textId="77777777" w:rsidR="00FD6B68" w:rsidRPr="00D948E6" w:rsidRDefault="00FD6B68" w:rsidP="00FD6B68">
            <w:pPr>
              <w:pStyle w:val="TABLE-cell"/>
              <w:keepNext/>
              <w:spacing w:before="40" w:after="40"/>
              <w:jc w:val="center"/>
            </w:pPr>
          </w:p>
        </w:tc>
      </w:tr>
      <w:tr w:rsidR="00FD6B68" w:rsidRPr="00D948E6" w14:paraId="5DB87CAA" w14:textId="77777777" w:rsidTr="009443B0">
        <w:trPr>
          <w:cantSplit/>
          <w:jc w:val="center"/>
        </w:trPr>
        <w:tc>
          <w:tcPr>
            <w:tcW w:w="5583" w:type="dxa"/>
            <w:tcBorders>
              <w:left w:val="double" w:sz="4" w:space="0" w:color="auto"/>
              <w:right w:val="single" w:sz="4" w:space="0" w:color="auto"/>
            </w:tcBorders>
          </w:tcPr>
          <w:p w14:paraId="5DB87CA3" w14:textId="77777777" w:rsidR="00FD6B68" w:rsidRPr="00D948E6" w:rsidRDefault="00FD6B68" w:rsidP="00FD6B68">
            <w:pPr>
              <w:pStyle w:val="TABLE-cell"/>
              <w:keepNext/>
              <w:spacing w:before="40" w:after="40"/>
            </w:pPr>
            <w:r w:rsidRPr="00D948E6">
              <w:t>Time stamp of the most recent billing period (1)</w:t>
            </w:r>
          </w:p>
        </w:tc>
        <w:tc>
          <w:tcPr>
            <w:tcW w:w="512" w:type="dxa"/>
            <w:tcBorders>
              <w:left w:val="single" w:sz="4" w:space="0" w:color="auto"/>
            </w:tcBorders>
          </w:tcPr>
          <w:p w14:paraId="5DB87CA4" w14:textId="77777777" w:rsidR="00FD6B68" w:rsidRPr="00D948E6" w:rsidRDefault="00FD6B68" w:rsidP="00FD6B68">
            <w:pPr>
              <w:pStyle w:val="TABLE-cell"/>
              <w:keepNext/>
              <w:spacing w:before="40" w:after="40"/>
              <w:jc w:val="center"/>
            </w:pPr>
            <w:r w:rsidRPr="00D948E6">
              <w:t>1</w:t>
            </w:r>
          </w:p>
        </w:tc>
        <w:tc>
          <w:tcPr>
            <w:tcW w:w="512" w:type="dxa"/>
            <w:tcBorders>
              <w:left w:val="single" w:sz="6" w:space="0" w:color="auto"/>
              <w:right w:val="single" w:sz="6" w:space="0" w:color="auto"/>
            </w:tcBorders>
          </w:tcPr>
          <w:p w14:paraId="5DB87CA5" w14:textId="77777777" w:rsidR="00FD6B68" w:rsidRPr="00D948E6" w:rsidRDefault="00FD6B68" w:rsidP="00FD6B68">
            <w:pPr>
              <w:pStyle w:val="TABLE-cell"/>
              <w:keepNext/>
              <w:spacing w:before="40" w:after="40"/>
              <w:jc w:val="center"/>
              <w:rPr>
                <w:i/>
                <w:iCs/>
              </w:rPr>
            </w:pPr>
            <w:r w:rsidRPr="00D948E6">
              <w:rPr>
                <w:i/>
                <w:iCs/>
              </w:rPr>
              <w:t>b</w:t>
            </w:r>
          </w:p>
        </w:tc>
        <w:tc>
          <w:tcPr>
            <w:tcW w:w="595" w:type="dxa"/>
          </w:tcPr>
          <w:p w14:paraId="5DB87CA6" w14:textId="77777777" w:rsidR="00FD6B68" w:rsidRPr="00D948E6" w:rsidRDefault="00FD6B68" w:rsidP="00FD6B68">
            <w:pPr>
              <w:pStyle w:val="TABLE-cell"/>
              <w:keepNext/>
              <w:spacing w:before="40" w:after="40"/>
              <w:jc w:val="center"/>
            </w:pPr>
            <w:r w:rsidRPr="00D948E6">
              <w:t>0</w:t>
            </w:r>
          </w:p>
        </w:tc>
        <w:tc>
          <w:tcPr>
            <w:tcW w:w="678" w:type="dxa"/>
            <w:tcBorders>
              <w:left w:val="single" w:sz="6" w:space="0" w:color="auto"/>
            </w:tcBorders>
          </w:tcPr>
          <w:p w14:paraId="5DB87CA7" w14:textId="77777777" w:rsidR="00FD6B68" w:rsidRPr="00D948E6" w:rsidRDefault="00FD6B68" w:rsidP="00FD6B68">
            <w:pPr>
              <w:pStyle w:val="TABLE-cell"/>
              <w:keepNext/>
              <w:spacing w:before="40" w:after="40"/>
              <w:jc w:val="center"/>
            </w:pPr>
            <w:r w:rsidRPr="00D948E6">
              <w:t>1</w:t>
            </w:r>
          </w:p>
        </w:tc>
        <w:tc>
          <w:tcPr>
            <w:tcW w:w="595" w:type="dxa"/>
            <w:tcBorders>
              <w:left w:val="single" w:sz="6" w:space="0" w:color="auto"/>
            </w:tcBorders>
          </w:tcPr>
          <w:p w14:paraId="5DB87CA8" w14:textId="77777777" w:rsidR="00FD6B68" w:rsidRPr="00D948E6" w:rsidRDefault="00FD6B68" w:rsidP="00FD6B68">
            <w:pPr>
              <w:pStyle w:val="TABLE-cell"/>
              <w:keepNext/>
              <w:spacing w:before="40" w:after="40"/>
              <w:jc w:val="center"/>
            </w:pPr>
            <w:r w:rsidRPr="00D948E6">
              <w:t>2</w:t>
            </w:r>
          </w:p>
        </w:tc>
        <w:tc>
          <w:tcPr>
            <w:tcW w:w="595" w:type="dxa"/>
            <w:tcBorders>
              <w:left w:val="single" w:sz="6" w:space="0" w:color="auto"/>
              <w:right w:val="double" w:sz="4" w:space="0" w:color="auto"/>
            </w:tcBorders>
            <w:shd w:val="pct15" w:color="000000" w:fill="FFFFFF"/>
          </w:tcPr>
          <w:p w14:paraId="5DB87CA9" w14:textId="77777777" w:rsidR="00FD6B68" w:rsidRPr="00D948E6" w:rsidRDefault="00FD6B68" w:rsidP="00FD6B68">
            <w:pPr>
              <w:pStyle w:val="TABLE-cell"/>
              <w:keepNext/>
              <w:spacing w:before="40" w:after="40"/>
              <w:jc w:val="center"/>
            </w:pPr>
          </w:p>
        </w:tc>
      </w:tr>
      <w:tr w:rsidR="00FD6B68" w:rsidRPr="00D948E6" w14:paraId="5DB87CB2" w14:textId="77777777" w:rsidTr="009443B0">
        <w:trPr>
          <w:cantSplit/>
          <w:jc w:val="center"/>
        </w:trPr>
        <w:tc>
          <w:tcPr>
            <w:tcW w:w="5583" w:type="dxa"/>
            <w:tcBorders>
              <w:left w:val="double" w:sz="4" w:space="0" w:color="auto"/>
              <w:right w:val="single" w:sz="4" w:space="0" w:color="auto"/>
            </w:tcBorders>
          </w:tcPr>
          <w:p w14:paraId="5DB87CAB" w14:textId="77777777" w:rsidR="00FD6B68" w:rsidRPr="00D948E6" w:rsidRDefault="00FD6B68" w:rsidP="00FD6B68">
            <w:pPr>
              <w:pStyle w:val="TABLE-cell"/>
              <w:keepNext/>
              <w:spacing w:before="40" w:after="40"/>
            </w:pPr>
            <w:r w:rsidRPr="00D948E6">
              <w:t>Time stamp</w:t>
            </w:r>
            <w:r w:rsidRPr="00D948E6">
              <w:fldChar w:fldCharType="begin"/>
            </w:r>
            <w:r w:rsidRPr="00D948E6">
              <w:instrText xml:space="preserve"> XE "Time stamp" </w:instrText>
            </w:r>
            <w:r w:rsidRPr="00D948E6">
              <w:fldChar w:fldCharType="end"/>
            </w:r>
            <w:r w:rsidRPr="00D948E6">
              <w:t xml:space="preserve"> of the billing period (1) VZ (last reset)</w:t>
            </w:r>
          </w:p>
        </w:tc>
        <w:tc>
          <w:tcPr>
            <w:tcW w:w="512" w:type="dxa"/>
            <w:tcBorders>
              <w:left w:val="single" w:sz="4" w:space="0" w:color="auto"/>
            </w:tcBorders>
          </w:tcPr>
          <w:p w14:paraId="5DB87CAC" w14:textId="77777777" w:rsidR="00FD6B68" w:rsidRPr="00D948E6" w:rsidRDefault="00FD6B68" w:rsidP="00FD6B68">
            <w:pPr>
              <w:pStyle w:val="TABLE-cell"/>
              <w:keepNext/>
              <w:spacing w:before="40" w:after="40"/>
              <w:jc w:val="center"/>
            </w:pPr>
            <w:r w:rsidRPr="00D948E6">
              <w:t>1</w:t>
            </w:r>
          </w:p>
        </w:tc>
        <w:tc>
          <w:tcPr>
            <w:tcW w:w="512" w:type="dxa"/>
            <w:tcBorders>
              <w:left w:val="single" w:sz="6" w:space="0" w:color="auto"/>
              <w:right w:val="single" w:sz="6" w:space="0" w:color="auto"/>
            </w:tcBorders>
          </w:tcPr>
          <w:p w14:paraId="5DB87CAD" w14:textId="77777777" w:rsidR="00FD6B68" w:rsidRPr="00D948E6" w:rsidRDefault="00FD6B68" w:rsidP="00FD6B68">
            <w:pPr>
              <w:pStyle w:val="TABLE-cell"/>
              <w:keepNext/>
              <w:spacing w:before="40" w:after="40"/>
              <w:jc w:val="center"/>
              <w:rPr>
                <w:i/>
                <w:iCs/>
              </w:rPr>
            </w:pPr>
            <w:r w:rsidRPr="00D948E6">
              <w:rPr>
                <w:i/>
                <w:iCs/>
              </w:rPr>
              <w:t>b</w:t>
            </w:r>
          </w:p>
        </w:tc>
        <w:tc>
          <w:tcPr>
            <w:tcW w:w="595" w:type="dxa"/>
          </w:tcPr>
          <w:p w14:paraId="5DB87CAE" w14:textId="77777777" w:rsidR="00FD6B68" w:rsidRPr="00D948E6" w:rsidRDefault="00FD6B68" w:rsidP="00FD6B68">
            <w:pPr>
              <w:pStyle w:val="TABLE-cell"/>
              <w:keepNext/>
              <w:spacing w:before="40" w:after="40"/>
              <w:jc w:val="center"/>
            </w:pPr>
            <w:r w:rsidRPr="00D948E6">
              <w:t>0</w:t>
            </w:r>
          </w:p>
        </w:tc>
        <w:tc>
          <w:tcPr>
            <w:tcW w:w="678" w:type="dxa"/>
            <w:tcBorders>
              <w:left w:val="single" w:sz="6" w:space="0" w:color="auto"/>
            </w:tcBorders>
          </w:tcPr>
          <w:p w14:paraId="5DB87CAF" w14:textId="77777777" w:rsidR="00FD6B68" w:rsidRPr="00D948E6" w:rsidRDefault="00FD6B68" w:rsidP="00FD6B68">
            <w:pPr>
              <w:pStyle w:val="TABLE-cell"/>
              <w:keepNext/>
              <w:spacing w:before="40" w:after="40"/>
              <w:jc w:val="center"/>
            </w:pPr>
            <w:r w:rsidRPr="00D948E6">
              <w:t>1</w:t>
            </w:r>
          </w:p>
        </w:tc>
        <w:tc>
          <w:tcPr>
            <w:tcW w:w="595" w:type="dxa"/>
            <w:tcBorders>
              <w:left w:val="single" w:sz="6" w:space="0" w:color="auto"/>
            </w:tcBorders>
          </w:tcPr>
          <w:p w14:paraId="5DB87CB0" w14:textId="77777777" w:rsidR="00FD6B68" w:rsidRPr="00D948E6" w:rsidRDefault="00FD6B68" w:rsidP="00FD6B68">
            <w:pPr>
              <w:pStyle w:val="TABLE-cell"/>
              <w:keepNext/>
              <w:spacing w:before="40" w:after="40"/>
              <w:jc w:val="center"/>
            </w:pPr>
            <w:r w:rsidRPr="00D948E6">
              <w:t>2</w:t>
            </w:r>
          </w:p>
        </w:tc>
        <w:tc>
          <w:tcPr>
            <w:tcW w:w="595" w:type="dxa"/>
            <w:tcBorders>
              <w:left w:val="single" w:sz="6" w:space="0" w:color="auto"/>
              <w:right w:val="double" w:sz="4" w:space="0" w:color="auto"/>
            </w:tcBorders>
          </w:tcPr>
          <w:p w14:paraId="5DB87CB1" w14:textId="77777777" w:rsidR="00FD6B68" w:rsidRPr="00D948E6" w:rsidRDefault="00FD6B68" w:rsidP="00FD6B68">
            <w:pPr>
              <w:pStyle w:val="TABLE-cell"/>
              <w:keepNext/>
              <w:spacing w:before="40" w:after="40"/>
              <w:jc w:val="center"/>
            </w:pPr>
            <w:r w:rsidRPr="00D948E6">
              <w:t>VZ</w:t>
            </w:r>
          </w:p>
        </w:tc>
      </w:tr>
      <w:tr w:rsidR="00FD6B68" w:rsidRPr="00D948E6" w14:paraId="5DB87CBA" w14:textId="77777777" w:rsidTr="009443B0">
        <w:trPr>
          <w:cantSplit/>
          <w:jc w:val="center"/>
        </w:trPr>
        <w:tc>
          <w:tcPr>
            <w:tcW w:w="5583" w:type="dxa"/>
            <w:tcBorders>
              <w:left w:val="double" w:sz="4" w:space="0" w:color="auto"/>
              <w:right w:val="single" w:sz="4" w:space="0" w:color="auto"/>
            </w:tcBorders>
          </w:tcPr>
          <w:p w14:paraId="5DB87CB3" w14:textId="77777777" w:rsidR="00FD6B68" w:rsidRPr="00D948E6" w:rsidRDefault="00FD6B68" w:rsidP="00FD6B68">
            <w:pPr>
              <w:pStyle w:val="TABLE-cell"/>
              <w:keepNext/>
              <w:spacing w:before="40" w:after="40"/>
            </w:pPr>
            <w:r w:rsidRPr="00D948E6">
              <w:t>Time stamp of the billing period (1)</w:t>
            </w:r>
            <w:r w:rsidRPr="00D948E6">
              <w:fldChar w:fldCharType="begin"/>
            </w:r>
            <w:r w:rsidRPr="00D948E6">
              <w:instrText xml:space="preserve"> XE "</w:instrText>
            </w:r>
            <w:r w:rsidRPr="00D948E6">
              <w:rPr>
                <w:color w:val="000000"/>
                <w:kern w:val="28"/>
              </w:rPr>
              <w:instrText>Billing period</w:instrText>
            </w:r>
            <w:r w:rsidRPr="00D948E6">
              <w:instrText xml:space="preserve">" </w:instrText>
            </w:r>
            <w:r w:rsidRPr="00D948E6">
              <w:fldChar w:fldCharType="end"/>
            </w:r>
            <w:r w:rsidRPr="00D948E6">
              <w:t xml:space="preserve"> VZ</w:t>
            </w:r>
            <w:r w:rsidRPr="00932EFC">
              <w:rPr>
                <w:rStyle w:val="SUBscript-small"/>
              </w:rPr>
              <w:t xml:space="preserve">-1 </w:t>
            </w:r>
          </w:p>
        </w:tc>
        <w:tc>
          <w:tcPr>
            <w:tcW w:w="512" w:type="dxa"/>
            <w:tcBorders>
              <w:left w:val="single" w:sz="4" w:space="0" w:color="auto"/>
            </w:tcBorders>
          </w:tcPr>
          <w:p w14:paraId="5DB87CB4" w14:textId="77777777" w:rsidR="00FD6B68" w:rsidRPr="00D948E6" w:rsidRDefault="00FD6B68" w:rsidP="00FD6B68">
            <w:pPr>
              <w:pStyle w:val="TABLE-cell"/>
              <w:keepNext/>
              <w:spacing w:before="40" w:after="40"/>
              <w:jc w:val="center"/>
            </w:pPr>
            <w:r w:rsidRPr="00D948E6">
              <w:t>1</w:t>
            </w:r>
          </w:p>
        </w:tc>
        <w:tc>
          <w:tcPr>
            <w:tcW w:w="512" w:type="dxa"/>
            <w:tcBorders>
              <w:left w:val="single" w:sz="6" w:space="0" w:color="auto"/>
              <w:right w:val="single" w:sz="6" w:space="0" w:color="auto"/>
            </w:tcBorders>
          </w:tcPr>
          <w:p w14:paraId="5DB87CB5" w14:textId="77777777" w:rsidR="00FD6B68" w:rsidRPr="00D948E6" w:rsidRDefault="00FD6B68" w:rsidP="00FD6B68">
            <w:pPr>
              <w:pStyle w:val="TABLE-cell"/>
              <w:keepNext/>
              <w:spacing w:before="40" w:after="40"/>
              <w:jc w:val="center"/>
              <w:rPr>
                <w:i/>
                <w:iCs/>
              </w:rPr>
            </w:pPr>
            <w:r w:rsidRPr="00D948E6">
              <w:rPr>
                <w:i/>
                <w:iCs/>
              </w:rPr>
              <w:t>b</w:t>
            </w:r>
          </w:p>
        </w:tc>
        <w:tc>
          <w:tcPr>
            <w:tcW w:w="595" w:type="dxa"/>
          </w:tcPr>
          <w:p w14:paraId="5DB87CB6" w14:textId="77777777" w:rsidR="00FD6B68" w:rsidRPr="00D948E6" w:rsidRDefault="00FD6B68" w:rsidP="00FD6B68">
            <w:pPr>
              <w:pStyle w:val="TABLE-cell"/>
              <w:keepNext/>
              <w:spacing w:before="40" w:after="40"/>
              <w:jc w:val="center"/>
            </w:pPr>
            <w:r w:rsidRPr="00D948E6">
              <w:t>0</w:t>
            </w:r>
          </w:p>
        </w:tc>
        <w:tc>
          <w:tcPr>
            <w:tcW w:w="678" w:type="dxa"/>
            <w:tcBorders>
              <w:left w:val="single" w:sz="6" w:space="0" w:color="auto"/>
            </w:tcBorders>
          </w:tcPr>
          <w:p w14:paraId="5DB87CB7" w14:textId="77777777" w:rsidR="00FD6B68" w:rsidRPr="00D948E6" w:rsidRDefault="00FD6B68" w:rsidP="00FD6B68">
            <w:pPr>
              <w:pStyle w:val="TABLE-cell"/>
              <w:keepNext/>
              <w:spacing w:before="40" w:after="40"/>
              <w:jc w:val="center"/>
            </w:pPr>
            <w:r w:rsidRPr="00D948E6">
              <w:t>1</w:t>
            </w:r>
          </w:p>
        </w:tc>
        <w:tc>
          <w:tcPr>
            <w:tcW w:w="595" w:type="dxa"/>
            <w:tcBorders>
              <w:left w:val="single" w:sz="6" w:space="0" w:color="auto"/>
            </w:tcBorders>
          </w:tcPr>
          <w:p w14:paraId="5DB87CB8" w14:textId="77777777" w:rsidR="00FD6B68" w:rsidRPr="00D948E6" w:rsidRDefault="00FD6B68" w:rsidP="00FD6B68">
            <w:pPr>
              <w:pStyle w:val="TABLE-cell"/>
              <w:keepNext/>
              <w:spacing w:before="40" w:after="40"/>
              <w:jc w:val="center"/>
            </w:pPr>
            <w:r w:rsidRPr="00D948E6">
              <w:t>2</w:t>
            </w:r>
          </w:p>
        </w:tc>
        <w:tc>
          <w:tcPr>
            <w:tcW w:w="595" w:type="dxa"/>
            <w:tcBorders>
              <w:left w:val="single" w:sz="6" w:space="0" w:color="auto"/>
              <w:right w:val="double" w:sz="4" w:space="0" w:color="auto"/>
            </w:tcBorders>
          </w:tcPr>
          <w:p w14:paraId="5DB87CB9" w14:textId="77777777" w:rsidR="00FD6B68" w:rsidRPr="00D948E6" w:rsidRDefault="00FD6B68" w:rsidP="00FD6B68">
            <w:pPr>
              <w:pStyle w:val="TABLE-cell"/>
              <w:keepNext/>
              <w:spacing w:before="40" w:after="40"/>
              <w:jc w:val="center"/>
            </w:pPr>
            <w:r w:rsidRPr="00D948E6">
              <w:t>VZ</w:t>
            </w:r>
            <w:r w:rsidRPr="00932EFC">
              <w:rPr>
                <w:rStyle w:val="SUBscript-small"/>
              </w:rPr>
              <w:t>-1</w:t>
            </w:r>
          </w:p>
        </w:tc>
      </w:tr>
      <w:tr w:rsidR="00FD6B68" w:rsidRPr="00D948E6" w14:paraId="5DB87CC2" w14:textId="77777777" w:rsidTr="00F80478">
        <w:trPr>
          <w:cantSplit/>
          <w:jc w:val="center"/>
        </w:trPr>
        <w:tc>
          <w:tcPr>
            <w:tcW w:w="5583" w:type="dxa"/>
            <w:tcBorders>
              <w:left w:val="double" w:sz="4" w:space="0" w:color="auto"/>
              <w:right w:val="single" w:sz="4" w:space="0" w:color="auto"/>
            </w:tcBorders>
          </w:tcPr>
          <w:p w14:paraId="5DB87CBB" w14:textId="77777777" w:rsidR="00FD6B68" w:rsidRPr="00D948E6" w:rsidRDefault="00FD6B68" w:rsidP="00FD6B68">
            <w:pPr>
              <w:pStyle w:val="TABLE-cell"/>
              <w:keepNext/>
              <w:spacing w:before="40" w:after="40"/>
            </w:pPr>
            <w:r w:rsidRPr="00D948E6">
              <w:t>…</w:t>
            </w:r>
          </w:p>
        </w:tc>
        <w:tc>
          <w:tcPr>
            <w:tcW w:w="512" w:type="dxa"/>
            <w:tcBorders>
              <w:left w:val="single" w:sz="4" w:space="0" w:color="auto"/>
            </w:tcBorders>
          </w:tcPr>
          <w:p w14:paraId="5DB87CBC" w14:textId="77777777" w:rsidR="00FD6B68" w:rsidRPr="00D948E6" w:rsidRDefault="00FD6B68" w:rsidP="00FD6B68">
            <w:pPr>
              <w:pStyle w:val="TABLE-cell"/>
              <w:keepNext/>
              <w:spacing w:before="40" w:after="40"/>
              <w:jc w:val="center"/>
            </w:pPr>
            <w:r w:rsidRPr="00D948E6">
              <w:t>…</w:t>
            </w:r>
          </w:p>
        </w:tc>
        <w:tc>
          <w:tcPr>
            <w:tcW w:w="512" w:type="dxa"/>
            <w:tcBorders>
              <w:left w:val="single" w:sz="6" w:space="0" w:color="auto"/>
              <w:right w:val="single" w:sz="6" w:space="0" w:color="auto"/>
            </w:tcBorders>
          </w:tcPr>
          <w:p w14:paraId="5DB87CBD" w14:textId="77777777" w:rsidR="00FD6B68" w:rsidRPr="00D948E6" w:rsidRDefault="00FD6B68" w:rsidP="00FD6B68">
            <w:pPr>
              <w:pStyle w:val="TABLE-cell"/>
              <w:keepNext/>
              <w:spacing w:before="40" w:after="40"/>
              <w:jc w:val="center"/>
              <w:rPr>
                <w:i/>
                <w:iCs/>
              </w:rPr>
            </w:pPr>
            <w:r w:rsidRPr="00D948E6">
              <w:rPr>
                <w:i/>
                <w:iCs/>
              </w:rPr>
              <w:t>…</w:t>
            </w:r>
          </w:p>
        </w:tc>
        <w:tc>
          <w:tcPr>
            <w:tcW w:w="595" w:type="dxa"/>
          </w:tcPr>
          <w:p w14:paraId="5DB87CBE" w14:textId="77777777" w:rsidR="00FD6B68" w:rsidRPr="00D948E6" w:rsidRDefault="00FD6B68" w:rsidP="00FD6B68">
            <w:pPr>
              <w:pStyle w:val="TABLE-cell"/>
              <w:keepNext/>
              <w:spacing w:before="40" w:after="40"/>
              <w:jc w:val="center"/>
            </w:pPr>
            <w:r w:rsidRPr="00D948E6">
              <w:t>…</w:t>
            </w:r>
          </w:p>
        </w:tc>
        <w:tc>
          <w:tcPr>
            <w:tcW w:w="678" w:type="dxa"/>
            <w:tcBorders>
              <w:left w:val="single" w:sz="6" w:space="0" w:color="auto"/>
            </w:tcBorders>
          </w:tcPr>
          <w:p w14:paraId="5DB87CBF" w14:textId="77777777" w:rsidR="00FD6B68" w:rsidRPr="00D948E6" w:rsidRDefault="00FD6B68" w:rsidP="00FD6B68">
            <w:pPr>
              <w:pStyle w:val="TABLE-cell"/>
              <w:keepNext/>
              <w:spacing w:before="40" w:after="40"/>
              <w:jc w:val="center"/>
            </w:pPr>
            <w:r w:rsidRPr="00D948E6">
              <w:t>…</w:t>
            </w:r>
          </w:p>
        </w:tc>
        <w:tc>
          <w:tcPr>
            <w:tcW w:w="595" w:type="dxa"/>
            <w:tcBorders>
              <w:left w:val="single" w:sz="6" w:space="0" w:color="auto"/>
            </w:tcBorders>
          </w:tcPr>
          <w:p w14:paraId="5DB87CC0" w14:textId="77777777" w:rsidR="00FD6B68" w:rsidRPr="00D948E6" w:rsidRDefault="00FD6B68" w:rsidP="00FD6B68">
            <w:pPr>
              <w:pStyle w:val="TABLE-cell"/>
              <w:keepNext/>
              <w:spacing w:before="40" w:after="40"/>
              <w:jc w:val="center"/>
            </w:pPr>
            <w:r w:rsidRPr="00D948E6">
              <w:t>…</w:t>
            </w:r>
          </w:p>
        </w:tc>
        <w:tc>
          <w:tcPr>
            <w:tcW w:w="595" w:type="dxa"/>
            <w:tcBorders>
              <w:left w:val="single" w:sz="6" w:space="0" w:color="auto"/>
              <w:right w:val="double" w:sz="4" w:space="0" w:color="auto"/>
            </w:tcBorders>
          </w:tcPr>
          <w:p w14:paraId="5DB87CC1" w14:textId="77777777" w:rsidR="00FD6B68" w:rsidRPr="00D948E6" w:rsidRDefault="00FD6B68" w:rsidP="00FD6B68">
            <w:pPr>
              <w:pStyle w:val="TABLE-cell"/>
              <w:keepNext/>
              <w:spacing w:before="40" w:after="40"/>
              <w:jc w:val="center"/>
            </w:pPr>
            <w:r w:rsidRPr="00D948E6">
              <w:t>...</w:t>
            </w:r>
          </w:p>
        </w:tc>
      </w:tr>
      <w:tr w:rsidR="00FD6B68" w:rsidRPr="00D948E6" w14:paraId="5DB87CCA" w14:textId="77777777" w:rsidTr="00F80478">
        <w:trPr>
          <w:cantSplit/>
          <w:jc w:val="center"/>
        </w:trPr>
        <w:tc>
          <w:tcPr>
            <w:tcW w:w="5583" w:type="dxa"/>
            <w:tcBorders>
              <w:left w:val="double" w:sz="4" w:space="0" w:color="auto"/>
              <w:bottom w:val="dashed" w:sz="4" w:space="0" w:color="auto"/>
              <w:right w:val="single" w:sz="4" w:space="0" w:color="auto"/>
            </w:tcBorders>
          </w:tcPr>
          <w:p w14:paraId="5DB87CC3" w14:textId="77777777" w:rsidR="00FD6B68" w:rsidRPr="00D948E6" w:rsidRDefault="00FD6B68" w:rsidP="00FD6B68">
            <w:pPr>
              <w:pStyle w:val="TABLE-cell"/>
              <w:keepNext/>
              <w:spacing w:before="40" w:after="40"/>
            </w:pPr>
            <w:r w:rsidRPr="00D948E6">
              <w:t>Time stamp of the billing period (1) VZ</w:t>
            </w:r>
            <w:r w:rsidRPr="00932EFC">
              <w:rPr>
                <w:rStyle w:val="SUBscript-small"/>
              </w:rPr>
              <w:t>-n</w:t>
            </w:r>
          </w:p>
        </w:tc>
        <w:tc>
          <w:tcPr>
            <w:tcW w:w="512" w:type="dxa"/>
            <w:tcBorders>
              <w:left w:val="single" w:sz="4" w:space="0" w:color="auto"/>
              <w:bottom w:val="dashed" w:sz="4" w:space="0" w:color="auto"/>
            </w:tcBorders>
          </w:tcPr>
          <w:p w14:paraId="5DB87CC4" w14:textId="77777777" w:rsidR="00FD6B68" w:rsidRPr="00D948E6" w:rsidRDefault="00FD6B68" w:rsidP="00FD6B68">
            <w:pPr>
              <w:pStyle w:val="TABLE-cell"/>
              <w:keepNext/>
              <w:spacing w:before="40" w:after="40"/>
              <w:jc w:val="center"/>
            </w:pPr>
            <w:r w:rsidRPr="00D948E6">
              <w:t>1</w:t>
            </w:r>
          </w:p>
        </w:tc>
        <w:tc>
          <w:tcPr>
            <w:tcW w:w="512" w:type="dxa"/>
            <w:tcBorders>
              <w:left w:val="single" w:sz="6" w:space="0" w:color="auto"/>
              <w:bottom w:val="dashed" w:sz="4" w:space="0" w:color="auto"/>
              <w:right w:val="single" w:sz="6" w:space="0" w:color="auto"/>
            </w:tcBorders>
          </w:tcPr>
          <w:p w14:paraId="5DB87CC5" w14:textId="77777777" w:rsidR="00FD6B68" w:rsidRPr="00D948E6" w:rsidRDefault="00FD6B68" w:rsidP="00FD6B68">
            <w:pPr>
              <w:pStyle w:val="TABLE-cell"/>
              <w:keepNext/>
              <w:spacing w:before="40" w:after="40"/>
              <w:jc w:val="center"/>
              <w:rPr>
                <w:i/>
                <w:iCs/>
              </w:rPr>
            </w:pPr>
            <w:r w:rsidRPr="00D948E6">
              <w:rPr>
                <w:i/>
                <w:iCs/>
              </w:rPr>
              <w:t>b</w:t>
            </w:r>
          </w:p>
        </w:tc>
        <w:tc>
          <w:tcPr>
            <w:tcW w:w="595" w:type="dxa"/>
            <w:tcBorders>
              <w:bottom w:val="dashed" w:sz="4" w:space="0" w:color="auto"/>
            </w:tcBorders>
          </w:tcPr>
          <w:p w14:paraId="5DB87CC6" w14:textId="77777777" w:rsidR="00FD6B68" w:rsidRPr="00D948E6" w:rsidRDefault="00FD6B68" w:rsidP="00FD6B68">
            <w:pPr>
              <w:pStyle w:val="TABLE-cell"/>
              <w:keepNext/>
              <w:spacing w:before="40" w:after="40"/>
              <w:jc w:val="center"/>
            </w:pPr>
            <w:r w:rsidRPr="00D948E6">
              <w:t>0</w:t>
            </w:r>
          </w:p>
        </w:tc>
        <w:tc>
          <w:tcPr>
            <w:tcW w:w="678" w:type="dxa"/>
            <w:tcBorders>
              <w:left w:val="single" w:sz="6" w:space="0" w:color="auto"/>
              <w:bottom w:val="dashed" w:sz="4" w:space="0" w:color="auto"/>
            </w:tcBorders>
          </w:tcPr>
          <w:p w14:paraId="5DB87CC7" w14:textId="77777777" w:rsidR="00FD6B68" w:rsidRPr="00D948E6" w:rsidRDefault="00FD6B68" w:rsidP="00FD6B68">
            <w:pPr>
              <w:pStyle w:val="TABLE-cell"/>
              <w:keepNext/>
              <w:spacing w:before="40" w:after="40"/>
              <w:jc w:val="center"/>
            </w:pPr>
            <w:r w:rsidRPr="00D948E6">
              <w:t>1</w:t>
            </w:r>
          </w:p>
        </w:tc>
        <w:tc>
          <w:tcPr>
            <w:tcW w:w="595" w:type="dxa"/>
            <w:tcBorders>
              <w:left w:val="single" w:sz="6" w:space="0" w:color="auto"/>
              <w:bottom w:val="dashed" w:sz="4" w:space="0" w:color="auto"/>
            </w:tcBorders>
          </w:tcPr>
          <w:p w14:paraId="5DB87CC8" w14:textId="77777777" w:rsidR="00FD6B68" w:rsidRPr="00D948E6" w:rsidRDefault="00FD6B68" w:rsidP="00FD6B68">
            <w:pPr>
              <w:pStyle w:val="TABLE-cell"/>
              <w:keepNext/>
              <w:spacing w:before="40" w:after="40"/>
              <w:jc w:val="center"/>
            </w:pPr>
            <w:r w:rsidRPr="00D948E6">
              <w:t>2</w:t>
            </w:r>
          </w:p>
        </w:tc>
        <w:tc>
          <w:tcPr>
            <w:tcW w:w="595" w:type="dxa"/>
            <w:tcBorders>
              <w:left w:val="single" w:sz="6" w:space="0" w:color="auto"/>
              <w:bottom w:val="dashed" w:sz="4" w:space="0" w:color="auto"/>
              <w:right w:val="double" w:sz="4" w:space="0" w:color="auto"/>
            </w:tcBorders>
          </w:tcPr>
          <w:p w14:paraId="5DB87CC9" w14:textId="77777777" w:rsidR="00FD6B68" w:rsidRPr="00D948E6" w:rsidRDefault="00FD6B68" w:rsidP="00FD6B68">
            <w:pPr>
              <w:pStyle w:val="TABLE-cell"/>
              <w:keepNext/>
              <w:spacing w:before="40" w:after="40"/>
              <w:jc w:val="center"/>
            </w:pPr>
            <w:r w:rsidRPr="00D948E6">
              <w:t>VZ</w:t>
            </w:r>
            <w:r w:rsidRPr="00932EFC">
              <w:rPr>
                <w:rStyle w:val="SUBscript-small"/>
              </w:rPr>
              <w:t>-n</w:t>
            </w:r>
          </w:p>
        </w:tc>
      </w:tr>
      <w:tr w:rsidR="00E971E9" w:rsidRPr="00D948E6" w14:paraId="3DA1E86F" w14:textId="77777777" w:rsidTr="00BA06CF">
        <w:trPr>
          <w:cantSplit/>
          <w:jc w:val="center"/>
        </w:trPr>
        <w:tc>
          <w:tcPr>
            <w:tcW w:w="5583" w:type="dxa"/>
            <w:tcBorders>
              <w:top w:val="dashed" w:sz="4" w:space="0" w:color="auto"/>
              <w:left w:val="double" w:sz="4" w:space="0" w:color="auto"/>
              <w:bottom w:val="dashed" w:sz="4" w:space="0" w:color="auto"/>
              <w:right w:val="single" w:sz="4" w:space="0" w:color="auto"/>
            </w:tcBorders>
          </w:tcPr>
          <w:p w14:paraId="64D32256" w14:textId="09B4CD05" w:rsidR="00E971E9" w:rsidRPr="00D948E6" w:rsidRDefault="00E971E9" w:rsidP="00E971E9">
            <w:pPr>
              <w:pStyle w:val="TABLE-cell"/>
              <w:keepNext/>
              <w:spacing w:before="40" w:after="40"/>
            </w:pPr>
            <w:r>
              <w:rPr>
                <w:highlight w:val="yellow"/>
              </w:rPr>
              <w:t>Time stamp of the billing period (1) in a recent billing period</w:t>
            </w:r>
          </w:p>
        </w:tc>
        <w:tc>
          <w:tcPr>
            <w:tcW w:w="512" w:type="dxa"/>
            <w:tcBorders>
              <w:top w:val="dashed" w:sz="4" w:space="0" w:color="auto"/>
              <w:left w:val="single" w:sz="4" w:space="0" w:color="auto"/>
              <w:bottom w:val="dashed" w:sz="4" w:space="0" w:color="auto"/>
            </w:tcBorders>
          </w:tcPr>
          <w:p w14:paraId="12D91E6D" w14:textId="7829EBFD" w:rsidR="00E971E9" w:rsidRPr="00D948E6" w:rsidRDefault="00E971E9" w:rsidP="00E971E9">
            <w:pPr>
              <w:pStyle w:val="TABLE-cell"/>
              <w:keepNext/>
              <w:spacing w:before="40" w:after="40"/>
              <w:jc w:val="center"/>
            </w:pPr>
            <w:r w:rsidRPr="00160D58">
              <w:rPr>
                <w:highlight w:val="yellow"/>
              </w:rPr>
              <w:t>1</w:t>
            </w:r>
          </w:p>
        </w:tc>
        <w:tc>
          <w:tcPr>
            <w:tcW w:w="512" w:type="dxa"/>
            <w:tcBorders>
              <w:top w:val="dashed" w:sz="4" w:space="0" w:color="auto"/>
              <w:left w:val="single" w:sz="6" w:space="0" w:color="auto"/>
              <w:bottom w:val="dashed" w:sz="4" w:space="0" w:color="auto"/>
              <w:right w:val="single" w:sz="6" w:space="0" w:color="auto"/>
            </w:tcBorders>
          </w:tcPr>
          <w:p w14:paraId="2E7105A1" w14:textId="7B4F4B6F" w:rsidR="00E971E9" w:rsidRPr="00D948E6" w:rsidRDefault="00E971E9" w:rsidP="00E971E9">
            <w:pPr>
              <w:pStyle w:val="TABLE-cell"/>
              <w:keepNext/>
              <w:spacing w:before="40" w:after="40"/>
              <w:jc w:val="center"/>
              <w:rPr>
                <w:i/>
                <w:iCs/>
              </w:rPr>
            </w:pPr>
            <w:r w:rsidRPr="00160D58">
              <w:rPr>
                <w:i/>
                <w:iCs/>
                <w:highlight w:val="yellow"/>
              </w:rPr>
              <w:t>b</w:t>
            </w:r>
          </w:p>
        </w:tc>
        <w:tc>
          <w:tcPr>
            <w:tcW w:w="595" w:type="dxa"/>
            <w:tcBorders>
              <w:top w:val="dashed" w:sz="4" w:space="0" w:color="auto"/>
              <w:bottom w:val="dashed" w:sz="4" w:space="0" w:color="auto"/>
            </w:tcBorders>
          </w:tcPr>
          <w:p w14:paraId="40F1B6A6" w14:textId="2C0DCB59" w:rsidR="00E971E9" w:rsidRPr="00D948E6" w:rsidRDefault="00E971E9" w:rsidP="00E971E9">
            <w:pPr>
              <w:pStyle w:val="TABLE-cell"/>
              <w:keepNext/>
              <w:spacing w:before="40" w:after="40"/>
              <w:jc w:val="center"/>
            </w:pPr>
            <w:r w:rsidRPr="00160D58">
              <w:rPr>
                <w:highlight w:val="yellow"/>
              </w:rPr>
              <w:t>0</w:t>
            </w:r>
          </w:p>
        </w:tc>
        <w:tc>
          <w:tcPr>
            <w:tcW w:w="678" w:type="dxa"/>
            <w:tcBorders>
              <w:top w:val="dashed" w:sz="4" w:space="0" w:color="auto"/>
              <w:left w:val="single" w:sz="6" w:space="0" w:color="auto"/>
              <w:bottom w:val="dashed" w:sz="4" w:space="0" w:color="auto"/>
            </w:tcBorders>
          </w:tcPr>
          <w:p w14:paraId="13F8CAE2" w14:textId="283EF012" w:rsidR="00E971E9" w:rsidRPr="00D948E6" w:rsidRDefault="00E971E9" w:rsidP="00E971E9">
            <w:pPr>
              <w:pStyle w:val="TABLE-cell"/>
              <w:keepNext/>
              <w:spacing w:before="40" w:after="40"/>
              <w:jc w:val="center"/>
            </w:pPr>
            <w:r w:rsidRPr="00160D58">
              <w:rPr>
                <w:highlight w:val="yellow"/>
              </w:rPr>
              <w:t>1</w:t>
            </w:r>
          </w:p>
        </w:tc>
        <w:tc>
          <w:tcPr>
            <w:tcW w:w="595" w:type="dxa"/>
            <w:tcBorders>
              <w:top w:val="dashed" w:sz="4" w:space="0" w:color="auto"/>
              <w:left w:val="single" w:sz="6" w:space="0" w:color="auto"/>
              <w:bottom w:val="dashed" w:sz="4" w:space="0" w:color="auto"/>
            </w:tcBorders>
          </w:tcPr>
          <w:p w14:paraId="4A8C0C01" w14:textId="118CBB1C" w:rsidR="00E971E9" w:rsidRPr="00D948E6" w:rsidRDefault="00E971E9" w:rsidP="00E971E9">
            <w:pPr>
              <w:pStyle w:val="TABLE-cell"/>
              <w:keepNext/>
              <w:spacing w:before="40" w:after="40"/>
              <w:jc w:val="center"/>
            </w:pPr>
            <w:r w:rsidRPr="00160D58">
              <w:rPr>
                <w:highlight w:val="yellow"/>
              </w:rPr>
              <w:t>2</w:t>
            </w:r>
          </w:p>
        </w:tc>
        <w:tc>
          <w:tcPr>
            <w:tcW w:w="595" w:type="dxa"/>
            <w:tcBorders>
              <w:top w:val="dashed" w:sz="4" w:space="0" w:color="auto"/>
              <w:left w:val="single" w:sz="6" w:space="0" w:color="auto"/>
              <w:bottom w:val="dashed" w:sz="4" w:space="0" w:color="auto"/>
              <w:right w:val="double" w:sz="4" w:space="0" w:color="auto"/>
            </w:tcBorders>
          </w:tcPr>
          <w:p w14:paraId="79B55C46" w14:textId="5EF2C91B" w:rsidR="00E971E9" w:rsidRPr="00D948E6" w:rsidRDefault="00E971E9" w:rsidP="00E971E9">
            <w:pPr>
              <w:pStyle w:val="TABLE-cell"/>
              <w:keepNext/>
              <w:spacing w:before="40" w:after="40"/>
              <w:jc w:val="center"/>
            </w:pPr>
            <w:r w:rsidRPr="00160D58">
              <w:rPr>
                <w:highlight w:val="yellow"/>
              </w:rPr>
              <w:t>101-125</w:t>
            </w:r>
          </w:p>
        </w:tc>
      </w:tr>
      <w:tr w:rsidR="00E971E9" w:rsidRPr="00D948E6" w14:paraId="2BA3E985" w14:textId="77777777" w:rsidTr="00BA06CF">
        <w:trPr>
          <w:cantSplit/>
          <w:jc w:val="center"/>
        </w:trPr>
        <w:tc>
          <w:tcPr>
            <w:tcW w:w="5583" w:type="dxa"/>
            <w:tcBorders>
              <w:top w:val="dashed" w:sz="4" w:space="0" w:color="auto"/>
              <w:left w:val="double" w:sz="4" w:space="0" w:color="auto"/>
              <w:bottom w:val="single" w:sz="4" w:space="0" w:color="auto"/>
              <w:right w:val="single" w:sz="4" w:space="0" w:color="auto"/>
            </w:tcBorders>
          </w:tcPr>
          <w:p w14:paraId="01F30D7C" w14:textId="231A09E5" w:rsidR="00E971E9" w:rsidRPr="00D948E6" w:rsidRDefault="00E971E9" w:rsidP="00E971E9">
            <w:pPr>
              <w:pStyle w:val="TABLE-cell"/>
              <w:keepNext/>
              <w:spacing w:before="40" w:after="40"/>
            </w:pPr>
            <w:r>
              <w:rPr>
                <w:highlight w:val="yellow"/>
              </w:rPr>
              <w:t>Time stamp of the billing period (1) in unspecified number of recent billing periods</w:t>
            </w:r>
          </w:p>
        </w:tc>
        <w:tc>
          <w:tcPr>
            <w:tcW w:w="512" w:type="dxa"/>
            <w:tcBorders>
              <w:top w:val="dashed" w:sz="4" w:space="0" w:color="auto"/>
              <w:left w:val="single" w:sz="4" w:space="0" w:color="auto"/>
              <w:bottom w:val="single" w:sz="4" w:space="0" w:color="auto"/>
            </w:tcBorders>
          </w:tcPr>
          <w:p w14:paraId="6458EC9E" w14:textId="38FA5E0C" w:rsidR="00E971E9" w:rsidRPr="00D948E6" w:rsidRDefault="00E971E9" w:rsidP="00E971E9">
            <w:pPr>
              <w:pStyle w:val="TABLE-cell"/>
              <w:keepNext/>
              <w:spacing w:before="40" w:after="40"/>
              <w:jc w:val="center"/>
            </w:pPr>
            <w:r w:rsidRPr="00160D58">
              <w:rPr>
                <w:highlight w:val="yellow"/>
              </w:rPr>
              <w:t>1</w:t>
            </w:r>
          </w:p>
        </w:tc>
        <w:tc>
          <w:tcPr>
            <w:tcW w:w="512" w:type="dxa"/>
            <w:tcBorders>
              <w:top w:val="dashed" w:sz="4" w:space="0" w:color="auto"/>
              <w:left w:val="single" w:sz="6" w:space="0" w:color="auto"/>
              <w:bottom w:val="single" w:sz="4" w:space="0" w:color="auto"/>
              <w:right w:val="single" w:sz="6" w:space="0" w:color="auto"/>
            </w:tcBorders>
          </w:tcPr>
          <w:p w14:paraId="427A4770" w14:textId="77F6D39D" w:rsidR="00E971E9" w:rsidRPr="00D948E6" w:rsidRDefault="00E971E9" w:rsidP="00E971E9">
            <w:pPr>
              <w:pStyle w:val="TABLE-cell"/>
              <w:keepNext/>
              <w:spacing w:before="40" w:after="40"/>
              <w:jc w:val="center"/>
              <w:rPr>
                <w:i/>
                <w:iCs/>
              </w:rPr>
            </w:pPr>
            <w:r w:rsidRPr="00160D58">
              <w:rPr>
                <w:i/>
                <w:iCs/>
                <w:highlight w:val="yellow"/>
              </w:rPr>
              <w:t>b</w:t>
            </w:r>
          </w:p>
        </w:tc>
        <w:tc>
          <w:tcPr>
            <w:tcW w:w="595" w:type="dxa"/>
            <w:tcBorders>
              <w:top w:val="dashed" w:sz="4" w:space="0" w:color="auto"/>
              <w:bottom w:val="single" w:sz="4" w:space="0" w:color="auto"/>
            </w:tcBorders>
          </w:tcPr>
          <w:p w14:paraId="68135C97" w14:textId="53212565" w:rsidR="00E971E9" w:rsidRPr="00D948E6" w:rsidRDefault="00E971E9" w:rsidP="00E971E9">
            <w:pPr>
              <w:pStyle w:val="TABLE-cell"/>
              <w:keepNext/>
              <w:spacing w:before="40" w:after="40"/>
              <w:jc w:val="center"/>
            </w:pPr>
            <w:r w:rsidRPr="00160D58">
              <w:rPr>
                <w:highlight w:val="yellow"/>
              </w:rPr>
              <w:t>0</w:t>
            </w:r>
          </w:p>
        </w:tc>
        <w:tc>
          <w:tcPr>
            <w:tcW w:w="678" w:type="dxa"/>
            <w:tcBorders>
              <w:top w:val="dashed" w:sz="4" w:space="0" w:color="auto"/>
              <w:left w:val="single" w:sz="6" w:space="0" w:color="auto"/>
              <w:bottom w:val="single" w:sz="4" w:space="0" w:color="auto"/>
            </w:tcBorders>
          </w:tcPr>
          <w:p w14:paraId="49D402F1" w14:textId="39A47B2B" w:rsidR="00E971E9" w:rsidRPr="00D948E6" w:rsidRDefault="00E971E9" w:rsidP="00E971E9">
            <w:pPr>
              <w:pStyle w:val="TABLE-cell"/>
              <w:keepNext/>
              <w:spacing w:before="40" w:after="40"/>
              <w:jc w:val="center"/>
            </w:pPr>
            <w:r w:rsidRPr="00160D58">
              <w:rPr>
                <w:highlight w:val="yellow"/>
              </w:rPr>
              <w:t>1</w:t>
            </w:r>
          </w:p>
        </w:tc>
        <w:tc>
          <w:tcPr>
            <w:tcW w:w="595" w:type="dxa"/>
            <w:tcBorders>
              <w:top w:val="dashed" w:sz="4" w:space="0" w:color="auto"/>
              <w:left w:val="single" w:sz="6" w:space="0" w:color="auto"/>
              <w:bottom w:val="single" w:sz="4" w:space="0" w:color="auto"/>
            </w:tcBorders>
          </w:tcPr>
          <w:p w14:paraId="6581BB94" w14:textId="7615F48A" w:rsidR="00E971E9" w:rsidRPr="00D948E6" w:rsidRDefault="00E971E9" w:rsidP="00E971E9">
            <w:pPr>
              <w:pStyle w:val="TABLE-cell"/>
              <w:keepNext/>
              <w:spacing w:before="40" w:after="40"/>
              <w:jc w:val="center"/>
            </w:pPr>
            <w:r w:rsidRPr="00160D58">
              <w:rPr>
                <w:highlight w:val="yellow"/>
              </w:rPr>
              <w:t>2</w:t>
            </w:r>
          </w:p>
        </w:tc>
        <w:tc>
          <w:tcPr>
            <w:tcW w:w="595" w:type="dxa"/>
            <w:tcBorders>
              <w:top w:val="dashed" w:sz="4" w:space="0" w:color="auto"/>
              <w:left w:val="single" w:sz="6" w:space="0" w:color="auto"/>
              <w:bottom w:val="single" w:sz="4" w:space="0" w:color="auto"/>
              <w:right w:val="double" w:sz="4" w:space="0" w:color="auto"/>
            </w:tcBorders>
          </w:tcPr>
          <w:p w14:paraId="3D06096A" w14:textId="43533CC2" w:rsidR="00E971E9" w:rsidRPr="00D948E6" w:rsidRDefault="00E971E9" w:rsidP="00E971E9">
            <w:pPr>
              <w:pStyle w:val="TABLE-cell"/>
              <w:keepNext/>
              <w:spacing w:before="40" w:after="40"/>
              <w:jc w:val="center"/>
            </w:pPr>
            <w:r w:rsidRPr="00160D58">
              <w:rPr>
                <w:highlight w:val="yellow"/>
              </w:rPr>
              <w:t>126</w:t>
            </w:r>
          </w:p>
        </w:tc>
      </w:tr>
      <w:tr w:rsidR="00E971E9" w:rsidRPr="00D948E6" w14:paraId="5DB87CD3" w14:textId="77777777" w:rsidTr="009443B0">
        <w:trPr>
          <w:cantSplit/>
          <w:jc w:val="center"/>
        </w:trPr>
        <w:tc>
          <w:tcPr>
            <w:tcW w:w="5583" w:type="dxa"/>
            <w:tcBorders>
              <w:top w:val="single" w:sz="4" w:space="0" w:color="auto"/>
              <w:left w:val="double" w:sz="4" w:space="0" w:color="auto"/>
              <w:bottom w:val="dashed" w:sz="4" w:space="0" w:color="auto"/>
              <w:right w:val="single" w:sz="4" w:space="0" w:color="auto"/>
            </w:tcBorders>
          </w:tcPr>
          <w:p w14:paraId="5DB87CCB" w14:textId="77777777" w:rsidR="00E971E9" w:rsidRPr="001024CF" w:rsidRDefault="00E971E9" w:rsidP="00E971E9">
            <w:pPr>
              <w:pStyle w:val="TABLE-cell"/>
              <w:keepNext/>
              <w:spacing w:before="40" w:after="40"/>
              <w:rPr>
                <w:rStyle w:val="Strong"/>
              </w:rPr>
            </w:pPr>
            <w:r w:rsidRPr="001024CF">
              <w:rPr>
                <w:rStyle w:val="Strong"/>
              </w:rPr>
              <w:t>Billing period</w:t>
            </w:r>
            <w:r w:rsidRPr="001024CF">
              <w:rPr>
                <w:rStyle w:val="Strong"/>
              </w:rPr>
              <w:fldChar w:fldCharType="begin"/>
            </w:r>
            <w:r w:rsidRPr="001024CF">
              <w:rPr>
                <w:rStyle w:val="Strong"/>
              </w:rPr>
              <w:instrText xml:space="preserve"> XE "Billing period" </w:instrText>
            </w:r>
            <w:r w:rsidRPr="001024CF">
              <w:rPr>
                <w:rStyle w:val="Strong"/>
              </w:rPr>
              <w:fldChar w:fldCharType="end"/>
            </w:r>
            <w:r w:rsidRPr="001024CF">
              <w:rPr>
                <w:rStyle w:val="Strong"/>
              </w:rPr>
              <w:t xml:space="preserve"> values/reset counter entries</w:t>
            </w:r>
          </w:p>
          <w:p w14:paraId="5DB87CCC" w14:textId="77777777" w:rsidR="00E971E9" w:rsidRPr="00D948E6" w:rsidRDefault="00E971E9" w:rsidP="00E971E9">
            <w:pPr>
              <w:pStyle w:val="TABLE-cell"/>
              <w:keepNext/>
              <w:spacing w:before="40" w:after="40"/>
            </w:pPr>
            <w:r w:rsidRPr="00D948E6">
              <w:t>(Second billing period scheme)</w:t>
            </w:r>
          </w:p>
        </w:tc>
        <w:tc>
          <w:tcPr>
            <w:tcW w:w="512" w:type="dxa"/>
            <w:tcBorders>
              <w:top w:val="single" w:sz="4" w:space="0" w:color="auto"/>
              <w:left w:val="single" w:sz="4" w:space="0" w:color="auto"/>
              <w:bottom w:val="dashed" w:sz="4" w:space="0" w:color="auto"/>
            </w:tcBorders>
            <w:vAlign w:val="center"/>
          </w:tcPr>
          <w:p w14:paraId="5DB87CCD" w14:textId="77777777" w:rsidR="00E971E9" w:rsidRPr="00D948E6" w:rsidRDefault="00E971E9" w:rsidP="00E971E9">
            <w:pPr>
              <w:pStyle w:val="TABLE-cell"/>
              <w:keepNext/>
              <w:spacing w:before="40" w:after="40"/>
              <w:jc w:val="center"/>
            </w:pPr>
          </w:p>
        </w:tc>
        <w:tc>
          <w:tcPr>
            <w:tcW w:w="512" w:type="dxa"/>
            <w:tcBorders>
              <w:top w:val="single" w:sz="4" w:space="0" w:color="auto"/>
              <w:left w:val="single" w:sz="6" w:space="0" w:color="auto"/>
              <w:bottom w:val="dashed" w:sz="4" w:space="0" w:color="auto"/>
              <w:right w:val="single" w:sz="6" w:space="0" w:color="auto"/>
            </w:tcBorders>
            <w:vAlign w:val="center"/>
          </w:tcPr>
          <w:p w14:paraId="5DB87CCE" w14:textId="77777777" w:rsidR="00E971E9" w:rsidRPr="00D948E6" w:rsidRDefault="00E971E9" w:rsidP="00E971E9">
            <w:pPr>
              <w:pStyle w:val="TABLE-cell"/>
              <w:keepNext/>
              <w:spacing w:before="40" w:after="40"/>
              <w:jc w:val="center"/>
              <w:rPr>
                <w:i/>
                <w:iCs/>
              </w:rPr>
            </w:pPr>
          </w:p>
        </w:tc>
        <w:tc>
          <w:tcPr>
            <w:tcW w:w="595" w:type="dxa"/>
            <w:tcBorders>
              <w:top w:val="single" w:sz="4" w:space="0" w:color="auto"/>
              <w:bottom w:val="dashed" w:sz="4" w:space="0" w:color="auto"/>
            </w:tcBorders>
            <w:vAlign w:val="center"/>
          </w:tcPr>
          <w:p w14:paraId="5DB87CCF" w14:textId="77777777" w:rsidR="00E971E9" w:rsidRPr="00D948E6" w:rsidRDefault="00E971E9" w:rsidP="00E971E9">
            <w:pPr>
              <w:pStyle w:val="TABLE-cell"/>
              <w:keepNext/>
              <w:spacing w:before="40" w:after="40"/>
              <w:jc w:val="center"/>
            </w:pPr>
          </w:p>
        </w:tc>
        <w:tc>
          <w:tcPr>
            <w:tcW w:w="678" w:type="dxa"/>
            <w:tcBorders>
              <w:top w:val="single" w:sz="4" w:space="0" w:color="auto"/>
              <w:left w:val="single" w:sz="6" w:space="0" w:color="auto"/>
              <w:bottom w:val="dashed" w:sz="4" w:space="0" w:color="auto"/>
            </w:tcBorders>
            <w:vAlign w:val="center"/>
          </w:tcPr>
          <w:p w14:paraId="5DB87CD0" w14:textId="77777777" w:rsidR="00E971E9" w:rsidRPr="00D948E6" w:rsidRDefault="00E971E9" w:rsidP="00E971E9">
            <w:pPr>
              <w:pStyle w:val="TABLE-cell"/>
              <w:keepNext/>
              <w:spacing w:before="40" w:after="40"/>
              <w:jc w:val="center"/>
            </w:pPr>
          </w:p>
        </w:tc>
        <w:tc>
          <w:tcPr>
            <w:tcW w:w="595" w:type="dxa"/>
            <w:tcBorders>
              <w:top w:val="single" w:sz="4" w:space="0" w:color="auto"/>
              <w:left w:val="single" w:sz="6" w:space="0" w:color="auto"/>
              <w:bottom w:val="dashed" w:sz="4" w:space="0" w:color="auto"/>
            </w:tcBorders>
            <w:vAlign w:val="center"/>
          </w:tcPr>
          <w:p w14:paraId="5DB87CD1" w14:textId="77777777" w:rsidR="00E971E9" w:rsidRPr="00D948E6" w:rsidRDefault="00E971E9" w:rsidP="00E971E9">
            <w:pPr>
              <w:pStyle w:val="TABLE-cell"/>
              <w:keepNext/>
              <w:spacing w:before="40" w:after="40"/>
              <w:jc w:val="center"/>
            </w:pPr>
          </w:p>
        </w:tc>
        <w:tc>
          <w:tcPr>
            <w:tcW w:w="595" w:type="dxa"/>
            <w:tcBorders>
              <w:top w:val="single" w:sz="4" w:space="0" w:color="auto"/>
              <w:left w:val="single" w:sz="6" w:space="0" w:color="auto"/>
              <w:bottom w:val="dashed" w:sz="4" w:space="0" w:color="auto"/>
              <w:right w:val="double" w:sz="4" w:space="0" w:color="auto"/>
            </w:tcBorders>
            <w:vAlign w:val="center"/>
          </w:tcPr>
          <w:p w14:paraId="5DB87CD2" w14:textId="77777777" w:rsidR="00E971E9" w:rsidRPr="00D948E6" w:rsidRDefault="00E971E9" w:rsidP="00E971E9">
            <w:pPr>
              <w:pStyle w:val="TABLE-cell"/>
              <w:keepNext/>
              <w:spacing w:before="40" w:after="40"/>
              <w:jc w:val="center"/>
            </w:pPr>
          </w:p>
        </w:tc>
      </w:tr>
      <w:tr w:rsidR="00E971E9" w:rsidRPr="00D948E6" w14:paraId="5DB87CDB" w14:textId="77777777" w:rsidTr="009443B0">
        <w:trPr>
          <w:cantSplit/>
          <w:jc w:val="center"/>
        </w:trPr>
        <w:tc>
          <w:tcPr>
            <w:tcW w:w="5583" w:type="dxa"/>
            <w:tcBorders>
              <w:top w:val="dashed" w:sz="4" w:space="0" w:color="auto"/>
              <w:left w:val="double" w:sz="4" w:space="0" w:color="auto"/>
              <w:right w:val="single" w:sz="4" w:space="0" w:color="auto"/>
            </w:tcBorders>
          </w:tcPr>
          <w:p w14:paraId="5DB87CD4" w14:textId="77777777" w:rsidR="00E971E9" w:rsidRPr="00D948E6" w:rsidRDefault="00E971E9" w:rsidP="00E971E9">
            <w:pPr>
              <w:pStyle w:val="TABLE-cell"/>
              <w:keepNext/>
              <w:spacing w:before="40" w:after="40"/>
            </w:pPr>
            <w:r w:rsidRPr="00D948E6">
              <w:t>Billing period counter (2)</w:t>
            </w:r>
          </w:p>
        </w:tc>
        <w:tc>
          <w:tcPr>
            <w:tcW w:w="512" w:type="dxa"/>
            <w:tcBorders>
              <w:top w:val="dashed" w:sz="4" w:space="0" w:color="auto"/>
              <w:left w:val="single" w:sz="4" w:space="0" w:color="auto"/>
            </w:tcBorders>
          </w:tcPr>
          <w:p w14:paraId="5DB87CD5" w14:textId="77777777" w:rsidR="00E971E9" w:rsidRPr="00D948E6" w:rsidRDefault="00E971E9" w:rsidP="00E971E9">
            <w:pPr>
              <w:pStyle w:val="TABLE-cell"/>
              <w:keepNext/>
              <w:spacing w:before="40" w:after="40"/>
              <w:jc w:val="center"/>
            </w:pPr>
            <w:r w:rsidRPr="00D948E6">
              <w:t>1</w:t>
            </w:r>
          </w:p>
        </w:tc>
        <w:tc>
          <w:tcPr>
            <w:tcW w:w="512" w:type="dxa"/>
            <w:tcBorders>
              <w:top w:val="dashed" w:sz="4" w:space="0" w:color="auto"/>
              <w:left w:val="single" w:sz="6" w:space="0" w:color="auto"/>
              <w:right w:val="single" w:sz="6" w:space="0" w:color="auto"/>
            </w:tcBorders>
          </w:tcPr>
          <w:p w14:paraId="5DB87CD6" w14:textId="77777777" w:rsidR="00E971E9" w:rsidRPr="00D948E6" w:rsidRDefault="00E971E9" w:rsidP="00E971E9">
            <w:pPr>
              <w:pStyle w:val="TABLE-cell"/>
              <w:keepNext/>
              <w:spacing w:before="40" w:after="40"/>
              <w:jc w:val="center"/>
              <w:rPr>
                <w:i/>
                <w:iCs/>
              </w:rPr>
            </w:pPr>
            <w:r w:rsidRPr="00D948E6">
              <w:rPr>
                <w:i/>
                <w:iCs/>
              </w:rPr>
              <w:t>b</w:t>
            </w:r>
          </w:p>
        </w:tc>
        <w:tc>
          <w:tcPr>
            <w:tcW w:w="595" w:type="dxa"/>
            <w:tcBorders>
              <w:top w:val="dashed" w:sz="4" w:space="0" w:color="auto"/>
            </w:tcBorders>
          </w:tcPr>
          <w:p w14:paraId="5DB87CD7" w14:textId="77777777" w:rsidR="00E971E9" w:rsidRPr="00D948E6" w:rsidRDefault="00E971E9" w:rsidP="00E971E9">
            <w:pPr>
              <w:pStyle w:val="TABLE-cell"/>
              <w:keepNext/>
              <w:spacing w:before="40" w:after="40"/>
              <w:jc w:val="center"/>
            </w:pPr>
            <w:r w:rsidRPr="00D948E6">
              <w:t>0</w:t>
            </w:r>
          </w:p>
        </w:tc>
        <w:tc>
          <w:tcPr>
            <w:tcW w:w="678" w:type="dxa"/>
            <w:tcBorders>
              <w:top w:val="dashed" w:sz="4" w:space="0" w:color="auto"/>
              <w:left w:val="single" w:sz="6" w:space="0" w:color="auto"/>
            </w:tcBorders>
          </w:tcPr>
          <w:p w14:paraId="5DB87CD8" w14:textId="77777777" w:rsidR="00E971E9" w:rsidRPr="00D948E6" w:rsidRDefault="00E971E9" w:rsidP="00E971E9">
            <w:pPr>
              <w:pStyle w:val="TABLE-cell"/>
              <w:keepNext/>
              <w:spacing w:before="40" w:after="40"/>
              <w:jc w:val="center"/>
            </w:pPr>
            <w:r w:rsidRPr="00D948E6">
              <w:t>1</w:t>
            </w:r>
          </w:p>
        </w:tc>
        <w:tc>
          <w:tcPr>
            <w:tcW w:w="595" w:type="dxa"/>
            <w:tcBorders>
              <w:top w:val="dashed" w:sz="4" w:space="0" w:color="auto"/>
              <w:left w:val="single" w:sz="6" w:space="0" w:color="auto"/>
            </w:tcBorders>
          </w:tcPr>
          <w:p w14:paraId="5DB87CD9" w14:textId="77777777" w:rsidR="00E971E9" w:rsidRPr="00D948E6" w:rsidRDefault="00E971E9" w:rsidP="00E971E9">
            <w:pPr>
              <w:pStyle w:val="TABLE-cell"/>
              <w:keepNext/>
              <w:spacing w:before="40" w:after="40"/>
              <w:jc w:val="center"/>
            </w:pPr>
            <w:r w:rsidRPr="00D948E6">
              <w:t>3</w:t>
            </w:r>
          </w:p>
        </w:tc>
        <w:tc>
          <w:tcPr>
            <w:tcW w:w="595" w:type="dxa"/>
            <w:tcBorders>
              <w:top w:val="dashed" w:sz="4" w:space="0" w:color="auto"/>
              <w:left w:val="single" w:sz="6" w:space="0" w:color="auto"/>
              <w:right w:val="double" w:sz="4" w:space="0" w:color="auto"/>
            </w:tcBorders>
          </w:tcPr>
          <w:p w14:paraId="5DB87CDA" w14:textId="77777777" w:rsidR="00E971E9" w:rsidRPr="00D948E6" w:rsidRDefault="00E971E9" w:rsidP="00E971E9">
            <w:pPr>
              <w:pStyle w:val="TABLE-cell"/>
              <w:keepNext/>
              <w:spacing w:before="40" w:after="40"/>
              <w:jc w:val="center"/>
            </w:pPr>
            <w:r w:rsidRPr="00D948E6">
              <w:rPr>
                <w:shd w:val="pct15" w:color="000000" w:fill="auto"/>
              </w:rPr>
              <w:t>VZ or 255</w:t>
            </w:r>
          </w:p>
        </w:tc>
      </w:tr>
      <w:tr w:rsidR="00F80478" w:rsidRPr="00D948E6" w14:paraId="7DC7B1E8" w14:textId="77777777" w:rsidTr="009443B0">
        <w:trPr>
          <w:cantSplit/>
          <w:jc w:val="center"/>
        </w:trPr>
        <w:tc>
          <w:tcPr>
            <w:tcW w:w="5583" w:type="dxa"/>
            <w:tcBorders>
              <w:top w:val="dashed" w:sz="4" w:space="0" w:color="auto"/>
              <w:left w:val="double" w:sz="4" w:space="0" w:color="auto"/>
              <w:right w:val="single" w:sz="4" w:space="0" w:color="auto"/>
            </w:tcBorders>
          </w:tcPr>
          <w:p w14:paraId="1E633DC7" w14:textId="52B607F0" w:rsidR="00F80478" w:rsidRPr="00D948E6" w:rsidRDefault="00F80478" w:rsidP="00F80478">
            <w:pPr>
              <w:pStyle w:val="TABLE-cell"/>
              <w:keepNext/>
              <w:spacing w:before="40" w:after="40"/>
            </w:pPr>
            <w:r>
              <w:rPr>
                <w:highlight w:val="yellow"/>
              </w:rPr>
              <w:t>Billing period counter (2) in a recent billing period</w:t>
            </w:r>
          </w:p>
        </w:tc>
        <w:tc>
          <w:tcPr>
            <w:tcW w:w="512" w:type="dxa"/>
            <w:tcBorders>
              <w:top w:val="dashed" w:sz="4" w:space="0" w:color="auto"/>
              <w:left w:val="single" w:sz="4" w:space="0" w:color="auto"/>
            </w:tcBorders>
          </w:tcPr>
          <w:p w14:paraId="6045CA0A" w14:textId="2C5B7055" w:rsidR="00F80478" w:rsidRPr="00D948E6" w:rsidRDefault="00F80478" w:rsidP="00F80478">
            <w:pPr>
              <w:pStyle w:val="TABLE-cell"/>
              <w:keepNext/>
              <w:spacing w:before="40" w:after="40"/>
              <w:jc w:val="center"/>
            </w:pPr>
            <w:r w:rsidRPr="00160D58">
              <w:rPr>
                <w:highlight w:val="yellow"/>
              </w:rPr>
              <w:t>1</w:t>
            </w:r>
          </w:p>
        </w:tc>
        <w:tc>
          <w:tcPr>
            <w:tcW w:w="512" w:type="dxa"/>
            <w:tcBorders>
              <w:top w:val="dashed" w:sz="4" w:space="0" w:color="auto"/>
              <w:left w:val="single" w:sz="6" w:space="0" w:color="auto"/>
              <w:right w:val="single" w:sz="6" w:space="0" w:color="auto"/>
            </w:tcBorders>
          </w:tcPr>
          <w:p w14:paraId="7064DE29" w14:textId="4AF1472B" w:rsidR="00F80478" w:rsidRPr="00D948E6" w:rsidRDefault="00F80478" w:rsidP="00F80478">
            <w:pPr>
              <w:pStyle w:val="TABLE-cell"/>
              <w:keepNext/>
              <w:spacing w:before="40" w:after="40"/>
              <w:jc w:val="center"/>
              <w:rPr>
                <w:i/>
                <w:iCs/>
              </w:rPr>
            </w:pPr>
            <w:r w:rsidRPr="00160D58">
              <w:rPr>
                <w:i/>
                <w:iCs/>
                <w:highlight w:val="yellow"/>
              </w:rPr>
              <w:t>b</w:t>
            </w:r>
          </w:p>
        </w:tc>
        <w:tc>
          <w:tcPr>
            <w:tcW w:w="595" w:type="dxa"/>
            <w:tcBorders>
              <w:top w:val="dashed" w:sz="4" w:space="0" w:color="auto"/>
            </w:tcBorders>
          </w:tcPr>
          <w:p w14:paraId="68ABC6C0" w14:textId="254411BE" w:rsidR="00F80478" w:rsidRPr="00D948E6" w:rsidRDefault="00F80478" w:rsidP="00F80478">
            <w:pPr>
              <w:pStyle w:val="TABLE-cell"/>
              <w:keepNext/>
              <w:spacing w:before="40" w:after="40"/>
              <w:jc w:val="center"/>
            </w:pPr>
            <w:r w:rsidRPr="00160D58">
              <w:rPr>
                <w:highlight w:val="yellow"/>
              </w:rPr>
              <w:t>0</w:t>
            </w:r>
          </w:p>
        </w:tc>
        <w:tc>
          <w:tcPr>
            <w:tcW w:w="678" w:type="dxa"/>
            <w:tcBorders>
              <w:top w:val="dashed" w:sz="4" w:space="0" w:color="auto"/>
              <w:left w:val="single" w:sz="6" w:space="0" w:color="auto"/>
            </w:tcBorders>
          </w:tcPr>
          <w:p w14:paraId="20F49755" w14:textId="3F6966B0" w:rsidR="00F80478" w:rsidRPr="00D948E6" w:rsidRDefault="00F80478" w:rsidP="00F80478">
            <w:pPr>
              <w:pStyle w:val="TABLE-cell"/>
              <w:keepNext/>
              <w:spacing w:before="40" w:after="40"/>
              <w:jc w:val="center"/>
            </w:pPr>
            <w:r w:rsidRPr="00160D58">
              <w:rPr>
                <w:highlight w:val="yellow"/>
              </w:rPr>
              <w:t>1</w:t>
            </w:r>
          </w:p>
        </w:tc>
        <w:tc>
          <w:tcPr>
            <w:tcW w:w="595" w:type="dxa"/>
            <w:tcBorders>
              <w:top w:val="dashed" w:sz="4" w:space="0" w:color="auto"/>
              <w:left w:val="single" w:sz="6" w:space="0" w:color="auto"/>
            </w:tcBorders>
          </w:tcPr>
          <w:p w14:paraId="625E5AB7" w14:textId="49953E69" w:rsidR="00F80478" w:rsidRPr="00D948E6" w:rsidRDefault="00F80478" w:rsidP="00F80478">
            <w:pPr>
              <w:pStyle w:val="TABLE-cell"/>
              <w:keepNext/>
              <w:spacing w:before="40" w:after="40"/>
              <w:jc w:val="center"/>
            </w:pPr>
            <w:r w:rsidRPr="00160D58">
              <w:rPr>
                <w:highlight w:val="yellow"/>
              </w:rPr>
              <w:t>3</w:t>
            </w:r>
          </w:p>
        </w:tc>
        <w:tc>
          <w:tcPr>
            <w:tcW w:w="595" w:type="dxa"/>
            <w:tcBorders>
              <w:top w:val="dashed" w:sz="4" w:space="0" w:color="auto"/>
              <w:left w:val="single" w:sz="6" w:space="0" w:color="auto"/>
              <w:right w:val="double" w:sz="4" w:space="0" w:color="auto"/>
            </w:tcBorders>
          </w:tcPr>
          <w:p w14:paraId="58CAF938" w14:textId="7D881F21" w:rsidR="00F80478" w:rsidRPr="00D948E6" w:rsidRDefault="00F80478" w:rsidP="00F80478">
            <w:pPr>
              <w:pStyle w:val="TABLE-cell"/>
              <w:keepNext/>
              <w:spacing w:before="40" w:after="40"/>
              <w:jc w:val="center"/>
              <w:rPr>
                <w:shd w:val="pct15" w:color="000000" w:fill="auto"/>
              </w:rPr>
            </w:pPr>
            <w:r w:rsidRPr="00160D58">
              <w:rPr>
                <w:highlight w:val="yellow"/>
                <w:shd w:val="pct15" w:color="000000" w:fill="auto"/>
              </w:rPr>
              <w:t>101-125</w:t>
            </w:r>
          </w:p>
        </w:tc>
      </w:tr>
      <w:tr w:rsidR="00F80478" w:rsidRPr="00D948E6" w14:paraId="6A8FDD30" w14:textId="77777777" w:rsidTr="000B5899">
        <w:trPr>
          <w:cantSplit/>
          <w:jc w:val="center"/>
        </w:trPr>
        <w:tc>
          <w:tcPr>
            <w:tcW w:w="5583" w:type="dxa"/>
            <w:tcBorders>
              <w:top w:val="dashed" w:sz="4" w:space="0" w:color="auto"/>
              <w:left w:val="double" w:sz="4" w:space="0" w:color="auto"/>
              <w:bottom w:val="single" w:sz="4" w:space="0" w:color="auto"/>
              <w:right w:val="single" w:sz="4" w:space="0" w:color="auto"/>
            </w:tcBorders>
          </w:tcPr>
          <w:p w14:paraId="67F6D13F" w14:textId="6A1F1EC9" w:rsidR="00F80478" w:rsidRPr="00D948E6" w:rsidRDefault="00F80478" w:rsidP="00F80478">
            <w:pPr>
              <w:pStyle w:val="TABLE-cell"/>
              <w:keepNext/>
              <w:spacing w:before="40" w:after="40"/>
            </w:pPr>
            <w:r>
              <w:rPr>
                <w:highlight w:val="yellow"/>
              </w:rPr>
              <w:t>Billing period counters (2) in unspecified number of recent billing periods</w:t>
            </w:r>
          </w:p>
        </w:tc>
        <w:tc>
          <w:tcPr>
            <w:tcW w:w="512" w:type="dxa"/>
            <w:tcBorders>
              <w:top w:val="dashed" w:sz="4" w:space="0" w:color="auto"/>
              <w:left w:val="single" w:sz="4" w:space="0" w:color="auto"/>
              <w:bottom w:val="single" w:sz="4" w:space="0" w:color="auto"/>
            </w:tcBorders>
          </w:tcPr>
          <w:p w14:paraId="02C63D33" w14:textId="46ECF124" w:rsidR="00F80478" w:rsidRPr="00D948E6" w:rsidRDefault="00F80478" w:rsidP="00F80478">
            <w:pPr>
              <w:pStyle w:val="TABLE-cell"/>
              <w:keepNext/>
              <w:spacing w:before="40" w:after="40"/>
              <w:jc w:val="center"/>
            </w:pPr>
            <w:r>
              <w:rPr>
                <w:highlight w:val="yellow"/>
              </w:rPr>
              <w:t>1</w:t>
            </w:r>
          </w:p>
        </w:tc>
        <w:tc>
          <w:tcPr>
            <w:tcW w:w="512" w:type="dxa"/>
            <w:tcBorders>
              <w:top w:val="dashed" w:sz="4" w:space="0" w:color="auto"/>
              <w:left w:val="single" w:sz="6" w:space="0" w:color="auto"/>
              <w:bottom w:val="single" w:sz="4" w:space="0" w:color="auto"/>
              <w:right w:val="single" w:sz="6" w:space="0" w:color="auto"/>
            </w:tcBorders>
          </w:tcPr>
          <w:p w14:paraId="0A2682CE" w14:textId="0AEBD00B" w:rsidR="00F80478" w:rsidRPr="00D948E6" w:rsidRDefault="00F80478" w:rsidP="00F80478">
            <w:pPr>
              <w:pStyle w:val="TABLE-cell"/>
              <w:keepNext/>
              <w:spacing w:before="40" w:after="40"/>
              <w:jc w:val="center"/>
              <w:rPr>
                <w:i/>
                <w:iCs/>
              </w:rPr>
            </w:pPr>
            <w:r>
              <w:rPr>
                <w:i/>
                <w:iCs/>
                <w:highlight w:val="yellow"/>
              </w:rPr>
              <w:t>b</w:t>
            </w:r>
          </w:p>
        </w:tc>
        <w:tc>
          <w:tcPr>
            <w:tcW w:w="595" w:type="dxa"/>
            <w:tcBorders>
              <w:top w:val="dashed" w:sz="4" w:space="0" w:color="auto"/>
              <w:bottom w:val="single" w:sz="4" w:space="0" w:color="auto"/>
            </w:tcBorders>
          </w:tcPr>
          <w:p w14:paraId="0274D1F0" w14:textId="1398E0EF" w:rsidR="00F80478" w:rsidRPr="00D948E6" w:rsidRDefault="00F80478" w:rsidP="00F80478">
            <w:pPr>
              <w:pStyle w:val="TABLE-cell"/>
              <w:keepNext/>
              <w:spacing w:before="40" w:after="40"/>
              <w:jc w:val="center"/>
            </w:pPr>
            <w:r>
              <w:rPr>
                <w:highlight w:val="yellow"/>
              </w:rPr>
              <w:t>0</w:t>
            </w:r>
          </w:p>
        </w:tc>
        <w:tc>
          <w:tcPr>
            <w:tcW w:w="678" w:type="dxa"/>
            <w:tcBorders>
              <w:top w:val="dashed" w:sz="4" w:space="0" w:color="auto"/>
              <w:left w:val="single" w:sz="6" w:space="0" w:color="auto"/>
              <w:bottom w:val="single" w:sz="4" w:space="0" w:color="auto"/>
            </w:tcBorders>
          </w:tcPr>
          <w:p w14:paraId="56A69807" w14:textId="6AF9E75F" w:rsidR="00F80478" w:rsidRPr="00D948E6" w:rsidRDefault="00F80478" w:rsidP="00F80478">
            <w:pPr>
              <w:pStyle w:val="TABLE-cell"/>
              <w:keepNext/>
              <w:spacing w:before="40" w:after="40"/>
              <w:jc w:val="center"/>
            </w:pPr>
            <w:r>
              <w:rPr>
                <w:highlight w:val="yellow"/>
              </w:rPr>
              <w:t>1</w:t>
            </w:r>
          </w:p>
        </w:tc>
        <w:tc>
          <w:tcPr>
            <w:tcW w:w="595" w:type="dxa"/>
            <w:tcBorders>
              <w:top w:val="dashed" w:sz="4" w:space="0" w:color="auto"/>
              <w:left w:val="single" w:sz="6" w:space="0" w:color="auto"/>
              <w:bottom w:val="single" w:sz="4" w:space="0" w:color="auto"/>
            </w:tcBorders>
          </w:tcPr>
          <w:p w14:paraId="502329CD" w14:textId="102E0A58" w:rsidR="00F80478" w:rsidRPr="00D948E6" w:rsidRDefault="00F80478" w:rsidP="00F80478">
            <w:pPr>
              <w:pStyle w:val="TABLE-cell"/>
              <w:keepNext/>
              <w:spacing w:before="40" w:after="40"/>
              <w:jc w:val="center"/>
            </w:pPr>
            <w:r>
              <w:rPr>
                <w:highlight w:val="yellow"/>
              </w:rPr>
              <w:t>3</w:t>
            </w:r>
          </w:p>
        </w:tc>
        <w:tc>
          <w:tcPr>
            <w:tcW w:w="595" w:type="dxa"/>
            <w:tcBorders>
              <w:top w:val="dashed" w:sz="4" w:space="0" w:color="auto"/>
              <w:left w:val="single" w:sz="6" w:space="0" w:color="auto"/>
              <w:bottom w:val="single" w:sz="4" w:space="0" w:color="auto"/>
              <w:right w:val="double" w:sz="4" w:space="0" w:color="auto"/>
            </w:tcBorders>
          </w:tcPr>
          <w:p w14:paraId="70077E94" w14:textId="514F9BEC" w:rsidR="00F80478" w:rsidRPr="00D948E6" w:rsidRDefault="00F80478" w:rsidP="00F80478">
            <w:pPr>
              <w:pStyle w:val="TABLE-cell"/>
              <w:keepNext/>
              <w:spacing w:before="40" w:after="40"/>
              <w:jc w:val="center"/>
              <w:rPr>
                <w:shd w:val="pct15" w:color="000000" w:fill="auto"/>
              </w:rPr>
            </w:pPr>
            <w:r>
              <w:rPr>
                <w:highlight w:val="yellow"/>
                <w:shd w:val="pct15" w:color="000000" w:fill="auto"/>
              </w:rPr>
              <w:t>126</w:t>
            </w:r>
          </w:p>
        </w:tc>
      </w:tr>
      <w:tr w:rsidR="00F80478" w:rsidRPr="00D948E6" w14:paraId="5DB87CE3" w14:textId="77777777" w:rsidTr="009443B0">
        <w:trPr>
          <w:cantSplit/>
          <w:jc w:val="center"/>
        </w:trPr>
        <w:tc>
          <w:tcPr>
            <w:tcW w:w="5583" w:type="dxa"/>
            <w:tcBorders>
              <w:left w:val="double" w:sz="4" w:space="0" w:color="auto"/>
              <w:right w:val="single" w:sz="4" w:space="0" w:color="auto"/>
            </w:tcBorders>
          </w:tcPr>
          <w:p w14:paraId="5DB87CDC" w14:textId="77777777" w:rsidR="00F80478" w:rsidRPr="00D948E6" w:rsidRDefault="00F80478" w:rsidP="00F80478">
            <w:pPr>
              <w:pStyle w:val="TABLE-cell"/>
              <w:keepNext/>
              <w:spacing w:before="40" w:after="40"/>
            </w:pPr>
            <w:r w:rsidRPr="00D948E6">
              <w:t>Number of available billing periods (2)</w:t>
            </w:r>
          </w:p>
        </w:tc>
        <w:tc>
          <w:tcPr>
            <w:tcW w:w="512" w:type="dxa"/>
            <w:tcBorders>
              <w:left w:val="single" w:sz="4" w:space="0" w:color="auto"/>
            </w:tcBorders>
          </w:tcPr>
          <w:p w14:paraId="5DB87CDD" w14:textId="77777777" w:rsidR="00F80478" w:rsidRPr="00D948E6" w:rsidRDefault="00F80478" w:rsidP="00F80478">
            <w:pPr>
              <w:pStyle w:val="TABLE-cell"/>
              <w:keepNext/>
              <w:spacing w:before="40" w:after="40"/>
              <w:jc w:val="center"/>
            </w:pPr>
            <w:r w:rsidRPr="00D948E6">
              <w:t>1</w:t>
            </w:r>
          </w:p>
        </w:tc>
        <w:tc>
          <w:tcPr>
            <w:tcW w:w="512" w:type="dxa"/>
            <w:tcBorders>
              <w:left w:val="single" w:sz="6" w:space="0" w:color="auto"/>
              <w:right w:val="single" w:sz="6" w:space="0" w:color="auto"/>
            </w:tcBorders>
          </w:tcPr>
          <w:p w14:paraId="5DB87CDE" w14:textId="77777777" w:rsidR="00F80478" w:rsidRPr="00D948E6" w:rsidRDefault="00F80478" w:rsidP="00F80478">
            <w:pPr>
              <w:pStyle w:val="TABLE-cell"/>
              <w:keepNext/>
              <w:spacing w:before="40" w:after="40"/>
              <w:jc w:val="center"/>
              <w:rPr>
                <w:i/>
                <w:iCs/>
              </w:rPr>
            </w:pPr>
            <w:r w:rsidRPr="00D948E6">
              <w:rPr>
                <w:i/>
                <w:iCs/>
              </w:rPr>
              <w:t>b</w:t>
            </w:r>
          </w:p>
        </w:tc>
        <w:tc>
          <w:tcPr>
            <w:tcW w:w="595" w:type="dxa"/>
          </w:tcPr>
          <w:p w14:paraId="5DB87CDF" w14:textId="77777777" w:rsidR="00F80478" w:rsidRPr="00D948E6" w:rsidRDefault="00F80478" w:rsidP="00F80478">
            <w:pPr>
              <w:pStyle w:val="TABLE-cell"/>
              <w:keepNext/>
              <w:spacing w:before="40" w:after="40"/>
              <w:jc w:val="center"/>
            </w:pPr>
            <w:r w:rsidRPr="00D948E6">
              <w:t>0</w:t>
            </w:r>
          </w:p>
        </w:tc>
        <w:tc>
          <w:tcPr>
            <w:tcW w:w="678" w:type="dxa"/>
            <w:tcBorders>
              <w:left w:val="single" w:sz="6" w:space="0" w:color="auto"/>
            </w:tcBorders>
          </w:tcPr>
          <w:p w14:paraId="5DB87CE0" w14:textId="77777777" w:rsidR="00F80478" w:rsidRPr="00D948E6" w:rsidRDefault="00F80478" w:rsidP="00F80478">
            <w:pPr>
              <w:pStyle w:val="TABLE-cell"/>
              <w:keepNext/>
              <w:spacing w:before="40" w:after="40"/>
              <w:jc w:val="center"/>
            </w:pPr>
            <w:r w:rsidRPr="00D948E6">
              <w:t>1</w:t>
            </w:r>
          </w:p>
        </w:tc>
        <w:tc>
          <w:tcPr>
            <w:tcW w:w="595" w:type="dxa"/>
            <w:tcBorders>
              <w:left w:val="single" w:sz="6" w:space="0" w:color="auto"/>
            </w:tcBorders>
          </w:tcPr>
          <w:p w14:paraId="5DB87CE1" w14:textId="77777777" w:rsidR="00F80478" w:rsidRPr="00D948E6" w:rsidRDefault="00F80478" w:rsidP="00F80478">
            <w:pPr>
              <w:pStyle w:val="TABLE-cell"/>
              <w:keepNext/>
              <w:spacing w:before="40" w:after="40"/>
              <w:jc w:val="center"/>
            </w:pPr>
            <w:r w:rsidRPr="00D948E6">
              <w:t>4</w:t>
            </w:r>
          </w:p>
        </w:tc>
        <w:tc>
          <w:tcPr>
            <w:tcW w:w="595" w:type="dxa"/>
            <w:tcBorders>
              <w:left w:val="single" w:sz="6" w:space="0" w:color="auto"/>
              <w:right w:val="double" w:sz="4" w:space="0" w:color="auto"/>
            </w:tcBorders>
            <w:shd w:val="clear" w:color="auto" w:fill="DDDDDD"/>
          </w:tcPr>
          <w:p w14:paraId="5DB87CE2" w14:textId="77777777" w:rsidR="00F80478" w:rsidRPr="00D948E6" w:rsidRDefault="00F80478" w:rsidP="00F80478">
            <w:pPr>
              <w:pStyle w:val="TABLE-cell"/>
              <w:keepNext/>
              <w:spacing w:before="40" w:after="40"/>
              <w:jc w:val="center"/>
            </w:pPr>
          </w:p>
        </w:tc>
      </w:tr>
      <w:tr w:rsidR="00F80478" w:rsidRPr="00D948E6" w14:paraId="5DB87CEB" w14:textId="77777777" w:rsidTr="009443B0">
        <w:trPr>
          <w:cantSplit/>
          <w:jc w:val="center"/>
        </w:trPr>
        <w:tc>
          <w:tcPr>
            <w:tcW w:w="5583" w:type="dxa"/>
            <w:tcBorders>
              <w:left w:val="double" w:sz="4" w:space="0" w:color="auto"/>
              <w:right w:val="single" w:sz="4" w:space="0" w:color="auto"/>
            </w:tcBorders>
          </w:tcPr>
          <w:p w14:paraId="5DB87CE4" w14:textId="77777777" w:rsidR="00F80478" w:rsidRPr="00D948E6" w:rsidRDefault="00F80478" w:rsidP="00F80478">
            <w:pPr>
              <w:pStyle w:val="TABLE-cell"/>
              <w:keepNext/>
              <w:spacing w:before="40" w:after="40"/>
            </w:pPr>
            <w:r w:rsidRPr="00D948E6">
              <w:t>Time stamp of the most recent billing period (2)</w:t>
            </w:r>
          </w:p>
        </w:tc>
        <w:tc>
          <w:tcPr>
            <w:tcW w:w="512" w:type="dxa"/>
            <w:tcBorders>
              <w:left w:val="single" w:sz="4" w:space="0" w:color="auto"/>
            </w:tcBorders>
          </w:tcPr>
          <w:p w14:paraId="5DB87CE5" w14:textId="77777777" w:rsidR="00F80478" w:rsidRPr="00D948E6" w:rsidRDefault="00F80478" w:rsidP="00F80478">
            <w:pPr>
              <w:pStyle w:val="TABLE-cell"/>
              <w:keepNext/>
              <w:spacing w:before="40" w:after="40"/>
              <w:jc w:val="center"/>
            </w:pPr>
            <w:r w:rsidRPr="00D948E6">
              <w:t>1</w:t>
            </w:r>
          </w:p>
        </w:tc>
        <w:tc>
          <w:tcPr>
            <w:tcW w:w="512" w:type="dxa"/>
            <w:tcBorders>
              <w:left w:val="single" w:sz="6" w:space="0" w:color="auto"/>
              <w:right w:val="single" w:sz="6" w:space="0" w:color="auto"/>
            </w:tcBorders>
          </w:tcPr>
          <w:p w14:paraId="5DB87CE6" w14:textId="77777777" w:rsidR="00F80478" w:rsidRPr="00D948E6" w:rsidRDefault="00F80478" w:rsidP="00F80478">
            <w:pPr>
              <w:pStyle w:val="TABLE-cell"/>
              <w:keepNext/>
              <w:spacing w:before="40" w:after="40"/>
              <w:jc w:val="center"/>
              <w:rPr>
                <w:i/>
                <w:iCs/>
              </w:rPr>
            </w:pPr>
            <w:r w:rsidRPr="00D948E6">
              <w:rPr>
                <w:i/>
                <w:iCs/>
              </w:rPr>
              <w:t>b</w:t>
            </w:r>
          </w:p>
        </w:tc>
        <w:tc>
          <w:tcPr>
            <w:tcW w:w="595" w:type="dxa"/>
          </w:tcPr>
          <w:p w14:paraId="5DB87CE7" w14:textId="77777777" w:rsidR="00F80478" w:rsidRPr="00D948E6" w:rsidRDefault="00F80478" w:rsidP="00F80478">
            <w:pPr>
              <w:pStyle w:val="TABLE-cell"/>
              <w:keepNext/>
              <w:spacing w:before="40" w:after="40"/>
              <w:jc w:val="center"/>
            </w:pPr>
            <w:r w:rsidRPr="00D948E6">
              <w:t>0</w:t>
            </w:r>
          </w:p>
        </w:tc>
        <w:tc>
          <w:tcPr>
            <w:tcW w:w="678" w:type="dxa"/>
            <w:tcBorders>
              <w:left w:val="single" w:sz="6" w:space="0" w:color="auto"/>
            </w:tcBorders>
          </w:tcPr>
          <w:p w14:paraId="5DB87CE8" w14:textId="77777777" w:rsidR="00F80478" w:rsidRPr="00D948E6" w:rsidRDefault="00F80478" w:rsidP="00F80478">
            <w:pPr>
              <w:pStyle w:val="TABLE-cell"/>
              <w:keepNext/>
              <w:spacing w:before="40" w:after="40"/>
              <w:jc w:val="center"/>
            </w:pPr>
            <w:r w:rsidRPr="00D948E6">
              <w:t>1</w:t>
            </w:r>
          </w:p>
        </w:tc>
        <w:tc>
          <w:tcPr>
            <w:tcW w:w="595" w:type="dxa"/>
            <w:tcBorders>
              <w:left w:val="single" w:sz="6" w:space="0" w:color="auto"/>
            </w:tcBorders>
          </w:tcPr>
          <w:p w14:paraId="5DB87CE9" w14:textId="77777777" w:rsidR="00F80478" w:rsidRPr="00D948E6" w:rsidRDefault="00F80478" w:rsidP="00F80478">
            <w:pPr>
              <w:pStyle w:val="TABLE-cell"/>
              <w:keepNext/>
              <w:spacing w:before="40" w:after="40"/>
              <w:jc w:val="center"/>
            </w:pPr>
            <w:r w:rsidRPr="00D948E6">
              <w:t>5</w:t>
            </w:r>
          </w:p>
        </w:tc>
        <w:tc>
          <w:tcPr>
            <w:tcW w:w="595" w:type="dxa"/>
            <w:tcBorders>
              <w:left w:val="single" w:sz="6" w:space="0" w:color="auto"/>
              <w:right w:val="double" w:sz="4" w:space="0" w:color="auto"/>
            </w:tcBorders>
            <w:shd w:val="clear" w:color="auto" w:fill="DDDDDD"/>
          </w:tcPr>
          <w:p w14:paraId="5DB87CEA" w14:textId="77777777" w:rsidR="00F80478" w:rsidRPr="00D948E6" w:rsidRDefault="00F80478" w:rsidP="00F80478">
            <w:pPr>
              <w:pStyle w:val="TABLE-cell"/>
              <w:keepNext/>
              <w:spacing w:before="40" w:after="40"/>
              <w:jc w:val="center"/>
            </w:pPr>
          </w:p>
        </w:tc>
      </w:tr>
      <w:tr w:rsidR="00F80478" w:rsidRPr="00D948E6" w14:paraId="5DB87CF3" w14:textId="77777777" w:rsidTr="009443B0">
        <w:trPr>
          <w:cantSplit/>
          <w:jc w:val="center"/>
        </w:trPr>
        <w:tc>
          <w:tcPr>
            <w:tcW w:w="5583" w:type="dxa"/>
            <w:tcBorders>
              <w:left w:val="double" w:sz="4" w:space="0" w:color="auto"/>
              <w:right w:val="single" w:sz="4" w:space="0" w:color="auto"/>
            </w:tcBorders>
          </w:tcPr>
          <w:p w14:paraId="5DB87CEC" w14:textId="77777777" w:rsidR="00F80478" w:rsidRPr="00D948E6" w:rsidRDefault="00F80478" w:rsidP="00F80478">
            <w:pPr>
              <w:pStyle w:val="TABLE-cell"/>
              <w:keepNext/>
              <w:spacing w:before="40" w:after="40"/>
            </w:pPr>
            <w:r w:rsidRPr="00D948E6">
              <w:t>Time stamp of the billing period (2) VZ (last reset)</w:t>
            </w:r>
          </w:p>
        </w:tc>
        <w:tc>
          <w:tcPr>
            <w:tcW w:w="512" w:type="dxa"/>
            <w:tcBorders>
              <w:left w:val="single" w:sz="4" w:space="0" w:color="auto"/>
            </w:tcBorders>
          </w:tcPr>
          <w:p w14:paraId="5DB87CED" w14:textId="77777777" w:rsidR="00F80478" w:rsidRPr="00D948E6" w:rsidRDefault="00F80478" w:rsidP="00F80478">
            <w:pPr>
              <w:pStyle w:val="TABLE-cell"/>
              <w:keepNext/>
              <w:spacing w:before="40" w:after="40"/>
              <w:jc w:val="center"/>
            </w:pPr>
            <w:r w:rsidRPr="00D948E6">
              <w:t>1</w:t>
            </w:r>
          </w:p>
        </w:tc>
        <w:tc>
          <w:tcPr>
            <w:tcW w:w="512" w:type="dxa"/>
            <w:tcBorders>
              <w:left w:val="single" w:sz="6" w:space="0" w:color="auto"/>
              <w:right w:val="single" w:sz="6" w:space="0" w:color="auto"/>
            </w:tcBorders>
          </w:tcPr>
          <w:p w14:paraId="5DB87CEE" w14:textId="77777777" w:rsidR="00F80478" w:rsidRPr="00D948E6" w:rsidRDefault="00F80478" w:rsidP="00F80478">
            <w:pPr>
              <w:pStyle w:val="TABLE-cell"/>
              <w:keepNext/>
              <w:spacing w:before="40" w:after="40"/>
              <w:jc w:val="center"/>
              <w:rPr>
                <w:i/>
                <w:iCs/>
              </w:rPr>
            </w:pPr>
            <w:r w:rsidRPr="00D948E6">
              <w:rPr>
                <w:i/>
                <w:iCs/>
              </w:rPr>
              <w:t>b</w:t>
            </w:r>
          </w:p>
        </w:tc>
        <w:tc>
          <w:tcPr>
            <w:tcW w:w="595" w:type="dxa"/>
          </w:tcPr>
          <w:p w14:paraId="5DB87CEF" w14:textId="77777777" w:rsidR="00F80478" w:rsidRPr="00D948E6" w:rsidRDefault="00F80478" w:rsidP="00F80478">
            <w:pPr>
              <w:pStyle w:val="TABLE-cell"/>
              <w:keepNext/>
              <w:spacing w:before="40" w:after="40"/>
              <w:jc w:val="center"/>
            </w:pPr>
            <w:r w:rsidRPr="00D948E6">
              <w:t>0</w:t>
            </w:r>
          </w:p>
        </w:tc>
        <w:tc>
          <w:tcPr>
            <w:tcW w:w="678" w:type="dxa"/>
            <w:tcBorders>
              <w:left w:val="single" w:sz="6" w:space="0" w:color="auto"/>
            </w:tcBorders>
          </w:tcPr>
          <w:p w14:paraId="5DB87CF0" w14:textId="77777777" w:rsidR="00F80478" w:rsidRPr="00D948E6" w:rsidRDefault="00F80478" w:rsidP="00F80478">
            <w:pPr>
              <w:pStyle w:val="TABLE-cell"/>
              <w:keepNext/>
              <w:spacing w:before="40" w:after="40"/>
              <w:jc w:val="center"/>
            </w:pPr>
            <w:r w:rsidRPr="00D948E6">
              <w:t>1</w:t>
            </w:r>
          </w:p>
        </w:tc>
        <w:tc>
          <w:tcPr>
            <w:tcW w:w="595" w:type="dxa"/>
            <w:tcBorders>
              <w:left w:val="single" w:sz="6" w:space="0" w:color="auto"/>
            </w:tcBorders>
          </w:tcPr>
          <w:p w14:paraId="5DB87CF1" w14:textId="77777777" w:rsidR="00F80478" w:rsidRPr="00D948E6" w:rsidRDefault="00F80478" w:rsidP="00F80478">
            <w:pPr>
              <w:pStyle w:val="TABLE-cell"/>
              <w:keepNext/>
              <w:spacing w:before="40" w:after="40"/>
              <w:jc w:val="center"/>
            </w:pPr>
            <w:r w:rsidRPr="00D948E6">
              <w:t>5</w:t>
            </w:r>
          </w:p>
        </w:tc>
        <w:tc>
          <w:tcPr>
            <w:tcW w:w="595" w:type="dxa"/>
            <w:tcBorders>
              <w:left w:val="single" w:sz="6" w:space="0" w:color="auto"/>
              <w:right w:val="double" w:sz="4" w:space="0" w:color="auto"/>
            </w:tcBorders>
          </w:tcPr>
          <w:p w14:paraId="5DB87CF2" w14:textId="77777777" w:rsidR="00F80478" w:rsidRPr="00D948E6" w:rsidRDefault="00F80478" w:rsidP="00F80478">
            <w:pPr>
              <w:pStyle w:val="TABLE-cell"/>
              <w:keepNext/>
              <w:spacing w:before="40" w:after="40"/>
              <w:jc w:val="center"/>
            </w:pPr>
            <w:r w:rsidRPr="00D948E6">
              <w:t>VZ</w:t>
            </w:r>
          </w:p>
        </w:tc>
      </w:tr>
      <w:tr w:rsidR="00F80478" w:rsidRPr="00D948E6" w14:paraId="5DB87CFB" w14:textId="77777777" w:rsidTr="009443B0">
        <w:trPr>
          <w:cantSplit/>
          <w:jc w:val="center"/>
        </w:trPr>
        <w:tc>
          <w:tcPr>
            <w:tcW w:w="5583" w:type="dxa"/>
            <w:tcBorders>
              <w:left w:val="double" w:sz="4" w:space="0" w:color="auto"/>
              <w:right w:val="single" w:sz="4" w:space="0" w:color="auto"/>
            </w:tcBorders>
          </w:tcPr>
          <w:p w14:paraId="5DB87CF4" w14:textId="77777777" w:rsidR="00F80478" w:rsidRPr="00D948E6" w:rsidRDefault="00F80478" w:rsidP="00F80478">
            <w:pPr>
              <w:pStyle w:val="TABLE-cell"/>
              <w:keepNext/>
              <w:spacing w:before="40" w:after="40"/>
            </w:pPr>
            <w:r w:rsidRPr="00D948E6">
              <w:t>Time stamp of the billing period (2) VZ</w:t>
            </w:r>
            <w:r w:rsidRPr="00932EFC">
              <w:rPr>
                <w:rStyle w:val="SUBscript-small"/>
              </w:rPr>
              <w:t>-1</w:t>
            </w:r>
          </w:p>
        </w:tc>
        <w:tc>
          <w:tcPr>
            <w:tcW w:w="512" w:type="dxa"/>
            <w:tcBorders>
              <w:left w:val="single" w:sz="4" w:space="0" w:color="auto"/>
            </w:tcBorders>
          </w:tcPr>
          <w:p w14:paraId="5DB87CF5" w14:textId="77777777" w:rsidR="00F80478" w:rsidRPr="00D948E6" w:rsidRDefault="00F80478" w:rsidP="00F80478">
            <w:pPr>
              <w:pStyle w:val="TABLE-cell"/>
              <w:keepNext/>
              <w:spacing w:before="40" w:after="40"/>
              <w:jc w:val="center"/>
            </w:pPr>
            <w:r w:rsidRPr="00D948E6">
              <w:t>1</w:t>
            </w:r>
          </w:p>
        </w:tc>
        <w:tc>
          <w:tcPr>
            <w:tcW w:w="512" w:type="dxa"/>
            <w:tcBorders>
              <w:left w:val="single" w:sz="6" w:space="0" w:color="auto"/>
              <w:right w:val="single" w:sz="6" w:space="0" w:color="auto"/>
            </w:tcBorders>
          </w:tcPr>
          <w:p w14:paraId="5DB87CF6" w14:textId="77777777" w:rsidR="00F80478" w:rsidRPr="00D948E6" w:rsidRDefault="00F80478" w:rsidP="00F80478">
            <w:pPr>
              <w:pStyle w:val="TABLE-cell"/>
              <w:keepNext/>
              <w:spacing w:before="40" w:after="40"/>
              <w:jc w:val="center"/>
              <w:rPr>
                <w:i/>
                <w:iCs/>
              </w:rPr>
            </w:pPr>
            <w:r w:rsidRPr="00D948E6">
              <w:rPr>
                <w:i/>
                <w:iCs/>
              </w:rPr>
              <w:t>b</w:t>
            </w:r>
          </w:p>
        </w:tc>
        <w:tc>
          <w:tcPr>
            <w:tcW w:w="595" w:type="dxa"/>
          </w:tcPr>
          <w:p w14:paraId="5DB87CF7" w14:textId="77777777" w:rsidR="00F80478" w:rsidRPr="00D948E6" w:rsidRDefault="00F80478" w:rsidP="00F80478">
            <w:pPr>
              <w:pStyle w:val="TABLE-cell"/>
              <w:keepNext/>
              <w:spacing w:before="40" w:after="40"/>
              <w:jc w:val="center"/>
            </w:pPr>
            <w:r w:rsidRPr="00D948E6">
              <w:t>0</w:t>
            </w:r>
          </w:p>
        </w:tc>
        <w:tc>
          <w:tcPr>
            <w:tcW w:w="678" w:type="dxa"/>
            <w:tcBorders>
              <w:left w:val="single" w:sz="6" w:space="0" w:color="auto"/>
            </w:tcBorders>
          </w:tcPr>
          <w:p w14:paraId="5DB87CF8" w14:textId="77777777" w:rsidR="00F80478" w:rsidRPr="00D948E6" w:rsidRDefault="00F80478" w:rsidP="00F80478">
            <w:pPr>
              <w:pStyle w:val="TABLE-cell"/>
              <w:keepNext/>
              <w:spacing w:before="40" w:after="40"/>
              <w:jc w:val="center"/>
            </w:pPr>
            <w:r w:rsidRPr="00D948E6">
              <w:t>1</w:t>
            </w:r>
          </w:p>
        </w:tc>
        <w:tc>
          <w:tcPr>
            <w:tcW w:w="595" w:type="dxa"/>
            <w:tcBorders>
              <w:left w:val="single" w:sz="6" w:space="0" w:color="auto"/>
            </w:tcBorders>
          </w:tcPr>
          <w:p w14:paraId="5DB87CF9" w14:textId="77777777" w:rsidR="00F80478" w:rsidRPr="00D948E6" w:rsidRDefault="00F80478" w:rsidP="00F80478">
            <w:pPr>
              <w:pStyle w:val="TABLE-cell"/>
              <w:keepNext/>
              <w:spacing w:before="40" w:after="40"/>
              <w:jc w:val="center"/>
            </w:pPr>
            <w:r w:rsidRPr="00D948E6">
              <w:t>5</w:t>
            </w:r>
          </w:p>
        </w:tc>
        <w:tc>
          <w:tcPr>
            <w:tcW w:w="595" w:type="dxa"/>
            <w:tcBorders>
              <w:left w:val="single" w:sz="6" w:space="0" w:color="auto"/>
              <w:right w:val="double" w:sz="4" w:space="0" w:color="auto"/>
            </w:tcBorders>
          </w:tcPr>
          <w:p w14:paraId="5DB87CFA" w14:textId="77777777" w:rsidR="00F80478" w:rsidRPr="00D948E6" w:rsidRDefault="00F80478" w:rsidP="00F80478">
            <w:pPr>
              <w:pStyle w:val="TABLE-cell"/>
              <w:keepNext/>
              <w:spacing w:before="40" w:after="40"/>
              <w:jc w:val="center"/>
            </w:pPr>
            <w:r w:rsidRPr="00D948E6">
              <w:t>VZ</w:t>
            </w:r>
            <w:r w:rsidRPr="00932EFC">
              <w:rPr>
                <w:rStyle w:val="SUBscript-small"/>
              </w:rPr>
              <w:t>-1</w:t>
            </w:r>
          </w:p>
        </w:tc>
      </w:tr>
      <w:tr w:rsidR="00F80478" w:rsidRPr="00D948E6" w14:paraId="5DB87D03" w14:textId="77777777" w:rsidTr="00F80478">
        <w:trPr>
          <w:cantSplit/>
          <w:jc w:val="center"/>
        </w:trPr>
        <w:tc>
          <w:tcPr>
            <w:tcW w:w="5583" w:type="dxa"/>
            <w:tcBorders>
              <w:left w:val="double" w:sz="4" w:space="0" w:color="auto"/>
              <w:right w:val="single" w:sz="4" w:space="0" w:color="auto"/>
            </w:tcBorders>
          </w:tcPr>
          <w:p w14:paraId="5DB87CFC" w14:textId="77777777" w:rsidR="00F80478" w:rsidRPr="00D948E6" w:rsidRDefault="00F80478" w:rsidP="00F80478">
            <w:pPr>
              <w:pStyle w:val="TABLE-cell"/>
              <w:keepNext/>
              <w:spacing w:before="40" w:after="40"/>
            </w:pPr>
            <w:r w:rsidRPr="00D948E6">
              <w:t>...</w:t>
            </w:r>
          </w:p>
        </w:tc>
        <w:tc>
          <w:tcPr>
            <w:tcW w:w="512" w:type="dxa"/>
            <w:tcBorders>
              <w:left w:val="single" w:sz="4" w:space="0" w:color="auto"/>
            </w:tcBorders>
          </w:tcPr>
          <w:p w14:paraId="5DB87CFD" w14:textId="77777777" w:rsidR="00F80478" w:rsidRPr="00D948E6" w:rsidRDefault="00F80478" w:rsidP="00F80478">
            <w:pPr>
              <w:pStyle w:val="TABLE-cell"/>
              <w:keepNext/>
              <w:spacing w:before="40" w:after="40"/>
              <w:jc w:val="center"/>
            </w:pPr>
            <w:r w:rsidRPr="00D948E6">
              <w:t>…</w:t>
            </w:r>
          </w:p>
        </w:tc>
        <w:tc>
          <w:tcPr>
            <w:tcW w:w="512" w:type="dxa"/>
            <w:tcBorders>
              <w:left w:val="single" w:sz="6" w:space="0" w:color="auto"/>
              <w:right w:val="single" w:sz="6" w:space="0" w:color="auto"/>
            </w:tcBorders>
          </w:tcPr>
          <w:p w14:paraId="5DB87CFE" w14:textId="77777777" w:rsidR="00F80478" w:rsidRPr="00D948E6" w:rsidRDefault="00F80478" w:rsidP="00F80478">
            <w:pPr>
              <w:pStyle w:val="TABLE-cell"/>
              <w:keepNext/>
              <w:spacing w:before="40" w:after="40"/>
              <w:jc w:val="center"/>
            </w:pPr>
            <w:r w:rsidRPr="00D948E6">
              <w:t>…</w:t>
            </w:r>
          </w:p>
        </w:tc>
        <w:tc>
          <w:tcPr>
            <w:tcW w:w="595" w:type="dxa"/>
          </w:tcPr>
          <w:p w14:paraId="5DB87CFF" w14:textId="77777777" w:rsidR="00F80478" w:rsidRPr="00D948E6" w:rsidRDefault="00F80478" w:rsidP="00F80478">
            <w:pPr>
              <w:pStyle w:val="TABLE-cell"/>
              <w:keepNext/>
              <w:spacing w:before="40" w:after="40"/>
              <w:jc w:val="center"/>
            </w:pPr>
            <w:r w:rsidRPr="00D948E6">
              <w:t>…</w:t>
            </w:r>
          </w:p>
        </w:tc>
        <w:tc>
          <w:tcPr>
            <w:tcW w:w="678" w:type="dxa"/>
            <w:tcBorders>
              <w:left w:val="single" w:sz="6" w:space="0" w:color="auto"/>
            </w:tcBorders>
          </w:tcPr>
          <w:p w14:paraId="5DB87D00" w14:textId="77777777" w:rsidR="00F80478" w:rsidRPr="00D948E6" w:rsidRDefault="00F80478" w:rsidP="00F80478">
            <w:pPr>
              <w:pStyle w:val="TABLE-cell"/>
              <w:keepNext/>
              <w:spacing w:before="40" w:after="40"/>
              <w:jc w:val="center"/>
            </w:pPr>
            <w:r w:rsidRPr="00D948E6">
              <w:t>…</w:t>
            </w:r>
          </w:p>
        </w:tc>
        <w:tc>
          <w:tcPr>
            <w:tcW w:w="595" w:type="dxa"/>
            <w:tcBorders>
              <w:left w:val="single" w:sz="6" w:space="0" w:color="auto"/>
            </w:tcBorders>
          </w:tcPr>
          <w:p w14:paraId="5DB87D01" w14:textId="77777777" w:rsidR="00F80478" w:rsidRPr="00D948E6" w:rsidRDefault="00F80478" w:rsidP="00F80478">
            <w:pPr>
              <w:pStyle w:val="TABLE-cell"/>
              <w:keepNext/>
              <w:spacing w:before="40" w:after="40"/>
              <w:jc w:val="center"/>
            </w:pPr>
            <w:r w:rsidRPr="00D948E6">
              <w:t>…</w:t>
            </w:r>
          </w:p>
        </w:tc>
        <w:tc>
          <w:tcPr>
            <w:tcW w:w="595" w:type="dxa"/>
            <w:tcBorders>
              <w:left w:val="single" w:sz="6" w:space="0" w:color="auto"/>
              <w:right w:val="double" w:sz="4" w:space="0" w:color="auto"/>
            </w:tcBorders>
          </w:tcPr>
          <w:p w14:paraId="5DB87D02" w14:textId="77777777" w:rsidR="00F80478" w:rsidRPr="00D948E6" w:rsidRDefault="00F80478" w:rsidP="00F80478">
            <w:pPr>
              <w:pStyle w:val="TABLE-cell"/>
              <w:keepNext/>
              <w:spacing w:before="40" w:after="40"/>
              <w:jc w:val="center"/>
            </w:pPr>
            <w:r w:rsidRPr="00D948E6">
              <w:t>...</w:t>
            </w:r>
          </w:p>
        </w:tc>
      </w:tr>
      <w:tr w:rsidR="00F80478" w:rsidRPr="00D948E6" w14:paraId="5DB87D0B" w14:textId="77777777" w:rsidTr="00F80478">
        <w:trPr>
          <w:cantSplit/>
          <w:jc w:val="center"/>
        </w:trPr>
        <w:tc>
          <w:tcPr>
            <w:tcW w:w="5583" w:type="dxa"/>
            <w:tcBorders>
              <w:left w:val="double" w:sz="4" w:space="0" w:color="auto"/>
              <w:bottom w:val="dashed" w:sz="4" w:space="0" w:color="auto"/>
              <w:right w:val="single" w:sz="4" w:space="0" w:color="auto"/>
            </w:tcBorders>
          </w:tcPr>
          <w:p w14:paraId="5DB87D04" w14:textId="77777777" w:rsidR="00F80478" w:rsidRPr="00D948E6" w:rsidRDefault="00F80478" w:rsidP="00F80478">
            <w:pPr>
              <w:pStyle w:val="TABLE-cell"/>
              <w:keepNext/>
              <w:spacing w:before="40" w:after="40"/>
            </w:pPr>
            <w:r w:rsidRPr="00D948E6">
              <w:t>Time stamp of the billing period (2) VZ</w:t>
            </w:r>
            <w:r w:rsidRPr="00932EFC">
              <w:rPr>
                <w:rStyle w:val="SUBscript-small"/>
              </w:rPr>
              <w:t>-n</w:t>
            </w:r>
          </w:p>
        </w:tc>
        <w:tc>
          <w:tcPr>
            <w:tcW w:w="512" w:type="dxa"/>
            <w:tcBorders>
              <w:left w:val="single" w:sz="4" w:space="0" w:color="auto"/>
              <w:bottom w:val="dashed" w:sz="4" w:space="0" w:color="auto"/>
            </w:tcBorders>
          </w:tcPr>
          <w:p w14:paraId="5DB87D05" w14:textId="77777777" w:rsidR="00F80478" w:rsidRPr="00D948E6" w:rsidRDefault="00F80478" w:rsidP="00F80478">
            <w:pPr>
              <w:pStyle w:val="TABLE-cell"/>
              <w:keepNext/>
              <w:spacing w:before="40" w:after="40"/>
              <w:jc w:val="center"/>
            </w:pPr>
            <w:r w:rsidRPr="00D948E6">
              <w:t>1</w:t>
            </w:r>
          </w:p>
        </w:tc>
        <w:tc>
          <w:tcPr>
            <w:tcW w:w="512" w:type="dxa"/>
            <w:tcBorders>
              <w:left w:val="single" w:sz="6" w:space="0" w:color="auto"/>
              <w:bottom w:val="dashed" w:sz="4" w:space="0" w:color="auto"/>
              <w:right w:val="single" w:sz="6" w:space="0" w:color="auto"/>
            </w:tcBorders>
          </w:tcPr>
          <w:p w14:paraId="5DB87D06" w14:textId="77777777" w:rsidR="00F80478" w:rsidRPr="00D948E6" w:rsidRDefault="00F80478" w:rsidP="00F80478">
            <w:pPr>
              <w:pStyle w:val="TABLE-cell"/>
              <w:keepNext/>
              <w:spacing w:before="40" w:after="40"/>
              <w:jc w:val="center"/>
              <w:rPr>
                <w:i/>
                <w:iCs/>
              </w:rPr>
            </w:pPr>
            <w:r w:rsidRPr="00D948E6">
              <w:rPr>
                <w:i/>
                <w:iCs/>
              </w:rPr>
              <w:t>b</w:t>
            </w:r>
          </w:p>
        </w:tc>
        <w:tc>
          <w:tcPr>
            <w:tcW w:w="595" w:type="dxa"/>
            <w:tcBorders>
              <w:bottom w:val="dashed" w:sz="4" w:space="0" w:color="auto"/>
            </w:tcBorders>
          </w:tcPr>
          <w:p w14:paraId="5DB87D07" w14:textId="77777777" w:rsidR="00F80478" w:rsidRPr="00D948E6" w:rsidRDefault="00F80478" w:rsidP="00F80478">
            <w:pPr>
              <w:pStyle w:val="TABLE-cell"/>
              <w:keepNext/>
              <w:spacing w:before="40" w:after="40"/>
              <w:jc w:val="center"/>
            </w:pPr>
            <w:r w:rsidRPr="00D948E6">
              <w:t>0</w:t>
            </w:r>
          </w:p>
        </w:tc>
        <w:tc>
          <w:tcPr>
            <w:tcW w:w="678" w:type="dxa"/>
            <w:tcBorders>
              <w:left w:val="single" w:sz="6" w:space="0" w:color="auto"/>
              <w:bottom w:val="dashed" w:sz="4" w:space="0" w:color="auto"/>
            </w:tcBorders>
          </w:tcPr>
          <w:p w14:paraId="5DB87D08" w14:textId="77777777" w:rsidR="00F80478" w:rsidRPr="00D948E6" w:rsidRDefault="00F80478" w:rsidP="00F80478">
            <w:pPr>
              <w:pStyle w:val="TABLE-cell"/>
              <w:keepNext/>
              <w:spacing w:before="40" w:after="40"/>
              <w:jc w:val="center"/>
            </w:pPr>
            <w:r w:rsidRPr="00D948E6">
              <w:t>1</w:t>
            </w:r>
          </w:p>
        </w:tc>
        <w:tc>
          <w:tcPr>
            <w:tcW w:w="595" w:type="dxa"/>
            <w:tcBorders>
              <w:left w:val="single" w:sz="6" w:space="0" w:color="auto"/>
              <w:bottom w:val="dashed" w:sz="4" w:space="0" w:color="auto"/>
            </w:tcBorders>
          </w:tcPr>
          <w:p w14:paraId="5DB87D09" w14:textId="77777777" w:rsidR="00F80478" w:rsidRPr="00D948E6" w:rsidRDefault="00F80478" w:rsidP="00F80478">
            <w:pPr>
              <w:pStyle w:val="TABLE-cell"/>
              <w:keepNext/>
              <w:spacing w:before="40" w:after="40"/>
              <w:jc w:val="center"/>
            </w:pPr>
            <w:r w:rsidRPr="00D948E6">
              <w:t>5</w:t>
            </w:r>
          </w:p>
        </w:tc>
        <w:tc>
          <w:tcPr>
            <w:tcW w:w="595" w:type="dxa"/>
            <w:tcBorders>
              <w:left w:val="single" w:sz="6" w:space="0" w:color="auto"/>
              <w:bottom w:val="dashed" w:sz="4" w:space="0" w:color="auto"/>
              <w:right w:val="double" w:sz="4" w:space="0" w:color="auto"/>
            </w:tcBorders>
          </w:tcPr>
          <w:p w14:paraId="5DB87D0A" w14:textId="77777777" w:rsidR="00F80478" w:rsidRPr="00D948E6" w:rsidRDefault="00F80478" w:rsidP="00F80478">
            <w:pPr>
              <w:pStyle w:val="TABLE-cell"/>
              <w:keepNext/>
              <w:spacing w:before="40" w:after="40"/>
              <w:jc w:val="center"/>
            </w:pPr>
            <w:r w:rsidRPr="00D948E6">
              <w:t>VZ</w:t>
            </w:r>
            <w:r w:rsidRPr="00932EFC">
              <w:rPr>
                <w:rStyle w:val="SUBscript-small"/>
              </w:rPr>
              <w:t>-n</w:t>
            </w:r>
          </w:p>
        </w:tc>
      </w:tr>
      <w:tr w:rsidR="00F80478" w:rsidRPr="00D948E6" w14:paraId="1A7CC9EC" w14:textId="77777777" w:rsidTr="000B5899">
        <w:trPr>
          <w:cantSplit/>
          <w:jc w:val="center"/>
        </w:trPr>
        <w:tc>
          <w:tcPr>
            <w:tcW w:w="5583" w:type="dxa"/>
            <w:tcBorders>
              <w:top w:val="dashed" w:sz="4" w:space="0" w:color="auto"/>
              <w:left w:val="double" w:sz="4" w:space="0" w:color="auto"/>
              <w:right w:val="single" w:sz="4" w:space="0" w:color="auto"/>
            </w:tcBorders>
          </w:tcPr>
          <w:p w14:paraId="533580E7" w14:textId="1893C58F" w:rsidR="00F80478" w:rsidRPr="00D948E6" w:rsidRDefault="00F80478" w:rsidP="00F80478">
            <w:pPr>
              <w:pStyle w:val="TABLE-cell"/>
              <w:keepNext/>
              <w:spacing w:before="40" w:after="40"/>
            </w:pPr>
            <w:r>
              <w:rPr>
                <w:highlight w:val="yellow"/>
              </w:rPr>
              <w:t>Time stamp of the billing period (2) in a recent billing period</w:t>
            </w:r>
          </w:p>
        </w:tc>
        <w:tc>
          <w:tcPr>
            <w:tcW w:w="512" w:type="dxa"/>
            <w:tcBorders>
              <w:top w:val="dashed" w:sz="4" w:space="0" w:color="auto"/>
              <w:left w:val="single" w:sz="4" w:space="0" w:color="auto"/>
            </w:tcBorders>
          </w:tcPr>
          <w:p w14:paraId="469F0EE9" w14:textId="780EC4B4" w:rsidR="00F80478" w:rsidRPr="00D948E6" w:rsidRDefault="00F80478" w:rsidP="00F80478">
            <w:pPr>
              <w:pStyle w:val="TABLE-cell"/>
              <w:keepNext/>
              <w:spacing w:before="40" w:after="40"/>
              <w:jc w:val="center"/>
            </w:pPr>
            <w:r w:rsidRPr="00160D58">
              <w:rPr>
                <w:highlight w:val="yellow"/>
              </w:rPr>
              <w:t>1</w:t>
            </w:r>
          </w:p>
        </w:tc>
        <w:tc>
          <w:tcPr>
            <w:tcW w:w="512" w:type="dxa"/>
            <w:tcBorders>
              <w:top w:val="dashed" w:sz="4" w:space="0" w:color="auto"/>
              <w:left w:val="single" w:sz="6" w:space="0" w:color="auto"/>
              <w:right w:val="single" w:sz="6" w:space="0" w:color="auto"/>
            </w:tcBorders>
          </w:tcPr>
          <w:p w14:paraId="5F0BD72F" w14:textId="699D31B6" w:rsidR="00F80478" w:rsidRPr="00D948E6" w:rsidRDefault="00F80478" w:rsidP="00F80478">
            <w:pPr>
              <w:pStyle w:val="TABLE-cell"/>
              <w:keepNext/>
              <w:spacing w:before="40" w:after="40"/>
              <w:jc w:val="center"/>
              <w:rPr>
                <w:i/>
                <w:iCs/>
              </w:rPr>
            </w:pPr>
            <w:r w:rsidRPr="00160D58">
              <w:rPr>
                <w:i/>
                <w:iCs/>
                <w:highlight w:val="yellow"/>
              </w:rPr>
              <w:t>b</w:t>
            </w:r>
          </w:p>
        </w:tc>
        <w:tc>
          <w:tcPr>
            <w:tcW w:w="595" w:type="dxa"/>
            <w:tcBorders>
              <w:top w:val="dashed" w:sz="4" w:space="0" w:color="auto"/>
            </w:tcBorders>
          </w:tcPr>
          <w:p w14:paraId="644B1E68" w14:textId="4E890AED" w:rsidR="00F80478" w:rsidRPr="00D948E6" w:rsidRDefault="00F80478" w:rsidP="00F80478">
            <w:pPr>
              <w:pStyle w:val="TABLE-cell"/>
              <w:keepNext/>
              <w:spacing w:before="40" w:after="40"/>
              <w:jc w:val="center"/>
            </w:pPr>
            <w:r w:rsidRPr="00160D58">
              <w:rPr>
                <w:highlight w:val="yellow"/>
              </w:rPr>
              <w:t>0</w:t>
            </w:r>
          </w:p>
        </w:tc>
        <w:tc>
          <w:tcPr>
            <w:tcW w:w="678" w:type="dxa"/>
            <w:tcBorders>
              <w:top w:val="dashed" w:sz="4" w:space="0" w:color="auto"/>
              <w:left w:val="single" w:sz="6" w:space="0" w:color="auto"/>
            </w:tcBorders>
          </w:tcPr>
          <w:p w14:paraId="30DA710C" w14:textId="7A7510F1" w:rsidR="00F80478" w:rsidRPr="00D948E6" w:rsidRDefault="00F80478" w:rsidP="00F80478">
            <w:pPr>
              <w:pStyle w:val="TABLE-cell"/>
              <w:keepNext/>
              <w:spacing w:before="40" w:after="40"/>
              <w:jc w:val="center"/>
            </w:pPr>
            <w:r w:rsidRPr="00160D58">
              <w:rPr>
                <w:highlight w:val="yellow"/>
              </w:rPr>
              <w:t>1</w:t>
            </w:r>
          </w:p>
        </w:tc>
        <w:tc>
          <w:tcPr>
            <w:tcW w:w="595" w:type="dxa"/>
            <w:tcBorders>
              <w:top w:val="dashed" w:sz="4" w:space="0" w:color="auto"/>
              <w:left w:val="single" w:sz="6" w:space="0" w:color="auto"/>
            </w:tcBorders>
          </w:tcPr>
          <w:p w14:paraId="472F971A" w14:textId="7817EE80" w:rsidR="00F80478" w:rsidRPr="00D948E6" w:rsidRDefault="00F80478" w:rsidP="00F80478">
            <w:pPr>
              <w:pStyle w:val="TABLE-cell"/>
              <w:keepNext/>
              <w:spacing w:before="40" w:after="40"/>
              <w:jc w:val="center"/>
            </w:pPr>
            <w:r w:rsidRPr="00160D58">
              <w:rPr>
                <w:highlight w:val="yellow"/>
              </w:rPr>
              <w:t>5</w:t>
            </w:r>
          </w:p>
        </w:tc>
        <w:tc>
          <w:tcPr>
            <w:tcW w:w="595" w:type="dxa"/>
            <w:tcBorders>
              <w:top w:val="dashed" w:sz="4" w:space="0" w:color="auto"/>
              <w:left w:val="single" w:sz="6" w:space="0" w:color="auto"/>
              <w:right w:val="double" w:sz="4" w:space="0" w:color="auto"/>
            </w:tcBorders>
          </w:tcPr>
          <w:p w14:paraId="07C48DB3" w14:textId="49259591" w:rsidR="00F80478" w:rsidRPr="00D948E6" w:rsidRDefault="00F80478" w:rsidP="00F80478">
            <w:pPr>
              <w:pStyle w:val="TABLE-cell"/>
              <w:keepNext/>
              <w:spacing w:before="40" w:after="40"/>
              <w:jc w:val="center"/>
            </w:pPr>
            <w:r w:rsidRPr="00160D58">
              <w:rPr>
                <w:highlight w:val="yellow"/>
              </w:rPr>
              <w:t>101-125</w:t>
            </w:r>
          </w:p>
        </w:tc>
      </w:tr>
      <w:tr w:rsidR="00F80478" w:rsidRPr="00D948E6" w14:paraId="531C0970" w14:textId="77777777" w:rsidTr="00F80478">
        <w:trPr>
          <w:cantSplit/>
          <w:jc w:val="center"/>
        </w:trPr>
        <w:tc>
          <w:tcPr>
            <w:tcW w:w="5583" w:type="dxa"/>
            <w:tcBorders>
              <w:top w:val="dashed" w:sz="4" w:space="0" w:color="auto"/>
              <w:left w:val="double" w:sz="4" w:space="0" w:color="auto"/>
              <w:right w:val="single" w:sz="4" w:space="0" w:color="auto"/>
            </w:tcBorders>
          </w:tcPr>
          <w:p w14:paraId="7DBBB5D1" w14:textId="41E7B943" w:rsidR="00F80478" w:rsidRPr="00D948E6" w:rsidRDefault="00F80478" w:rsidP="00F80478">
            <w:pPr>
              <w:pStyle w:val="TABLE-cell"/>
              <w:keepNext/>
              <w:spacing w:before="40" w:after="40"/>
            </w:pPr>
            <w:r>
              <w:rPr>
                <w:highlight w:val="yellow"/>
              </w:rPr>
              <w:t>Time stamp of the billing period (2) in unspecified number of recent billing periods</w:t>
            </w:r>
          </w:p>
        </w:tc>
        <w:tc>
          <w:tcPr>
            <w:tcW w:w="512" w:type="dxa"/>
            <w:tcBorders>
              <w:top w:val="dashed" w:sz="4" w:space="0" w:color="auto"/>
              <w:left w:val="single" w:sz="4" w:space="0" w:color="auto"/>
            </w:tcBorders>
          </w:tcPr>
          <w:p w14:paraId="253B1AEC" w14:textId="71BB1428" w:rsidR="00F80478" w:rsidRPr="00D948E6" w:rsidRDefault="00F80478" w:rsidP="00F80478">
            <w:pPr>
              <w:pStyle w:val="TABLE-cell"/>
              <w:keepNext/>
              <w:spacing w:before="40" w:after="40"/>
              <w:jc w:val="center"/>
            </w:pPr>
            <w:r w:rsidRPr="00160D58">
              <w:rPr>
                <w:highlight w:val="yellow"/>
              </w:rPr>
              <w:t>1</w:t>
            </w:r>
          </w:p>
        </w:tc>
        <w:tc>
          <w:tcPr>
            <w:tcW w:w="512" w:type="dxa"/>
            <w:tcBorders>
              <w:top w:val="dashed" w:sz="4" w:space="0" w:color="auto"/>
              <w:left w:val="single" w:sz="6" w:space="0" w:color="auto"/>
              <w:right w:val="single" w:sz="6" w:space="0" w:color="auto"/>
            </w:tcBorders>
          </w:tcPr>
          <w:p w14:paraId="67849D48" w14:textId="3101340D" w:rsidR="00F80478" w:rsidRPr="00D948E6" w:rsidRDefault="00F80478" w:rsidP="00F80478">
            <w:pPr>
              <w:pStyle w:val="TABLE-cell"/>
              <w:keepNext/>
              <w:spacing w:before="40" w:after="40"/>
              <w:jc w:val="center"/>
              <w:rPr>
                <w:i/>
                <w:iCs/>
              </w:rPr>
            </w:pPr>
            <w:r w:rsidRPr="00160D58">
              <w:rPr>
                <w:i/>
                <w:iCs/>
                <w:highlight w:val="yellow"/>
              </w:rPr>
              <w:t>b</w:t>
            </w:r>
          </w:p>
        </w:tc>
        <w:tc>
          <w:tcPr>
            <w:tcW w:w="595" w:type="dxa"/>
            <w:tcBorders>
              <w:top w:val="dashed" w:sz="4" w:space="0" w:color="auto"/>
            </w:tcBorders>
          </w:tcPr>
          <w:p w14:paraId="6592D348" w14:textId="16369165" w:rsidR="00F80478" w:rsidRPr="00D948E6" w:rsidRDefault="00F80478" w:rsidP="00F80478">
            <w:pPr>
              <w:pStyle w:val="TABLE-cell"/>
              <w:keepNext/>
              <w:spacing w:before="40" w:after="40"/>
              <w:jc w:val="center"/>
            </w:pPr>
            <w:r w:rsidRPr="00160D58">
              <w:rPr>
                <w:highlight w:val="yellow"/>
              </w:rPr>
              <w:t>0</w:t>
            </w:r>
          </w:p>
        </w:tc>
        <w:tc>
          <w:tcPr>
            <w:tcW w:w="678" w:type="dxa"/>
            <w:tcBorders>
              <w:top w:val="dashed" w:sz="4" w:space="0" w:color="auto"/>
              <w:left w:val="single" w:sz="6" w:space="0" w:color="auto"/>
            </w:tcBorders>
          </w:tcPr>
          <w:p w14:paraId="4CC06239" w14:textId="46748BC9" w:rsidR="00F80478" w:rsidRPr="00D948E6" w:rsidRDefault="00F80478" w:rsidP="00F80478">
            <w:pPr>
              <w:pStyle w:val="TABLE-cell"/>
              <w:keepNext/>
              <w:spacing w:before="40" w:after="40"/>
              <w:jc w:val="center"/>
            </w:pPr>
            <w:r w:rsidRPr="00160D58">
              <w:rPr>
                <w:highlight w:val="yellow"/>
              </w:rPr>
              <w:t>1</w:t>
            </w:r>
          </w:p>
        </w:tc>
        <w:tc>
          <w:tcPr>
            <w:tcW w:w="595" w:type="dxa"/>
            <w:tcBorders>
              <w:top w:val="dashed" w:sz="4" w:space="0" w:color="auto"/>
              <w:left w:val="single" w:sz="6" w:space="0" w:color="auto"/>
            </w:tcBorders>
          </w:tcPr>
          <w:p w14:paraId="0B850239" w14:textId="00236B6D" w:rsidR="00F80478" w:rsidRPr="00D948E6" w:rsidRDefault="00F80478" w:rsidP="00F80478">
            <w:pPr>
              <w:pStyle w:val="TABLE-cell"/>
              <w:keepNext/>
              <w:spacing w:before="40" w:after="40"/>
              <w:jc w:val="center"/>
            </w:pPr>
            <w:r w:rsidRPr="00160D58">
              <w:rPr>
                <w:highlight w:val="yellow"/>
              </w:rPr>
              <w:t>5</w:t>
            </w:r>
          </w:p>
        </w:tc>
        <w:tc>
          <w:tcPr>
            <w:tcW w:w="595" w:type="dxa"/>
            <w:tcBorders>
              <w:top w:val="dashed" w:sz="4" w:space="0" w:color="auto"/>
              <w:left w:val="single" w:sz="6" w:space="0" w:color="auto"/>
              <w:right w:val="double" w:sz="4" w:space="0" w:color="auto"/>
            </w:tcBorders>
          </w:tcPr>
          <w:p w14:paraId="08B2EC33" w14:textId="69DCDA0F" w:rsidR="00F80478" w:rsidRPr="00D948E6" w:rsidRDefault="00F80478" w:rsidP="00F80478">
            <w:pPr>
              <w:pStyle w:val="TABLE-cell"/>
              <w:keepNext/>
              <w:spacing w:before="40" w:after="40"/>
              <w:jc w:val="center"/>
            </w:pPr>
            <w:r w:rsidRPr="00160D58">
              <w:rPr>
                <w:highlight w:val="yellow"/>
              </w:rPr>
              <w:t>126</w:t>
            </w:r>
          </w:p>
        </w:tc>
      </w:tr>
      <w:tr w:rsidR="00F80478" w:rsidRPr="00D948E6" w14:paraId="5DB87D13" w14:textId="77777777" w:rsidTr="009443B0">
        <w:trPr>
          <w:cantSplit/>
          <w:jc w:val="center"/>
        </w:trPr>
        <w:tc>
          <w:tcPr>
            <w:tcW w:w="5583" w:type="dxa"/>
            <w:tcBorders>
              <w:top w:val="single" w:sz="6" w:space="0" w:color="auto"/>
              <w:left w:val="double" w:sz="4" w:space="0" w:color="auto"/>
              <w:bottom w:val="dashed" w:sz="4" w:space="0" w:color="auto"/>
              <w:right w:val="single" w:sz="4" w:space="0" w:color="auto"/>
            </w:tcBorders>
          </w:tcPr>
          <w:p w14:paraId="5DB87D0C" w14:textId="77777777" w:rsidR="00F80478" w:rsidRPr="001024CF" w:rsidRDefault="00F80478" w:rsidP="00F80478">
            <w:pPr>
              <w:pStyle w:val="TABLE-cell"/>
              <w:keepNext/>
              <w:spacing w:before="40" w:after="40"/>
              <w:rPr>
                <w:rStyle w:val="Strong"/>
              </w:rPr>
            </w:pPr>
            <w:r w:rsidRPr="001024CF">
              <w:rPr>
                <w:rStyle w:val="Strong"/>
              </w:rPr>
              <w:t>Program entries</w:t>
            </w:r>
            <w:r w:rsidRPr="001024CF">
              <w:rPr>
                <w:rStyle w:val="Strong"/>
              </w:rPr>
              <w:fldChar w:fldCharType="begin"/>
            </w:r>
            <w:r w:rsidRPr="001024CF">
              <w:rPr>
                <w:rStyle w:val="Strong"/>
              </w:rPr>
              <w:instrText xml:space="preserve"> XE "Program entries" </w:instrText>
            </w:r>
            <w:r w:rsidRPr="001024CF">
              <w:rPr>
                <w:rStyle w:val="Strong"/>
              </w:rPr>
              <w:fldChar w:fldCharType="end"/>
            </w:r>
          </w:p>
        </w:tc>
        <w:tc>
          <w:tcPr>
            <w:tcW w:w="512" w:type="dxa"/>
            <w:tcBorders>
              <w:top w:val="single" w:sz="6" w:space="0" w:color="auto"/>
              <w:left w:val="single" w:sz="4" w:space="0" w:color="auto"/>
              <w:bottom w:val="dashed" w:sz="4" w:space="0" w:color="auto"/>
            </w:tcBorders>
          </w:tcPr>
          <w:p w14:paraId="5DB87D0D" w14:textId="77777777" w:rsidR="00F80478" w:rsidRPr="00D948E6" w:rsidRDefault="00F80478" w:rsidP="00F80478">
            <w:pPr>
              <w:pStyle w:val="TABLE-cell"/>
              <w:keepNext/>
              <w:spacing w:before="40" w:after="40"/>
              <w:jc w:val="center"/>
            </w:pPr>
          </w:p>
        </w:tc>
        <w:tc>
          <w:tcPr>
            <w:tcW w:w="512" w:type="dxa"/>
            <w:tcBorders>
              <w:top w:val="single" w:sz="6" w:space="0" w:color="auto"/>
              <w:left w:val="single" w:sz="6" w:space="0" w:color="auto"/>
              <w:bottom w:val="dashed" w:sz="4" w:space="0" w:color="auto"/>
              <w:right w:val="single" w:sz="6" w:space="0" w:color="auto"/>
            </w:tcBorders>
          </w:tcPr>
          <w:p w14:paraId="5DB87D0E" w14:textId="77777777" w:rsidR="00F80478" w:rsidRPr="00D948E6" w:rsidRDefault="00F80478" w:rsidP="00F80478">
            <w:pPr>
              <w:pStyle w:val="TABLE-cell"/>
              <w:keepNext/>
              <w:spacing w:before="40" w:after="40"/>
              <w:jc w:val="center"/>
              <w:rPr>
                <w:i/>
                <w:iCs/>
              </w:rPr>
            </w:pPr>
          </w:p>
        </w:tc>
        <w:tc>
          <w:tcPr>
            <w:tcW w:w="595" w:type="dxa"/>
            <w:tcBorders>
              <w:top w:val="single" w:sz="6" w:space="0" w:color="auto"/>
              <w:bottom w:val="dashed" w:sz="4" w:space="0" w:color="auto"/>
            </w:tcBorders>
          </w:tcPr>
          <w:p w14:paraId="5DB87D0F" w14:textId="77777777" w:rsidR="00F80478" w:rsidRPr="00D948E6" w:rsidRDefault="00F80478" w:rsidP="00F80478">
            <w:pPr>
              <w:pStyle w:val="TABLE-cell"/>
              <w:keepNext/>
              <w:spacing w:before="40" w:after="40"/>
              <w:jc w:val="center"/>
            </w:pPr>
          </w:p>
        </w:tc>
        <w:tc>
          <w:tcPr>
            <w:tcW w:w="678" w:type="dxa"/>
            <w:tcBorders>
              <w:top w:val="single" w:sz="6" w:space="0" w:color="auto"/>
              <w:left w:val="single" w:sz="6" w:space="0" w:color="auto"/>
              <w:bottom w:val="dashed" w:sz="4" w:space="0" w:color="auto"/>
            </w:tcBorders>
          </w:tcPr>
          <w:p w14:paraId="5DB87D10" w14:textId="77777777" w:rsidR="00F80478" w:rsidRPr="00D948E6" w:rsidRDefault="00F80478" w:rsidP="00F80478">
            <w:pPr>
              <w:pStyle w:val="TABLE-cell"/>
              <w:keepNext/>
              <w:spacing w:before="40" w:after="40"/>
              <w:jc w:val="center"/>
            </w:pPr>
          </w:p>
        </w:tc>
        <w:tc>
          <w:tcPr>
            <w:tcW w:w="595" w:type="dxa"/>
            <w:tcBorders>
              <w:top w:val="single" w:sz="6" w:space="0" w:color="auto"/>
              <w:left w:val="single" w:sz="6" w:space="0" w:color="auto"/>
              <w:bottom w:val="dashed" w:sz="4" w:space="0" w:color="auto"/>
            </w:tcBorders>
          </w:tcPr>
          <w:p w14:paraId="5DB87D11" w14:textId="77777777" w:rsidR="00F80478" w:rsidRPr="00D948E6" w:rsidRDefault="00F80478" w:rsidP="00F80478">
            <w:pPr>
              <w:pStyle w:val="TABLE-cell"/>
              <w:keepNext/>
              <w:spacing w:before="40" w:after="40"/>
              <w:jc w:val="center"/>
            </w:pPr>
          </w:p>
        </w:tc>
        <w:tc>
          <w:tcPr>
            <w:tcW w:w="595" w:type="dxa"/>
            <w:tcBorders>
              <w:top w:val="single" w:sz="6" w:space="0" w:color="auto"/>
              <w:left w:val="single" w:sz="6" w:space="0" w:color="auto"/>
              <w:bottom w:val="dashed" w:sz="4" w:space="0" w:color="auto"/>
              <w:right w:val="double" w:sz="4" w:space="0" w:color="auto"/>
            </w:tcBorders>
            <w:shd w:val="pct12" w:color="auto" w:fill="auto"/>
          </w:tcPr>
          <w:p w14:paraId="5DB87D12" w14:textId="77777777" w:rsidR="00F80478" w:rsidRPr="00D948E6" w:rsidRDefault="00F80478" w:rsidP="00F80478">
            <w:pPr>
              <w:pStyle w:val="TABLE-cell"/>
              <w:keepNext/>
              <w:spacing w:before="40" w:after="40"/>
              <w:jc w:val="center"/>
            </w:pPr>
          </w:p>
        </w:tc>
      </w:tr>
      <w:tr w:rsidR="00F80478" w:rsidRPr="00D948E6" w14:paraId="5DB87D1B" w14:textId="77777777" w:rsidTr="009443B0">
        <w:trPr>
          <w:cantSplit/>
          <w:jc w:val="center"/>
        </w:trPr>
        <w:tc>
          <w:tcPr>
            <w:tcW w:w="5583" w:type="dxa"/>
            <w:tcBorders>
              <w:top w:val="dashed" w:sz="4" w:space="0" w:color="auto"/>
              <w:left w:val="double" w:sz="4" w:space="0" w:color="auto"/>
              <w:right w:val="single" w:sz="4" w:space="0" w:color="auto"/>
            </w:tcBorders>
          </w:tcPr>
          <w:p w14:paraId="5DB87D14" w14:textId="77777777" w:rsidR="00F80478" w:rsidRPr="00D948E6" w:rsidRDefault="00F80478" w:rsidP="00F80478">
            <w:pPr>
              <w:pStyle w:val="TABLE-cell"/>
              <w:keepNext/>
              <w:spacing w:before="40" w:after="40"/>
            </w:pPr>
            <w:r w:rsidRPr="00D948E6">
              <w:t>Active firmware identifier</w:t>
            </w:r>
            <w:r w:rsidRPr="00D948E6">
              <w:br/>
              <w:t>(Previously: Configuration program</w:t>
            </w:r>
            <w:r w:rsidRPr="00D948E6">
              <w:fldChar w:fldCharType="begin"/>
            </w:r>
            <w:r w:rsidRPr="00D948E6">
              <w:instrText xml:space="preserve"> XE "Configuration program" </w:instrText>
            </w:r>
            <w:r w:rsidRPr="00D948E6">
              <w:fldChar w:fldCharType="end"/>
            </w:r>
            <w:r w:rsidRPr="00D948E6">
              <w:t xml:space="preserve"> version number)</w:t>
            </w:r>
          </w:p>
        </w:tc>
        <w:tc>
          <w:tcPr>
            <w:tcW w:w="512" w:type="dxa"/>
            <w:tcBorders>
              <w:top w:val="dashed" w:sz="4" w:space="0" w:color="auto"/>
              <w:left w:val="single" w:sz="4" w:space="0" w:color="auto"/>
            </w:tcBorders>
            <w:vAlign w:val="center"/>
          </w:tcPr>
          <w:p w14:paraId="5DB87D15" w14:textId="77777777" w:rsidR="00F80478" w:rsidRPr="00D948E6" w:rsidRDefault="00F80478" w:rsidP="00F80478">
            <w:pPr>
              <w:pStyle w:val="TABLE-cell"/>
              <w:keepNext/>
              <w:spacing w:before="40" w:after="40"/>
              <w:jc w:val="center"/>
            </w:pPr>
            <w:r w:rsidRPr="00D948E6">
              <w:t>1</w:t>
            </w:r>
          </w:p>
        </w:tc>
        <w:tc>
          <w:tcPr>
            <w:tcW w:w="512" w:type="dxa"/>
            <w:tcBorders>
              <w:top w:val="dashed" w:sz="4" w:space="0" w:color="auto"/>
              <w:left w:val="single" w:sz="6" w:space="0" w:color="auto"/>
              <w:right w:val="single" w:sz="6" w:space="0" w:color="auto"/>
            </w:tcBorders>
            <w:vAlign w:val="center"/>
          </w:tcPr>
          <w:p w14:paraId="5DB87D16" w14:textId="77777777" w:rsidR="00F80478" w:rsidRPr="00D948E6" w:rsidRDefault="00F80478" w:rsidP="00F80478">
            <w:pPr>
              <w:pStyle w:val="TABLE-cell"/>
              <w:keepNext/>
              <w:spacing w:before="40" w:after="40"/>
              <w:jc w:val="center"/>
              <w:rPr>
                <w:i/>
                <w:iCs/>
              </w:rPr>
            </w:pPr>
            <w:r w:rsidRPr="00D948E6">
              <w:rPr>
                <w:i/>
                <w:iCs/>
              </w:rPr>
              <w:t>b</w:t>
            </w:r>
          </w:p>
        </w:tc>
        <w:tc>
          <w:tcPr>
            <w:tcW w:w="595" w:type="dxa"/>
            <w:tcBorders>
              <w:top w:val="dashed" w:sz="4" w:space="0" w:color="auto"/>
            </w:tcBorders>
            <w:vAlign w:val="center"/>
          </w:tcPr>
          <w:p w14:paraId="5DB87D17" w14:textId="77777777" w:rsidR="00F80478" w:rsidRPr="00D948E6" w:rsidRDefault="00F80478" w:rsidP="00F80478">
            <w:pPr>
              <w:pStyle w:val="TABLE-cell"/>
              <w:keepNext/>
              <w:spacing w:before="40" w:after="40"/>
              <w:jc w:val="center"/>
            </w:pPr>
            <w:r w:rsidRPr="00D948E6">
              <w:t>0</w:t>
            </w:r>
          </w:p>
        </w:tc>
        <w:tc>
          <w:tcPr>
            <w:tcW w:w="678" w:type="dxa"/>
            <w:tcBorders>
              <w:top w:val="dashed" w:sz="4" w:space="0" w:color="auto"/>
              <w:left w:val="single" w:sz="6" w:space="0" w:color="auto"/>
            </w:tcBorders>
            <w:vAlign w:val="center"/>
          </w:tcPr>
          <w:p w14:paraId="5DB87D18" w14:textId="77777777" w:rsidR="00F80478" w:rsidRPr="00D948E6" w:rsidRDefault="00F80478" w:rsidP="00F80478">
            <w:pPr>
              <w:pStyle w:val="TABLE-cell"/>
              <w:keepNext/>
              <w:spacing w:before="40" w:after="40"/>
              <w:jc w:val="center"/>
            </w:pPr>
            <w:r w:rsidRPr="00D948E6">
              <w:t>2</w:t>
            </w:r>
          </w:p>
        </w:tc>
        <w:tc>
          <w:tcPr>
            <w:tcW w:w="595" w:type="dxa"/>
            <w:tcBorders>
              <w:top w:val="dashed" w:sz="4" w:space="0" w:color="auto"/>
              <w:left w:val="single" w:sz="6" w:space="0" w:color="auto"/>
            </w:tcBorders>
            <w:vAlign w:val="center"/>
          </w:tcPr>
          <w:p w14:paraId="5DB87D19" w14:textId="77777777" w:rsidR="00F80478" w:rsidRPr="00D948E6" w:rsidRDefault="00F80478" w:rsidP="00F80478">
            <w:pPr>
              <w:pStyle w:val="TABLE-cell"/>
              <w:keepNext/>
              <w:spacing w:before="40" w:after="40"/>
              <w:jc w:val="center"/>
            </w:pPr>
            <w:r w:rsidRPr="00D948E6">
              <w:t>0</w:t>
            </w:r>
          </w:p>
        </w:tc>
        <w:tc>
          <w:tcPr>
            <w:tcW w:w="595" w:type="dxa"/>
            <w:tcBorders>
              <w:top w:val="dashed" w:sz="4" w:space="0" w:color="auto"/>
              <w:left w:val="single" w:sz="6" w:space="0" w:color="auto"/>
              <w:right w:val="double" w:sz="4" w:space="0" w:color="auto"/>
            </w:tcBorders>
            <w:shd w:val="pct12" w:color="auto" w:fill="auto"/>
            <w:vAlign w:val="center"/>
          </w:tcPr>
          <w:p w14:paraId="5DB87D1A" w14:textId="77777777" w:rsidR="00F80478" w:rsidRPr="00D948E6" w:rsidRDefault="00F80478" w:rsidP="00F80478">
            <w:pPr>
              <w:pStyle w:val="TABLE-cell"/>
              <w:keepNext/>
              <w:spacing w:before="40" w:after="40"/>
              <w:jc w:val="center"/>
            </w:pPr>
          </w:p>
        </w:tc>
      </w:tr>
      <w:tr w:rsidR="00F80478" w:rsidRPr="00D948E6" w14:paraId="5DB87D23" w14:textId="77777777" w:rsidTr="009443B0">
        <w:trPr>
          <w:cantSplit/>
          <w:jc w:val="center"/>
        </w:trPr>
        <w:tc>
          <w:tcPr>
            <w:tcW w:w="5583" w:type="dxa"/>
            <w:tcBorders>
              <w:left w:val="double" w:sz="4" w:space="0" w:color="auto"/>
              <w:right w:val="single" w:sz="4" w:space="0" w:color="auto"/>
            </w:tcBorders>
          </w:tcPr>
          <w:p w14:paraId="5DB87D1C" w14:textId="77777777" w:rsidR="00F80478" w:rsidRPr="00D948E6" w:rsidRDefault="00F80478" w:rsidP="00F80478">
            <w:pPr>
              <w:pStyle w:val="TABLE-cell"/>
              <w:keepNext/>
              <w:spacing w:before="40" w:after="40"/>
            </w:pPr>
            <w:r w:rsidRPr="00D948E6">
              <w:t>Parameter record</w:t>
            </w:r>
            <w:r w:rsidRPr="00D948E6">
              <w:fldChar w:fldCharType="begin"/>
            </w:r>
            <w:r w:rsidRPr="00D948E6">
              <w:instrText xml:space="preserve"> XE "Parameter record" </w:instrText>
            </w:r>
            <w:r w:rsidRPr="00D948E6">
              <w:fldChar w:fldCharType="end"/>
            </w:r>
            <w:r w:rsidRPr="00D948E6">
              <w:t xml:space="preserve"> number</w:t>
            </w:r>
          </w:p>
        </w:tc>
        <w:tc>
          <w:tcPr>
            <w:tcW w:w="512" w:type="dxa"/>
            <w:tcBorders>
              <w:left w:val="single" w:sz="4" w:space="0" w:color="auto"/>
            </w:tcBorders>
          </w:tcPr>
          <w:p w14:paraId="5DB87D1D" w14:textId="77777777" w:rsidR="00F80478" w:rsidRPr="00D948E6" w:rsidRDefault="00F80478" w:rsidP="00F80478">
            <w:pPr>
              <w:pStyle w:val="TABLE-cell"/>
              <w:keepNext/>
              <w:spacing w:before="40" w:after="40"/>
              <w:jc w:val="center"/>
            </w:pPr>
            <w:r w:rsidRPr="00D948E6">
              <w:t>1</w:t>
            </w:r>
          </w:p>
        </w:tc>
        <w:tc>
          <w:tcPr>
            <w:tcW w:w="512" w:type="dxa"/>
            <w:tcBorders>
              <w:left w:val="single" w:sz="6" w:space="0" w:color="auto"/>
              <w:right w:val="single" w:sz="6" w:space="0" w:color="auto"/>
            </w:tcBorders>
          </w:tcPr>
          <w:p w14:paraId="5DB87D1E" w14:textId="77777777" w:rsidR="00F80478" w:rsidRPr="00D948E6" w:rsidRDefault="00F80478" w:rsidP="00F80478">
            <w:pPr>
              <w:pStyle w:val="TABLE-cell"/>
              <w:keepNext/>
              <w:spacing w:before="40" w:after="40"/>
              <w:jc w:val="center"/>
              <w:rPr>
                <w:i/>
                <w:iCs/>
              </w:rPr>
            </w:pPr>
            <w:r w:rsidRPr="00D948E6">
              <w:rPr>
                <w:i/>
                <w:iCs/>
              </w:rPr>
              <w:t>b</w:t>
            </w:r>
          </w:p>
        </w:tc>
        <w:tc>
          <w:tcPr>
            <w:tcW w:w="595" w:type="dxa"/>
          </w:tcPr>
          <w:p w14:paraId="5DB87D1F" w14:textId="77777777" w:rsidR="00F80478" w:rsidRPr="00D948E6" w:rsidRDefault="00F80478" w:rsidP="00F80478">
            <w:pPr>
              <w:pStyle w:val="TABLE-cell"/>
              <w:keepNext/>
              <w:spacing w:before="40" w:after="40"/>
              <w:jc w:val="center"/>
            </w:pPr>
            <w:r w:rsidRPr="00D948E6">
              <w:t>0</w:t>
            </w:r>
          </w:p>
        </w:tc>
        <w:tc>
          <w:tcPr>
            <w:tcW w:w="678" w:type="dxa"/>
            <w:tcBorders>
              <w:left w:val="single" w:sz="6" w:space="0" w:color="auto"/>
            </w:tcBorders>
          </w:tcPr>
          <w:p w14:paraId="5DB87D20" w14:textId="77777777" w:rsidR="00F80478" w:rsidRPr="00D948E6" w:rsidRDefault="00F80478" w:rsidP="00F80478">
            <w:pPr>
              <w:pStyle w:val="TABLE-cell"/>
              <w:keepNext/>
              <w:spacing w:before="40" w:after="40"/>
              <w:jc w:val="center"/>
            </w:pPr>
            <w:r w:rsidRPr="00D948E6">
              <w:t>2</w:t>
            </w:r>
          </w:p>
        </w:tc>
        <w:tc>
          <w:tcPr>
            <w:tcW w:w="595" w:type="dxa"/>
            <w:tcBorders>
              <w:left w:val="single" w:sz="6" w:space="0" w:color="auto"/>
            </w:tcBorders>
          </w:tcPr>
          <w:p w14:paraId="5DB87D21" w14:textId="77777777" w:rsidR="00F80478" w:rsidRPr="00D948E6" w:rsidRDefault="00F80478" w:rsidP="00F80478">
            <w:pPr>
              <w:pStyle w:val="TABLE-cell"/>
              <w:keepNext/>
              <w:spacing w:before="40" w:after="40"/>
              <w:jc w:val="center"/>
            </w:pPr>
            <w:r w:rsidRPr="00D948E6">
              <w:t>1</w:t>
            </w:r>
          </w:p>
        </w:tc>
        <w:tc>
          <w:tcPr>
            <w:tcW w:w="595" w:type="dxa"/>
            <w:tcBorders>
              <w:left w:val="single" w:sz="6" w:space="0" w:color="auto"/>
              <w:right w:val="double" w:sz="4" w:space="0" w:color="auto"/>
            </w:tcBorders>
            <w:shd w:val="pct12" w:color="auto" w:fill="auto"/>
          </w:tcPr>
          <w:p w14:paraId="5DB87D22" w14:textId="77777777" w:rsidR="00F80478" w:rsidRPr="00D948E6" w:rsidRDefault="00F80478" w:rsidP="00F80478">
            <w:pPr>
              <w:pStyle w:val="TABLE-cell"/>
              <w:keepNext/>
              <w:spacing w:before="40" w:after="40"/>
              <w:jc w:val="center"/>
            </w:pPr>
          </w:p>
        </w:tc>
      </w:tr>
      <w:tr w:rsidR="00F80478" w:rsidRPr="00D948E6" w14:paraId="5DB87D2B" w14:textId="77777777" w:rsidTr="009443B0">
        <w:trPr>
          <w:cantSplit/>
          <w:jc w:val="center"/>
        </w:trPr>
        <w:tc>
          <w:tcPr>
            <w:tcW w:w="5583" w:type="dxa"/>
            <w:tcBorders>
              <w:left w:val="double" w:sz="4" w:space="0" w:color="auto"/>
              <w:right w:val="single" w:sz="4" w:space="0" w:color="auto"/>
            </w:tcBorders>
          </w:tcPr>
          <w:p w14:paraId="5DB87D24" w14:textId="77777777" w:rsidR="00F80478" w:rsidRPr="00D948E6" w:rsidRDefault="00F80478" w:rsidP="00F80478">
            <w:pPr>
              <w:pStyle w:val="TABLE-cell"/>
              <w:keepNext/>
              <w:spacing w:before="40" w:after="40"/>
            </w:pPr>
            <w:r w:rsidRPr="00D948E6">
              <w:t>Parameter record number, line 1</w:t>
            </w:r>
          </w:p>
        </w:tc>
        <w:tc>
          <w:tcPr>
            <w:tcW w:w="512" w:type="dxa"/>
            <w:tcBorders>
              <w:left w:val="single" w:sz="4" w:space="0" w:color="auto"/>
            </w:tcBorders>
          </w:tcPr>
          <w:p w14:paraId="5DB87D25" w14:textId="77777777" w:rsidR="00F80478" w:rsidRPr="00D948E6" w:rsidRDefault="00F80478" w:rsidP="00F80478">
            <w:pPr>
              <w:pStyle w:val="TABLE-cell"/>
              <w:keepNext/>
              <w:spacing w:before="40" w:after="40"/>
              <w:jc w:val="center"/>
            </w:pPr>
            <w:r w:rsidRPr="00D948E6">
              <w:t>1</w:t>
            </w:r>
          </w:p>
        </w:tc>
        <w:tc>
          <w:tcPr>
            <w:tcW w:w="512" w:type="dxa"/>
            <w:tcBorders>
              <w:left w:val="single" w:sz="6" w:space="0" w:color="auto"/>
              <w:right w:val="single" w:sz="6" w:space="0" w:color="auto"/>
            </w:tcBorders>
          </w:tcPr>
          <w:p w14:paraId="5DB87D26" w14:textId="77777777" w:rsidR="00F80478" w:rsidRPr="00D948E6" w:rsidRDefault="00F80478" w:rsidP="00F80478">
            <w:pPr>
              <w:pStyle w:val="TABLE-cell"/>
              <w:keepNext/>
              <w:spacing w:before="40" w:after="40"/>
              <w:jc w:val="center"/>
              <w:rPr>
                <w:i/>
                <w:iCs/>
              </w:rPr>
            </w:pPr>
            <w:r w:rsidRPr="00D948E6">
              <w:rPr>
                <w:i/>
                <w:iCs/>
              </w:rPr>
              <w:t>b</w:t>
            </w:r>
          </w:p>
        </w:tc>
        <w:tc>
          <w:tcPr>
            <w:tcW w:w="595" w:type="dxa"/>
          </w:tcPr>
          <w:p w14:paraId="5DB87D27" w14:textId="77777777" w:rsidR="00F80478" w:rsidRPr="00D948E6" w:rsidRDefault="00F80478" w:rsidP="00F80478">
            <w:pPr>
              <w:pStyle w:val="TABLE-cell"/>
              <w:keepNext/>
              <w:spacing w:before="40" w:after="40"/>
              <w:jc w:val="center"/>
            </w:pPr>
            <w:r w:rsidRPr="00D948E6">
              <w:t>0</w:t>
            </w:r>
          </w:p>
        </w:tc>
        <w:tc>
          <w:tcPr>
            <w:tcW w:w="678" w:type="dxa"/>
            <w:tcBorders>
              <w:left w:val="single" w:sz="6" w:space="0" w:color="auto"/>
            </w:tcBorders>
          </w:tcPr>
          <w:p w14:paraId="5DB87D28" w14:textId="77777777" w:rsidR="00F80478" w:rsidRPr="00D948E6" w:rsidRDefault="00F80478" w:rsidP="00F80478">
            <w:pPr>
              <w:pStyle w:val="TABLE-cell"/>
              <w:keepNext/>
              <w:spacing w:before="40" w:after="40"/>
              <w:jc w:val="center"/>
            </w:pPr>
            <w:r w:rsidRPr="00D948E6">
              <w:t>2</w:t>
            </w:r>
          </w:p>
        </w:tc>
        <w:tc>
          <w:tcPr>
            <w:tcW w:w="595" w:type="dxa"/>
            <w:tcBorders>
              <w:left w:val="single" w:sz="6" w:space="0" w:color="auto"/>
            </w:tcBorders>
          </w:tcPr>
          <w:p w14:paraId="5DB87D29" w14:textId="77777777" w:rsidR="00F80478" w:rsidRPr="00D948E6" w:rsidRDefault="00F80478" w:rsidP="00F80478">
            <w:pPr>
              <w:pStyle w:val="TABLE-cell"/>
              <w:keepNext/>
              <w:spacing w:before="40" w:after="40"/>
              <w:jc w:val="center"/>
            </w:pPr>
            <w:r w:rsidRPr="00D948E6">
              <w:t>1</w:t>
            </w:r>
          </w:p>
        </w:tc>
        <w:tc>
          <w:tcPr>
            <w:tcW w:w="595" w:type="dxa"/>
            <w:tcBorders>
              <w:left w:val="single" w:sz="6" w:space="0" w:color="auto"/>
              <w:right w:val="double" w:sz="4" w:space="0" w:color="auto"/>
            </w:tcBorders>
          </w:tcPr>
          <w:p w14:paraId="5DB87D2A" w14:textId="77777777" w:rsidR="00F80478" w:rsidRPr="00D948E6" w:rsidRDefault="00F80478" w:rsidP="00F80478">
            <w:pPr>
              <w:pStyle w:val="TABLE-cell"/>
              <w:keepNext/>
              <w:spacing w:before="40" w:after="40"/>
              <w:jc w:val="center"/>
            </w:pPr>
            <w:r w:rsidRPr="00D948E6">
              <w:t>1</w:t>
            </w:r>
          </w:p>
        </w:tc>
      </w:tr>
      <w:tr w:rsidR="00F80478" w:rsidRPr="00D948E6" w14:paraId="5DB87D33" w14:textId="77777777" w:rsidTr="009443B0">
        <w:trPr>
          <w:cantSplit/>
          <w:jc w:val="center"/>
        </w:trPr>
        <w:tc>
          <w:tcPr>
            <w:tcW w:w="5583" w:type="dxa"/>
            <w:tcBorders>
              <w:left w:val="double" w:sz="4" w:space="0" w:color="auto"/>
              <w:right w:val="single" w:sz="4" w:space="0" w:color="auto"/>
            </w:tcBorders>
          </w:tcPr>
          <w:p w14:paraId="5DB87D2C" w14:textId="77777777" w:rsidR="00F80478" w:rsidRPr="00D948E6" w:rsidRDefault="00F80478" w:rsidP="00F80478">
            <w:pPr>
              <w:pStyle w:val="TABLE-cell"/>
              <w:keepNext/>
              <w:spacing w:before="40" w:after="40"/>
            </w:pPr>
            <w:r w:rsidRPr="00D948E6">
              <w:t>Reserved for future use</w:t>
            </w:r>
          </w:p>
        </w:tc>
        <w:tc>
          <w:tcPr>
            <w:tcW w:w="512" w:type="dxa"/>
            <w:tcBorders>
              <w:left w:val="single" w:sz="4" w:space="0" w:color="auto"/>
            </w:tcBorders>
          </w:tcPr>
          <w:p w14:paraId="5DB87D2D" w14:textId="77777777" w:rsidR="00F80478" w:rsidRPr="00D948E6" w:rsidRDefault="00F80478" w:rsidP="00F80478">
            <w:pPr>
              <w:pStyle w:val="TABLE-cell"/>
              <w:keepNext/>
              <w:spacing w:before="40" w:after="40"/>
              <w:jc w:val="center"/>
            </w:pPr>
            <w:r w:rsidRPr="00D948E6">
              <w:t>1</w:t>
            </w:r>
          </w:p>
        </w:tc>
        <w:tc>
          <w:tcPr>
            <w:tcW w:w="512" w:type="dxa"/>
            <w:tcBorders>
              <w:left w:val="single" w:sz="6" w:space="0" w:color="auto"/>
              <w:right w:val="single" w:sz="6" w:space="0" w:color="auto"/>
            </w:tcBorders>
          </w:tcPr>
          <w:p w14:paraId="5DB87D2E" w14:textId="77777777" w:rsidR="00F80478" w:rsidRPr="00D948E6" w:rsidRDefault="00F80478" w:rsidP="00F80478">
            <w:pPr>
              <w:pStyle w:val="TABLE-cell"/>
              <w:keepNext/>
              <w:spacing w:before="40" w:after="40"/>
              <w:jc w:val="center"/>
              <w:rPr>
                <w:i/>
                <w:iCs/>
              </w:rPr>
            </w:pPr>
            <w:r w:rsidRPr="00D948E6">
              <w:rPr>
                <w:i/>
                <w:iCs/>
              </w:rPr>
              <w:t>b</w:t>
            </w:r>
          </w:p>
        </w:tc>
        <w:tc>
          <w:tcPr>
            <w:tcW w:w="595" w:type="dxa"/>
          </w:tcPr>
          <w:p w14:paraId="5DB87D2F" w14:textId="77777777" w:rsidR="00F80478" w:rsidRPr="00D948E6" w:rsidRDefault="00F80478" w:rsidP="00F80478">
            <w:pPr>
              <w:pStyle w:val="TABLE-cell"/>
              <w:keepNext/>
              <w:spacing w:before="40" w:after="40"/>
              <w:jc w:val="center"/>
            </w:pPr>
            <w:r w:rsidRPr="00D948E6">
              <w:t>0</w:t>
            </w:r>
          </w:p>
        </w:tc>
        <w:tc>
          <w:tcPr>
            <w:tcW w:w="678" w:type="dxa"/>
            <w:tcBorders>
              <w:left w:val="single" w:sz="6" w:space="0" w:color="auto"/>
            </w:tcBorders>
          </w:tcPr>
          <w:p w14:paraId="5DB87D30" w14:textId="77777777" w:rsidR="00F80478" w:rsidRPr="00D948E6" w:rsidRDefault="00F80478" w:rsidP="00F80478">
            <w:pPr>
              <w:pStyle w:val="TABLE-cell"/>
              <w:keepNext/>
              <w:spacing w:before="40" w:after="40"/>
              <w:jc w:val="center"/>
            </w:pPr>
            <w:r w:rsidRPr="00D948E6">
              <w:t>2</w:t>
            </w:r>
          </w:p>
        </w:tc>
        <w:tc>
          <w:tcPr>
            <w:tcW w:w="595" w:type="dxa"/>
            <w:tcBorders>
              <w:left w:val="single" w:sz="6" w:space="0" w:color="auto"/>
            </w:tcBorders>
          </w:tcPr>
          <w:p w14:paraId="5DB87D31" w14:textId="77777777" w:rsidR="00F80478" w:rsidRPr="00D948E6" w:rsidRDefault="00F80478" w:rsidP="00F80478">
            <w:pPr>
              <w:pStyle w:val="TABLE-cell"/>
              <w:keepNext/>
              <w:spacing w:before="40" w:after="40"/>
              <w:jc w:val="center"/>
            </w:pPr>
            <w:r w:rsidRPr="00D948E6">
              <w:t>1</w:t>
            </w:r>
          </w:p>
        </w:tc>
        <w:tc>
          <w:tcPr>
            <w:tcW w:w="595" w:type="dxa"/>
            <w:tcBorders>
              <w:left w:val="single" w:sz="6" w:space="0" w:color="auto"/>
              <w:right w:val="double" w:sz="4" w:space="0" w:color="auto"/>
            </w:tcBorders>
          </w:tcPr>
          <w:p w14:paraId="5DB87D32" w14:textId="77777777" w:rsidR="00F80478" w:rsidRPr="00D948E6" w:rsidRDefault="00F80478" w:rsidP="00F80478">
            <w:pPr>
              <w:pStyle w:val="TABLE-cell"/>
              <w:keepNext/>
              <w:spacing w:before="40" w:after="40"/>
              <w:jc w:val="center"/>
            </w:pPr>
            <w:r w:rsidRPr="00D948E6">
              <w:t>2…</w:t>
            </w:r>
            <w:r w:rsidRPr="00D948E6">
              <w:br/>
              <w:t>127</w:t>
            </w:r>
          </w:p>
        </w:tc>
      </w:tr>
      <w:tr w:rsidR="00F80478" w:rsidRPr="00D948E6" w14:paraId="5DB87D3B" w14:textId="77777777" w:rsidTr="009443B0">
        <w:trPr>
          <w:cantSplit/>
          <w:jc w:val="center"/>
        </w:trPr>
        <w:tc>
          <w:tcPr>
            <w:tcW w:w="5583" w:type="dxa"/>
            <w:tcBorders>
              <w:left w:val="double" w:sz="4" w:space="0" w:color="auto"/>
              <w:right w:val="single" w:sz="4" w:space="0" w:color="auto"/>
            </w:tcBorders>
          </w:tcPr>
          <w:p w14:paraId="5DB87D34" w14:textId="77777777" w:rsidR="00F80478" w:rsidRPr="00D948E6" w:rsidRDefault="00F80478" w:rsidP="00F80478">
            <w:pPr>
              <w:pStyle w:val="TABLE-cell"/>
              <w:keepNext/>
              <w:spacing w:before="40" w:after="40"/>
            </w:pPr>
            <w:r w:rsidRPr="00D948E6">
              <w:t>Manufacturer specific</w:t>
            </w:r>
            <w:r w:rsidRPr="00D948E6">
              <w:fldChar w:fldCharType="begin"/>
            </w:r>
            <w:r w:rsidRPr="00D948E6">
              <w:instrText xml:space="preserve"> XE "Manufacturer specific" </w:instrText>
            </w:r>
            <w:r w:rsidRPr="00D948E6">
              <w:fldChar w:fldCharType="end"/>
            </w:r>
          </w:p>
        </w:tc>
        <w:tc>
          <w:tcPr>
            <w:tcW w:w="512" w:type="dxa"/>
            <w:tcBorders>
              <w:left w:val="single" w:sz="4" w:space="0" w:color="auto"/>
            </w:tcBorders>
          </w:tcPr>
          <w:p w14:paraId="5DB87D35" w14:textId="77777777" w:rsidR="00F80478" w:rsidRPr="00D948E6" w:rsidRDefault="00F80478" w:rsidP="00F80478">
            <w:pPr>
              <w:pStyle w:val="TABLE-cell"/>
              <w:keepNext/>
              <w:spacing w:before="40" w:after="40"/>
              <w:jc w:val="center"/>
            </w:pPr>
            <w:r w:rsidRPr="00D948E6">
              <w:t>1</w:t>
            </w:r>
          </w:p>
        </w:tc>
        <w:tc>
          <w:tcPr>
            <w:tcW w:w="512" w:type="dxa"/>
            <w:tcBorders>
              <w:left w:val="single" w:sz="6" w:space="0" w:color="auto"/>
              <w:right w:val="single" w:sz="6" w:space="0" w:color="auto"/>
            </w:tcBorders>
          </w:tcPr>
          <w:p w14:paraId="5DB87D36" w14:textId="77777777" w:rsidR="00F80478" w:rsidRPr="00D948E6" w:rsidRDefault="00F80478" w:rsidP="00F80478">
            <w:pPr>
              <w:pStyle w:val="TABLE-cell"/>
              <w:keepNext/>
              <w:spacing w:before="40" w:after="40"/>
              <w:jc w:val="center"/>
              <w:rPr>
                <w:i/>
                <w:iCs/>
              </w:rPr>
            </w:pPr>
            <w:r w:rsidRPr="00D948E6">
              <w:rPr>
                <w:i/>
                <w:iCs/>
              </w:rPr>
              <w:t>b</w:t>
            </w:r>
          </w:p>
        </w:tc>
        <w:tc>
          <w:tcPr>
            <w:tcW w:w="595" w:type="dxa"/>
          </w:tcPr>
          <w:p w14:paraId="5DB87D37" w14:textId="77777777" w:rsidR="00F80478" w:rsidRPr="00D948E6" w:rsidRDefault="00F80478" w:rsidP="00F80478">
            <w:pPr>
              <w:pStyle w:val="TABLE-cell"/>
              <w:keepNext/>
              <w:spacing w:before="40" w:after="40"/>
              <w:jc w:val="center"/>
            </w:pPr>
            <w:r w:rsidRPr="00D948E6">
              <w:t>0</w:t>
            </w:r>
          </w:p>
        </w:tc>
        <w:tc>
          <w:tcPr>
            <w:tcW w:w="678" w:type="dxa"/>
            <w:tcBorders>
              <w:left w:val="single" w:sz="6" w:space="0" w:color="auto"/>
            </w:tcBorders>
          </w:tcPr>
          <w:p w14:paraId="5DB87D38" w14:textId="77777777" w:rsidR="00F80478" w:rsidRPr="00D948E6" w:rsidRDefault="00F80478" w:rsidP="00F80478">
            <w:pPr>
              <w:pStyle w:val="TABLE-cell"/>
              <w:keepNext/>
              <w:spacing w:before="40" w:after="40"/>
              <w:jc w:val="center"/>
            </w:pPr>
            <w:r w:rsidRPr="00D948E6">
              <w:t>2</w:t>
            </w:r>
          </w:p>
        </w:tc>
        <w:tc>
          <w:tcPr>
            <w:tcW w:w="595" w:type="dxa"/>
            <w:tcBorders>
              <w:left w:val="single" w:sz="6" w:space="0" w:color="auto"/>
            </w:tcBorders>
          </w:tcPr>
          <w:p w14:paraId="5DB87D39" w14:textId="77777777" w:rsidR="00F80478" w:rsidRPr="00D948E6" w:rsidRDefault="00F80478" w:rsidP="00F80478">
            <w:pPr>
              <w:pStyle w:val="TABLE-cell"/>
              <w:keepNext/>
              <w:spacing w:before="40" w:after="40"/>
              <w:jc w:val="center"/>
            </w:pPr>
            <w:r w:rsidRPr="00D948E6">
              <w:t>1</w:t>
            </w:r>
          </w:p>
        </w:tc>
        <w:tc>
          <w:tcPr>
            <w:tcW w:w="595" w:type="dxa"/>
            <w:tcBorders>
              <w:left w:val="single" w:sz="6" w:space="0" w:color="auto"/>
              <w:right w:val="double" w:sz="4" w:space="0" w:color="auto"/>
            </w:tcBorders>
          </w:tcPr>
          <w:p w14:paraId="5DB87D3A" w14:textId="77777777" w:rsidR="00F80478" w:rsidRPr="00D948E6" w:rsidRDefault="00F80478" w:rsidP="00F80478">
            <w:pPr>
              <w:pStyle w:val="TABLE-cell"/>
              <w:keepNext/>
              <w:spacing w:before="40" w:after="40"/>
              <w:jc w:val="center"/>
            </w:pPr>
            <w:r w:rsidRPr="00D948E6">
              <w:t>128…254</w:t>
            </w:r>
          </w:p>
        </w:tc>
      </w:tr>
      <w:tr w:rsidR="00F80478" w:rsidRPr="00D948E6" w14:paraId="5DB87D43" w14:textId="77777777" w:rsidTr="009443B0">
        <w:trPr>
          <w:cantSplit/>
          <w:jc w:val="center"/>
        </w:trPr>
        <w:tc>
          <w:tcPr>
            <w:tcW w:w="5583" w:type="dxa"/>
            <w:tcBorders>
              <w:left w:val="double" w:sz="4" w:space="0" w:color="auto"/>
              <w:right w:val="single" w:sz="4" w:space="0" w:color="auto"/>
            </w:tcBorders>
          </w:tcPr>
          <w:p w14:paraId="5DB87D3C" w14:textId="77777777" w:rsidR="00F80478" w:rsidRPr="00D948E6" w:rsidRDefault="00F80478" w:rsidP="00F80478">
            <w:pPr>
              <w:pStyle w:val="TABLE-cell"/>
              <w:keepNext/>
              <w:spacing w:before="40" w:after="40"/>
            </w:pPr>
            <w:r w:rsidRPr="00D948E6">
              <w:t>Time switch program</w:t>
            </w:r>
            <w:r w:rsidRPr="00D948E6">
              <w:fldChar w:fldCharType="begin"/>
            </w:r>
            <w:r w:rsidRPr="00D948E6">
              <w:instrText xml:space="preserve"> XE "Time switch program" </w:instrText>
            </w:r>
            <w:r w:rsidRPr="00D948E6">
              <w:fldChar w:fldCharType="end"/>
            </w:r>
            <w:r w:rsidRPr="00D948E6">
              <w:t xml:space="preserve"> number</w:t>
            </w:r>
          </w:p>
        </w:tc>
        <w:tc>
          <w:tcPr>
            <w:tcW w:w="512" w:type="dxa"/>
            <w:tcBorders>
              <w:left w:val="single" w:sz="4" w:space="0" w:color="auto"/>
            </w:tcBorders>
          </w:tcPr>
          <w:p w14:paraId="5DB87D3D" w14:textId="77777777" w:rsidR="00F80478" w:rsidRPr="00D948E6" w:rsidRDefault="00F80478" w:rsidP="00F80478">
            <w:pPr>
              <w:pStyle w:val="TABLE-cell"/>
              <w:keepNext/>
              <w:spacing w:before="40" w:after="40"/>
              <w:jc w:val="center"/>
            </w:pPr>
            <w:r w:rsidRPr="00D948E6">
              <w:t>1</w:t>
            </w:r>
          </w:p>
        </w:tc>
        <w:tc>
          <w:tcPr>
            <w:tcW w:w="512" w:type="dxa"/>
            <w:tcBorders>
              <w:left w:val="single" w:sz="6" w:space="0" w:color="auto"/>
              <w:right w:val="single" w:sz="6" w:space="0" w:color="auto"/>
            </w:tcBorders>
          </w:tcPr>
          <w:p w14:paraId="5DB87D3E" w14:textId="77777777" w:rsidR="00F80478" w:rsidRPr="00D948E6" w:rsidRDefault="00F80478" w:rsidP="00F80478">
            <w:pPr>
              <w:pStyle w:val="TABLE-cell"/>
              <w:keepNext/>
              <w:spacing w:before="40" w:after="40"/>
              <w:jc w:val="center"/>
              <w:rPr>
                <w:i/>
                <w:iCs/>
              </w:rPr>
            </w:pPr>
            <w:r w:rsidRPr="00D948E6">
              <w:rPr>
                <w:i/>
                <w:iCs/>
              </w:rPr>
              <w:t>b</w:t>
            </w:r>
          </w:p>
        </w:tc>
        <w:tc>
          <w:tcPr>
            <w:tcW w:w="595" w:type="dxa"/>
          </w:tcPr>
          <w:p w14:paraId="5DB87D3F" w14:textId="77777777" w:rsidR="00F80478" w:rsidRPr="00D948E6" w:rsidRDefault="00F80478" w:rsidP="00F80478">
            <w:pPr>
              <w:pStyle w:val="TABLE-cell"/>
              <w:keepNext/>
              <w:spacing w:before="40" w:after="40"/>
              <w:jc w:val="center"/>
            </w:pPr>
            <w:r w:rsidRPr="00D948E6">
              <w:t>0</w:t>
            </w:r>
          </w:p>
        </w:tc>
        <w:tc>
          <w:tcPr>
            <w:tcW w:w="678" w:type="dxa"/>
            <w:tcBorders>
              <w:left w:val="single" w:sz="6" w:space="0" w:color="auto"/>
            </w:tcBorders>
          </w:tcPr>
          <w:p w14:paraId="5DB87D40" w14:textId="77777777" w:rsidR="00F80478" w:rsidRPr="00D948E6" w:rsidRDefault="00F80478" w:rsidP="00F80478">
            <w:pPr>
              <w:pStyle w:val="TABLE-cell"/>
              <w:keepNext/>
              <w:spacing w:before="40" w:after="40"/>
              <w:jc w:val="center"/>
            </w:pPr>
            <w:r w:rsidRPr="00D948E6">
              <w:t>2</w:t>
            </w:r>
          </w:p>
        </w:tc>
        <w:tc>
          <w:tcPr>
            <w:tcW w:w="595" w:type="dxa"/>
            <w:tcBorders>
              <w:left w:val="single" w:sz="6" w:space="0" w:color="auto"/>
            </w:tcBorders>
          </w:tcPr>
          <w:p w14:paraId="5DB87D41" w14:textId="77777777" w:rsidR="00F80478" w:rsidRPr="00D948E6" w:rsidRDefault="00F80478" w:rsidP="00F80478">
            <w:pPr>
              <w:pStyle w:val="TABLE-cell"/>
              <w:keepNext/>
              <w:spacing w:before="40" w:after="40"/>
              <w:jc w:val="center"/>
            </w:pPr>
            <w:r w:rsidRPr="00D948E6">
              <w:t>2</w:t>
            </w:r>
          </w:p>
        </w:tc>
        <w:tc>
          <w:tcPr>
            <w:tcW w:w="595" w:type="dxa"/>
            <w:tcBorders>
              <w:left w:val="single" w:sz="6" w:space="0" w:color="auto"/>
              <w:right w:val="double" w:sz="4" w:space="0" w:color="auto"/>
            </w:tcBorders>
            <w:shd w:val="pct12" w:color="auto" w:fill="auto"/>
          </w:tcPr>
          <w:p w14:paraId="5DB87D42" w14:textId="77777777" w:rsidR="00F80478" w:rsidRPr="00D948E6" w:rsidRDefault="00F80478" w:rsidP="00F80478">
            <w:pPr>
              <w:pStyle w:val="TABLE-cell"/>
              <w:keepNext/>
              <w:spacing w:before="40" w:after="40"/>
              <w:jc w:val="center"/>
            </w:pPr>
          </w:p>
        </w:tc>
      </w:tr>
      <w:tr w:rsidR="00F80478" w:rsidRPr="00D948E6" w14:paraId="5DB87D4B" w14:textId="77777777" w:rsidTr="009443B0">
        <w:trPr>
          <w:cantSplit/>
          <w:jc w:val="center"/>
        </w:trPr>
        <w:tc>
          <w:tcPr>
            <w:tcW w:w="5583" w:type="dxa"/>
            <w:tcBorders>
              <w:left w:val="double" w:sz="4" w:space="0" w:color="auto"/>
              <w:right w:val="single" w:sz="4" w:space="0" w:color="auto"/>
            </w:tcBorders>
          </w:tcPr>
          <w:p w14:paraId="5DB87D44" w14:textId="77777777" w:rsidR="00F80478" w:rsidRPr="00D948E6" w:rsidRDefault="00F80478" w:rsidP="00F80478">
            <w:pPr>
              <w:pStyle w:val="TABLE-cell"/>
              <w:keepNext/>
              <w:spacing w:before="40" w:after="40"/>
            </w:pPr>
            <w:r w:rsidRPr="00D948E6">
              <w:t>RCR program number</w:t>
            </w:r>
            <w:r w:rsidRPr="00D948E6">
              <w:fldChar w:fldCharType="begin"/>
            </w:r>
            <w:r w:rsidRPr="00D948E6">
              <w:instrText xml:space="preserve"> XE "RCR program number" </w:instrText>
            </w:r>
            <w:r w:rsidRPr="00D948E6">
              <w:fldChar w:fldCharType="end"/>
            </w:r>
          </w:p>
        </w:tc>
        <w:tc>
          <w:tcPr>
            <w:tcW w:w="512" w:type="dxa"/>
            <w:tcBorders>
              <w:left w:val="single" w:sz="4" w:space="0" w:color="auto"/>
            </w:tcBorders>
          </w:tcPr>
          <w:p w14:paraId="5DB87D45" w14:textId="77777777" w:rsidR="00F80478" w:rsidRPr="00D948E6" w:rsidRDefault="00F80478" w:rsidP="00F80478">
            <w:pPr>
              <w:pStyle w:val="TABLE-cell"/>
              <w:keepNext/>
              <w:spacing w:before="40" w:after="40"/>
              <w:jc w:val="center"/>
            </w:pPr>
            <w:r w:rsidRPr="00D948E6">
              <w:t>1</w:t>
            </w:r>
          </w:p>
        </w:tc>
        <w:tc>
          <w:tcPr>
            <w:tcW w:w="512" w:type="dxa"/>
            <w:tcBorders>
              <w:left w:val="single" w:sz="6" w:space="0" w:color="auto"/>
              <w:right w:val="single" w:sz="6" w:space="0" w:color="auto"/>
            </w:tcBorders>
          </w:tcPr>
          <w:p w14:paraId="5DB87D46" w14:textId="77777777" w:rsidR="00F80478" w:rsidRPr="00D948E6" w:rsidRDefault="00F80478" w:rsidP="00F80478">
            <w:pPr>
              <w:pStyle w:val="TABLE-cell"/>
              <w:keepNext/>
              <w:spacing w:before="40" w:after="40"/>
              <w:jc w:val="center"/>
              <w:rPr>
                <w:i/>
                <w:iCs/>
              </w:rPr>
            </w:pPr>
            <w:r w:rsidRPr="00D948E6">
              <w:rPr>
                <w:i/>
                <w:iCs/>
              </w:rPr>
              <w:t>b</w:t>
            </w:r>
          </w:p>
        </w:tc>
        <w:tc>
          <w:tcPr>
            <w:tcW w:w="595" w:type="dxa"/>
          </w:tcPr>
          <w:p w14:paraId="5DB87D47" w14:textId="77777777" w:rsidR="00F80478" w:rsidRPr="00D948E6" w:rsidRDefault="00F80478" w:rsidP="00F80478">
            <w:pPr>
              <w:pStyle w:val="TABLE-cell"/>
              <w:keepNext/>
              <w:spacing w:before="40" w:after="40"/>
              <w:jc w:val="center"/>
            </w:pPr>
            <w:r w:rsidRPr="00D948E6">
              <w:t>0</w:t>
            </w:r>
          </w:p>
        </w:tc>
        <w:tc>
          <w:tcPr>
            <w:tcW w:w="678" w:type="dxa"/>
            <w:tcBorders>
              <w:left w:val="single" w:sz="6" w:space="0" w:color="auto"/>
            </w:tcBorders>
          </w:tcPr>
          <w:p w14:paraId="5DB87D48" w14:textId="77777777" w:rsidR="00F80478" w:rsidRPr="00D948E6" w:rsidRDefault="00F80478" w:rsidP="00F80478">
            <w:pPr>
              <w:pStyle w:val="TABLE-cell"/>
              <w:keepNext/>
              <w:spacing w:before="40" w:after="40"/>
              <w:jc w:val="center"/>
            </w:pPr>
            <w:r w:rsidRPr="00D948E6">
              <w:t>2</w:t>
            </w:r>
          </w:p>
        </w:tc>
        <w:tc>
          <w:tcPr>
            <w:tcW w:w="595" w:type="dxa"/>
            <w:tcBorders>
              <w:left w:val="single" w:sz="6" w:space="0" w:color="auto"/>
            </w:tcBorders>
          </w:tcPr>
          <w:p w14:paraId="5DB87D49" w14:textId="77777777" w:rsidR="00F80478" w:rsidRPr="00D948E6" w:rsidRDefault="00F80478" w:rsidP="00F80478">
            <w:pPr>
              <w:pStyle w:val="TABLE-cell"/>
              <w:keepNext/>
              <w:spacing w:before="40" w:after="40"/>
              <w:jc w:val="center"/>
            </w:pPr>
            <w:r w:rsidRPr="00D948E6">
              <w:t>3</w:t>
            </w:r>
          </w:p>
        </w:tc>
        <w:tc>
          <w:tcPr>
            <w:tcW w:w="595" w:type="dxa"/>
            <w:tcBorders>
              <w:left w:val="single" w:sz="6" w:space="0" w:color="auto"/>
              <w:right w:val="double" w:sz="4" w:space="0" w:color="auto"/>
            </w:tcBorders>
            <w:shd w:val="pct12" w:color="auto" w:fill="auto"/>
          </w:tcPr>
          <w:p w14:paraId="5DB87D4A" w14:textId="77777777" w:rsidR="00F80478" w:rsidRPr="00D948E6" w:rsidRDefault="00F80478" w:rsidP="00F80478">
            <w:pPr>
              <w:pStyle w:val="TABLE-cell"/>
              <w:keepNext/>
              <w:spacing w:before="40" w:after="40"/>
              <w:jc w:val="center"/>
            </w:pPr>
          </w:p>
        </w:tc>
      </w:tr>
      <w:tr w:rsidR="00F80478" w:rsidRPr="00D948E6" w14:paraId="5DB87D53" w14:textId="77777777" w:rsidTr="009443B0">
        <w:trPr>
          <w:cantSplit/>
          <w:jc w:val="center"/>
        </w:trPr>
        <w:tc>
          <w:tcPr>
            <w:tcW w:w="5583" w:type="dxa"/>
            <w:tcBorders>
              <w:left w:val="double" w:sz="4" w:space="0" w:color="auto"/>
              <w:right w:val="single" w:sz="4" w:space="0" w:color="auto"/>
            </w:tcBorders>
          </w:tcPr>
          <w:p w14:paraId="5DB87D4C" w14:textId="77777777" w:rsidR="00F80478" w:rsidRPr="00D948E6" w:rsidRDefault="00F80478" w:rsidP="00F80478">
            <w:pPr>
              <w:pStyle w:val="TABLE-cell"/>
              <w:keepNext/>
              <w:spacing w:before="40" w:after="40"/>
            </w:pPr>
            <w:r w:rsidRPr="00D948E6">
              <w:t>Meter connection diagram</w:t>
            </w:r>
            <w:r w:rsidRPr="00D948E6">
              <w:fldChar w:fldCharType="begin"/>
            </w:r>
            <w:r w:rsidRPr="00D948E6">
              <w:instrText xml:space="preserve"> XE "Meter connection diagram" </w:instrText>
            </w:r>
            <w:r w:rsidRPr="00D948E6">
              <w:fldChar w:fldCharType="end"/>
            </w:r>
            <w:r w:rsidRPr="00D948E6">
              <w:t xml:space="preserve"> ID</w:t>
            </w:r>
          </w:p>
        </w:tc>
        <w:tc>
          <w:tcPr>
            <w:tcW w:w="512" w:type="dxa"/>
            <w:tcBorders>
              <w:left w:val="single" w:sz="4" w:space="0" w:color="auto"/>
            </w:tcBorders>
          </w:tcPr>
          <w:p w14:paraId="5DB87D4D" w14:textId="77777777" w:rsidR="00F80478" w:rsidRPr="00D948E6" w:rsidRDefault="00F80478" w:rsidP="00F80478">
            <w:pPr>
              <w:pStyle w:val="TABLE-cell"/>
              <w:keepNext/>
              <w:spacing w:before="40" w:after="40"/>
              <w:jc w:val="center"/>
            </w:pPr>
            <w:r w:rsidRPr="00D948E6">
              <w:t>1</w:t>
            </w:r>
          </w:p>
        </w:tc>
        <w:tc>
          <w:tcPr>
            <w:tcW w:w="512" w:type="dxa"/>
            <w:tcBorders>
              <w:left w:val="single" w:sz="6" w:space="0" w:color="auto"/>
              <w:right w:val="single" w:sz="6" w:space="0" w:color="auto"/>
            </w:tcBorders>
          </w:tcPr>
          <w:p w14:paraId="5DB87D4E" w14:textId="77777777" w:rsidR="00F80478" w:rsidRPr="00D948E6" w:rsidRDefault="00F80478" w:rsidP="00F80478">
            <w:pPr>
              <w:pStyle w:val="TABLE-cell"/>
              <w:keepNext/>
              <w:spacing w:before="40" w:after="40"/>
              <w:jc w:val="center"/>
              <w:rPr>
                <w:i/>
                <w:iCs/>
              </w:rPr>
            </w:pPr>
            <w:r w:rsidRPr="00D948E6">
              <w:rPr>
                <w:i/>
                <w:iCs/>
              </w:rPr>
              <w:t>b</w:t>
            </w:r>
          </w:p>
        </w:tc>
        <w:tc>
          <w:tcPr>
            <w:tcW w:w="595" w:type="dxa"/>
          </w:tcPr>
          <w:p w14:paraId="5DB87D4F" w14:textId="77777777" w:rsidR="00F80478" w:rsidRPr="00D948E6" w:rsidRDefault="00F80478" w:rsidP="00F80478">
            <w:pPr>
              <w:pStyle w:val="TABLE-cell"/>
              <w:keepNext/>
              <w:spacing w:before="40" w:after="40"/>
              <w:jc w:val="center"/>
            </w:pPr>
            <w:r w:rsidRPr="00D948E6">
              <w:t>0</w:t>
            </w:r>
          </w:p>
        </w:tc>
        <w:tc>
          <w:tcPr>
            <w:tcW w:w="678" w:type="dxa"/>
            <w:tcBorders>
              <w:left w:val="single" w:sz="6" w:space="0" w:color="auto"/>
            </w:tcBorders>
          </w:tcPr>
          <w:p w14:paraId="5DB87D50" w14:textId="77777777" w:rsidR="00F80478" w:rsidRPr="00D948E6" w:rsidRDefault="00F80478" w:rsidP="00F80478">
            <w:pPr>
              <w:pStyle w:val="TABLE-cell"/>
              <w:keepNext/>
              <w:spacing w:before="40" w:after="40"/>
              <w:jc w:val="center"/>
            </w:pPr>
            <w:r w:rsidRPr="00D948E6">
              <w:t>2</w:t>
            </w:r>
          </w:p>
        </w:tc>
        <w:tc>
          <w:tcPr>
            <w:tcW w:w="595" w:type="dxa"/>
            <w:tcBorders>
              <w:left w:val="single" w:sz="6" w:space="0" w:color="auto"/>
            </w:tcBorders>
          </w:tcPr>
          <w:p w14:paraId="5DB87D51" w14:textId="77777777" w:rsidR="00F80478" w:rsidRPr="00D948E6" w:rsidRDefault="00F80478" w:rsidP="00F80478">
            <w:pPr>
              <w:pStyle w:val="TABLE-cell"/>
              <w:keepNext/>
              <w:spacing w:before="40" w:after="40"/>
              <w:jc w:val="center"/>
            </w:pPr>
            <w:r w:rsidRPr="00D948E6">
              <w:t>4</w:t>
            </w:r>
          </w:p>
        </w:tc>
        <w:tc>
          <w:tcPr>
            <w:tcW w:w="595" w:type="dxa"/>
            <w:tcBorders>
              <w:left w:val="single" w:sz="6" w:space="0" w:color="auto"/>
              <w:right w:val="double" w:sz="4" w:space="0" w:color="auto"/>
            </w:tcBorders>
            <w:shd w:val="pct12" w:color="auto" w:fill="auto"/>
          </w:tcPr>
          <w:p w14:paraId="5DB87D52" w14:textId="77777777" w:rsidR="00F80478" w:rsidRPr="00D948E6" w:rsidRDefault="00F80478" w:rsidP="00F80478">
            <w:pPr>
              <w:pStyle w:val="TABLE-cell"/>
              <w:keepNext/>
              <w:spacing w:before="40" w:after="40"/>
              <w:jc w:val="center"/>
            </w:pPr>
          </w:p>
        </w:tc>
      </w:tr>
      <w:tr w:rsidR="00F80478" w:rsidRPr="00D948E6" w14:paraId="5DB87D5B" w14:textId="77777777" w:rsidTr="009443B0">
        <w:trPr>
          <w:cantSplit/>
          <w:jc w:val="center"/>
        </w:trPr>
        <w:tc>
          <w:tcPr>
            <w:tcW w:w="5583" w:type="dxa"/>
            <w:tcBorders>
              <w:left w:val="double" w:sz="4" w:space="0" w:color="auto"/>
              <w:right w:val="single" w:sz="4" w:space="0" w:color="auto"/>
            </w:tcBorders>
          </w:tcPr>
          <w:p w14:paraId="5DB87D54" w14:textId="77777777" w:rsidR="00F80478" w:rsidRPr="00D948E6" w:rsidRDefault="00F80478" w:rsidP="00F80478">
            <w:pPr>
              <w:pStyle w:val="TABLE-cell"/>
              <w:keepNext/>
              <w:spacing w:before="40" w:after="40"/>
            </w:pPr>
            <w:r w:rsidRPr="00D948E6">
              <w:t>Passive calendar name</w:t>
            </w:r>
          </w:p>
        </w:tc>
        <w:tc>
          <w:tcPr>
            <w:tcW w:w="512" w:type="dxa"/>
            <w:tcBorders>
              <w:left w:val="single" w:sz="4" w:space="0" w:color="auto"/>
            </w:tcBorders>
          </w:tcPr>
          <w:p w14:paraId="5DB87D55" w14:textId="77777777" w:rsidR="00F80478" w:rsidRPr="00D948E6" w:rsidRDefault="00F80478" w:rsidP="00F80478">
            <w:pPr>
              <w:pStyle w:val="TABLE-cell"/>
              <w:keepNext/>
              <w:spacing w:before="40" w:after="40"/>
              <w:jc w:val="center"/>
            </w:pPr>
            <w:r w:rsidRPr="00D948E6">
              <w:t>1</w:t>
            </w:r>
          </w:p>
        </w:tc>
        <w:tc>
          <w:tcPr>
            <w:tcW w:w="512" w:type="dxa"/>
            <w:tcBorders>
              <w:left w:val="single" w:sz="6" w:space="0" w:color="auto"/>
              <w:right w:val="single" w:sz="6" w:space="0" w:color="auto"/>
            </w:tcBorders>
          </w:tcPr>
          <w:p w14:paraId="5DB87D56" w14:textId="77777777" w:rsidR="00F80478" w:rsidRPr="00D948E6" w:rsidRDefault="00F80478" w:rsidP="00F80478">
            <w:pPr>
              <w:pStyle w:val="TABLE-cell"/>
              <w:keepNext/>
              <w:spacing w:before="40" w:after="40"/>
              <w:jc w:val="center"/>
              <w:rPr>
                <w:i/>
                <w:iCs/>
              </w:rPr>
            </w:pPr>
            <w:r w:rsidRPr="00D948E6">
              <w:rPr>
                <w:i/>
                <w:iCs/>
              </w:rPr>
              <w:t>b</w:t>
            </w:r>
          </w:p>
        </w:tc>
        <w:tc>
          <w:tcPr>
            <w:tcW w:w="595" w:type="dxa"/>
          </w:tcPr>
          <w:p w14:paraId="5DB87D57" w14:textId="77777777" w:rsidR="00F80478" w:rsidRPr="00D948E6" w:rsidRDefault="00F80478" w:rsidP="00F80478">
            <w:pPr>
              <w:pStyle w:val="TABLE-cell"/>
              <w:keepNext/>
              <w:spacing w:before="40" w:after="40"/>
              <w:jc w:val="center"/>
            </w:pPr>
            <w:r w:rsidRPr="00D948E6">
              <w:t>0</w:t>
            </w:r>
          </w:p>
        </w:tc>
        <w:tc>
          <w:tcPr>
            <w:tcW w:w="678" w:type="dxa"/>
            <w:tcBorders>
              <w:left w:val="single" w:sz="6" w:space="0" w:color="auto"/>
            </w:tcBorders>
          </w:tcPr>
          <w:p w14:paraId="5DB87D58" w14:textId="77777777" w:rsidR="00F80478" w:rsidRPr="00D948E6" w:rsidRDefault="00F80478" w:rsidP="00F80478">
            <w:pPr>
              <w:pStyle w:val="TABLE-cell"/>
              <w:keepNext/>
              <w:spacing w:before="40" w:after="40"/>
              <w:jc w:val="center"/>
            </w:pPr>
            <w:r w:rsidRPr="00D948E6">
              <w:t>2</w:t>
            </w:r>
          </w:p>
        </w:tc>
        <w:tc>
          <w:tcPr>
            <w:tcW w:w="595" w:type="dxa"/>
            <w:tcBorders>
              <w:left w:val="single" w:sz="6" w:space="0" w:color="auto"/>
            </w:tcBorders>
          </w:tcPr>
          <w:p w14:paraId="5DB87D59" w14:textId="77777777" w:rsidR="00F80478" w:rsidRPr="00D948E6" w:rsidRDefault="00F80478" w:rsidP="00F80478">
            <w:pPr>
              <w:pStyle w:val="TABLE-cell"/>
              <w:keepNext/>
              <w:spacing w:before="40" w:after="40"/>
              <w:jc w:val="center"/>
            </w:pPr>
            <w:r w:rsidRPr="00D948E6">
              <w:t>7</w:t>
            </w:r>
          </w:p>
        </w:tc>
        <w:tc>
          <w:tcPr>
            <w:tcW w:w="595" w:type="dxa"/>
            <w:tcBorders>
              <w:left w:val="single" w:sz="6" w:space="0" w:color="auto"/>
              <w:right w:val="double" w:sz="4" w:space="0" w:color="auto"/>
            </w:tcBorders>
            <w:shd w:val="pct12" w:color="auto" w:fill="auto"/>
          </w:tcPr>
          <w:p w14:paraId="5DB87D5A" w14:textId="77777777" w:rsidR="00F80478" w:rsidRPr="00D948E6" w:rsidRDefault="00F80478" w:rsidP="00F80478">
            <w:pPr>
              <w:pStyle w:val="TABLE-cell"/>
              <w:keepNext/>
              <w:spacing w:before="40" w:after="40"/>
              <w:jc w:val="center"/>
            </w:pPr>
          </w:p>
        </w:tc>
      </w:tr>
      <w:tr w:rsidR="00F80478" w:rsidRPr="00D948E6" w14:paraId="5DB87D63" w14:textId="77777777" w:rsidTr="009443B0">
        <w:trPr>
          <w:cantSplit/>
          <w:jc w:val="center"/>
        </w:trPr>
        <w:tc>
          <w:tcPr>
            <w:tcW w:w="5583" w:type="dxa"/>
            <w:tcBorders>
              <w:left w:val="double" w:sz="4" w:space="0" w:color="auto"/>
              <w:right w:val="single" w:sz="4" w:space="0" w:color="auto"/>
            </w:tcBorders>
          </w:tcPr>
          <w:p w14:paraId="5DB87D5C" w14:textId="77777777" w:rsidR="00F80478" w:rsidRPr="00D948E6" w:rsidRDefault="00F80478" w:rsidP="00F80478">
            <w:pPr>
              <w:pStyle w:val="TABLE-cell"/>
              <w:keepNext/>
              <w:spacing w:before="40" w:after="40"/>
            </w:pPr>
            <w:r w:rsidRPr="00D948E6">
              <w:lastRenderedPageBreak/>
              <w:t>Active firmware signature</w:t>
            </w:r>
          </w:p>
        </w:tc>
        <w:tc>
          <w:tcPr>
            <w:tcW w:w="512" w:type="dxa"/>
            <w:tcBorders>
              <w:left w:val="single" w:sz="4" w:space="0" w:color="auto"/>
            </w:tcBorders>
          </w:tcPr>
          <w:p w14:paraId="5DB87D5D" w14:textId="77777777" w:rsidR="00F80478" w:rsidRPr="00D948E6" w:rsidRDefault="00F80478" w:rsidP="00F80478">
            <w:pPr>
              <w:pStyle w:val="TABLE-cell"/>
              <w:keepNext/>
              <w:spacing w:before="40" w:after="40"/>
              <w:jc w:val="center"/>
            </w:pPr>
            <w:r w:rsidRPr="00D948E6">
              <w:t>1</w:t>
            </w:r>
          </w:p>
        </w:tc>
        <w:tc>
          <w:tcPr>
            <w:tcW w:w="512" w:type="dxa"/>
            <w:tcBorders>
              <w:left w:val="single" w:sz="6" w:space="0" w:color="auto"/>
              <w:right w:val="single" w:sz="6" w:space="0" w:color="auto"/>
            </w:tcBorders>
          </w:tcPr>
          <w:p w14:paraId="5DB87D5E" w14:textId="77777777" w:rsidR="00F80478" w:rsidRPr="00D948E6" w:rsidRDefault="00F80478" w:rsidP="00F80478">
            <w:pPr>
              <w:pStyle w:val="TABLE-cell"/>
              <w:keepNext/>
              <w:spacing w:before="40" w:after="40"/>
              <w:jc w:val="center"/>
              <w:rPr>
                <w:i/>
                <w:iCs/>
              </w:rPr>
            </w:pPr>
            <w:r w:rsidRPr="00D948E6">
              <w:rPr>
                <w:i/>
                <w:iCs/>
              </w:rPr>
              <w:t>b</w:t>
            </w:r>
          </w:p>
        </w:tc>
        <w:tc>
          <w:tcPr>
            <w:tcW w:w="595" w:type="dxa"/>
          </w:tcPr>
          <w:p w14:paraId="5DB87D5F" w14:textId="77777777" w:rsidR="00F80478" w:rsidRPr="00D948E6" w:rsidRDefault="00F80478" w:rsidP="00F80478">
            <w:pPr>
              <w:pStyle w:val="TABLE-cell"/>
              <w:keepNext/>
              <w:spacing w:before="40" w:after="40"/>
              <w:jc w:val="center"/>
            </w:pPr>
            <w:r w:rsidRPr="00D948E6">
              <w:t>0</w:t>
            </w:r>
          </w:p>
        </w:tc>
        <w:tc>
          <w:tcPr>
            <w:tcW w:w="678" w:type="dxa"/>
            <w:tcBorders>
              <w:left w:val="single" w:sz="6" w:space="0" w:color="auto"/>
            </w:tcBorders>
          </w:tcPr>
          <w:p w14:paraId="5DB87D60" w14:textId="77777777" w:rsidR="00F80478" w:rsidRPr="00D948E6" w:rsidRDefault="00F80478" w:rsidP="00F80478">
            <w:pPr>
              <w:pStyle w:val="TABLE-cell"/>
              <w:keepNext/>
              <w:spacing w:before="40" w:after="40"/>
              <w:jc w:val="center"/>
            </w:pPr>
            <w:r w:rsidRPr="00D948E6">
              <w:t>2</w:t>
            </w:r>
          </w:p>
        </w:tc>
        <w:tc>
          <w:tcPr>
            <w:tcW w:w="595" w:type="dxa"/>
            <w:tcBorders>
              <w:left w:val="single" w:sz="6" w:space="0" w:color="auto"/>
            </w:tcBorders>
          </w:tcPr>
          <w:p w14:paraId="5DB87D61" w14:textId="77777777" w:rsidR="00F80478" w:rsidRPr="00D948E6" w:rsidRDefault="00F80478" w:rsidP="00F80478">
            <w:pPr>
              <w:pStyle w:val="TABLE-cell"/>
              <w:keepNext/>
              <w:spacing w:before="40" w:after="40"/>
              <w:jc w:val="center"/>
            </w:pPr>
            <w:r w:rsidRPr="00D948E6">
              <w:t>8</w:t>
            </w:r>
          </w:p>
        </w:tc>
        <w:tc>
          <w:tcPr>
            <w:tcW w:w="595" w:type="dxa"/>
            <w:tcBorders>
              <w:left w:val="single" w:sz="6" w:space="0" w:color="auto"/>
              <w:right w:val="double" w:sz="4" w:space="0" w:color="auto"/>
            </w:tcBorders>
            <w:shd w:val="pct12" w:color="auto" w:fill="auto"/>
          </w:tcPr>
          <w:p w14:paraId="5DB87D62" w14:textId="77777777" w:rsidR="00F80478" w:rsidRPr="00D948E6" w:rsidRDefault="00F80478" w:rsidP="00F80478">
            <w:pPr>
              <w:pStyle w:val="TABLE-cell"/>
              <w:keepNext/>
              <w:spacing w:before="40" w:after="40"/>
              <w:jc w:val="center"/>
            </w:pPr>
          </w:p>
        </w:tc>
      </w:tr>
      <w:tr w:rsidR="00F80478" w:rsidRPr="00D948E6" w14:paraId="5DB87D6C" w14:textId="77777777" w:rsidTr="009443B0">
        <w:trPr>
          <w:cantSplit/>
          <w:jc w:val="center"/>
        </w:trPr>
        <w:tc>
          <w:tcPr>
            <w:tcW w:w="5583" w:type="dxa"/>
            <w:tcBorders>
              <w:top w:val="single" w:sz="6" w:space="0" w:color="auto"/>
              <w:left w:val="double" w:sz="4" w:space="0" w:color="auto"/>
              <w:bottom w:val="dashed" w:sz="4" w:space="0" w:color="auto"/>
              <w:right w:val="single" w:sz="4" w:space="0" w:color="auto"/>
            </w:tcBorders>
          </w:tcPr>
          <w:p w14:paraId="5DB87D64" w14:textId="77777777" w:rsidR="00F80478" w:rsidRDefault="00F80478" w:rsidP="00F80478">
            <w:pPr>
              <w:pStyle w:val="NOTE"/>
              <w:keepNext/>
            </w:pPr>
            <w:r w:rsidRPr="001024CF">
              <w:rPr>
                <w:rStyle w:val="Strong"/>
              </w:rPr>
              <w:t>Output pulse values or constants</w:t>
            </w:r>
            <w:r w:rsidRPr="001024CF">
              <w:rPr>
                <w:rStyle w:val="Strong"/>
              </w:rPr>
              <w:fldChar w:fldCharType="begin"/>
            </w:r>
            <w:r w:rsidRPr="001024CF">
              <w:rPr>
                <w:rStyle w:val="Strong"/>
              </w:rPr>
              <w:instrText xml:space="preserve"> XE "Pulse value" </w:instrText>
            </w:r>
            <w:r w:rsidRPr="001024CF">
              <w:rPr>
                <w:rStyle w:val="Strong"/>
              </w:rPr>
              <w:fldChar w:fldCharType="end"/>
            </w:r>
            <w:r w:rsidRPr="001024CF">
              <w:rPr>
                <w:rStyle w:val="Strong"/>
              </w:rPr>
              <w:fldChar w:fldCharType="begin"/>
            </w:r>
            <w:r w:rsidRPr="001024CF">
              <w:rPr>
                <w:rStyle w:val="Strong"/>
              </w:rPr>
              <w:instrText xml:space="preserve"> XE "Pulse constant" </w:instrText>
            </w:r>
            <w:r w:rsidRPr="001024CF">
              <w:rPr>
                <w:rStyle w:val="Strong"/>
              </w:rPr>
              <w:fldChar w:fldCharType="end"/>
            </w:r>
            <w:r w:rsidRPr="001024CF">
              <w:rPr>
                <w:rStyle w:val="Strong"/>
              </w:rPr>
              <w:t xml:space="preserve"> </w:t>
            </w:r>
          </w:p>
          <w:p w14:paraId="5DB87D65" w14:textId="6CB10F3F" w:rsidR="00F80478" w:rsidRPr="00D948E6" w:rsidRDefault="00F80478" w:rsidP="00F80478">
            <w:pPr>
              <w:pStyle w:val="TABLE-cell"/>
              <w:keepNext/>
            </w:pPr>
            <w:r>
              <w:t>NOTE</w:t>
            </w:r>
            <w:r>
              <w:t> </w:t>
            </w:r>
            <w:r>
              <w:t xml:space="preserve">For units, see </w:t>
            </w:r>
            <w:r>
              <w:fldChar w:fldCharType="begin"/>
            </w:r>
            <w:r>
              <w:instrText xml:space="preserve"> REF IEC62056_6_2_201X \h  \* MERGEFORMAT </w:instrText>
            </w:r>
            <w:r>
              <w:fldChar w:fldCharType="separate"/>
            </w:r>
            <w:r w:rsidR="005245E0">
              <w:rPr>
                <w:color w:val="000000"/>
              </w:rPr>
              <w:t>IEC 62056-6-2</w:t>
            </w:r>
            <w:r w:rsidR="005245E0" w:rsidRPr="005245E0">
              <w:t>:2021</w:t>
            </w:r>
            <w:r>
              <w:fldChar w:fldCharType="end"/>
            </w:r>
            <w:r>
              <w:t>,</w:t>
            </w:r>
            <w:r w:rsidR="00BD5216">
              <w:t xml:space="preserve"> 4.3.2</w:t>
            </w:r>
          </w:p>
        </w:tc>
        <w:tc>
          <w:tcPr>
            <w:tcW w:w="512" w:type="dxa"/>
            <w:tcBorders>
              <w:top w:val="single" w:sz="6" w:space="0" w:color="auto"/>
              <w:left w:val="single" w:sz="4" w:space="0" w:color="auto"/>
              <w:bottom w:val="dashed" w:sz="4" w:space="0" w:color="auto"/>
            </w:tcBorders>
          </w:tcPr>
          <w:p w14:paraId="5DB87D66" w14:textId="77777777" w:rsidR="00F80478" w:rsidRPr="00D948E6" w:rsidRDefault="00F80478" w:rsidP="00F80478">
            <w:pPr>
              <w:pStyle w:val="TABLE-cell"/>
              <w:keepNext/>
              <w:spacing w:before="40" w:after="40"/>
              <w:jc w:val="center"/>
            </w:pPr>
          </w:p>
        </w:tc>
        <w:tc>
          <w:tcPr>
            <w:tcW w:w="512" w:type="dxa"/>
            <w:tcBorders>
              <w:top w:val="single" w:sz="6" w:space="0" w:color="auto"/>
              <w:left w:val="single" w:sz="6" w:space="0" w:color="auto"/>
              <w:bottom w:val="dashed" w:sz="4" w:space="0" w:color="auto"/>
              <w:right w:val="single" w:sz="6" w:space="0" w:color="auto"/>
            </w:tcBorders>
          </w:tcPr>
          <w:p w14:paraId="5DB87D67" w14:textId="77777777" w:rsidR="00F80478" w:rsidRPr="00D948E6" w:rsidRDefault="00F80478" w:rsidP="00F80478">
            <w:pPr>
              <w:pStyle w:val="TABLE-cell"/>
              <w:keepNext/>
              <w:spacing w:before="40" w:after="40"/>
              <w:jc w:val="center"/>
            </w:pPr>
          </w:p>
        </w:tc>
        <w:tc>
          <w:tcPr>
            <w:tcW w:w="595" w:type="dxa"/>
            <w:tcBorders>
              <w:top w:val="single" w:sz="6" w:space="0" w:color="auto"/>
              <w:bottom w:val="dashed" w:sz="4" w:space="0" w:color="auto"/>
            </w:tcBorders>
          </w:tcPr>
          <w:p w14:paraId="5DB87D68" w14:textId="77777777" w:rsidR="00F80478" w:rsidRPr="00D948E6" w:rsidRDefault="00F80478" w:rsidP="00F80478">
            <w:pPr>
              <w:pStyle w:val="TABLE-cell"/>
              <w:keepNext/>
              <w:spacing w:before="40" w:after="40"/>
              <w:jc w:val="center"/>
            </w:pPr>
          </w:p>
        </w:tc>
        <w:tc>
          <w:tcPr>
            <w:tcW w:w="678" w:type="dxa"/>
            <w:tcBorders>
              <w:top w:val="single" w:sz="6" w:space="0" w:color="auto"/>
              <w:left w:val="single" w:sz="6" w:space="0" w:color="auto"/>
              <w:bottom w:val="dashed" w:sz="4" w:space="0" w:color="auto"/>
            </w:tcBorders>
          </w:tcPr>
          <w:p w14:paraId="5DB87D69" w14:textId="77777777" w:rsidR="00F80478" w:rsidRPr="00D948E6" w:rsidRDefault="00F80478" w:rsidP="00F80478">
            <w:pPr>
              <w:pStyle w:val="TABLE-cell"/>
              <w:keepNext/>
              <w:spacing w:before="40" w:after="40"/>
              <w:jc w:val="center"/>
            </w:pPr>
          </w:p>
        </w:tc>
        <w:tc>
          <w:tcPr>
            <w:tcW w:w="595" w:type="dxa"/>
            <w:tcBorders>
              <w:top w:val="single" w:sz="6" w:space="0" w:color="auto"/>
              <w:left w:val="single" w:sz="6" w:space="0" w:color="auto"/>
              <w:bottom w:val="dashed" w:sz="4" w:space="0" w:color="auto"/>
            </w:tcBorders>
          </w:tcPr>
          <w:p w14:paraId="5DB87D6A" w14:textId="77777777" w:rsidR="00F80478" w:rsidRPr="00D948E6" w:rsidRDefault="00F80478" w:rsidP="00F80478">
            <w:pPr>
              <w:pStyle w:val="TABLE-cell"/>
              <w:keepNext/>
              <w:spacing w:before="40" w:after="40"/>
              <w:jc w:val="center"/>
            </w:pPr>
          </w:p>
        </w:tc>
        <w:tc>
          <w:tcPr>
            <w:tcW w:w="595" w:type="dxa"/>
            <w:tcBorders>
              <w:top w:val="single" w:sz="6" w:space="0" w:color="auto"/>
              <w:left w:val="single" w:sz="6" w:space="0" w:color="auto"/>
              <w:bottom w:val="dashed" w:sz="4" w:space="0" w:color="auto"/>
              <w:right w:val="double" w:sz="4" w:space="0" w:color="auto"/>
            </w:tcBorders>
            <w:shd w:val="pct12" w:color="auto" w:fill="auto"/>
          </w:tcPr>
          <w:p w14:paraId="5DB87D6B" w14:textId="77777777" w:rsidR="00F80478" w:rsidRPr="00D948E6" w:rsidRDefault="00F80478" w:rsidP="00F80478">
            <w:pPr>
              <w:pStyle w:val="TABLE-cell"/>
              <w:keepNext/>
              <w:spacing w:before="40" w:after="40"/>
              <w:jc w:val="center"/>
            </w:pPr>
          </w:p>
        </w:tc>
      </w:tr>
      <w:tr w:rsidR="00F80478" w:rsidRPr="00D948E6" w14:paraId="5DB87D74" w14:textId="77777777" w:rsidTr="009443B0">
        <w:trPr>
          <w:cantSplit/>
          <w:jc w:val="center"/>
        </w:trPr>
        <w:tc>
          <w:tcPr>
            <w:tcW w:w="5583" w:type="dxa"/>
            <w:tcBorders>
              <w:top w:val="dashed" w:sz="4" w:space="0" w:color="auto"/>
              <w:left w:val="double" w:sz="4" w:space="0" w:color="auto"/>
              <w:right w:val="single" w:sz="4" w:space="0" w:color="auto"/>
            </w:tcBorders>
          </w:tcPr>
          <w:p w14:paraId="5DB87D6D" w14:textId="77777777" w:rsidR="00F80478" w:rsidRPr="00D948E6" w:rsidRDefault="00F80478" w:rsidP="00F80478">
            <w:pPr>
              <w:pStyle w:val="TABLE-cell"/>
              <w:keepNext/>
              <w:spacing w:before="40" w:after="40"/>
            </w:pPr>
            <w:r w:rsidRPr="00D948E6">
              <w:t>Active energy</w:t>
            </w:r>
            <w:r w:rsidRPr="00D948E6">
              <w:fldChar w:fldCharType="begin"/>
            </w:r>
            <w:r w:rsidRPr="00D948E6">
              <w:instrText xml:space="preserve"> XE "Active energy" </w:instrText>
            </w:r>
            <w:r w:rsidRPr="00D948E6">
              <w:fldChar w:fldCharType="end"/>
            </w:r>
            <w:r w:rsidRPr="00D948E6">
              <w:t>, metrological LED</w:t>
            </w:r>
            <w:r w:rsidRPr="00D948E6">
              <w:fldChar w:fldCharType="begin"/>
            </w:r>
            <w:r w:rsidRPr="00D948E6">
              <w:instrText xml:space="preserve"> XE "Metrological LED" </w:instrText>
            </w:r>
            <w:r w:rsidRPr="00D948E6">
              <w:fldChar w:fldCharType="end"/>
            </w:r>
          </w:p>
        </w:tc>
        <w:tc>
          <w:tcPr>
            <w:tcW w:w="512" w:type="dxa"/>
            <w:tcBorders>
              <w:top w:val="dashed" w:sz="4" w:space="0" w:color="auto"/>
              <w:left w:val="single" w:sz="4" w:space="0" w:color="auto"/>
            </w:tcBorders>
            <w:vAlign w:val="center"/>
          </w:tcPr>
          <w:p w14:paraId="5DB87D6E" w14:textId="77777777" w:rsidR="00F80478" w:rsidRPr="00D948E6" w:rsidRDefault="00F80478" w:rsidP="00F80478">
            <w:pPr>
              <w:pStyle w:val="TABLE-cell"/>
              <w:keepNext/>
              <w:spacing w:before="40" w:after="40"/>
              <w:jc w:val="center"/>
            </w:pPr>
            <w:r w:rsidRPr="00D948E6">
              <w:t>1</w:t>
            </w:r>
          </w:p>
        </w:tc>
        <w:tc>
          <w:tcPr>
            <w:tcW w:w="512" w:type="dxa"/>
            <w:tcBorders>
              <w:top w:val="dashed" w:sz="4" w:space="0" w:color="auto"/>
              <w:left w:val="single" w:sz="6" w:space="0" w:color="auto"/>
              <w:right w:val="single" w:sz="6" w:space="0" w:color="auto"/>
            </w:tcBorders>
            <w:vAlign w:val="center"/>
          </w:tcPr>
          <w:p w14:paraId="5DB87D6F" w14:textId="77777777" w:rsidR="00F80478" w:rsidRPr="00D948E6" w:rsidRDefault="00F80478" w:rsidP="00F80478">
            <w:pPr>
              <w:pStyle w:val="TABLE-cell"/>
              <w:keepNext/>
              <w:spacing w:before="40" w:after="40"/>
              <w:jc w:val="center"/>
              <w:rPr>
                <w:i/>
                <w:iCs/>
              </w:rPr>
            </w:pPr>
            <w:r w:rsidRPr="00D948E6">
              <w:rPr>
                <w:i/>
                <w:iCs/>
              </w:rPr>
              <w:t>b</w:t>
            </w:r>
          </w:p>
        </w:tc>
        <w:tc>
          <w:tcPr>
            <w:tcW w:w="595" w:type="dxa"/>
            <w:tcBorders>
              <w:top w:val="dashed" w:sz="4" w:space="0" w:color="auto"/>
            </w:tcBorders>
            <w:vAlign w:val="center"/>
          </w:tcPr>
          <w:p w14:paraId="5DB87D70" w14:textId="77777777" w:rsidR="00F80478" w:rsidRPr="00D948E6" w:rsidRDefault="00F80478" w:rsidP="00F80478">
            <w:pPr>
              <w:pStyle w:val="TABLE-cell"/>
              <w:keepNext/>
              <w:spacing w:before="40" w:after="40"/>
              <w:jc w:val="center"/>
            </w:pPr>
            <w:r w:rsidRPr="00D948E6">
              <w:t>0</w:t>
            </w:r>
          </w:p>
        </w:tc>
        <w:tc>
          <w:tcPr>
            <w:tcW w:w="678" w:type="dxa"/>
            <w:tcBorders>
              <w:top w:val="dashed" w:sz="4" w:space="0" w:color="auto"/>
              <w:left w:val="single" w:sz="6" w:space="0" w:color="auto"/>
            </w:tcBorders>
            <w:vAlign w:val="center"/>
          </w:tcPr>
          <w:p w14:paraId="5DB87D71" w14:textId="77777777" w:rsidR="00F80478" w:rsidRPr="00D948E6" w:rsidRDefault="00F80478" w:rsidP="00F80478">
            <w:pPr>
              <w:pStyle w:val="TABLE-cell"/>
              <w:keepNext/>
              <w:spacing w:before="40" w:after="40"/>
              <w:jc w:val="center"/>
            </w:pPr>
            <w:r w:rsidRPr="00D948E6">
              <w:t>3</w:t>
            </w:r>
          </w:p>
        </w:tc>
        <w:tc>
          <w:tcPr>
            <w:tcW w:w="595" w:type="dxa"/>
            <w:tcBorders>
              <w:top w:val="dashed" w:sz="4" w:space="0" w:color="auto"/>
              <w:left w:val="single" w:sz="6" w:space="0" w:color="auto"/>
            </w:tcBorders>
            <w:vAlign w:val="center"/>
          </w:tcPr>
          <w:p w14:paraId="5DB87D72" w14:textId="77777777" w:rsidR="00F80478" w:rsidRPr="00D948E6" w:rsidRDefault="00F80478" w:rsidP="00F80478">
            <w:pPr>
              <w:pStyle w:val="TABLE-cell"/>
              <w:keepNext/>
              <w:spacing w:before="40" w:after="40"/>
              <w:jc w:val="center"/>
            </w:pPr>
            <w:r w:rsidRPr="00D948E6">
              <w:t>0</w:t>
            </w:r>
          </w:p>
        </w:tc>
        <w:tc>
          <w:tcPr>
            <w:tcW w:w="595" w:type="dxa"/>
            <w:tcBorders>
              <w:top w:val="dashed" w:sz="4" w:space="0" w:color="auto"/>
              <w:left w:val="single" w:sz="6" w:space="0" w:color="auto"/>
              <w:right w:val="double" w:sz="4" w:space="0" w:color="auto"/>
            </w:tcBorders>
            <w:shd w:val="pct12" w:color="auto" w:fill="auto"/>
            <w:vAlign w:val="center"/>
          </w:tcPr>
          <w:p w14:paraId="5DB87D73" w14:textId="77777777" w:rsidR="00F80478" w:rsidRPr="00D948E6" w:rsidRDefault="00F80478" w:rsidP="00F80478">
            <w:pPr>
              <w:pStyle w:val="TABLE-cell"/>
              <w:keepNext/>
              <w:spacing w:before="40" w:after="40"/>
              <w:jc w:val="center"/>
            </w:pPr>
          </w:p>
        </w:tc>
      </w:tr>
      <w:tr w:rsidR="00F80478" w:rsidRPr="00D948E6" w14:paraId="5DB87D7C" w14:textId="77777777" w:rsidTr="009443B0">
        <w:trPr>
          <w:cantSplit/>
          <w:jc w:val="center"/>
        </w:trPr>
        <w:tc>
          <w:tcPr>
            <w:tcW w:w="5583" w:type="dxa"/>
            <w:tcBorders>
              <w:left w:val="double" w:sz="4" w:space="0" w:color="auto"/>
              <w:right w:val="single" w:sz="4" w:space="0" w:color="auto"/>
            </w:tcBorders>
          </w:tcPr>
          <w:p w14:paraId="5DB87D75" w14:textId="77777777" w:rsidR="00F80478" w:rsidRPr="00D948E6" w:rsidRDefault="00F80478" w:rsidP="00F80478">
            <w:pPr>
              <w:pStyle w:val="TABLE-cell"/>
              <w:keepNext/>
              <w:spacing w:before="40" w:after="40"/>
            </w:pPr>
            <w:r w:rsidRPr="00D948E6">
              <w:t>Reactive energy</w:t>
            </w:r>
            <w:r w:rsidRPr="00D948E6">
              <w:fldChar w:fldCharType="begin"/>
            </w:r>
            <w:r w:rsidRPr="00D948E6">
              <w:instrText xml:space="preserve"> XE "Reactive energy" </w:instrText>
            </w:r>
            <w:r w:rsidRPr="00D948E6">
              <w:fldChar w:fldCharType="end"/>
            </w:r>
            <w:r w:rsidRPr="00D948E6">
              <w:t>, metrological LED</w:t>
            </w:r>
          </w:p>
        </w:tc>
        <w:tc>
          <w:tcPr>
            <w:tcW w:w="512" w:type="dxa"/>
            <w:tcBorders>
              <w:left w:val="single" w:sz="4" w:space="0" w:color="auto"/>
            </w:tcBorders>
          </w:tcPr>
          <w:p w14:paraId="5DB87D76" w14:textId="77777777" w:rsidR="00F80478" w:rsidRPr="00D948E6" w:rsidRDefault="00F80478" w:rsidP="00F80478">
            <w:pPr>
              <w:pStyle w:val="TABLE-cell"/>
              <w:keepNext/>
              <w:spacing w:before="40" w:after="40"/>
              <w:jc w:val="center"/>
            </w:pPr>
            <w:r w:rsidRPr="00D948E6">
              <w:t>1</w:t>
            </w:r>
          </w:p>
        </w:tc>
        <w:tc>
          <w:tcPr>
            <w:tcW w:w="512" w:type="dxa"/>
            <w:tcBorders>
              <w:left w:val="single" w:sz="6" w:space="0" w:color="auto"/>
              <w:right w:val="single" w:sz="6" w:space="0" w:color="auto"/>
            </w:tcBorders>
          </w:tcPr>
          <w:p w14:paraId="5DB87D77" w14:textId="77777777" w:rsidR="00F80478" w:rsidRPr="00D948E6" w:rsidRDefault="00F80478" w:rsidP="00F80478">
            <w:pPr>
              <w:pStyle w:val="TABLE-cell"/>
              <w:keepNext/>
              <w:spacing w:before="40" w:after="40"/>
              <w:jc w:val="center"/>
              <w:rPr>
                <w:i/>
                <w:iCs/>
              </w:rPr>
            </w:pPr>
            <w:r w:rsidRPr="00D948E6">
              <w:rPr>
                <w:i/>
                <w:iCs/>
              </w:rPr>
              <w:t>b</w:t>
            </w:r>
          </w:p>
        </w:tc>
        <w:tc>
          <w:tcPr>
            <w:tcW w:w="595" w:type="dxa"/>
          </w:tcPr>
          <w:p w14:paraId="5DB87D78" w14:textId="77777777" w:rsidR="00F80478" w:rsidRPr="00D948E6" w:rsidRDefault="00F80478" w:rsidP="00F80478">
            <w:pPr>
              <w:pStyle w:val="TABLE-cell"/>
              <w:keepNext/>
              <w:spacing w:before="40" w:after="40"/>
              <w:jc w:val="center"/>
            </w:pPr>
            <w:r w:rsidRPr="00D948E6">
              <w:t>0</w:t>
            </w:r>
          </w:p>
        </w:tc>
        <w:tc>
          <w:tcPr>
            <w:tcW w:w="678" w:type="dxa"/>
            <w:tcBorders>
              <w:left w:val="single" w:sz="6" w:space="0" w:color="auto"/>
            </w:tcBorders>
          </w:tcPr>
          <w:p w14:paraId="5DB87D79" w14:textId="77777777" w:rsidR="00F80478" w:rsidRPr="00D948E6" w:rsidRDefault="00F80478" w:rsidP="00F80478">
            <w:pPr>
              <w:pStyle w:val="TABLE-cell"/>
              <w:keepNext/>
              <w:spacing w:before="40" w:after="40"/>
              <w:jc w:val="center"/>
            </w:pPr>
            <w:r w:rsidRPr="00D948E6">
              <w:t>3</w:t>
            </w:r>
          </w:p>
        </w:tc>
        <w:tc>
          <w:tcPr>
            <w:tcW w:w="595" w:type="dxa"/>
            <w:tcBorders>
              <w:left w:val="single" w:sz="6" w:space="0" w:color="auto"/>
            </w:tcBorders>
          </w:tcPr>
          <w:p w14:paraId="5DB87D7A" w14:textId="77777777" w:rsidR="00F80478" w:rsidRPr="00D948E6" w:rsidRDefault="00F80478" w:rsidP="00F80478">
            <w:pPr>
              <w:pStyle w:val="TABLE-cell"/>
              <w:keepNext/>
              <w:spacing w:before="40" w:after="40"/>
              <w:jc w:val="center"/>
            </w:pPr>
            <w:r w:rsidRPr="00D948E6">
              <w:t>1</w:t>
            </w:r>
          </w:p>
        </w:tc>
        <w:tc>
          <w:tcPr>
            <w:tcW w:w="595" w:type="dxa"/>
            <w:tcBorders>
              <w:left w:val="single" w:sz="6" w:space="0" w:color="auto"/>
              <w:right w:val="double" w:sz="4" w:space="0" w:color="auto"/>
            </w:tcBorders>
            <w:shd w:val="pct12" w:color="auto" w:fill="auto"/>
          </w:tcPr>
          <w:p w14:paraId="5DB87D7B" w14:textId="77777777" w:rsidR="00F80478" w:rsidRPr="00D948E6" w:rsidRDefault="00F80478" w:rsidP="00F80478">
            <w:pPr>
              <w:pStyle w:val="TABLE-cell"/>
              <w:keepNext/>
              <w:spacing w:before="40" w:after="40"/>
              <w:jc w:val="center"/>
            </w:pPr>
          </w:p>
        </w:tc>
      </w:tr>
      <w:tr w:rsidR="00F80478" w:rsidRPr="00D948E6" w14:paraId="5DB87D84" w14:textId="77777777" w:rsidTr="009443B0">
        <w:trPr>
          <w:cantSplit/>
          <w:jc w:val="center"/>
        </w:trPr>
        <w:tc>
          <w:tcPr>
            <w:tcW w:w="5583" w:type="dxa"/>
            <w:tcBorders>
              <w:left w:val="double" w:sz="4" w:space="0" w:color="auto"/>
              <w:right w:val="single" w:sz="4" w:space="0" w:color="auto"/>
            </w:tcBorders>
          </w:tcPr>
          <w:p w14:paraId="5DB87D7D" w14:textId="77777777" w:rsidR="00F80478" w:rsidRPr="00D948E6" w:rsidRDefault="00F80478" w:rsidP="00F80478">
            <w:pPr>
              <w:pStyle w:val="TABLE-cell"/>
              <w:keepNext/>
              <w:spacing w:before="40" w:after="40"/>
            </w:pPr>
            <w:r w:rsidRPr="00D948E6">
              <w:t>Apparent energy</w:t>
            </w:r>
            <w:r w:rsidRPr="00D948E6">
              <w:fldChar w:fldCharType="begin"/>
            </w:r>
            <w:r w:rsidRPr="00D948E6">
              <w:instrText xml:space="preserve"> XE "Apparent energy" </w:instrText>
            </w:r>
            <w:r w:rsidRPr="00D948E6">
              <w:fldChar w:fldCharType="end"/>
            </w:r>
            <w:r w:rsidRPr="00D948E6">
              <w:t>, metrological LED</w:t>
            </w:r>
          </w:p>
        </w:tc>
        <w:tc>
          <w:tcPr>
            <w:tcW w:w="512" w:type="dxa"/>
            <w:tcBorders>
              <w:left w:val="single" w:sz="4" w:space="0" w:color="auto"/>
            </w:tcBorders>
          </w:tcPr>
          <w:p w14:paraId="5DB87D7E" w14:textId="77777777" w:rsidR="00F80478" w:rsidRPr="00D948E6" w:rsidRDefault="00F80478" w:rsidP="00F80478">
            <w:pPr>
              <w:pStyle w:val="TABLE-cell"/>
              <w:keepNext/>
              <w:spacing w:before="40" w:after="40"/>
              <w:jc w:val="center"/>
            </w:pPr>
            <w:r w:rsidRPr="00D948E6">
              <w:t>1</w:t>
            </w:r>
          </w:p>
        </w:tc>
        <w:tc>
          <w:tcPr>
            <w:tcW w:w="512" w:type="dxa"/>
            <w:tcBorders>
              <w:left w:val="single" w:sz="6" w:space="0" w:color="auto"/>
              <w:right w:val="single" w:sz="6" w:space="0" w:color="auto"/>
            </w:tcBorders>
          </w:tcPr>
          <w:p w14:paraId="5DB87D7F" w14:textId="77777777" w:rsidR="00F80478" w:rsidRPr="00D948E6" w:rsidRDefault="00F80478" w:rsidP="00F80478">
            <w:pPr>
              <w:pStyle w:val="TABLE-cell"/>
              <w:keepNext/>
              <w:spacing w:before="40" w:after="40"/>
              <w:jc w:val="center"/>
              <w:rPr>
                <w:i/>
                <w:iCs/>
              </w:rPr>
            </w:pPr>
            <w:r w:rsidRPr="00D948E6">
              <w:rPr>
                <w:i/>
                <w:iCs/>
              </w:rPr>
              <w:t>b</w:t>
            </w:r>
          </w:p>
        </w:tc>
        <w:tc>
          <w:tcPr>
            <w:tcW w:w="595" w:type="dxa"/>
          </w:tcPr>
          <w:p w14:paraId="5DB87D80" w14:textId="77777777" w:rsidR="00F80478" w:rsidRPr="00D948E6" w:rsidRDefault="00F80478" w:rsidP="00F80478">
            <w:pPr>
              <w:pStyle w:val="TABLE-cell"/>
              <w:keepNext/>
              <w:spacing w:before="40" w:after="40"/>
              <w:jc w:val="center"/>
            </w:pPr>
            <w:r w:rsidRPr="00D948E6">
              <w:t>0</w:t>
            </w:r>
          </w:p>
        </w:tc>
        <w:tc>
          <w:tcPr>
            <w:tcW w:w="678" w:type="dxa"/>
            <w:tcBorders>
              <w:left w:val="single" w:sz="6" w:space="0" w:color="auto"/>
            </w:tcBorders>
          </w:tcPr>
          <w:p w14:paraId="5DB87D81" w14:textId="77777777" w:rsidR="00F80478" w:rsidRPr="00D948E6" w:rsidRDefault="00F80478" w:rsidP="00F80478">
            <w:pPr>
              <w:pStyle w:val="TABLE-cell"/>
              <w:keepNext/>
              <w:spacing w:before="40" w:after="40"/>
              <w:jc w:val="center"/>
            </w:pPr>
            <w:r w:rsidRPr="00D948E6">
              <w:t>3</w:t>
            </w:r>
          </w:p>
        </w:tc>
        <w:tc>
          <w:tcPr>
            <w:tcW w:w="595" w:type="dxa"/>
            <w:tcBorders>
              <w:left w:val="single" w:sz="6" w:space="0" w:color="auto"/>
            </w:tcBorders>
          </w:tcPr>
          <w:p w14:paraId="5DB87D82" w14:textId="77777777" w:rsidR="00F80478" w:rsidRPr="00D948E6" w:rsidRDefault="00F80478" w:rsidP="00F80478">
            <w:pPr>
              <w:pStyle w:val="TABLE-cell"/>
              <w:keepNext/>
              <w:spacing w:before="40" w:after="40"/>
              <w:jc w:val="center"/>
            </w:pPr>
            <w:r w:rsidRPr="00D948E6">
              <w:t>2</w:t>
            </w:r>
          </w:p>
        </w:tc>
        <w:tc>
          <w:tcPr>
            <w:tcW w:w="595" w:type="dxa"/>
            <w:tcBorders>
              <w:left w:val="single" w:sz="6" w:space="0" w:color="auto"/>
              <w:right w:val="double" w:sz="4" w:space="0" w:color="auto"/>
            </w:tcBorders>
            <w:shd w:val="pct12" w:color="auto" w:fill="auto"/>
          </w:tcPr>
          <w:p w14:paraId="5DB87D83" w14:textId="77777777" w:rsidR="00F80478" w:rsidRPr="00D948E6" w:rsidRDefault="00F80478" w:rsidP="00F80478">
            <w:pPr>
              <w:pStyle w:val="TABLE-cell"/>
              <w:keepNext/>
              <w:spacing w:before="40" w:after="40"/>
              <w:jc w:val="center"/>
            </w:pPr>
          </w:p>
        </w:tc>
      </w:tr>
      <w:tr w:rsidR="00F80478" w:rsidRPr="00D948E6" w14:paraId="5DB87D8C" w14:textId="77777777" w:rsidTr="009443B0">
        <w:trPr>
          <w:cantSplit/>
          <w:jc w:val="center"/>
        </w:trPr>
        <w:tc>
          <w:tcPr>
            <w:tcW w:w="5583" w:type="dxa"/>
            <w:tcBorders>
              <w:left w:val="double" w:sz="4" w:space="0" w:color="auto"/>
              <w:right w:val="single" w:sz="4" w:space="0" w:color="auto"/>
            </w:tcBorders>
          </w:tcPr>
          <w:p w14:paraId="5DB87D85" w14:textId="77777777" w:rsidR="00F80478" w:rsidRPr="00D948E6" w:rsidRDefault="00F80478" w:rsidP="00F80478">
            <w:pPr>
              <w:pStyle w:val="TABLE-cell"/>
              <w:keepNext/>
              <w:spacing w:before="40" w:after="40"/>
            </w:pPr>
            <w:r w:rsidRPr="00D948E6">
              <w:t>Active energy, output pulse</w:t>
            </w:r>
            <w:r w:rsidRPr="00D948E6">
              <w:fldChar w:fldCharType="begin"/>
            </w:r>
            <w:r w:rsidRPr="00D948E6">
              <w:instrText xml:space="preserve"> XE "Output pulse" </w:instrText>
            </w:r>
            <w:r w:rsidRPr="00D948E6">
              <w:fldChar w:fldCharType="end"/>
            </w:r>
          </w:p>
        </w:tc>
        <w:tc>
          <w:tcPr>
            <w:tcW w:w="512" w:type="dxa"/>
            <w:tcBorders>
              <w:left w:val="single" w:sz="4" w:space="0" w:color="auto"/>
            </w:tcBorders>
          </w:tcPr>
          <w:p w14:paraId="5DB87D86" w14:textId="77777777" w:rsidR="00F80478" w:rsidRPr="00D948E6" w:rsidRDefault="00F80478" w:rsidP="00F80478">
            <w:pPr>
              <w:pStyle w:val="TABLE-cell"/>
              <w:keepNext/>
              <w:spacing w:before="40" w:after="40"/>
              <w:jc w:val="center"/>
            </w:pPr>
            <w:r w:rsidRPr="00D948E6">
              <w:t>1</w:t>
            </w:r>
          </w:p>
        </w:tc>
        <w:tc>
          <w:tcPr>
            <w:tcW w:w="512" w:type="dxa"/>
            <w:tcBorders>
              <w:left w:val="single" w:sz="6" w:space="0" w:color="auto"/>
              <w:right w:val="single" w:sz="6" w:space="0" w:color="auto"/>
            </w:tcBorders>
          </w:tcPr>
          <w:p w14:paraId="5DB87D87" w14:textId="77777777" w:rsidR="00F80478" w:rsidRPr="00D948E6" w:rsidRDefault="00F80478" w:rsidP="00F80478">
            <w:pPr>
              <w:pStyle w:val="TABLE-cell"/>
              <w:keepNext/>
              <w:spacing w:before="40" w:after="40"/>
              <w:jc w:val="center"/>
              <w:rPr>
                <w:i/>
                <w:iCs/>
              </w:rPr>
            </w:pPr>
            <w:r w:rsidRPr="00D948E6">
              <w:rPr>
                <w:i/>
                <w:iCs/>
              </w:rPr>
              <w:t>b</w:t>
            </w:r>
          </w:p>
        </w:tc>
        <w:tc>
          <w:tcPr>
            <w:tcW w:w="595" w:type="dxa"/>
          </w:tcPr>
          <w:p w14:paraId="5DB87D88" w14:textId="77777777" w:rsidR="00F80478" w:rsidRPr="00D948E6" w:rsidRDefault="00F80478" w:rsidP="00F80478">
            <w:pPr>
              <w:pStyle w:val="TABLE-cell"/>
              <w:keepNext/>
              <w:spacing w:before="40" w:after="40"/>
              <w:jc w:val="center"/>
            </w:pPr>
            <w:r w:rsidRPr="00D948E6">
              <w:t>0</w:t>
            </w:r>
          </w:p>
        </w:tc>
        <w:tc>
          <w:tcPr>
            <w:tcW w:w="678" w:type="dxa"/>
            <w:tcBorders>
              <w:left w:val="single" w:sz="6" w:space="0" w:color="auto"/>
            </w:tcBorders>
          </w:tcPr>
          <w:p w14:paraId="5DB87D89" w14:textId="77777777" w:rsidR="00F80478" w:rsidRPr="00D948E6" w:rsidRDefault="00F80478" w:rsidP="00F80478">
            <w:pPr>
              <w:pStyle w:val="TABLE-cell"/>
              <w:keepNext/>
              <w:spacing w:before="40" w:after="40"/>
              <w:jc w:val="center"/>
            </w:pPr>
            <w:r w:rsidRPr="00D948E6">
              <w:t>3</w:t>
            </w:r>
          </w:p>
        </w:tc>
        <w:tc>
          <w:tcPr>
            <w:tcW w:w="595" w:type="dxa"/>
            <w:tcBorders>
              <w:left w:val="single" w:sz="6" w:space="0" w:color="auto"/>
            </w:tcBorders>
          </w:tcPr>
          <w:p w14:paraId="5DB87D8A" w14:textId="77777777" w:rsidR="00F80478" w:rsidRPr="00D948E6" w:rsidRDefault="00F80478" w:rsidP="00F80478">
            <w:pPr>
              <w:pStyle w:val="TABLE-cell"/>
              <w:keepNext/>
              <w:spacing w:before="40" w:after="40"/>
              <w:jc w:val="center"/>
            </w:pPr>
            <w:r w:rsidRPr="00D948E6">
              <w:t>3</w:t>
            </w:r>
          </w:p>
        </w:tc>
        <w:tc>
          <w:tcPr>
            <w:tcW w:w="595" w:type="dxa"/>
            <w:tcBorders>
              <w:left w:val="single" w:sz="6" w:space="0" w:color="auto"/>
              <w:right w:val="double" w:sz="4" w:space="0" w:color="auto"/>
            </w:tcBorders>
            <w:shd w:val="pct12" w:color="auto" w:fill="auto"/>
          </w:tcPr>
          <w:p w14:paraId="5DB87D8B" w14:textId="77777777" w:rsidR="00F80478" w:rsidRPr="00D948E6" w:rsidRDefault="00F80478" w:rsidP="00F80478">
            <w:pPr>
              <w:pStyle w:val="TABLE-cell"/>
              <w:keepNext/>
              <w:spacing w:before="40" w:after="40"/>
              <w:jc w:val="center"/>
            </w:pPr>
          </w:p>
        </w:tc>
      </w:tr>
      <w:tr w:rsidR="00F80478" w:rsidRPr="00D948E6" w14:paraId="5DB87D94" w14:textId="77777777" w:rsidTr="009443B0">
        <w:trPr>
          <w:cantSplit/>
          <w:jc w:val="center"/>
        </w:trPr>
        <w:tc>
          <w:tcPr>
            <w:tcW w:w="5583" w:type="dxa"/>
            <w:tcBorders>
              <w:left w:val="double" w:sz="4" w:space="0" w:color="auto"/>
              <w:right w:val="single" w:sz="4" w:space="0" w:color="auto"/>
            </w:tcBorders>
          </w:tcPr>
          <w:p w14:paraId="5DB87D8D" w14:textId="77777777" w:rsidR="00F80478" w:rsidRPr="00D948E6" w:rsidRDefault="00F80478" w:rsidP="00F80478">
            <w:pPr>
              <w:pStyle w:val="TABLE-cell"/>
              <w:keepNext/>
              <w:spacing w:before="40" w:after="40"/>
            </w:pPr>
            <w:r w:rsidRPr="00D948E6">
              <w:t>Reactive energy, output pulse</w:t>
            </w:r>
          </w:p>
        </w:tc>
        <w:tc>
          <w:tcPr>
            <w:tcW w:w="512" w:type="dxa"/>
            <w:tcBorders>
              <w:left w:val="single" w:sz="4" w:space="0" w:color="auto"/>
            </w:tcBorders>
          </w:tcPr>
          <w:p w14:paraId="5DB87D8E" w14:textId="77777777" w:rsidR="00F80478" w:rsidRPr="00D948E6" w:rsidRDefault="00F80478" w:rsidP="00F80478">
            <w:pPr>
              <w:pStyle w:val="TABLE-cell"/>
              <w:keepNext/>
              <w:spacing w:before="40" w:after="40"/>
              <w:jc w:val="center"/>
            </w:pPr>
            <w:r w:rsidRPr="00D948E6">
              <w:t>1</w:t>
            </w:r>
          </w:p>
        </w:tc>
        <w:tc>
          <w:tcPr>
            <w:tcW w:w="512" w:type="dxa"/>
            <w:tcBorders>
              <w:left w:val="single" w:sz="6" w:space="0" w:color="auto"/>
              <w:right w:val="single" w:sz="6" w:space="0" w:color="auto"/>
            </w:tcBorders>
          </w:tcPr>
          <w:p w14:paraId="5DB87D8F" w14:textId="77777777" w:rsidR="00F80478" w:rsidRPr="00D948E6" w:rsidRDefault="00F80478" w:rsidP="00F80478">
            <w:pPr>
              <w:pStyle w:val="TABLE-cell"/>
              <w:keepNext/>
              <w:spacing w:before="40" w:after="40"/>
              <w:jc w:val="center"/>
              <w:rPr>
                <w:i/>
                <w:iCs/>
              </w:rPr>
            </w:pPr>
            <w:r w:rsidRPr="00D948E6">
              <w:rPr>
                <w:i/>
                <w:iCs/>
              </w:rPr>
              <w:t>b</w:t>
            </w:r>
          </w:p>
        </w:tc>
        <w:tc>
          <w:tcPr>
            <w:tcW w:w="595" w:type="dxa"/>
          </w:tcPr>
          <w:p w14:paraId="5DB87D90" w14:textId="77777777" w:rsidR="00F80478" w:rsidRPr="00D948E6" w:rsidRDefault="00F80478" w:rsidP="00F80478">
            <w:pPr>
              <w:pStyle w:val="TABLE-cell"/>
              <w:keepNext/>
              <w:spacing w:before="40" w:after="40"/>
              <w:jc w:val="center"/>
            </w:pPr>
            <w:r w:rsidRPr="00D948E6">
              <w:t>0</w:t>
            </w:r>
          </w:p>
        </w:tc>
        <w:tc>
          <w:tcPr>
            <w:tcW w:w="678" w:type="dxa"/>
            <w:tcBorders>
              <w:left w:val="single" w:sz="6" w:space="0" w:color="auto"/>
            </w:tcBorders>
          </w:tcPr>
          <w:p w14:paraId="5DB87D91" w14:textId="77777777" w:rsidR="00F80478" w:rsidRPr="00D948E6" w:rsidRDefault="00F80478" w:rsidP="00F80478">
            <w:pPr>
              <w:pStyle w:val="TABLE-cell"/>
              <w:keepNext/>
              <w:spacing w:before="40" w:after="40"/>
              <w:jc w:val="center"/>
            </w:pPr>
            <w:r w:rsidRPr="00D948E6">
              <w:t>3</w:t>
            </w:r>
          </w:p>
        </w:tc>
        <w:tc>
          <w:tcPr>
            <w:tcW w:w="595" w:type="dxa"/>
            <w:tcBorders>
              <w:left w:val="single" w:sz="6" w:space="0" w:color="auto"/>
            </w:tcBorders>
          </w:tcPr>
          <w:p w14:paraId="5DB87D92" w14:textId="77777777" w:rsidR="00F80478" w:rsidRPr="00D948E6" w:rsidRDefault="00F80478" w:rsidP="00F80478">
            <w:pPr>
              <w:pStyle w:val="TABLE-cell"/>
              <w:keepNext/>
              <w:spacing w:before="40" w:after="40"/>
              <w:jc w:val="center"/>
            </w:pPr>
            <w:r w:rsidRPr="00D948E6">
              <w:t>4</w:t>
            </w:r>
          </w:p>
        </w:tc>
        <w:tc>
          <w:tcPr>
            <w:tcW w:w="595" w:type="dxa"/>
            <w:tcBorders>
              <w:left w:val="single" w:sz="6" w:space="0" w:color="auto"/>
              <w:right w:val="double" w:sz="4" w:space="0" w:color="auto"/>
            </w:tcBorders>
            <w:shd w:val="pct12" w:color="auto" w:fill="auto"/>
          </w:tcPr>
          <w:p w14:paraId="5DB87D93" w14:textId="77777777" w:rsidR="00F80478" w:rsidRPr="00D948E6" w:rsidRDefault="00F80478" w:rsidP="00F80478">
            <w:pPr>
              <w:pStyle w:val="TABLE-cell"/>
              <w:keepNext/>
              <w:spacing w:before="40" w:after="40"/>
              <w:jc w:val="center"/>
            </w:pPr>
          </w:p>
        </w:tc>
      </w:tr>
      <w:tr w:rsidR="00F80478" w:rsidRPr="00D948E6" w14:paraId="5DB87D9C" w14:textId="77777777" w:rsidTr="009443B0">
        <w:trPr>
          <w:cantSplit/>
          <w:jc w:val="center"/>
        </w:trPr>
        <w:tc>
          <w:tcPr>
            <w:tcW w:w="5583" w:type="dxa"/>
            <w:tcBorders>
              <w:left w:val="double" w:sz="4" w:space="0" w:color="auto"/>
              <w:right w:val="single" w:sz="4" w:space="0" w:color="auto"/>
            </w:tcBorders>
          </w:tcPr>
          <w:p w14:paraId="5DB87D95" w14:textId="77777777" w:rsidR="00F80478" w:rsidRPr="00D948E6" w:rsidRDefault="00F80478" w:rsidP="00F80478">
            <w:pPr>
              <w:pStyle w:val="TABLE-cell"/>
              <w:keepNext/>
              <w:spacing w:before="40" w:after="40"/>
            </w:pPr>
            <w:r w:rsidRPr="00D948E6">
              <w:t>Apparent energy, output pulse</w:t>
            </w:r>
          </w:p>
        </w:tc>
        <w:tc>
          <w:tcPr>
            <w:tcW w:w="512" w:type="dxa"/>
            <w:tcBorders>
              <w:left w:val="single" w:sz="4" w:space="0" w:color="auto"/>
            </w:tcBorders>
          </w:tcPr>
          <w:p w14:paraId="5DB87D96" w14:textId="77777777" w:rsidR="00F80478" w:rsidRPr="00D948E6" w:rsidRDefault="00F80478" w:rsidP="00F80478">
            <w:pPr>
              <w:pStyle w:val="TABLE-cell"/>
              <w:keepNext/>
              <w:spacing w:before="40" w:after="40"/>
              <w:jc w:val="center"/>
            </w:pPr>
            <w:r w:rsidRPr="00D948E6">
              <w:t>1</w:t>
            </w:r>
          </w:p>
        </w:tc>
        <w:tc>
          <w:tcPr>
            <w:tcW w:w="512" w:type="dxa"/>
            <w:tcBorders>
              <w:left w:val="single" w:sz="6" w:space="0" w:color="auto"/>
              <w:right w:val="single" w:sz="6" w:space="0" w:color="auto"/>
            </w:tcBorders>
          </w:tcPr>
          <w:p w14:paraId="5DB87D97" w14:textId="77777777" w:rsidR="00F80478" w:rsidRPr="00D948E6" w:rsidRDefault="00F80478" w:rsidP="00F80478">
            <w:pPr>
              <w:pStyle w:val="TABLE-cell"/>
              <w:keepNext/>
              <w:spacing w:before="40" w:after="40"/>
              <w:jc w:val="center"/>
              <w:rPr>
                <w:i/>
                <w:iCs/>
              </w:rPr>
            </w:pPr>
            <w:r w:rsidRPr="00D948E6">
              <w:rPr>
                <w:i/>
                <w:iCs/>
              </w:rPr>
              <w:t>b</w:t>
            </w:r>
          </w:p>
        </w:tc>
        <w:tc>
          <w:tcPr>
            <w:tcW w:w="595" w:type="dxa"/>
          </w:tcPr>
          <w:p w14:paraId="5DB87D98" w14:textId="77777777" w:rsidR="00F80478" w:rsidRPr="00D948E6" w:rsidRDefault="00F80478" w:rsidP="00F80478">
            <w:pPr>
              <w:pStyle w:val="TABLE-cell"/>
              <w:keepNext/>
              <w:spacing w:before="40" w:after="40"/>
              <w:jc w:val="center"/>
            </w:pPr>
            <w:r w:rsidRPr="00D948E6">
              <w:t>0</w:t>
            </w:r>
          </w:p>
        </w:tc>
        <w:tc>
          <w:tcPr>
            <w:tcW w:w="678" w:type="dxa"/>
            <w:tcBorders>
              <w:left w:val="single" w:sz="6" w:space="0" w:color="auto"/>
            </w:tcBorders>
          </w:tcPr>
          <w:p w14:paraId="5DB87D99" w14:textId="77777777" w:rsidR="00F80478" w:rsidRPr="00D948E6" w:rsidRDefault="00F80478" w:rsidP="00F80478">
            <w:pPr>
              <w:pStyle w:val="TABLE-cell"/>
              <w:keepNext/>
              <w:spacing w:before="40" w:after="40"/>
              <w:jc w:val="center"/>
            </w:pPr>
            <w:r w:rsidRPr="00D948E6">
              <w:t>3</w:t>
            </w:r>
          </w:p>
        </w:tc>
        <w:tc>
          <w:tcPr>
            <w:tcW w:w="595" w:type="dxa"/>
            <w:tcBorders>
              <w:left w:val="single" w:sz="6" w:space="0" w:color="auto"/>
            </w:tcBorders>
          </w:tcPr>
          <w:p w14:paraId="5DB87D9A" w14:textId="77777777" w:rsidR="00F80478" w:rsidRPr="00D948E6" w:rsidRDefault="00F80478" w:rsidP="00F80478">
            <w:pPr>
              <w:pStyle w:val="TABLE-cell"/>
              <w:keepNext/>
              <w:spacing w:before="40" w:after="40"/>
              <w:jc w:val="center"/>
            </w:pPr>
            <w:r w:rsidRPr="00D948E6">
              <w:t>5</w:t>
            </w:r>
          </w:p>
        </w:tc>
        <w:tc>
          <w:tcPr>
            <w:tcW w:w="595" w:type="dxa"/>
            <w:tcBorders>
              <w:left w:val="single" w:sz="6" w:space="0" w:color="auto"/>
              <w:right w:val="double" w:sz="4" w:space="0" w:color="auto"/>
            </w:tcBorders>
            <w:shd w:val="pct12" w:color="auto" w:fill="auto"/>
          </w:tcPr>
          <w:p w14:paraId="5DB87D9B" w14:textId="77777777" w:rsidR="00F80478" w:rsidRPr="00D948E6" w:rsidRDefault="00F80478" w:rsidP="00F80478">
            <w:pPr>
              <w:pStyle w:val="TABLE-cell"/>
              <w:keepNext/>
              <w:spacing w:before="40" w:after="40"/>
              <w:jc w:val="center"/>
            </w:pPr>
          </w:p>
        </w:tc>
      </w:tr>
      <w:tr w:rsidR="00F80478" w:rsidRPr="00D948E6" w14:paraId="5DB87DA4" w14:textId="77777777" w:rsidTr="003A1A70">
        <w:trPr>
          <w:cantSplit/>
          <w:jc w:val="center"/>
        </w:trPr>
        <w:tc>
          <w:tcPr>
            <w:tcW w:w="5583" w:type="dxa"/>
            <w:tcBorders>
              <w:left w:val="double" w:sz="4" w:space="0" w:color="auto"/>
              <w:right w:val="single" w:sz="4" w:space="0" w:color="auto"/>
            </w:tcBorders>
          </w:tcPr>
          <w:p w14:paraId="5DB87D9D" w14:textId="77777777" w:rsidR="00F80478" w:rsidRPr="00D948E6" w:rsidRDefault="00F80478" w:rsidP="00F80478">
            <w:pPr>
              <w:pStyle w:val="TABLE-cell"/>
              <w:keepNext/>
              <w:spacing w:before="40" w:after="40"/>
            </w:pPr>
            <w:r w:rsidRPr="00D948E6">
              <w:t>Volt-squared hours</w:t>
            </w:r>
            <w:r w:rsidRPr="00D948E6">
              <w:fldChar w:fldCharType="begin"/>
            </w:r>
            <w:r w:rsidRPr="00D948E6">
              <w:instrText xml:space="preserve"> XE "Volt-squared hours" </w:instrText>
            </w:r>
            <w:r w:rsidRPr="00D948E6">
              <w:fldChar w:fldCharType="end"/>
            </w:r>
            <w:r w:rsidRPr="00D948E6">
              <w:t>, metrological LED</w:t>
            </w:r>
          </w:p>
        </w:tc>
        <w:tc>
          <w:tcPr>
            <w:tcW w:w="512" w:type="dxa"/>
            <w:tcBorders>
              <w:left w:val="single" w:sz="4" w:space="0" w:color="auto"/>
            </w:tcBorders>
          </w:tcPr>
          <w:p w14:paraId="5DB87D9E" w14:textId="77777777" w:rsidR="00F80478" w:rsidRPr="00D948E6" w:rsidRDefault="00F80478" w:rsidP="00F80478">
            <w:pPr>
              <w:pStyle w:val="TABLE-cell"/>
              <w:keepNext/>
              <w:spacing w:before="40" w:after="40"/>
              <w:jc w:val="center"/>
            </w:pPr>
            <w:r w:rsidRPr="00D948E6">
              <w:t>1</w:t>
            </w:r>
          </w:p>
        </w:tc>
        <w:tc>
          <w:tcPr>
            <w:tcW w:w="512" w:type="dxa"/>
            <w:tcBorders>
              <w:left w:val="single" w:sz="6" w:space="0" w:color="auto"/>
              <w:right w:val="single" w:sz="6" w:space="0" w:color="auto"/>
            </w:tcBorders>
          </w:tcPr>
          <w:p w14:paraId="5DB87D9F" w14:textId="77777777" w:rsidR="00F80478" w:rsidRPr="00D948E6" w:rsidRDefault="00F80478" w:rsidP="00F80478">
            <w:pPr>
              <w:pStyle w:val="TABLE-cell"/>
              <w:keepNext/>
              <w:spacing w:before="40" w:after="40"/>
              <w:jc w:val="center"/>
              <w:rPr>
                <w:i/>
                <w:iCs/>
              </w:rPr>
            </w:pPr>
            <w:r w:rsidRPr="00D948E6">
              <w:rPr>
                <w:i/>
                <w:iCs/>
              </w:rPr>
              <w:t>b</w:t>
            </w:r>
          </w:p>
        </w:tc>
        <w:tc>
          <w:tcPr>
            <w:tcW w:w="595" w:type="dxa"/>
          </w:tcPr>
          <w:p w14:paraId="5DB87DA0" w14:textId="77777777" w:rsidR="00F80478" w:rsidRPr="00D948E6" w:rsidRDefault="00F80478" w:rsidP="00F80478">
            <w:pPr>
              <w:pStyle w:val="TABLE-cell"/>
              <w:keepNext/>
              <w:spacing w:before="40" w:after="40"/>
              <w:jc w:val="center"/>
            </w:pPr>
            <w:r w:rsidRPr="00D948E6">
              <w:t>0</w:t>
            </w:r>
          </w:p>
        </w:tc>
        <w:tc>
          <w:tcPr>
            <w:tcW w:w="678" w:type="dxa"/>
            <w:tcBorders>
              <w:left w:val="single" w:sz="6" w:space="0" w:color="auto"/>
            </w:tcBorders>
          </w:tcPr>
          <w:p w14:paraId="5DB87DA1" w14:textId="77777777" w:rsidR="00F80478" w:rsidRPr="00D948E6" w:rsidRDefault="00F80478" w:rsidP="00F80478">
            <w:pPr>
              <w:pStyle w:val="TABLE-cell"/>
              <w:keepNext/>
              <w:spacing w:before="40" w:after="40"/>
              <w:jc w:val="center"/>
            </w:pPr>
            <w:r w:rsidRPr="00D948E6">
              <w:t>3</w:t>
            </w:r>
          </w:p>
        </w:tc>
        <w:tc>
          <w:tcPr>
            <w:tcW w:w="595" w:type="dxa"/>
            <w:tcBorders>
              <w:left w:val="single" w:sz="6" w:space="0" w:color="auto"/>
            </w:tcBorders>
          </w:tcPr>
          <w:p w14:paraId="5DB87DA2" w14:textId="77777777" w:rsidR="00F80478" w:rsidRPr="00D948E6" w:rsidRDefault="00F80478" w:rsidP="00F80478">
            <w:pPr>
              <w:pStyle w:val="TABLE-cell"/>
              <w:keepNext/>
              <w:spacing w:before="40" w:after="40"/>
              <w:jc w:val="center"/>
            </w:pPr>
            <w:r w:rsidRPr="00D948E6">
              <w:t>6</w:t>
            </w:r>
          </w:p>
        </w:tc>
        <w:tc>
          <w:tcPr>
            <w:tcW w:w="595" w:type="dxa"/>
            <w:tcBorders>
              <w:left w:val="single" w:sz="6" w:space="0" w:color="auto"/>
              <w:right w:val="double" w:sz="4" w:space="0" w:color="auto"/>
            </w:tcBorders>
            <w:shd w:val="pct12" w:color="auto" w:fill="auto"/>
          </w:tcPr>
          <w:p w14:paraId="5DB87DA3" w14:textId="77777777" w:rsidR="00F80478" w:rsidRPr="00D948E6" w:rsidRDefault="00F80478" w:rsidP="00F80478">
            <w:pPr>
              <w:pStyle w:val="TABLE-cell"/>
              <w:keepNext/>
              <w:spacing w:before="40" w:after="40"/>
              <w:jc w:val="center"/>
            </w:pPr>
          </w:p>
        </w:tc>
      </w:tr>
      <w:tr w:rsidR="00F80478" w:rsidRPr="00D948E6" w14:paraId="5DB87DAC" w14:textId="77777777" w:rsidTr="003A1A70">
        <w:trPr>
          <w:cantSplit/>
          <w:jc w:val="center"/>
        </w:trPr>
        <w:tc>
          <w:tcPr>
            <w:tcW w:w="5583" w:type="dxa"/>
            <w:tcBorders>
              <w:left w:val="double" w:sz="4" w:space="0" w:color="auto"/>
              <w:bottom w:val="single" w:sz="4" w:space="0" w:color="auto"/>
              <w:right w:val="single" w:sz="4" w:space="0" w:color="auto"/>
            </w:tcBorders>
          </w:tcPr>
          <w:p w14:paraId="5DB87DA5" w14:textId="77777777" w:rsidR="00F80478" w:rsidRPr="00D948E6" w:rsidRDefault="00F80478" w:rsidP="00F80478">
            <w:pPr>
              <w:pStyle w:val="TABLE-cell"/>
              <w:keepNext/>
              <w:spacing w:before="40" w:after="40"/>
            </w:pPr>
            <w:r w:rsidRPr="00D948E6">
              <w:t>Ampere-squared hours</w:t>
            </w:r>
            <w:r w:rsidRPr="00D948E6">
              <w:fldChar w:fldCharType="begin"/>
            </w:r>
            <w:r w:rsidRPr="00D948E6">
              <w:instrText xml:space="preserve"> XE "Ampere-squared hours" </w:instrText>
            </w:r>
            <w:r w:rsidRPr="00D948E6">
              <w:fldChar w:fldCharType="end"/>
            </w:r>
            <w:r w:rsidRPr="00D948E6">
              <w:t>, metrological LED</w:t>
            </w:r>
          </w:p>
        </w:tc>
        <w:tc>
          <w:tcPr>
            <w:tcW w:w="512" w:type="dxa"/>
            <w:tcBorders>
              <w:left w:val="single" w:sz="4" w:space="0" w:color="auto"/>
              <w:bottom w:val="single" w:sz="4" w:space="0" w:color="auto"/>
            </w:tcBorders>
          </w:tcPr>
          <w:p w14:paraId="5DB87DA6" w14:textId="77777777" w:rsidR="00F80478" w:rsidRPr="00D948E6" w:rsidRDefault="00F80478" w:rsidP="00F80478">
            <w:pPr>
              <w:pStyle w:val="TABLE-cell"/>
              <w:keepNext/>
              <w:spacing w:before="40" w:after="40"/>
              <w:jc w:val="center"/>
            </w:pPr>
            <w:r w:rsidRPr="00D948E6">
              <w:t>1</w:t>
            </w:r>
          </w:p>
        </w:tc>
        <w:tc>
          <w:tcPr>
            <w:tcW w:w="512" w:type="dxa"/>
            <w:tcBorders>
              <w:left w:val="single" w:sz="6" w:space="0" w:color="auto"/>
              <w:bottom w:val="single" w:sz="4" w:space="0" w:color="auto"/>
              <w:right w:val="single" w:sz="6" w:space="0" w:color="auto"/>
            </w:tcBorders>
          </w:tcPr>
          <w:p w14:paraId="5DB87DA7" w14:textId="77777777" w:rsidR="00F80478" w:rsidRPr="00D948E6" w:rsidRDefault="00F80478" w:rsidP="00F80478">
            <w:pPr>
              <w:pStyle w:val="TABLE-cell"/>
              <w:keepNext/>
              <w:spacing w:before="40" w:after="40"/>
              <w:jc w:val="center"/>
              <w:rPr>
                <w:i/>
                <w:iCs/>
              </w:rPr>
            </w:pPr>
            <w:r w:rsidRPr="00D948E6">
              <w:rPr>
                <w:i/>
                <w:iCs/>
              </w:rPr>
              <w:t>b</w:t>
            </w:r>
          </w:p>
        </w:tc>
        <w:tc>
          <w:tcPr>
            <w:tcW w:w="595" w:type="dxa"/>
            <w:tcBorders>
              <w:bottom w:val="single" w:sz="4" w:space="0" w:color="auto"/>
            </w:tcBorders>
          </w:tcPr>
          <w:p w14:paraId="5DB87DA8" w14:textId="77777777" w:rsidR="00F80478" w:rsidRPr="00D948E6" w:rsidRDefault="00F80478" w:rsidP="00F80478">
            <w:pPr>
              <w:pStyle w:val="TABLE-cell"/>
              <w:keepNext/>
              <w:spacing w:before="40" w:after="40"/>
              <w:jc w:val="center"/>
            </w:pPr>
            <w:r w:rsidRPr="00D948E6">
              <w:t>0</w:t>
            </w:r>
          </w:p>
        </w:tc>
        <w:tc>
          <w:tcPr>
            <w:tcW w:w="678" w:type="dxa"/>
            <w:tcBorders>
              <w:left w:val="single" w:sz="6" w:space="0" w:color="auto"/>
              <w:bottom w:val="single" w:sz="4" w:space="0" w:color="auto"/>
            </w:tcBorders>
          </w:tcPr>
          <w:p w14:paraId="5DB87DA9" w14:textId="77777777" w:rsidR="00F80478" w:rsidRPr="00D948E6" w:rsidRDefault="00F80478" w:rsidP="00F80478">
            <w:pPr>
              <w:pStyle w:val="TABLE-cell"/>
              <w:keepNext/>
              <w:spacing w:before="40" w:after="40"/>
              <w:jc w:val="center"/>
            </w:pPr>
            <w:r w:rsidRPr="00D948E6">
              <w:t>3</w:t>
            </w:r>
          </w:p>
        </w:tc>
        <w:tc>
          <w:tcPr>
            <w:tcW w:w="595" w:type="dxa"/>
            <w:tcBorders>
              <w:left w:val="single" w:sz="6" w:space="0" w:color="auto"/>
              <w:bottom w:val="single" w:sz="4" w:space="0" w:color="auto"/>
            </w:tcBorders>
          </w:tcPr>
          <w:p w14:paraId="5DB87DAA" w14:textId="77777777" w:rsidR="00F80478" w:rsidRPr="00D948E6" w:rsidRDefault="00F80478" w:rsidP="00F80478">
            <w:pPr>
              <w:pStyle w:val="TABLE-cell"/>
              <w:keepNext/>
              <w:spacing w:before="40" w:after="40"/>
              <w:jc w:val="center"/>
            </w:pPr>
            <w:r w:rsidRPr="00D948E6">
              <w:t>7</w:t>
            </w:r>
          </w:p>
        </w:tc>
        <w:tc>
          <w:tcPr>
            <w:tcW w:w="595" w:type="dxa"/>
            <w:tcBorders>
              <w:left w:val="single" w:sz="6" w:space="0" w:color="auto"/>
              <w:bottom w:val="single" w:sz="4" w:space="0" w:color="auto"/>
              <w:right w:val="double" w:sz="4" w:space="0" w:color="auto"/>
            </w:tcBorders>
            <w:shd w:val="pct12" w:color="auto" w:fill="auto"/>
          </w:tcPr>
          <w:p w14:paraId="5DB87DAB" w14:textId="77777777" w:rsidR="00F80478" w:rsidRPr="00D948E6" w:rsidRDefault="00F80478" w:rsidP="00F80478">
            <w:pPr>
              <w:pStyle w:val="TABLE-cell"/>
              <w:keepNext/>
              <w:spacing w:before="40" w:after="40"/>
              <w:jc w:val="center"/>
            </w:pPr>
          </w:p>
        </w:tc>
      </w:tr>
      <w:tr w:rsidR="00F80478" w:rsidRPr="00D948E6" w14:paraId="5DB87DB4" w14:textId="77777777" w:rsidTr="003A1A70">
        <w:trPr>
          <w:cantSplit/>
          <w:jc w:val="center"/>
        </w:trPr>
        <w:tc>
          <w:tcPr>
            <w:tcW w:w="5583" w:type="dxa"/>
            <w:tcBorders>
              <w:top w:val="single" w:sz="4" w:space="0" w:color="auto"/>
              <w:left w:val="double" w:sz="4" w:space="0" w:color="auto"/>
              <w:right w:val="single" w:sz="4" w:space="0" w:color="auto"/>
            </w:tcBorders>
          </w:tcPr>
          <w:p w14:paraId="5DB87DAD" w14:textId="77777777" w:rsidR="00F80478" w:rsidRPr="00D948E6" w:rsidRDefault="00F80478" w:rsidP="00F80478">
            <w:pPr>
              <w:pStyle w:val="TABLE-cell"/>
              <w:keepNext/>
              <w:spacing w:before="40" w:after="40"/>
            </w:pPr>
            <w:r w:rsidRPr="00D948E6">
              <w:t>Volt-squared hours, output pulse</w:t>
            </w:r>
          </w:p>
        </w:tc>
        <w:tc>
          <w:tcPr>
            <w:tcW w:w="512" w:type="dxa"/>
            <w:tcBorders>
              <w:top w:val="single" w:sz="4" w:space="0" w:color="auto"/>
              <w:left w:val="single" w:sz="4" w:space="0" w:color="auto"/>
            </w:tcBorders>
          </w:tcPr>
          <w:p w14:paraId="5DB87DAE" w14:textId="77777777" w:rsidR="00F80478" w:rsidRPr="00D948E6" w:rsidRDefault="00F80478" w:rsidP="00F80478">
            <w:pPr>
              <w:pStyle w:val="TABLE-cell"/>
              <w:keepNext/>
              <w:spacing w:before="40" w:after="40"/>
              <w:jc w:val="center"/>
            </w:pPr>
            <w:r w:rsidRPr="00D948E6">
              <w:t>1</w:t>
            </w:r>
          </w:p>
        </w:tc>
        <w:tc>
          <w:tcPr>
            <w:tcW w:w="512" w:type="dxa"/>
            <w:tcBorders>
              <w:top w:val="single" w:sz="4" w:space="0" w:color="auto"/>
              <w:left w:val="single" w:sz="6" w:space="0" w:color="auto"/>
              <w:right w:val="single" w:sz="6" w:space="0" w:color="auto"/>
            </w:tcBorders>
          </w:tcPr>
          <w:p w14:paraId="5DB87DAF" w14:textId="77777777" w:rsidR="00F80478" w:rsidRPr="00D948E6" w:rsidRDefault="00F80478" w:rsidP="00F80478">
            <w:pPr>
              <w:pStyle w:val="TABLE-cell"/>
              <w:keepNext/>
              <w:spacing w:before="40" w:after="40"/>
              <w:jc w:val="center"/>
              <w:rPr>
                <w:i/>
                <w:iCs/>
              </w:rPr>
            </w:pPr>
            <w:r w:rsidRPr="00D948E6">
              <w:rPr>
                <w:i/>
                <w:iCs/>
              </w:rPr>
              <w:t>b</w:t>
            </w:r>
          </w:p>
        </w:tc>
        <w:tc>
          <w:tcPr>
            <w:tcW w:w="595" w:type="dxa"/>
            <w:tcBorders>
              <w:top w:val="single" w:sz="4" w:space="0" w:color="auto"/>
            </w:tcBorders>
          </w:tcPr>
          <w:p w14:paraId="5DB87DB0" w14:textId="77777777" w:rsidR="00F80478" w:rsidRPr="00D948E6" w:rsidRDefault="00F80478" w:rsidP="00F80478">
            <w:pPr>
              <w:pStyle w:val="TABLE-cell"/>
              <w:keepNext/>
              <w:spacing w:before="40" w:after="40"/>
              <w:jc w:val="center"/>
            </w:pPr>
            <w:r w:rsidRPr="00D948E6">
              <w:t>0</w:t>
            </w:r>
          </w:p>
        </w:tc>
        <w:tc>
          <w:tcPr>
            <w:tcW w:w="678" w:type="dxa"/>
            <w:tcBorders>
              <w:top w:val="single" w:sz="4" w:space="0" w:color="auto"/>
              <w:left w:val="single" w:sz="6" w:space="0" w:color="auto"/>
            </w:tcBorders>
          </w:tcPr>
          <w:p w14:paraId="5DB87DB1" w14:textId="77777777" w:rsidR="00F80478" w:rsidRPr="00D948E6" w:rsidRDefault="00F80478" w:rsidP="00F80478">
            <w:pPr>
              <w:pStyle w:val="TABLE-cell"/>
              <w:keepNext/>
              <w:spacing w:before="40" w:after="40"/>
              <w:jc w:val="center"/>
            </w:pPr>
            <w:r w:rsidRPr="00D948E6">
              <w:t>3</w:t>
            </w:r>
          </w:p>
        </w:tc>
        <w:tc>
          <w:tcPr>
            <w:tcW w:w="595" w:type="dxa"/>
            <w:tcBorders>
              <w:top w:val="single" w:sz="4" w:space="0" w:color="auto"/>
              <w:left w:val="single" w:sz="6" w:space="0" w:color="auto"/>
            </w:tcBorders>
          </w:tcPr>
          <w:p w14:paraId="5DB87DB2" w14:textId="77777777" w:rsidR="00F80478" w:rsidRPr="00D948E6" w:rsidRDefault="00F80478" w:rsidP="00F80478">
            <w:pPr>
              <w:pStyle w:val="TABLE-cell"/>
              <w:keepNext/>
              <w:spacing w:before="40" w:after="40"/>
              <w:jc w:val="center"/>
            </w:pPr>
            <w:r w:rsidRPr="00D948E6">
              <w:t>8</w:t>
            </w:r>
          </w:p>
        </w:tc>
        <w:tc>
          <w:tcPr>
            <w:tcW w:w="595" w:type="dxa"/>
            <w:tcBorders>
              <w:top w:val="single" w:sz="4" w:space="0" w:color="auto"/>
              <w:left w:val="single" w:sz="6" w:space="0" w:color="auto"/>
              <w:right w:val="double" w:sz="4" w:space="0" w:color="auto"/>
            </w:tcBorders>
            <w:shd w:val="pct12" w:color="auto" w:fill="auto"/>
          </w:tcPr>
          <w:p w14:paraId="5DB87DB3" w14:textId="77777777" w:rsidR="00F80478" w:rsidRPr="00D948E6" w:rsidRDefault="00F80478" w:rsidP="00F80478">
            <w:pPr>
              <w:pStyle w:val="TABLE-cell"/>
              <w:keepNext/>
              <w:spacing w:before="40" w:after="40"/>
              <w:jc w:val="center"/>
            </w:pPr>
          </w:p>
        </w:tc>
      </w:tr>
      <w:tr w:rsidR="00F80478" w:rsidRPr="00D948E6" w14:paraId="5DB87DBC" w14:textId="77777777" w:rsidTr="009443B0">
        <w:trPr>
          <w:cantSplit/>
          <w:jc w:val="center"/>
        </w:trPr>
        <w:tc>
          <w:tcPr>
            <w:tcW w:w="5583" w:type="dxa"/>
            <w:tcBorders>
              <w:left w:val="double" w:sz="4" w:space="0" w:color="auto"/>
              <w:bottom w:val="dashed" w:sz="4" w:space="0" w:color="auto"/>
              <w:right w:val="single" w:sz="4" w:space="0" w:color="auto"/>
            </w:tcBorders>
          </w:tcPr>
          <w:p w14:paraId="5DB87DB5" w14:textId="77777777" w:rsidR="00F80478" w:rsidRPr="00D948E6" w:rsidRDefault="00F80478" w:rsidP="00F80478">
            <w:pPr>
              <w:pStyle w:val="TABLE-cell"/>
              <w:keepNext/>
              <w:spacing w:before="40" w:after="40"/>
            </w:pPr>
            <w:r w:rsidRPr="00D948E6">
              <w:t>Ampere-squared hours, output pulse</w:t>
            </w:r>
          </w:p>
        </w:tc>
        <w:tc>
          <w:tcPr>
            <w:tcW w:w="512" w:type="dxa"/>
            <w:tcBorders>
              <w:left w:val="single" w:sz="4" w:space="0" w:color="auto"/>
              <w:bottom w:val="dashed" w:sz="4" w:space="0" w:color="auto"/>
            </w:tcBorders>
          </w:tcPr>
          <w:p w14:paraId="5DB87DB6" w14:textId="77777777" w:rsidR="00F80478" w:rsidRPr="00D948E6" w:rsidRDefault="00F80478" w:rsidP="00F80478">
            <w:pPr>
              <w:pStyle w:val="TABLE-cell"/>
              <w:keepNext/>
              <w:spacing w:before="40" w:after="40"/>
              <w:jc w:val="center"/>
            </w:pPr>
            <w:r w:rsidRPr="00D948E6">
              <w:t>1</w:t>
            </w:r>
          </w:p>
        </w:tc>
        <w:tc>
          <w:tcPr>
            <w:tcW w:w="512" w:type="dxa"/>
            <w:tcBorders>
              <w:left w:val="single" w:sz="6" w:space="0" w:color="auto"/>
              <w:bottom w:val="dashed" w:sz="4" w:space="0" w:color="auto"/>
              <w:right w:val="single" w:sz="6" w:space="0" w:color="auto"/>
            </w:tcBorders>
          </w:tcPr>
          <w:p w14:paraId="5DB87DB7" w14:textId="77777777" w:rsidR="00F80478" w:rsidRPr="00D948E6" w:rsidRDefault="00F80478" w:rsidP="00F80478">
            <w:pPr>
              <w:pStyle w:val="TABLE-cell"/>
              <w:keepNext/>
              <w:spacing w:before="40" w:after="40"/>
              <w:jc w:val="center"/>
              <w:rPr>
                <w:i/>
                <w:iCs/>
              </w:rPr>
            </w:pPr>
            <w:r w:rsidRPr="00D948E6">
              <w:rPr>
                <w:i/>
                <w:iCs/>
              </w:rPr>
              <w:t>b</w:t>
            </w:r>
          </w:p>
        </w:tc>
        <w:tc>
          <w:tcPr>
            <w:tcW w:w="595" w:type="dxa"/>
            <w:tcBorders>
              <w:bottom w:val="dashed" w:sz="4" w:space="0" w:color="auto"/>
            </w:tcBorders>
          </w:tcPr>
          <w:p w14:paraId="5DB87DB8" w14:textId="77777777" w:rsidR="00F80478" w:rsidRPr="00D948E6" w:rsidRDefault="00F80478" w:rsidP="00F80478">
            <w:pPr>
              <w:pStyle w:val="TABLE-cell"/>
              <w:keepNext/>
              <w:spacing w:before="40" w:after="40"/>
              <w:jc w:val="center"/>
            </w:pPr>
            <w:r w:rsidRPr="00D948E6">
              <w:t>0</w:t>
            </w:r>
          </w:p>
        </w:tc>
        <w:tc>
          <w:tcPr>
            <w:tcW w:w="678" w:type="dxa"/>
            <w:tcBorders>
              <w:left w:val="single" w:sz="6" w:space="0" w:color="auto"/>
              <w:bottom w:val="dashed" w:sz="4" w:space="0" w:color="auto"/>
            </w:tcBorders>
          </w:tcPr>
          <w:p w14:paraId="5DB87DB9" w14:textId="77777777" w:rsidR="00F80478" w:rsidRPr="00D948E6" w:rsidRDefault="00F80478" w:rsidP="00F80478">
            <w:pPr>
              <w:pStyle w:val="TABLE-cell"/>
              <w:keepNext/>
              <w:spacing w:before="40" w:after="40"/>
              <w:jc w:val="center"/>
            </w:pPr>
            <w:r w:rsidRPr="00D948E6">
              <w:t>3</w:t>
            </w:r>
          </w:p>
        </w:tc>
        <w:tc>
          <w:tcPr>
            <w:tcW w:w="595" w:type="dxa"/>
            <w:tcBorders>
              <w:left w:val="single" w:sz="6" w:space="0" w:color="auto"/>
              <w:bottom w:val="dashed" w:sz="4" w:space="0" w:color="auto"/>
            </w:tcBorders>
          </w:tcPr>
          <w:p w14:paraId="5DB87DBA" w14:textId="77777777" w:rsidR="00F80478" w:rsidRPr="00D948E6" w:rsidRDefault="00F80478" w:rsidP="00F80478">
            <w:pPr>
              <w:pStyle w:val="TABLE-cell"/>
              <w:keepNext/>
              <w:spacing w:before="40" w:after="40"/>
              <w:jc w:val="center"/>
            </w:pPr>
            <w:r w:rsidRPr="00D948E6">
              <w:t>9</w:t>
            </w:r>
          </w:p>
        </w:tc>
        <w:tc>
          <w:tcPr>
            <w:tcW w:w="595" w:type="dxa"/>
            <w:tcBorders>
              <w:left w:val="single" w:sz="6" w:space="0" w:color="auto"/>
              <w:right w:val="double" w:sz="4" w:space="0" w:color="auto"/>
            </w:tcBorders>
            <w:shd w:val="pct12" w:color="auto" w:fill="auto"/>
          </w:tcPr>
          <w:p w14:paraId="5DB87DBB" w14:textId="77777777" w:rsidR="00F80478" w:rsidRPr="00D948E6" w:rsidRDefault="00F80478" w:rsidP="00F80478">
            <w:pPr>
              <w:pStyle w:val="TABLE-cell"/>
              <w:keepNext/>
              <w:spacing w:before="40" w:after="40"/>
              <w:jc w:val="center"/>
            </w:pPr>
          </w:p>
        </w:tc>
      </w:tr>
      <w:tr w:rsidR="00F80478" w:rsidRPr="00D948E6" w14:paraId="5DB87DC4" w14:textId="77777777" w:rsidTr="009443B0">
        <w:trPr>
          <w:cantSplit/>
          <w:jc w:val="center"/>
        </w:trPr>
        <w:tc>
          <w:tcPr>
            <w:tcW w:w="5583" w:type="dxa"/>
            <w:tcBorders>
              <w:top w:val="single" w:sz="6" w:space="0" w:color="auto"/>
              <w:left w:val="double" w:sz="4" w:space="0" w:color="auto"/>
              <w:bottom w:val="dashed" w:sz="4" w:space="0" w:color="auto"/>
              <w:right w:val="single" w:sz="4" w:space="0" w:color="auto"/>
            </w:tcBorders>
          </w:tcPr>
          <w:p w14:paraId="5DB87DBD" w14:textId="77777777" w:rsidR="00F80478" w:rsidRPr="00D948E6" w:rsidRDefault="00F80478" w:rsidP="00F80478">
            <w:pPr>
              <w:pStyle w:val="TABLE-cell"/>
              <w:keepNext/>
              <w:spacing w:before="40" w:after="40"/>
              <w:rPr>
                <w:b/>
              </w:rPr>
            </w:pPr>
            <w:r w:rsidRPr="00D948E6">
              <w:rPr>
                <w:b/>
              </w:rPr>
              <w:t>Ratios</w:t>
            </w:r>
          </w:p>
        </w:tc>
        <w:tc>
          <w:tcPr>
            <w:tcW w:w="512" w:type="dxa"/>
            <w:tcBorders>
              <w:top w:val="single" w:sz="6" w:space="0" w:color="auto"/>
              <w:left w:val="single" w:sz="4" w:space="0" w:color="auto"/>
              <w:bottom w:val="dashed" w:sz="4" w:space="0" w:color="auto"/>
            </w:tcBorders>
          </w:tcPr>
          <w:p w14:paraId="5DB87DBE" w14:textId="77777777" w:rsidR="00F80478" w:rsidRPr="00D948E6" w:rsidRDefault="00F80478" w:rsidP="00F80478">
            <w:pPr>
              <w:pStyle w:val="TABLE-cell"/>
              <w:keepNext/>
              <w:spacing w:before="40" w:after="40"/>
              <w:jc w:val="center"/>
            </w:pPr>
          </w:p>
        </w:tc>
        <w:tc>
          <w:tcPr>
            <w:tcW w:w="512" w:type="dxa"/>
            <w:tcBorders>
              <w:top w:val="single" w:sz="6" w:space="0" w:color="auto"/>
              <w:left w:val="single" w:sz="6" w:space="0" w:color="auto"/>
              <w:bottom w:val="dashed" w:sz="4" w:space="0" w:color="auto"/>
              <w:right w:val="single" w:sz="6" w:space="0" w:color="auto"/>
            </w:tcBorders>
          </w:tcPr>
          <w:p w14:paraId="5DB87DBF" w14:textId="77777777" w:rsidR="00F80478" w:rsidRPr="00D948E6" w:rsidRDefault="00F80478" w:rsidP="00F80478">
            <w:pPr>
              <w:pStyle w:val="TABLE-cell"/>
              <w:keepNext/>
              <w:spacing w:before="40" w:after="40"/>
              <w:jc w:val="center"/>
              <w:rPr>
                <w:i/>
                <w:iCs/>
              </w:rPr>
            </w:pPr>
          </w:p>
        </w:tc>
        <w:tc>
          <w:tcPr>
            <w:tcW w:w="595" w:type="dxa"/>
            <w:tcBorders>
              <w:top w:val="single" w:sz="6" w:space="0" w:color="auto"/>
              <w:bottom w:val="dashed" w:sz="4" w:space="0" w:color="auto"/>
            </w:tcBorders>
          </w:tcPr>
          <w:p w14:paraId="5DB87DC0" w14:textId="77777777" w:rsidR="00F80478" w:rsidRPr="00D948E6" w:rsidRDefault="00F80478" w:rsidP="00F80478">
            <w:pPr>
              <w:pStyle w:val="TABLE-cell"/>
              <w:keepNext/>
              <w:spacing w:before="40" w:after="40"/>
              <w:jc w:val="center"/>
            </w:pPr>
          </w:p>
        </w:tc>
        <w:tc>
          <w:tcPr>
            <w:tcW w:w="678" w:type="dxa"/>
            <w:tcBorders>
              <w:top w:val="single" w:sz="6" w:space="0" w:color="auto"/>
              <w:left w:val="single" w:sz="6" w:space="0" w:color="auto"/>
              <w:bottom w:val="dashed" w:sz="4" w:space="0" w:color="auto"/>
            </w:tcBorders>
          </w:tcPr>
          <w:p w14:paraId="5DB87DC1" w14:textId="77777777" w:rsidR="00F80478" w:rsidRPr="00D948E6" w:rsidRDefault="00F80478" w:rsidP="00F80478">
            <w:pPr>
              <w:pStyle w:val="TABLE-cell"/>
              <w:keepNext/>
              <w:spacing w:before="40" w:after="40"/>
              <w:jc w:val="center"/>
            </w:pPr>
          </w:p>
        </w:tc>
        <w:tc>
          <w:tcPr>
            <w:tcW w:w="595" w:type="dxa"/>
            <w:tcBorders>
              <w:top w:val="single" w:sz="6" w:space="0" w:color="auto"/>
              <w:left w:val="single" w:sz="6" w:space="0" w:color="auto"/>
              <w:bottom w:val="dashed" w:sz="4" w:space="0" w:color="auto"/>
            </w:tcBorders>
          </w:tcPr>
          <w:p w14:paraId="5DB87DC2" w14:textId="77777777" w:rsidR="00F80478" w:rsidRPr="00D948E6" w:rsidRDefault="00F80478" w:rsidP="00F80478">
            <w:pPr>
              <w:pStyle w:val="TABLE-cell"/>
              <w:keepNext/>
              <w:spacing w:before="40" w:after="40"/>
              <w:jc w:val="center"/>
            </w:pPr>
          </w:p>
        </w:tc>
        <w:tc>
          <w:tcPr>
            <w:tcW w:w="595" w:type="dxa"/>
            <w:tcBorders>
              <w:top w:val="single" w:sz="6" w:space="0" w:color="auto"/>
              <w:left w:val="single" w:sz="6" w:space="0" w:color="auto"/>
              <w:bottom w:val="dashed" w:sz="4" w:space="0" w:color="auto"/>
              <w:right w:val="double" w:sz="4" w:space="0" w:color="auto"/>
            </w:tcBorders>
          </w:tcPr>
          <w:p w14:paraId="5DB87DC3" w14:textId="77777777" w:rsidR="00F80478" w:rsidRPr="00D948E6" w:rsidRDefault="00F80478" w:rsidP="00F80478">
            <w:pPr>
              <w:pStyle w:val="TABLE-cell"/>
              <w:keepNext/>
              <w:spacing w:before="40" w:after="40"/>
              <w:jc w:val="center"/>
            </w:pPr>
          </w:p>
        </w:tc>
      </w:tr>
      <w:tr w:rsidR="00F80478" w:rsidRPr="00D948E6" w14:paraId="5DB87DCC" w14:textId="77777777" w:rsidTr="009443B0">
        <w:trPr>
          <w:cantSplit/>
          <w:jc w:val="center"/>
        </w:trPr>
        <w:tc>
          <w:tcPr>
            <w:tcW w:w="5583" w:type="dxa"/>
            <w:tcBorders>
              <w:top w:val="dashed" w:sz="4" w:space="0" w:color="auto"/>
              <w:left w:val="double" w:sz="4" w:space="0" w:color="auto"/>
              <w:right w:val="single" w:sz="4" w:space="0" w:color="auto"/>
            </w:tcBorders>
          </w:tcPr>
          <w:p w14:paraId="5DB87DC5" w14:textId="77777777" w:rsidR="00F80478" w:rsidRPr="00D948E6" w:rsidRDefault="00F80478" w:rsidP="00F80478">
            <w:pPr>
              <w:pStyle w:val="TABLE-cell"/>
              <w:keepNext/>
              <w:spacing w:before="40" w:after="40"/>
              <w:rPr>
                <w:color w:val="000000"/>
              </w:rPr>
            </w:pPr>
            <w:r w:rsidRPr="00D948E6">
              <w:rPr>
                <w:color w:val="000000"/>
              </w:rPr>
              <w:t>Reading factor</w:t>
            </w:r>
            <w:r w:rsidRPr="00D948E6">
              <w:rPr>
                <w:color w:val="000000"/>
              </w:rPr>
              <w:fldChar w:fldCharType="begin"/>
            </w:r>
            <w:r w:rsidRPr="00D948E6">
              <w:instrText xml:space="preserve"> XE "</w:instrText>
            </w:r>
            <w:r w:rsidRPr="00D948E6">
              <w:rPr>
                <w:color w:val="000000"/>
              </w:rPr>
              <w:instrText>Reading factor</w:instrText>
            </w:r>
            <w:r w:rsidRPr="00D948E6">
              <w:instrText xml:space="preserve">" </w:instrText>
            </w:r>
            <w:r w:rsidRPr="00D948E6">
              <w:rPr>
                <w:color w:val="000000"/>
              </w:rPr>
              <w:fldChar w:fldCharType="end"/>
            </w:r>
            <w:r w:rsidRPr="00D948E6">
              <w:rPr>
                <w:color w:val="000000"/>
              </w:rPr>
              <w:t xml:space="preserve"> for power</w:t>
            </w:r>
          </w:p>
        </w:tc>
        <w:tc>
          <w:tcPr>
            <w:tcW w:w="512" w:type="dxa"/>
            <w:tcBorders>
              <w:top w:val="dashed" w:sz="4" w:space="0" w:color="auto"/>
              <w:left w:val="single" w:sz="4" w:space="0" w:color="auto"/>
            </w:tcBorders>
          </w:tcPr>
          <w:p w14:paraId="5DB87DC6" w14:textId="77777777" w:rsidR="00F80478" w:rsidRPr="00D948E6" w:rsidRDefault="00F80478" w:rsidP="00F80478">
            <w:pPr>
              <w:pStyle w:val="TABLE-cell"/>
              <w:keepNext/>
              <w:spacing w:before="40" w:after="40"/>
              <w:jc w:val="center"/>
            </w:pPr>
            <w:r w:rsidRPr="00D948E6">
              <w:t>1</w:t>
            </w:r>
          </w:p>
        </w:tc>
        <w:tc>
          <w:tcPr>
            <w:tcW w:w="512" w:type="dxa"/>
            <w:tcBorders>
              <w:top w:val="dashed" w:sz="4" w:space="0" w:color="auto"/>
              <w:left w:val="single" w:sz="6" w:space="0" w:color="auto"/>
              <w:right w:val="single" w:sz="6" w:space="0" w:color="auto"/>
            </w:tcBorders>
          </w:tcPr>
          <w:p w14:paraId="5DB87DC7" w14:textId="77777777" w:rsidR="00F80478" w:rsidRPr="00D948E6" w:rsidRDefault="00F80478" w:rsidP="00F80478">
            <w:pPr>
              <w:pStyle w:val="TABLE-cell"/>
              <w:keepNext/>
              <w:spacing w:before="40" w:after="40"/>
              <w:jc w:val="center"/>
              <w:rPr>
                <w:i/>
                <w:iCs/>
              </w:rPr>
            </w:pPr>
            <w:r w:rsidRPr="00D948E6">
              <w:rPr>
                <w:i/>
                <w:iCs/>
              </w:rPr>
              <w:t>b</w:t>
            </w:r>
          </w:p>
        </w:tc>
        <w:tc>
          <w:tcPr>
            <w:tcW w:w="595" w:type="dxa"/>
            <w:tcBorders>
              <w:top w:val="dashed" w:sz="4" w:space="0" w:color="auto"/>
            </w:tcBorders>
          </w:tcPr>
          <w:p w14:paraId="5DB87DC8" w14:textId="77777777" w:rsidR="00F80478" w:rsidRPr="00D948E6" w:rsidRDefault="00F80478" w:rsidP="00F80478">
            <w:pPr>
              <w:pStyle w:val="TABLE-cell"/>
              <w:keepNext/>
              <w:spacing w:before="40" w:after="40"/>
              <w:jc w:val="center"/>
            </w:pPr>
            <w:r w:rsidRPr="00D948E6">
              <w:t>0</w:t>
            </w:r>
          </w:p>
        </w:tc>
        <w:tc>
          <w:tcPr>
            <w:tcW w:w="678" w:type="dxa"/>
            <w:tcBorders>
              <w:top w:val="dashed" w:sz="4" w:space="0" w:color="auto"/>
              <w:left w:val="single" w:sz="6" w:space="0" w:color="auto"/>
            </w:tcBorders>
          </w:tcPr>
          <w:p w14:paraId="5DB87DC9" w14:textId="77777777" w:rsidR="00F80478" w:rsidRPr="00D948E6" w:rsidRDefault="00F80478" w:rsidP="00F80478">
            <w:pPr>
              <w:pStyle w:val="TABLE-cell"/>
              <w:keepNext/>
              <w:spacing w:before="40" w:after="40"/>
              <w:jc w:val="center"/>
            </w:pPr>
            <w:r w:rsidRPr="00D948E6">
              <w:t>4</w:t>
            </w:r>
          </w:p>
        </w:tc>
        <w:tc>
          <w:tcPr>
            <w:tcW w:w="595" w:type="dxa"/>
            <w:tcBorders>
              <w:top w:val="dashed" w:sz="4" w:space="0" w:color="auto"/>
              <w:left w:val="single" w:sz="6" w:space="0" w:color="auto"/>
            </w:tcBorders>
          </w:tcPr>
          <w:p w14:paraId="5DB87DCA" w14:textId="77777777" w:rsidR="00F80478" w:rsidRPr="00D948E6" w:rsidRDefault="00F80478" w:rsidP="00F80478">
            <w:pPr>
              <w:pStyle w:val="TABLE-cell"/>
              <w:keepNext/>
              <w:spacing w:before="40" w:after="40"/>
              <w:jc w:val="center"/>
            </w:pPr>
            <w:r w:rsidRPr="00D948E6">
              <w:t>0</w:t>
            </w:r>
          </w:p>
        </w:tc>
        <w:tc>
          <w:tcPr>
            <w:tcW w:w="595" w:type="dxa"/>
            <w:tcBorders>
              <w:top w:val="dashed" w:sz="4" w:space="0" w:color="auto"/>
              <w:left w:val="single" w:sz="6" w:space="0" w:color="auto"/>
              <w:right w:val="double" w:sz="4" w:space="0" w:color="auto"/>
            </w:tcBorders>
            <w:shd w:val="pct12" w:color="auto" w:fill="auto"/>
          </w:tcPr>
          <w:p w14:paraId="5DB87DCB" w14:textId="77777777" w:rsidR="00F80478" w:rsidRPr="00D948E6" w:rsidRDefault="00F80478" w:rsidP="00F80478">
            <w:pPr>
              <w:pStyle w:val="TABLE-cell"/>
              <w:keepNext/>
              <w:spacing w:before="40" w:after="40"/>
              <w:jc w:val="center"/>
            </w:pPr>
          </w:p>
        </w:tc>
      </w:tr>
      <w:tr w:rsidR="00F80478" w:rsidRPr="00D948E6" w14:paraId="5DB87DD4" w14:textId="77777777" w:rsidTr="009443B0">
        <w:trPr>
          <w:cantSplit/>
          <w:jc w:val="center"/>
        </w:trPr>
        <w:tc>
          <w:tcPr>
            <w:tcW w:w="5583" w:type="dxa"/>
            <w:tcBorders>
              <w:left w:val="double" w:sz="4" w:space="0" w:color="auto"/>
              <w:right w:val="single" w:sz="4" w:space="0" w:color="auto"/>
            </w:tcBorders>
          </w:tcPr>
          <w:p w14:paraId="5DB87DCD" w14:textId="77777777" w:rsidR="00F80478" w:rsidRPr="00D948E6" w:rsidRDefault="00F80478" w:rsidP="00F80478">
            <w:pPr>
              <w:pStyle w:val="TABLE-cell"/>
              <w:keepNext/>
              <w:spacing w:before="40" w:after="40"/>
              <w:rPr>
                <w:color w:val="000000"/>
              </w:rPr>
            </w:pPr>
            <w:r w:rsidRPr="00D948E6">
              <w:rPr>
                <w:color w:val="000000"/>
              </w:rPr>
              <w:t>Reading factor for energy</w:t>
            </w:r>
          </w:p>
        </w:tc>
        <w:tc>
          <w:tcPr>
            <w:tcW w:w="512" w:type="dxa"/>
            <w:tcBorders>
              <w:left w:val="single" w:sz="4" w:space="0" w:color="auto"/>
            </w:tcBorders>
          </w:tcPr>
          <w:p w14:paraId="5DB87DCE" w14:textId="77777777" w:rsidR="00F80478" w:rsidRPr="00D948E6" w:rsidRDefault="00F80478" w:rsidP="00F80478">
            <w:pPr>
              <w:pStyle w:val="TABLE-cell"/>
              <w:keepNext/>
              <w:spacing w:before="40" w:after="40"/>
              <w:jc w:val="center"/>
            </w:pPr>
            <w:r w:rsidRPr="00D948E6">
              <w:t>1</w:t>
            </w:r>
          </w:p>
        </w:tc>
        <w:tc>
          <w:tcPr>
            <w:tcW w:w="512" w:type="dxa"/>
            <w:tcBorders>
              <w:left w:val="single" w:sz="6" w:space="0" w:color="auto"/>
              <w:right w:val="single" w:sz="6" w:space="0" w:color="auto"/>
            </w:tcBorders>
          </w:tcPr>
          <w:p w14:paraId="5DB87DCF" w14:textId="77777777" w:rsidR="00F80478" w:rsidRPr="00D948E6" w:rsidRDefault="00F80478" w:rsidP="00F80478">
            <w:pPr>
              <w:pStyle w:val="TABLE-cell"/>
              <w:keepNext/>
              <w:spacing w:before="40" w:after="40"/>
              <w:jc w:val="center"/>
              <w:rPr>
                <w:i/>
                <w:iCs/>
              </w:rPr>
            </w:pPr>
            <w:r w:rsidRPr="00D948E6">
              <w:rPr>
                <w:i/>
                <w:iCs/>
              </w:rPr>
              <w:t>b</w:t>
            </w:r>
          </w:p>
        </w:tc>
        <w:tc>
          <w:tcPr>
            <w:tcW w:w="595" w:type="dxa"/>
          </w:tcPr>
          <w:p w14:paraId="5DB87DD0" w14:textId="77777777" w:rsidR="00F80478" w:rsidRPr="00D948E6" w:rsidRDefault="00F80478" w:rsidP="00F80478">
            <w:pPr>
              <w:pStyle w:val="TABLE-cell"/>
              <w:keepNext/>
              <w:spacing w:before="40" w:after="40"/>
              <w:jc w:val="center"/>
            </w:pPr>
            <w:r w:rsidRPr="00D948E6">
              <w:t>0</w:t>
            </w:r>
          </w:p>
        </w:tc>
        <w:tc>
          <w:tcPr>
            <w:tcW w:w="678" w:type="dxa"/>
            <w:tcBorders>
              <w:left w:val="single" w:sz="6" w:space="0" w:color="auto"/>
            </w:tcBorders>
          </w:tcPr>
          <w:p w14:paraId="5DB87DD1" w14:textId="77777777" w:rsidR="00F80478" w:rsidRPr="00D948E6" w:rsidRDefault="00F80478" w:rsidP="00F80478">
            <w:pPr>
              <w:pStyle w:val="TABLE-cell"/>
              <w:keepNext/>
              <w:spacing w:before="40" w:after="40"/>
              <w:jc w:val="center"/>
            </w:pPr>
            <w:r w:rsidRPr="00D948E6">
              <w:t>4</w:t>
            </w:r>
          </w:p>
        </w:tc>
        <w:tc>
          <w:tcPr>
            <w:tcW w:w="595" w:type="dxa"/>
            <w:tcBorders>
              <w:left w:val="single" w:sz="6" w:space="0" w:color="auto"/>
            </w:tcBorders>
          </w:tcPr>
          <w:p w14:paraId="5DB87DD2" w14:textId="77777777" w:rsidR="00F80478" w:rsidRPr="00D948E6" w:rsidRDefault="00F80478" w:rsidP="00F80478">
            <w:pPr>
              <w:pStyle w:val="TABLE-cell"/>
              <w:keepNext/>
              <w:spacing w:before="40" w:after="40"/>
              <w:jc w:val="center"/>
            </w:pPr>
            <w:r w:rsidRPr="00D948E6">
              <w:t>1</w:t>
            </w:r>
          </w:p>
        </w:tc>
        <w:tc>
          <w:tcPr>
            <w:tcW w:w="595" w:type="dxa"/>
            <w:tcBorders>
              <w:left w:val="single" w:sz="6" w:space="0" w:color="auto"/>
              <w:right w:val="double" w:sz="4" w:space="0" w:color="auto"/>
            </w:tcBorders>
            <w:shd w:val="pct12" w:color="auto" w:fill="auto"/>
          </w:tcPr>
          <w:p w14:paraId="5DB87DD3" w14:textId="77777777" w:rsidR="00F80478" w:rsidRPr="00D948E6" w:rsidRDefault="00F80478" w:rsidP="00F80478">
            <w:pPr>
              <w:pStyle w:val="TABLE-cell"/>
              <w:keepNext/>
              <w:spacing w:before="40" w:after="40"/>
              <w:jc w:val="center"/>
            </w:pPr>
          </w:p>
        </w:tc>
      </w:tr>
      <w:tr w:rsidR="00F80478" w:rsidRPr="00D948E6" w14:paraId="5DB87DDC" w14:textId="77777777" w:rsidTr="009443B0">
        <w:trPr>
          <w:cantSplit/>
          <w:jc w:val="center"/>
        </w:trPr>
        <w:tc>
          <w:tcPr>
            <w:tcW w:w="5583" w:type="dxa"/>
            <w:tcBorders>
              <w:left w:val="double" w:sz="4" w:space="0" w:color="auto"/>
              <w:right w:val="single" w:sz="4" w:space="0" w:color="auto"/>
            </w:tcBorders>
          </w:tcPr>
          <w:p w14:paraId="5DB87DD5" w14:textId="77777777" w:rsidR="00F80478" w:rsidRPr="00D948E6" w:rsidRDefault="00F80478" w:rsidP="00F80478">
            <w:pPr>
              <w:pStyle w:val="TABLE-cell"/>
              <w:keepNext/>
              <w:spacing w:before="40" w:after="40"/>
              <w:rPr>
                <w:color w:val="000000"/>
              </w:rPr>
            </w:pPr>
            <w:r w:rsidRPr="00D948E6">
              <w:t xml:space="preserve">Transformer ratio – current (numerator) </w:t>
            </w:r>
            <w:r w:rsidRPr="00C373E3">
              <w:rPr>
                <w:rStyle w:val="SUPerscript-small"/>
              </w:rPr>
              <w:t>a</w:t>
            </w:r>
            <w:r w:rsidRPr="00D948E6">
              <w:fldChar w:fldCharType="begin"/>
            </w:r>
            <w:r w:rsidRPr="00D948E6">
              <w:instrText xml:space="preserve"> XE "Transformer ratio – current (numerator)" </w:instrText>
            </w:r>
            <w:r w:rsidRPr="00D948E6">
              <w:fldChar w:fldCharType="end"/>
            </w:r>
          </w:p>
        </w:tc>
        <w:tc>
          <w:tcPr>
            <w:tcW w:w="512" w:type="dxa"/>
            <w:tcBorders>
              <w:left w:val="single" w:sz="4" w:space="0" w:color="auto"/>
            </w:tcBorders>
          </w:tcPr>
          <w:p w14:paraId="5DB87DD6" w14:textId="77777777" w:rsidR="00F80478" w:rsidRPr="00D948E6" w:rsidRDefault="00F80478" w:rsidP="00F80478">
            <w:pPr>
              <w:pStyle w:val="TABLE-cell"/>
              <w:keepNext/>
              <w:spacing w:before="40" w:after="40"/>
              <w:jc w:val="center"/>
            </w:pPr>
            <w:r w:rsidRPr="00D948E6">
              <w:t>1</w:t>
            </w:r>
          </w:p>
        </w:tc>
        <w:tc>
          <w:tcPr>
            <w:tcW w:w="512" w:type="dxa"/>
            <w:tcBorders>
              <w:left w:val="single" w:sz="6" w:space="0" w:color="auto"/>
              <w:right w:val="single" w:sz="6" w:space="0" w:color="auto"/>
            </w:tcBorders>
          </w:tcPr>
          <w:p w14:paraId="5DB87DD7" w14:textId="77777777" w:rsidR="00F80478" w:rsidRPr="00D948E6" w:rsidRDefault="00F80478" w:rsidP="00F80478">
            <w:pPr>
              <w:pStyle w:val="TABLE-cell"/>
              <w:keepNext/>
              <w:spacing w:before="40" w:after="40"/>
              <w:jc w:val="center"/>
              <w:rPr>
                <w:i/>
                <w:iCs/>
              </w:rPr>
            </w:pPr>
            <w:r w:rsidRPr="00D948E6">
              <w:rPr>
                <w:i/>
                <w:iCs/>
              </w:rPr>
              <w:t>b</w:t>
            </w:r>
          </w:p>
        </w:tc>
        <w:tc>
          <w:tcPr>
            <w:tcW w:w="595" w:type="dxa"/>
          </w:tcPr>
          <w:p w14:paraId="5DB87DD8" w14:textId="77777777" w:rsidR="00F80478" w:rsidRPr="00D948E6" w:rsidRDefault="00F80478" w:rsidP="00F80478">
            <w:pPr>
              <w:pStyle w:val="TABLE-cell"/>
              <w:keepNext/>
              <w:spacing w:before="40" w:after="40"/>
              <w:jc w:val="center"/>
            </w:pPr>
            <w:r w:rsidRPr="00D948E6">
              <w:t>0</w:t>
            </w:r>
          </w:p>
        </w:tc>
        <w:tc>
          <w:tcPr>
            <w:tcW w:w="678" w:type="dxa"/>
            <w:tcBorders>
              <w:left w:val="single" w:sz="6" w:space="0" w:color="auto"/>
            </w:tcBorders>
          </w:tcPr>
          <w:p w14:paraId="5DB87DD9" w14:textId="77777777" w:rsidR="00F80478" w:rsidRPr="00D948E6" w:rsidRDefault="00F80478" w:rsidP="00F80478">
            <w:pPr>
              <w:pStyle w:val="TABLE-cell"/>
              <w:keepNext/>
              <w:spacing w:before="40" w:after="40"/>
              <w:jc w:val="center"/>
            </w:pPr>
            <w:r w:rsidRPr="00D948E6">
              <w:t>4</w:t>
            </w:r>
          </w:p>
        </w:tc>
        <w:tc>
          <w:tcPr>
            <w:tcW w:w="595" w:type="dxa"/>
            <w:tcBorders>
              <w:left w:val="single" w:sz="6" w:space="0" w:color="auto"/>
            </w:tcBorders>
          </w:tcPr>
          <w:p w14:paraId="5DB87DDA" w14:textId="77777777" w:rsidR="00F80478" w:rsidRPr="00D948E6" w:rsidRDefault="00F80478" w:rsidP="00F80478">
            <w:pPr>
              <w:pStyle w:val="TABLE-cell"/>
              <w:keepNext/>
              <w:spacing w:before="40" w:after="40"/>
              <w:jc w:val="center"/>
            </w:pPr>
            <w:r w:rsidRPr="00D948E6">
              <w:t>2</w:t>
            </w:r>
          </w:p>
        </w:tc>
        <w:tc>
          <w:tcPr>
            <w:tcW w:w="595" w:type="dxa"/>
            <w:tcBorders>
              <w:left w:val="single" w:sz="6" w:space="0" w:color="auto"/>
              <w:right w:val="double" w:sz="4" w:space="0" w:color="auto"/>
            </w:tcBorders>
            <w:shd w:val="clear" w:color="auto" w:fill="DDDDDD"/>
          </w:tcPr>
          <w:p w14:paraId="5DB87DDB" w14:textId="77777777" w:rsidR="00F80478" w:rsidRPr="00D948E6" w:rsidRDefault="00F80478" w:rsidP="00F80478">
            <w:pPr>
              <w:pStyle w:val="TABLE-cell"/>
              <w:keepNext/>
              <w:spacing w:before="40" w:after="40"/>
              <w:jc w:val="center"/>
            </w:pPr>
            <w:r w:rsidRPr="00D948E6">
              <w:t>VZ</w:t>
            </w:r>
          </w:p>
        </w:tc>
      </w:tr>
      <w:tr w:rsidR="00F80478" w:rsidRPr="00D948E6" w14:paraId="5DB87DE4" w14:textId="77777777" w:rsidTr="009443B0">
        <w:trPr>
          <w:cantSplit/>
          <w:jc w:val="center"/>
        </w:trPr>
        <w:tc>
          <w:tcPr>
            <w:tcW w:w="5583" w:type="dxa"/>
            <w:tcBorders>
              <w:left w:val="double" w:sz="4" w:space="0" w:color="auto"/>
              <w:right w:val="single" w:sz="4" w:space="0" w:color="auto"/>
            </w:tcBorders>
          </w:tcPr>
          <w:p w14:paraId="5DB87DDD" w14:textId="77777777" w:rsidR="00F80478" w:rsidRPr="00D948E6" w:rsidRDefault="00F80478" w:rsidP="00F80478">
            <w:pPr>
              <w:pStyle w:val="TABLE-cell"/>
              <w:keepNext/>
              <w:spacing w:before="40" w:after="40"/>
              <w:rPr>
                <w:color w:val="000000"/>
              </w:rPr>
            </w:pPr>
            <w:r w:rsidRPr="00D948E6">
              <w:t>Transformer ratio – voltage</w:t>
            </w:r>
            <w:r w:rsidRPr="00D948E6">
              <w:fldChar w:fldCharType="begin"/>
            </w:r>
            <w:r w:rsidRPr="00D948E6">
              <w:instrText xml:space="preserve"> XE "Transformer ratio – voltage" </w:instrText>
            </w:r>
            <w:r w:rsidRPr="00D948E6">
              <w:fldChar w:fldCharType="end"/>
            </w:r>
            <w:r w:rsidRPr="00D948E6">
              <w:t xml:space="preserve"> (numerator) </w:t>
            </w:r>
            <w:r w:rsidRPr="00C373E3">
              <w:rPr>
                <w:rStyle w:val="SUPerscript-small"/>
              </w:rPr>
              <w:t>a</w:t>
            </w:r>
          </w:p>
        </w:tc>
        <w:tc>
          <w:tcPr>
            <w:tcW w:w="512" w:type="dxa"/>
            <w:tcBorders>
              <w:left w:val="single" w:sz="4" w:space="0" w:color="auto"/>
            </w:tcBorders>
          </w:tcPr>
          <w:p w14:paraId="5DB87DDE" w14:textId="77777777" w:rsidR="00F80478" w:rsidRPr="00D948E6" w:rsidRDefault="00F80478" w:rsidP="00F80478">
            <w:pPr>
              <w:pStyle w:val="TABLE-cell"/>
              <w:keepNext/>
              <w:spacing w:before="40" w:after="40"/>
              <w:jc w:val="center"/>
            </w:pPr>
            <w:r w:rsidRPr="00D948E6">
              <w:t>1</w:t>
            </w:r>
          </w:p>
        </w:tc>
        <w:tc>
          <w:tcPr>
            <w:tcW w:w="512" w:type="dxa"/>
            <w:tcBorders>
              <w:left w:val="single" w:sz="6" w:space="0" w:color="auto"/>
              <w:right w:val="single" w:sz="6" w:space="0" w:color="auto"/>
            </w:tcBorders>
          </w:tcPr>
          <w:p w14:paraId="5DB87DDF" w14:textId="77777777" w:rsidR="00F80478" w:rsidRPr="00D948E6" w:rsidRDefault="00F80478" w:rsidP="00F80478">
            <w:pPr>
              <w:pStyle w:val="TABLE-cell"/>
              <w:keepNext/>
              <w:spacing w:before="40" w:after="40"/>
              <w:jc w:val="center"/>
              <w:rPr>
                <w:i/>
                <w:iCs/>
              </w:rPr>
            </w:pPr>
            <w:r w:rsidRPr="00D948E6">
              <w:rPr>
                <w:i/>
                <w:iCs/>
              </w:rPr>
              <w:t>b</w:t>
            </w:r>
          </w:p>
        </w:tc>
        <w:tc>
          <w:tcPr>
            <w:tcW w:w="595" w:type="dxa"/>
          </w:tcPr>
          <w:p w14:paraId="5DB87DE0" w14:textId="77777777" w:rsidR="00F80478" w:rsidRPr="00D948E6" w:rsidRDefault="00F80478" w:rsidP="00F80478">
            <w:pPr>
              <w:pStyle w:val="TABLE-cell"/>
              <w:keepNext/>
              <w:spacing w:before="40" w:after="40"/>
              <w:jc w:val="center"/>
            </w:pPr>
            <w:r w:rsidRPr="00D948E6">
              <w:t>0</w:t>
            </w:r>
          </w:p>
        </w:tc>
        <w:tc>
          <w:tcPr>
            <w:tcW w:w="678" w:type="dxa"/>
            <w:tcBorders>
              <w:left w:val="single" w:sz="6" w:space="0" w:color="auto"/>
            </w:tcBorders>
          </w:tcPr>
          <w:p w14:paraId="5DB87DE1" w14:textId="77777777" w:rsidR="00F80478" w:rsidRPr="00D948E6" w:rsidRDefault="00F80478" w:rsidP="00F80478">
            <w:pPr>
              <w:pStyle w:val="TABLE-cell"/>
              <w:keepNext/>
              <w:spacing w:before="40" w:after="40"/>
              <w:jc w:val="center"/>
            </w:pPr>
            <w:r w:rsidRPr="00D948E6">
              <w:t>4</w:t>
            </w:r>
          </w:p>
        </w:tc>
        <w:tc>
          <w:tcPr>
            <w:tcW w:w="595" w:type="dxa"/>
            <w:tcBorders>
              <w:left w:val="single" w:sz="6" w:space="0" w:color="auto"/>
            </w:tcBorders>
          </w:tcPr>
          <w:p w14:paraId="5DB87DE2" w14:textId="77777777" w:rsidR="00F80478" w:rsidRPr="00D948E6" w:rsidRDefault="00F80478" w:rsidP="00F80478">
            <w:pPr>
              <w:pStyle w:val="TABLE-cell"/>
              <w:keepNext/>
              <w:spacing w:before="40" w:after="40"/>
              <w:jc w:val="center"/>
            </w:pPr>
            <w:r w:rsidRPr="00D948E6">
              <w:t>3</w:t>
            </w:r>
          </w:p>
        </w:tc>
        <w:tc>
          <w:tcPr>
            <w:tcW w:w="595" w:type="dxa"/>
            <w:tcBorders>
              <w:left w:val="single" w:sz="6" w:space="0" w:color="auto"/>
              <w:right w:val="double" w:sz="4" w:space="0" w:color="auto"/>
            </w:tcBorders>
            <w:shd w:val="clear" w:color="auto" w:fill="DDDDDD"/>
          </w:tcPr>
          <w:p w14:paraId="5DB87DE3" w14:textId="77777777" w:rsidR="00F80478" w:rsidRPr="00D948E6" w:rsidRDefault="00F80478" w:rsidP="00F80478">
            <w:pPr>
              <w:pStyle w:val="TABLE-cell"/>
              <w:keepNext/>
              <w:spacing w:before="40" w:after="40"/>
              <w:jc w:val="center"/>
            </w:pPr>
            <w:r w:rsidRPr="00D948E6">
              <w:t>VZ</w:t>
            </w:r>
          </w:p>
        </w:tc>
      </w:tr>
      <w:tr w:rsidR="00F80478" w:rsidRPr="00D948E6" w14:paraId="5DB87DEC" w14:textId="77777777" w:rsidTr="009443B0">
        <w:trPr>
          <w:cantSplit/>
          <w:jc w:val="center"/>
        </w:trPr>
        <w:tc>
          <w:tcPr>
            <w:tcW w:w="5583" w:type="dxa"/>
            <w:tcBorders>
              <w:left w:val="double" w:sz="4" w:space="0" w:color="auto"/>
              <w:right w:val="single" w:sz="4" w:space="0" w:color="auto"/>
            </w:tcBorders>
          </w:tcPr>
          <w:p w14:paraId="5DB87DE5" w14:textId="77777777" w:rsidR="00F80478" w:rsidRPr="00D948E6" w:rsidRDefault="00F80478" w:rsidP="00F80478">
            <w:pPr>
              <w:pStyle w:val="TABLE-cell"/>
              <w:keepNext/>
              <w:spacing w:before="40" w:after="40"/>
              <w:rPr>
                <w:color w:val="000000"/>
              </w:rPr>
            </w:pPr>
            <w:r w:rsidRPr="00D948E6">
              <w:t xml:space="preserve">Overall transformer ratio (numerator) </w:t>
            </w:r>
            <w:r w:rsidRPr="00C373E3">
              <w:rPr>
                <w:rStyle w:val="SUPerscript-small"/>
              </w:rPr>
              <w:t>a</w:t>
            </w:r>
          </w:p>
        </w:tc>
        <w:tc>
          <w:tcPr>
            <w:tcW w:w="512" w:type="dxa"/>
            <w:tcBorders>
              <w:left w:val="single" w:sz="4" w:space="0" w:color="auto"/>
            </w:tcBorders>
          </w:tcPr>
          <w:p w14:paraId="5DB87DE6" w14:textId="77777777" w:rsidR="00F80478" w:rsidRPr="00D948E6" w:rsidRDefault="00F80478" w:rsidP="00F80478">
            <w:pPr>
              <w:pStyle w:val="TABLE-cell"/>
              <w:keepNext/>
              <w:spacing w:before="40" w:after="40"/>
              <w:jc w:val="center"/>
            </w:pPr>
            <w:r w:rsidRPr="00D948E6">
              <w:t>1</w:t>
            </w:r>
          </w:p>
        </w:tc>
        <w:tc>
          <w:tcPr>
            <w:tcW w:w="512" w:type="dxa"/>
            <w:tcBorders>
              <w:left w:val="single" w:sz="6" w:space="0" w:color="auto"/>
              <w:right w:val="single" w:sz="6" w:space="0" w:color="auto"/>
            </w:tcBorders>
          </w:tcPr>
          <w:p w14:paraId="5DB87DE7" w14:textId="77777777" w:rsidR="00F80478" w:rsidRPr="00D948E6" w:rsidRDefault="00F80478" w:rsidP="00F80478">
            <w:pPr>
              <w:pStyle w:val="TABLE-cell"/>
              <w:keepNext/>
              <w:spacing w:before="40" w:after="40"/>
              <w:jc w:val="center"/>
              <w:rPr>
                <w:i/>
                <w:iCs/>
              </w:rPr>
            </w:pPr>
            <w:r w:rsidRPr="00D948E6">
              <w:rPr>
                <w:i/>
                <w:iCs/>
              </w:rPr>
              <w:t>b</w:t>
            </w:r>
          </w:p>
        </w:tc>
        <w:tc>
          <w:tcPr>
            <w:tcW w:w="595" w:type="dxa"/>
          </w:tcPr>
          <w:p w14:paraId="5DB87DE8" w14:textId="77777777" w:rsidR="00F80478" w:rsidRPr="00D948E6" w:rsidRDefault="00F80478" w:rsidP="00F80478">
            <w:pPr>
              <w:pStyle w:val="TABLE-cell"/>
              <w:keepNext/>
              <w:spacing w:before="40" w:after="40"/>
              <w:jc w:val="center"/>
            </w:pPr>
            <w:r w:rsidRPr="00D948E6">
              <w:t>0</w:t>
            </w:r>
          </w:p>
        </w:tc>
        <w:tc>
          <w:tcPr>
            <w:tcW w:w="678" w:type="dxa"/>
            <w:tcBorders>
              <w:left w:val="single" w:sz="6" w:space="0" w:color="auto"/>
            </w:tcBorders>
          </w:tcPr>
          <w:p w14:paraId="5DB87DE9" w14:textId="77777777" w:rsidR="00F80478" w:rsidRPr="00D948E6" w:rsidRDefault="00F80478" w:rsidP="00F80478">
            <w:pPr>
              <w:pStyle w:val="TABLE-cell"/>
              <w:keepNext/>
              <w:spacing w:before="40" w:after="40"/>
              <w:jc w:val="center"/>
            </w:pPr>
            <w:r w:rsidRPr="00D948E6">
              <w:t>4</w:t>
            </w:r>
          </w:p>
        </w:tc>
        <w:tc>
          <w:tcPr>
            <w:tcW w:w="595" w:type="dxa"/>
            <w:tcBorders>
              <w:left w:val="single" w:sz="6" w:space="0" w:color="auto"/>
            </w:tcBorders>
          </w:tcPr>
          <w:p w14:paraId="5DB87DEA" w14:textId="77777777" w:rsidR="00F80478" w:rsidRPr="00D948E6" w:rsidRDefault="00F80478" w:rsidP="00F80478">
            <w:pPr>
              <w:pStyle w:val="TABLE-cell"/>
              <w:keepNext/>
              <w:spacing w:before="40" w:after="40"/>
              <w:jc w:val="center"/>
            </w:pPr>
            <w:r w:rsidRPr="00D948E6">
              <w:t>4</w:t>
            </w:r>
          </w:p>
        </w:tc>
        <w:tc>
          <w:tcPr>
            <w:tcW w:w="595" w:type="dxa"/>
            <w:tcBorders>
              <w:left w:val="single" w:sz="6" w:space="0" w:color="auto"/>
              <w:right w:val="double" w:sz="4" w:space="0" w:color="auto"/>
            </w:tcBorders>
            <w:shd w:val="clear" w:color="auto" w:fill="DDDDDD"/>
          </w:tcPr>
          <w:p w14:paraId="5DB87DEB" w14:textId="77777777" w:rsidR="00F80478" w:rsidRPr="00D948E6" w:rsidRDefault="00F80478" w:rsidP="00F80478">
            <w:pPr>
              <w:pStyle w:val="TABLE-cell"/>
              <w:keepNext/>
              <w:spacing w:before="40" w:after="40"/>
              <w:jc w:val="center"/>
            </w:pPr>
            <w:r w:rsidRPr="00D948E6">
              <w:t>VZ</w:t>
            </w:r>
          </w:p>
        </w:tc>
      </w:tr>
      <w:tr w:rsidR="00F80478" w:rsidRPr="00D948E6" w14:paraId="5DB87DF4" w14:textId="77777777" w:rsidTr="009443B0">
        <w:trPr>
          <w:cantSplit/>
          <w:jc w:val="center"/>
        </w:trPr>
        <w:tc>
          <w:tcPr>
            <w:tcW w:w="5583" w:type="dxa"/>
            <w:tcBorders>
              <w:left w:val="double" w:sz="4" w:space="0" w:color="auto"/>
              <w:right w:val="single" w:sz="4" w:space="0" w:color="auto"/>
            </w:tcBorders>
          </w:tcPr>
          <w:p w14:paraId="5DB87DED" w14:textId="77777777" w:rsidR="00F80478" w:rsidRPr="00D948E6" w:rsidRDefault="00F80478" w:rsidP="00F80478">
            <w:pPr>
              <w:pStyle w:val="TABLE-cell"/>
              <w:keepNext/>
              <w:spacing w:before="40" w:after="40"/>
              <w:rPr>
                <w:color w:val="000000"/>
              </w:rPr>
            </w:pPr>
            <w:r w:rsidRPr="00D948E6">
              <w:t>Transformer ratio – current (denominator)</w:t>
            </w:r>
            <w:r w:rsidRPr="00C373E3">
              <w:rPr>
                <w:rStyle w:val="SUPerscript-small"/>
              </w:rPr>
              <w:t xml:space="preserve"> a</w:t>
            </w:r>
          </w:p>
        </w:tc>
        <w:tc>
          <w:tcPr>
            <w:tcW w:w="512" w:type="dxa"/>
            <w:tcBorders>
              <w:left w:val="single" w:sz="4" w:space="0" w:color="auto"/>
            </w:tcBorders>
          </w:tcPr>
          <w:p w14:paraId="5DB87DEE" w14:textId="77777777" w:rsidR="00F80478" w:rsidRPr="00D948E6" w:rsidRDefault="00F80478" w:rsidP="00F80478">
            <w:pPr>
              <w:pStyle w:val="TABLE-cell"/>
              <w:keepNext/>
              <w:spacing w:before="40" w:after="40"/>
              <w:jc w:val="center"/>
            </w:pPr>
            <w:r w:rsidRPr="00D948E6">
              <w:t>1</w:t>
            </w:r>
          </w:p>
        </w:tc>
        <w:tc>
          <w:tcPr>
            <w:tcW w:w="512" w:type="dxa"/>
            <w:tcBorders>
              <w:left w:val="single" w:sz="6" w:space="0" w:color="auto"/>
              <w:right w:val="single" w:sz="6" w:space="0" w:color="auto"/>
            </w:tcBorders>
          </w:tcPr>
          <w:p w14:paraId="5DB87DEF" w14:textId="77777777" w:rsidR="00F80478" w:rsidRPr="00D948E6" w:rsidRDefault="00F80478" w:rsidP="00F80478">
            <w:pPr>
              <w:pStyle w:val="TABLE-cell"/>
              <w:keepNext/>
              <w:spacing w:before="40" w:after="40"/>
              <w:jc w:val="center"/>
              <w:rPr>
                <w:i/>
                <w:iCs/>
              </w:rPr>
            </w:pPr>
            <w:r w:rsidRPr="00D948E6">
              <w:rPr>
                <w:i/>
                <w:iCs/>
              </w:rPr>
              <w:t>b</w:t>
            </w:r>
          </w:p>
        </w:tc>
        <w:tc>
          <w:tcPr>
            <w:tcW w:w="595" w:type="dxa"/>
          </w:tcPr>
          <w:p w14:paraId="5DB87DF0" w14:textId="77777777" w:rsidR="00F80478" w:rsidRPr="00D948E6" w:rsidRDefault="00F80478" w:rsidP="00F80478">
            <w:pPr>
              <w:pStyle w:val="TABLE-cell"/>
              <w:keepNext/>
              <w:spacing w:before="40" w:after="40"/>
              <w:jc w:val="center"/>
            </w:pPr>
            <w:r w:rsidRPr="00D948E6">
              <w:t>0</w:t>
            </w:r>
          </w:p>
        </w:tc>
        <w:tc>
          <w:tcPr>
            <w:tcW w:w="678" w:type="dxa"/>
            <w:tcBorders>
              <w:left w:val="single" w:sz="6" w:space="0" w:color="auto"/>
            </w:tcBorders>
          </w:tcPr>
          <w:p w14:paraId="5DB87DF1" w14:textId="77777777" w:rsidR="00F80478" w:rsidRPr="00D948E6" w:rsidRDefault="00F80478" w:rsidP="00F80478">
            <w:pPr>
              <w:pStyle w:val="TABLE-cell"/>
              <w:keepNext/>
              <w:spacing w:before="40" w:after="40"/>
              <w:jc w:val="center"/>
            </w:pPr>
            <w:r w:rsidRPr="00D948E6">
              <w:t>4</w:t>
            </w:r>
          </w:p>
        </w:tc>
        <w:tc>
          <w:tcPr>
            <w:tcW w:w="595" w:type="dxa"/>
            <w:tcBorders>
              <w:left w:val="single" w:sz="6" w:space="0" w:color="auto"/>
            </w:tcBorders>
          </w:tcPr>
          <w:p w14:paraId="5DB87DF2" w14:textId="77777777" w:rsidR="00F80478" w:rsidRPr="00D948E6" w:rsidRDefault="00F80478" w:rsidP="00F80478">
            <w:pPr>
              <w:pStyle w:val="TABLE-cell"/>
              <w:keepNext/>
              <w:spacing w:before="40" w:after="40"/>
              <w:jc w:val="center"/>
            </w:pPr>
            <w:r w:rsidRPr="00D948E6">
              <w:t>5</w:t>
            </w:r>
          </w:p>
        </w:tc>
        <w:tc>
          <w:tcPr>
            <w:tcW w:w="595" w:type="dxa"/>
            <w:tcBorders>
              <w:left w:val="single" w:sz="6" w:space="0" w:color="auto"/>
              <w:right w:val="double" w:sz="4" w:space="0" w:color="auto"/>
            </w:tcBorders>
            <w:shd w:val="clear" w:color="auto" w:fill="DDDDDD"/>
          </w:tcPr>
          <w:p w14:paraId="5DB87DF3" w14:textId="77777777" w:rsidR="00F80478" w:rsidRPr="00D948E6" w:rsidRDefault="00F80478" w:rsidP="00F80478">
            <w:pPr>
              <w:pStyle w:val="TABLE-cell"/>
              <w:keepNext/>
              <w:spacing w:before="40" w:after="40"/>
              <w:jc w:val="center"/>
            </w:pPr>
            <w:r w:rsidRPr="00D948E6">
              <w:t>VZ</w:t>
            </w:r>
          </w:p>
        </w:tc>
      </w:tr>
      <w:tr w:rsidR="00F80478" w:rsidRPr="00D948E6" w14:paraId="5DB87DFC" w14:textId="77777777" w:rsidTr="009443B0">
        <w:trPr>
          <w:cantSplit/>
          <w:jc w:val="center"/>
        </w:trPr>
        <w:tc>
          <w:tcPr>
            <w:tcW w:w="5583" w:type="dxa"/>
            <w:tcBorders>
              <w:left w:val="double" w:sz="4" w:space="0" w:color="auto"/>
              <w:right w:val="single" w:sz="4" w:space="0" w:color="auto"/>
            </w:tcBorders>
          </w:tcPr>
          <w:p w14:paraId="5DB87DF5" w14:textId="77777777" w:rsidR="00F80478" w:rsidRPr="00D948E6" w:rsidRDefault="00F80478" w:rsidP="00F80478">
            <w:pPr>
              <w:pStyle w:val="TABLE-cell"/>
              <w:keepNext/>
              <w:spacing w:before="40" w:after="40"/>
              <w:rPr>
                <w:color w:val="000000"/>
              </w:rPr>
            </w:pPr>
            <w:r w:rsidRPr="00D948E6">
              <w:t xml:space="preserve">Transformer ratio – voltage (denominator) </w:t>
            </w:r>
            <w:r w:rsidRPr="00C373E3">
              <w:rPr>
                <w:rStyle w:val="SUPerscript-small"/>
              </w:rPr>
              <w:t>a</w:t>
            </w:r>
          </w:p>
        </w:tc>
        <w:tc>
          <w:tcPr>
            <w:tcW w:w="512" w:type="dxa"/>
            <w:tcBorders>
              <w:left w:val="single" w:sz="4" w:space="0" w:color="auto"/>
            </w:tcBorders>
          </w:tcPr>
          <w:p w14:paraId="5DB87DF6" w14:textId="77777777" w:rsidR="00F80478" w:rsidRPr="00D948E6" w:rsidRDefault="00F80478" w:rsidP="00F80478">
            <w:pPr>
              <w:pStyle w:val="TABLE-cell"/>
              <w:keepNext/>
              <w:spacing w:before="40" w:after="40"/>
              <w:jc w:val="center"/>
            </w:pPr>
            <w:r w:rsidRPr="00D948E6">
              <w:t>1</w:t>
            </w:r>
          </w:p>
        </w:tc>
        <w:tc>
          <w:tcPr>
            <w:tcW w:w="512" w:type="dxa"/>
            <w:tcBorders>
              <w:left w:val="single" w:sz="6" w:space="0" w:color="auto"/>
              <w:right w:val="single" w:sz="6" w:space="0" w:color="auto"/>
            </w:tcBorders>
          </w:tcPr>
          <w:p w14:paraId="5DB87DF7" w14:textId="77777777" w:rsidR="00F80478" w:rsidRPr="00D948E6" w:rsidRDefault="00F80478" w:rsidP="00F80478">
            <w:pPr>
              <w:pStyle w:val="TABLE-cell"/>
              <w:keepNext/>
              <w:spacing w:before="40" w:after="40"/>
              <w:jc w:val="center"/>
              <w:rPr>
                <w:i/>
                <w:iCs/>
              </w:rPr>
            </w:pPr>
            <w:r w:rsidRPr="00D948E6">
              <w:rPr>
                <w:i/>
                <w:iCs/>
              </w:rPr>
              <w:t>b</w:t>
            </w:r>
          </w:p>
        </w:tc>
        <w:tc>
          <w:tcPr>
            <w:tcW w:w="595" w:type="dxa"/>
          </w:tcPr>
          <w:p w14:paraId="5DB87DF8" w14:textId="77777777" w:rsidR="00F80478" w:rsidRPr="00D948E6" w:rsidRDefault="00F80478" w:rsidP="00F80478">
            <w:pPr>
              <w:pStyle w:val="TABLE-cell"/>
              <w:keepNext/>
              <w:spacing w:before="40" w:after="40"/>
              <w:jc w:val="center"/>
            </w:pPr>
            <w:r w:rsidRPr="00D948E6">
              <w:t>0</w:t>
            </w:r>
          </w:p>
        </w:tc>
        <w:tc>
          <w:tcPr>
            <w:tcW w:w="678" w:type="dxa"/>
            <w:tcBorders>
              <w:left w:val="single" w:sz="6" w:space="0" w:color="auto"/>
            </w:tcBorders>
          </w:tcPr>
          <w:p w14:paraId="5DB87DF9" w14:textId="77777777" w:rsidR="00F80478" w:rsidRPr="00D948E6" w:rsidRDefault="00F80478" w:rsidP="00F80478">
            <w:pPr>
              <w:pStyle w:val="TABLE-cell"/>
              <w:keepNext/>
              <w:spacing w:before="40" w:after="40"/>
              <w:jc w:val="center"/>
            </w:pPr>
            <w:r w:rsidRPr="00D948E6">
              <w:t>4</w:t>
            </w:r>
          </w:p>
        </w:tc>
        <w:tc>
          <w:tcPr>
            <w:tcW w:w="595" w:type="dxa"/>
            <w:tcBorders>
              <w:left w:val="single" w:sz="6" w:space="0" w:color="auto"/>
            </w:tcBorders>
          </w:tcPr>
          <w:p w14:paraId="5DB87DFA" w14:textId="77777777" w:rsidR="00F80478" w:rsidRPr="00D948E6" w:rsidRDefault="00F80478" w:rsidP="00F80478">
            <w:pPr>
              <w:pStyle w:val="TABLE-cell"/>
              <w:keepNext/>
              <w:spacing w:before="40" w:after="40"/>
              <w:jc w:val="center"/>
            </w:pPr>
            <w:r w:rsidRPr="00D948E6">
              <w:t>6</w:t>
            </w:r>
          </w:p>
        </w:tc>
        <w:tc>
          <w:tcPr>
            <w:tcW w:w="595" w:type="dxa"/>
            <w:tcBorders>
              <w:left w:val="single" w:sz="6" w:space="0" w:color="auto"/>
              <w:right w:val="double" w:sz="4" w:space="0" w:color="auto"/>
            </w:tcBorders>
            <w:shd w:val="clear" w:color="auto" w:fill="DDDDDD"/>
          </w:tcPr>
          <w:p w14:paraId="5DB87DFB" w14:textId="77777777" w:rsidR="00F80478" w:rsidRPr="00D948E6" w:rsidRDefault="00F80478" w:rsidP="00F80478">
            <w:pPr>
              <w:pStyle w:val="TABLE-cell"/>
              <w:keepNext/>
              <w:spacing w:before="40" w:after="40"/>
              <w:jc w:val="center"/>
            </w:pPr>
            <w:r w:rsidRPr="00D948E6">
              <w:t>VZ</w:t>
            </w:r>
          </w:p>
        </w:tc>
      </w:tr>
      <w:tr w:rsidR="00F80478" w:rsidRPr="00D948E6" w14:paraId="5DB87E04" w14:textId="77777777" w:rsidTr="009443B0">
        <w:trPr>
          <w:cantSplit/>
          <w:jc w:val="center"/>
        </w:trPr>
        <w:tc>
          <w:tcPr>
            <w:tcW w:w="5583" w:type="dxa"/>
            <w:tcBorders>
              <w:left w:val="double" w:sz="4" w:space="0" w:color="auto"/>
              <w:right w:val="single" w:sz="4" w:space="0" w:color="auto"/>
            </w:tcBorders>
          </w:tcPr>
          <w:p w14:paraId="5DB87DFD" w14:textId="77777777" w:rsidR="00F80478" w:rsidRPr="00D948E6" w:rsidRDefault="00F80478" w:rsidP="00F80478">
            <w:pPr>
              <w:pStyle w:val="TABLE-cell"/>
              <w:keepNext/>
              <w:spacing w:before="40" w:after="40"/>
            </w:pPr>
            <w:r w:rsidRPr="00D948E6">
              <w:t xml:space="preserve">Overall transformer ratio (denominator) </w:t>
            </w:r>
            <w:r w:rsidRPr="00C373E3">
              <w:rPr>
                <w:rStyle w:val="SUPerscript-small"/>
              </w:rPr>
              <w:t>a</w:t>
            </w:r>
          </w:p>
        </w:tc>
        <w:tc>
          <w:tcPr>
            <w:tcW w:w="512" w:type="dxa"/>
            <w:tcBorders>
              <w:left w:val="single" w:sz="4" w:space="0" w:color="auto"/>
            </w:tcBorders>
          </w:tcPr>
          <w:p w14:paraId="5DB87DFE" w14:textId="77777777" w:rsidR="00F80478" w:rsidRPr="00D948E6" w:rsidRDefault="00F80478" w:rsidP="00F80478">
            <w:pPr>
              <w:pStyle w:val="TABLE-cell"/>
              <w:keepNext/>
              <w:spacing w:before="40" w:after="40"/>
              <w:jc w:val="center"/>
            </w:pPr>
            <w:r w:rsidRPr="00D948E6">
              <w:t>1</w:t>
            </w:r>
          </w:p>
        </w:tc>
        <w:tc>
          <w:tcPr>
            <w:tcW w:w="512" w:type="dxa"/>
            <w:tcBorders>
              <w:left w:val="single" w:sz="6" w:space="0" w:color="auto"/>
              <w:right w:val="single" w:sz="6" w:space="0" w:color="auto"/>
            </w:tcBorders>
          </w:tcPr>
          <w:p w14:paraId="5DB87DFF" w14:textId="77777777" w:rsidR="00F80478" w:rsidRPr="00D948E6" w:rsidRDefault="00F80478" w:rsidP="00F80478">
            <w:pPr>
              <w:pStyle w:val="TABLE-cell"/>
              <w:keepNext/>
              <w:spacing w:before="40" w:after="40"/>
              <w:jc w:val="center"/>
              <w:rPr>
                <w:i/>
                <w:iCs/>
              </w:rPr>
            </w:pPr>
            <w:r w:rsidRPr="00D948E6">
              <w:rPr>
                <w:i/>
                <w:iCs/>
              </w:rPr>
              <w:t>b</w:t>
            </w:r>
          </w:p>
        </w:tc>
        <w:tc>
          <w:tcPr>
            <w:tcW w:w="595" w:type="dxa"/>
          </w:tcPr>
          <w:p w14:paraId="5DB87E00" w14:textId="77777777" w:rsidR="00F80478" w:rsidRPr="00D948E6" w:rsidRDefault="00F80478" w:rsidP="00F80478">
            <w:pPr>
              <w:pStyle w:val="TABLE-cell"/>
              <w:keepNext/>
              <w:spacing w:before="40" w:after="40"/>
              <w:jc w:val="center"/>
            </w:pPr>
            <w:r w:rsidRPr="00D948E6">
              <w:t>0</w:t>
            </w:r>
          </w:p>
        </w:tc>
        <w:tc>
          <w:tcPr>
            <w:tcW w:w="678" w:type="dxa"/>
            <w:tcBorders>
              <w:left w:val="single" w:sz="6" w:space="0" w:color="auto"/>
            </w:tcBorders>
          </w:tcPr>
          <w:p w14:paraId="5DB87E01" w14:textId="77777777" w:rsidR="00F80478" w:rsidRPr="00D948E6" w:rsidRDefault="00F80478" w:rsidP="00F80478">
            <w:pPr>
              <w:pStyle w:val="TABLE-cell"/>
              <w:keepNext/>
              <w:spacing w:before="40" w:after="40"/>
              <w:jc w:val="center"/>
            </w:pPr>
            <w:r w:rsidRPr="00D948E6">
              <w:t>4</w:t>
            </w:r>
          </w:p>
        </w:tc>
        <w:tc>
          <w:tcPr>
            <w:tcW w:w="595" w:type="dxa"/>
            <w:tcBorders>
              <w:left w:val="single" w:sz="6" w:space="0" w:color="auto"/>
            </w:tcBorders>
          </w:tcPr>
          <w:p w14:paraId="5DB87E02" w14:textId="77777777" w:rsidR="00F80478" w:rsidRPr="00D948E6" w:rsidRDefault="00F80478" w:rsidP="00F80478">
            <w:pPr>
              <w:pStyle w:val="TABLE-cell"/>
              <w:keepNext/>
              <w:spacing w:before="40" w:after="40"/>
              <w:jc w:val="center"/>
            </w:pPr>
            <w:r w:rsidRPr="00D948E6">
              <w:t>7</w:t>
            </w:r>
          </w:p>
        </w:tc>
        <w:tc>
          <w:tcPr>
            <w:tcW w:w="595" w:type="dxa"/>
            <w:tcBorders>
              <w:left w:val="single" w:sz="6" w:space="0" w:color="auto"/>
              <w:bottom w:val="single" w:sz="4" w:space="0" w:color="auto"/>
              <w:right w:val="double" w:sz="4" w:space="0" w:color="auto"/>
            </w:tcBorders>
            <w:shd w:val="clear" w:color="auto" w:fill="DDDDDD"/>
          </w:tcPr>
          <w:p w14:paraId="5DB87E03" w14:textId="77777777" w:rsidR="00F80478" w:rsidRPr="00D948E6" w:rsidRDefault="00F80478" w:rsidP="00F80478">
            <w:pPr>
              <w:pStyle w:val="TABLE-cell"/>
              <w:keepNext/>
              <w:spacing w:before="40" w:after="40"/>
              <w:jc w:val="center"/>
            </w:pPr>
            <w:r w:rsidRPr="00D948E6">
              <w:t>VZ</w:t>
            </w:r>
          </w:p>
        </w:tc>
      </w:tr>
      <w:tr w:rsidR="00F80478" w:rsidRPr="00D948E6" w14:paraId="5DB87E0C" w14:textId="77777777" w:rsidTr="009443B0">
        <w:trPr>
          <w:cantSplit/>
          <w:jc w:val="center"/>
        </w:trPr>
        <w:tc>
          <w:tcPr>
            <w:tcW w:w="5583" w:type="dxa"/>
            <w:tcBorders>
              <w:top w:val="single" w:sz="6" w:space="0" w:color="auto"/>
              <w:left w:val="double" w:sz="4" w:space="0" w:color="auto"/>
              <w:bottom w:val="dashed" w:sz="4" w:space="0" w:color="auto"/>
              <w:right w:val="single" w:sz="4" w:space="0" w:color="auto"/>
            </w:tcBorders>
          </w:tcPr>
          <w:p w14:paraId="5DB87E05" w14:textId="77777777" w:rsidR="00F80478" w:rsidRPr="009443B0" w:rsidRDefault="00F80478" w:rsidP="00F80478">
            <w:pPr>
              <w:pStyle w:val="TABLE-cell"/>
              <w:keepNext/>
              <w:spacing w:before="40" w:after="40"/>
              <w:rPr>
                <w:rStyle w:val="Strong"/>
              </w:rPr>
            </w:pPr>
            <w:r w:rsidRPr="009443B0">
              <w:rPr>
                <w:rStyle w:val="Strong"/>
              </w:rPr>
              <w:t>Demand limits for excess consumption metering</w:t>
            </w:r>
            <w:r w:rsidRPr="009443B0">
              <w:rPr>
                <w:rStyle w:val="Strong"/>
              </w:rPr>
              <w:fldChar w:fldCharType="begin"/>
            </w:r>
            <w:r w:rsidRPr="009443B0">
              <w:rPr>
                <w:rStyle w:val="Strong"/>
              </w:rPr>
              <w:instrText xml:space="preserve"> XE "Excess consumption metering" </w:instrText>
            </w:r>
            <w:r w:rsidRPr="009443B0">
              <w:rPr>
                <w:rStyle w:val="Strong"/>
              </w:rPr>
              <w:fldChar w:fldCharType="end"/>
            </w:r>
          </w:p>
        </w:tc>
        <w:tc>
          <w:tcPr>
            <w:tcW w:w="512" w:type="dxa"/>
            <w:tcBorders>
              <w:top w:val="single" w:sz="6" w:space="0" w:color="auto"/>
              <w:left w:val="single" w:sz="4" w:space="0" w:color="auto"/>
              <w:bottom w:val="dashed" w:sz="4" w:space="0" w:color="auto"/>
            </w:tcBorders>
          </w:tcPr>
          <w:p w14:paraId="5DB87E06" w14:textId="77777777" w:rsidR="00F80478" w:rsidRPr="00D948E6" w:rsidRDefault="00F80478" w:rsidP="00F80478">
            <w:pPr>
              <w:pStyle w:val="TABLE-cell"/>
              <w:keepNext/>
              <w:spacing w:before="40" w:after="40"/>
              <w:jc w:val="center"/>
            </w:pPr>
          </w:p>
        </w:tc>
        <w:tc>
          <w:tcPr>
            <w:tcW w:w="512" w:type="dxa"/>
            <w:tcBorders>
              <w:top w:val="single" w:sz="6" w:space="0" w:color="auto"/>
              <w:left w:val="single" w:sz="6" w:space="0" w:color="auto"/>
              <w:bottom w:val="dashed" w:sz="4" w:space="0" w:color="auto"/>
              <w:right w:val="single" w:sz="6" w:space="0" w:color="auto"/>
            </w:tcBorders>
          </w:tcPr>
          <w:p w14:paraId="5DB87E07" w14:textId="77777777" w:rsidR="00F80478" w:rsidRPr="00D948E6" w:rsidRDefault="00F80478" w:rsidP="00F80478">
            <w:pPr>
              <w:pStyle w:val="TABLE-cell"/>
              <w:keepNext/>
              <w:spacing w:before="40" w:after="40"/>
              <w:jc w:val="center"/>
            </w:pPr>
          </w:p>
        </w:tc>
        <w:tc>
          <w:tcPr>
            <w:tcW w:w="595" w:type="dxa"/>
            <w:tcBorders>
              <w:top w:val="single" w:sz="6" w:space="0" w:color="auto"/>
              <w:bottom w:val="dashed" w:sz="4" w:space="0" w:color="auto"/>
            </w:tcBorders>
          </w:tcPr>
          <w:p w14:paraId="5DB87E08" w14:textId="77777777" w:rsidR="00F80478" w:rsidRPr="00D948E6" w:rsidRDefault="00F80478" w:rsidP="00F80478">
            <w:pPr>
              <w:pStyle w:val="TABLE-cell"/>
              <w:keepNext/>
              <w:spacing w:before="40" w:after="40"/>
              <w:jc w:val="center"/>
            </w:pPr>
          </w:p>
        </w:tc>
        <w:tc>
          <w:tcPr>
            <w:tcW w:w="678" w:type="dxa"/>
            <w:tcBorders>
              <w:top w:val="single" w:sz="6" w:space="0" w:color="auto"/>
              <w:left w:val="single" w:sz="6" w:space="0" w:color="auto"/>
              <w:bottom w:val="dashed" w:sz="4" w:space="0" w:color="auto"/>
            </w:tcBorders>
          </w:tcPr>
          <w:p w14:paraId="5DB87E09" w14:textId="77777777" w:rsidR="00F80478" w:rsidRPr="00D948E6" w:rsidRDefault="00F80478" w:rsidP="00F80478">
            <w:pPr>
              <w:pStyle w:val="TABLE-cell"/>
              <w:keepNext/>
              <w:spacing w:before="40" w:after="40"/>
              <w:jc w:val="center"/>
            </w:pPr>
          </w:p>
        </w:tc>
        <w:tc>
          <w:tcPr>
            <w:tcW w:w="595" w:type="dxa"/>
            <w:tcBorders>
              <w:top w:val="single" w:sz="6" w:space="0" w:color="auto"/>
              <w:left w:val="single" w:sz="6" w:space="0" w:color="auto"/>
              <w:bottom w:val="dashed" w:sz="4" w:space="0" w:color="auto"/>
            </w:tcBorders>
          </w:tcPr>
          <w:p w14:paraId="5DB87E0A" w14:textId="77777777" w:rsidR="00F80478" w:rsidRPr="00D948E6" w:rsidRDefault="00F80478" w:rsidP="00F80478">
            <w:pPr>
              <w:pStyle w:val="TABLE-cell"/>
              <w:keepNext/>
              <w:spacing w:before="40" w:after="40"/>
              <w:jc w:val="center"/>
            </w:pPr>
          </w:p>
        </w:tc>
        <w:tc>
          <w:tcPr>
            <w:tcW w:w="595" w:type="dxa"/>
            <w:tcBorders>
              <w:top w:val="single" w:sz="4" w:space="0" w:color="auto"/>
              <w:left w:val="single" w:sz="6" w:space="0" w:color="auto"/>
              <w:bottom w:val="dashed" w:sz="4" w:space="0" w:color="auto"/>
              <w:right w:val="double" w:sz="4" w:space="0" w:color="auto"/>
            </w:tcBorders>
          </w:tcPr>
          <w:p w14:paraId="5DB87E0B" w14:textId="77777777" w:rsidR="00F80478" w:rsidRPr="00D948E6" w:rsidRDefault="00F80478" w:rsidP="00F80478">
            <w:pPr>
              <w:pStyle w:val="TABLE-cell"/>
              <w:keepNext/>
              <w:spacing w:before="40" w:after="40"/>
              <w:jc w:val="center"/>
            </w:pPr>
          </w:p>
        </w:tc>
      </w:tr>
      <w:tr w:rsidR="00F80478" w:rsidRPr="00D948E6" w14:paraId="5DB87E14" w14:textId="77777777" w:rsidTr="009443B0">
        <w:trPr>
          <w:cantSplit/>
          <w:jc w:val="center"/>
        </w:trPr>
        <w:tc>
          <w:tcPr>
            <w:tcW w:w="5583" w:type="dxa"/>
            <w:tcBorders>
              <w:top w:val="dashed" w:sz="4" w:space="0" w:color="auto"/>
              <w:left w:val="double" w:sz="4" w:space="0" w:color="auto"/>
              <w:bottom w:val="single" w:sz="4" w:space="0" w:color="auto"/>
              <w:right w:val="single" w:sz="4" w:space="0" w:color="auto"/>
            </w:tcBorders>
          </w:tcPr>
          <w:p w14:paraId="5DB87E0D" w14:textId="77777777" w:rsidR="00F80478" w:rsidRPr="00D948E6" w:rsidRDefault="00F80478" w:rsidP="00F80478">
            <w:pPr>
              <w:pStyle w:val="TABLE-cell"/>
              <w:keepNext/>
              <w:spacing w:before="40" w:after="40"/>
            </w:pPr>
            <w:r w:rsidRPr="00D948E6">
              <w:t>Reserved for Germany</w:t>
            </w:r>
          </w:p>
        </w:tc>
        <w:tc>
          <w:tcPr>
            <w:tcW w:w="512" w:type="dxa"/>
            <w:tcBorders>
              <w:top w:val="dashed" w:sz="4" w:space="0" w:color="auto"/>
              <w:left w:val="single" w:sz="4" w:space="0" w:color="auto"/>
              <w:bottom w:val="single" w:sz="4" w:space="0" w:color="auto"/>
            </w:tcBorders>
          </w:tcPr>
          <w:p w14:paraId="5DB87E0E" w14:textId="77777777" w:rsidR="00F80478" w:rsidRPr="00D948E6" w:rsidRDefault="00F80478" w:rsidP="00F80478">
            <w:pPr>
              <w:pStyle w:val="TABLE-cell"/>
              <w:keepNext/>
              <w:spacing w:before="40" w:after="40"/>
              <w:jc w:val="center"/>
            </w:pPr>
            <w:r w:rsidRPr="00D948E6">
              <w:t>1</w:t>
            </w:r>
          </w:p>
        </w:tc>
        <w:tc>
          <w:tcPr>
            <w:tcW w:w="512" w:type="dxa"/>
            <w:tcBorders>
              <w:top w:val="dashed" w:sz="4" w:space="0" w:color="auto"/>
              <w:left w:val="single" w:sz="6" w:space="0" w:color="auto"/>
              <w:bottom w:val="single" w:sz="4" w:space="0" w:color="auto"/>
              <w:right w:val="single" w:sz="6" w:space="0" w:color="auto"/>
            </w:tcBorders>
          </w:tcPr>
          <w:p w14:paraId="5DB87E0F" w14:textId="77777777" w:rsidR="00F80478" w:rsidRPr="00D948E6" w:rsidRDefault="00F80478" w:rsidP="00F80478">
            <w:pPr>
              <w:pStyle w:val="TABLE-cell"/>
              <w:keepNext/>
              <w:spacing w:before="40" w:after="40"/>
              <w:jc w:val="center"/>
              <w:rPr>
                <w:i/>
                <w:iCs/>
              </w:rPr>
            </w:pPr>
            <w:r w:rsidRPr="00D948E6">
              <w:rPr>
                <w:i/>
                <w:iCs/>
              </w:rPr>
              <w:t>b</w:t>
            </w:r>
          </w:p>
        </w:tc>
        <w:tc>
          <w:tcPr>
            <w:tcW w:w="595" w:type="dxa"/>
            <w:tcBorders>
              <w:top w:val="dashed" w:sz="4" w:space="0" w:color="auto"/>
              <w:bottom w:val="single" w:sz="4" w:space="0" w:color="auto"/>
            </w:tcBorders>
          </w:tcPr>
          <w:p w14:paraId="5DB87E10" w14:textId="77777777" w:rsidR="00F80478" w:rsidRPr="00D948E6" w:rsidRDefault="00F80478" w:rsidP="00F80478">
            <w:pPr>
              <w:pStyle w:val="TABLE-cell"/>
              <w:keepNext/>
              <w:spacing w:before="40" w:after="40"/>
              <w:jc w:val="center"/>
            </w:pPr>
            <w:r w:rsidRPr="00D948E6">
              <w:t>0</w:t>
            </w:r>
          </w:p>
        </w:tc>
        <w:tc>
          <w:tcPr>
            <w:tcW w:w="678" w:type="dxa"/>
            <w:tcBorders>
              <w:top w:val="dashed" w:sz="4" w:space="0" w:color="auto"/>
              <w:left w:val="single" w:sz="6" w:space="0" w:color="auto"/>
              <w:bottom w:val="single" w:sz="4" w:space="0" w:color="auto"/>
            </w:tcBorders>
          </w:tcPr>
          <w:p w14:paraId="5DB87E11" w14:textId="77777777" w:rsidR="00F80478" w:rsidRPr="00D948E6" w:rsidRDefault="00F80478" w:rsidP="00F80478">
            <w:pPr>
              <w:pStyle w:val="TABLE-cell"/>
              <w:keepNext/>
              <w:spacing w:before="40" w:after="40"/>
              <w:jc w:val="center"/>
            </w:pPr>
            <w:r w:rsidRPr="00D948E6">
              <w:t>5</w:t>
            </w:r>
          </w:p>
        </w:tc>
        <w:tc>
          <w:tcPr>
            <w:tcW w:w="595" w:type="dxa"/>
            <w:tcBorders>
              <w:top w:val="dashed" w:sz="4" w:space="0" w:color="auto"/>
              <w:left w:val="single" w:sz="6" w:space="0" w:color="auto"/>
              <w:bottom w:val="single" w:sz="4" w:space="0" w:color="auto"/>
            </w:tcBorders>
            <w:shd w:val="clear" w:color="auto" w:fill="DDDDDD"/>
          </w:tcPr>
          <w:p w14:paraId="5DB87E12" w14:textId="77777777" w:rsidR="00F80478" w:rsidRPr="00D948E6" w:rsidRDefault="00F80478" w:rsidP="00F80478">
            <w:pPr>
              <w:pStyle w:val="TABLE-cell"/>
              <w:keepNext/>
              <w:spacing w:before="40" w:after="40"/>
              <w:jc w:val="center"/>
            </w:pPr>
          </w:p>
        </w:tc>
        <w:tc>
          <w:tcPr>
            <w:tcW w:w="595" w:type="dxa"/>
            <w:tcBorders>
              <w:top w:val="dashed" w:sz="4" w:space="0" w:color="auto"/>
              <w:bottom w:val="single" w:sz="4" w:space="0" w:color="auto"/>
              <w:right w:val="double" w:sz="4" w:space="0" w:color="auto"/>
            </w:tcBorders>
            <w:shd w:val="clear" w:color="auto" w:fill="DDDDDD"/>
          </w:tcPr>
          <w:p w14:paraId="5DB87E13" w14:textId="77777777" w:rsidR="00F80478" w:rsidRPr="00D948E6" w:rsidRDefault="00F80478" w:rsidP="00F80478">
            <w:pPr>
              <w:pStyle w:val="TABLE-cell"/>
              <w:keepNext/>
              <w:spacing w:before="40" w:after="40"/>
              <w:jc w:val="center"/>
            </w:pPr>
          </w:p>
        </w:tc>
      </w:tr>
      <w:tr w:rsidR="00F80478" w:rsidRPr="00D948E6" w14:paraId="5DB87E1C" w14:textId="77777777" w:rsidTr="009443B0">
        <w:trPr>
          <w:cantSplit/>
          <w:jc w:val="center"/>
        </w:trPr>
        <w:tc>
          <w:tcPr>
            <w:tcW w:w="5583" w:type="dxa"/>
            <w:tcBorders>
              <w:top w:val="single" w:sz="4" w:space="0" w:color="auto"/>
              <w:left w:val="double" w:sz="4" w:space="0" w:color="auto"/>
              <w:right w:val="single" w:sz="4" w:space="0" w:color="auto"/>
            </w:tcBorders>
          </w:tcPr>
          <w:p w14:paraId="5DB87E15" w14:textId="77777777" w:rsidR="00F80478" w:rsidRPr="009443B0" w:rsidRDefault="00F80478" w:rsidP="00F80478">
            <w:pPr>
              <w:pStyle w:val="TABLE-cell"/>
              <w:keepNext/>
              <w:spacing w:before="40" w:after="40"/>
              <w:rPr>
                <w:rStyle w:val="Strong"/>
              </w:rPr>
            </w:pPr>
            <w:r w:rsidRPr="009443B0">
              <w:rPr>
                <w:rStyle w:val="Strong"/>
              </w:rPr>
              <w:t>Nominal values</w:t>
            </w:r>
            <w:r w:rsidRPr="009443B0">
              <w:rPr>
                <w:rStyle w:val="Strong"/>
              </w:rPr>
              <w:fldChar w:fldCharType="begin"/>
            </w:r>
            <w:r w:rsidRPr="009443B0">
              <w:rPr>
                <w:rStyle w:val="Strong"/>
              </w:rPr>
              <w:instrText xml:space="preserve"> XE "Nominal value" </w:instrText>
            </w:r>
            <w:r w:rsidRPr="009443B0">
              <w:rPr>
                <w:rStyle w:val="Strong"/>
              </w:rPr>
              <w:fldChar w:fldCharType="end"/>
            </w:r>
          </w:p>
        </w:tc>
        <w:tc>
          <w:tcPr>
            <w:tcW w:w="512" w:type="dxa"/>
            <w:tcBorders>
              <w:top w:val="single" w:sz="4" w:space="0" w:color="auto"/>
              <w:left w:val="single" w:sz="4" w:space="0" w:color="auto"/>
            </w:tcBorders>
          </w:tcPr>
          <w:p w14:paraId="5DB87E16" w14:textId="77777777" w:rsidR="00F80478" w:rsidRPr="00D948E6" w:rsidRDefault="00F80478" w:rsidP="00F80478">
            <w:pPr>
              <w:pStyle w:val="TABLE-cell"/>
              <w:keepNext/>
              <w:spacing w:before="40" w:after="40"/>
            </w:pPr>
          </w:p>
        </w:tc>
        <w:tc>
          <w:tcPr>
            <w:tcW w:w="512" w:type="dxa"/>
            <w:tcBorders>
              <w:top w:val="single" w:sz="4" w:space="0" w:color="auto"/>
              <w:left w:val="single" w:sz="6" w:space="0" w:color="auto"/>
              <w:right w:val="single" w:sz="6" w:space="0" w:color="auto"/>
            </w:tcBorders>
          </w:tcPr>
          <w:p w14:paraId="5DB87E17" w14:textId="77777777" w:rsidR="00F80478" w:rsidRPr="00D948E6" w:rsidRDefault="00F80478" w:rsidP="00F80478">
            <w:pPr>
              <w:pStyle w:val="TABLE-cell"/>
              <w:keepNext/>
              <w:spacing w:before="40" w:after="40"/>
              <w:jc w:val="center"/>
              <w:rPr>
                <w:i/>
                <w:iCs/>
              </w:rPr>
            </w:pPr>
          </w:p>
        </w:tc>
        <w:tc>
          <w:tcPr>
            <w:tcW w:w="595" w:type="dxa"/>
            <w:tcBorders>
              <w:top w:val="single" w:sz="4" w:space="0" w:color="auto"/>
            </w:tcBorders>
          </w:tcPr>
          <w:p w14:paraId="5DB87E18" w14:textId="77777777" w:rsidR="00F80478" w:rsidRPr="00D948E6" w:rsidRDefault="00F80478" w:rsidP="00F80478">
            <w:pPr>
              <w:pStyle w:val="TABLE-cell"/>
              <w:keepNext/>
              <w:spacing w:before="40" w:after="40"/>
              <w:jc w:val="center"/>
            </w:pPr>
          </w:p>
        </w:tc>
        <w:tc>
          <w:tcPr>
            <w:tcW w:w="678" w:type="dxa"/>
            <w:tcBorders>
              <w:top w:val="single" w:sz="4" w:space="0" w:color="auto"/>
              <w:left w:val="single" w:sz="6" w:space="0" w:color="auto"/>
            </w:tcBorders>
          </w:tcPr>
          <w:p w14:paraId="5DB87E19" w14:textId="77777777" w:rsidR="00F80478" w:rsidRPr="00D948E6" w:rsidRDefault="00F80478" w:rsidP="00F80478">
            <w:pPr>
              <w:pStyle w:val="TABLE-cell"/>
              <w:keepNext/>
              <w:spacing w:before="40" w:after="40"/>
              <w:jc w:val="center"/>
            </w:pPr>
          </w:p>
        </w:tc>
        <w:tc>
          <w:tcPr>
            <w:tcW w:w="595" w:type="dxa"/>
            <w:tcBorders>
              <w:top w:val="single" w:sz="4" w:space="0" w:color="auto"/>
              <w:left w:val="single" w:sz="6" w:space="0" w:color="auto"/>
            </w:tcBorders>
          </w:tcPr>
          <w:p w14:paraId="5DB87E1A" w14:textId="77777777" w:rsidR="00F80478" w:rsidRPr="00D948E6" w:rsidRDefault="00F80478" w:rsidP="00F80478">
            <w:pPr>
              <w:pStyle w:val="TABLE-cell"/>
              <w:keepNext/>
              <w:spacing w:before="40" w:after="40"/>
              <w:jc w:val="center"/>
            </w:pPr>
          </w:p>
        </w:tc>
        <w:tc>
          <w:tcPr>
            <w:tcW w:w="595" w:type="dxa"/>
            <w:tcBorders>
              <w:top w:val="single" w:sz="4" w:space="0" w:color="auto"/>
              <w:left w:val="single" w:sz="6" w:space="0" w:color="auto"/>
              <w:bottom w:val="dashSmallGap" w:sz="4" w:space="0" w:color="auto"/>
              <w:right w:val="double" w:sz="4" w:space="0" w:color="auto"/>
            </w:tcBorders>
          </w:tcPr>
          <w:p w14:paraId="5DB87E1B" w14:textId="77777777" w:rsidR="00F80478" w:rsidRPr="00D948E6" w:rsidRDefault="00F80478" w:rsidP="00F80478">
            <w:pPr>
              <w:pStyle w:val="TABLE-cell"/>
              <w:keepNext/>
              <w:spacing w:before="40" w:after="40"/>
              <w:jc w:val="center"/>
            </w:pPr>
          </w:p>
        </w:tc>
      </w:tr>
      <w:tr w:rsidR="00F80478" w:rsidRPr="00D948E6" w14:paraId="5DB87E24" w14:textId="77777777" w:rsidTr="009443B0">
        <w:trPr>
          <w:cantSplit/>
          <w:jc w:val="center"/>
        </w:trPr>
        <w:tc>
          <w:tcPr>
            <w:tcW w:w="5583" w:type="dxa"/>
            <w:tcBorders>
              <w:top w:val="dashSmallGap" w:sz="4" w:space="0" w:color="auto"/>
              <w:left w:val="double" w:sz="4" w:space="0" w:color="auto"/>
              <w:right w:val="single" w:sz="4" w:space="0" w:color="auto"/>
            </w:tcBorders>
          </w:tcPr>
          <w:p w14:paraId="5DB87E1D" w14:textId="77777777" w:rsidR="00F80478" w:rsidRPr="00D948E6" w:rsidRDefault="00F80478" w:rsidP="00F80478">
            <w:pPr>
              <w:pStyle w:val="TABLE-cell"/>
              <w:keepNext/>
              <w:spacing w:before="40" w:after="40"/>
            </w:pPr>
            <w:r w:rsidRPr="00D948E6">
              <w:t>Voltage</w:t>
            </w:r>
            <w:r w:rsidRPr="00D948E6">
              <w:fldChar w:fldCharType="begin"/>
            </w:r>
            <w:r w:rsidRPr="00D948E6">
              <w:instrText xml:space="preserve"> XE "Voltage" </w:instrText>
            </w:r>
            <w:r w:rsidRPr="00D948E6">
              <w:fldChar w:fldCharType="end"/>
            </w:r>
          </w:p>
        </w:tc>
        <w:tc>
          <w:tcPr>
            <w:tcW w:w="512" w:type="dxa"/>
            <w:tcBorders>
              <w:top w:val="dashSmallGap" w:sz="4" w:space="0" w:color="auto"/>
              <w:left w:val="single" w:sz="4" w:space="0" w:color="auto"/>
            </w:tcBorders>
          </w:tcPr>
          <w:p w14:paraId="5DB87E1E" w14:textId="77777777" w:rsidR="00F80478" w:rsidRPr="00D948E6" w:rsidRDefault="00F80478" w:rsidP="00F80478">
            <w:pPr>
              <w:pStyle w:val="TABLE-cell"/>
              <w:keepNext/>
              <w:spacing w:before="40" w:after="40"/>
              <w:jc w:val="center"/>
            </w:pPr>
            <w:r w:rsidRPr="00D948E6">
              <w:t>1</w:t>
            </w:r>
          </w:p>
        </w:tc>
        <w:tc>
          <w:tcPr>
            <w:tcW w:w="512" w:type="dxa"/>
            <w:tcBorders>
              <w:top w:val="dashSmallGap" w:sz="4" w:space="0" w:color="auto"/>
              <w:left w:val="single" w:sz="6" w:space="0" w:color="auto"/>
              <w:right w:val="single" w:sz="6" w:space="0" w:color="auto"/>
            </w:tcBorders>
          </w:tcPr>
          <w:p w14:paraId="5DB87E1F" w14:textId="77777777" w:rsidR="00F80478" w:rsidRPr="00D948E6" w:rsidRDefault="00F80478" w:rsidP="00F80478">
            <w:pPr>
              <w:pStyle w:val="TABLE-cell"/>
              <w:keepNext/>
              <w:spacing w:before="40" w:after="40"/>
              <w:jc w:val="center"/>
              <w:rPr>
                <w:i/>
                <w:iCs/>
              </w:rPr>
            </w:pPr>
            <w:r w:rsidRPr="00D948E6">
              <w:rPr>
                <w:i/>
                <w:iCs/>
              </w:rPr>
              <w:t>b</w:t>
            </w:r>
          </w:p>
        </w:tc>
        <w:tc>
          <w:tcPr>
            <w:tcW w:w="595" w:type="dxa"/>
            <w:tcBorders>
              <w:top w:val="dashSmallGap" w:sz="4" w:space="0" w:color="auto"/>
            </w:tcBorders>
          </w:tcPr>
          <w:p w14:paraId="5DB87E20" w14:textId="77777777" w:rsidR="00F80478" w:rsidRPr="00D948E6" w:rsidRDefault="00F80478" w:rsidP="00F80478">
            <w:pPr>
              <w:pStyle w:val="TABLE-cell"/>
              <w:keepNext/>
              <w:spacing w:before="40" w:after="40"/>
              <w:jc w:val="center"/>
            </w:pPr>
            <w:r w:rsidRPr="00D948E6">
              <w:t>0</w:t>
            </w:r>
          </w:p>
        </w:tc>
        <w:tc>
          <w:tcPr>
            <w:tcW w:w="678" w:type="dxa"/>
            <w:tcBorders>
              <w:top w:val="dashSmallGap" w:sz="4" w:space="0" w:color="auto"/>
              <w:left w:val="single" w:sz="6" w:space="0" w:color="auto"/>
            </w:tcBorders>
          </w:tcPr>
          <w:p w14:paraId="5DB87E21" w14:textId="77777777" w:rsidR="00F80478" w:rsidRPr="00D948E6" w:rsidRDefault="00F80478" w:rsidP="00F80478">
            <w:pPr>
              <w:pStyle w:val="TABLE-cell"/>
              <w:keepNext/>
              <w:spacing w:before="40" w:after="40"/>
              <w:jc w:val="center"/>
            </w:pPr>
            <w:r w:rsidRPr="00D948E6">
              <w:t>6</w:t>
            </w:r>
          </w:p>
        </w:tc>
        <w:tc>
          <w:tcPr>
            <w:tcW w:w="595" w:type="dxa"/>
            <w:tcBorders>
              <w:top w:val="dashSmallGap" w:sz="4" w:space="0" w:color="auto"/>
              <w:left w:val="single" w:sz="6" w:space="0" w:color="auto"/>
            </w:tcBorders>
          </w:tcPr>
          <w:p w14:paraId="5DB87E22" w14:textId="77777777" w:rsidR="00F80478" w:rsidRPr="00D948E6" w:rsidRDefault="00F80478" w:rsidP="00F80478">
            <w:pPr>
              <w:pStyle w:val="TABLE-cell"/>
              <w:keepNext/>
              <w:spacing w:before="40" w:after="40"/>
              <w:jc w:val="center"/>
            </w:pPr>
            <w:r w:rsidRPr="00D948E6">
              <w:t>0</w:t>
            </w:r>
          </w:p>
        </w:tc>
        <w:tc>
          <w:tcPr>
            <w:tcW w:w="595" w:type="dxa"/>
            <w:tcBorders>
              <w:left w:val="single" w:sz="6" w:space="0" w:color="auto"/>
              <w:right w:val="double" w:sz="4" w:space="0" w:color="auto"/>
            </w:tcBorders>
            <w:shd w:val="pct12" w:color="000000" w:fill="FFFFFF"/>
          </w:tcPr>
          <w:p w14:paraId="5DB87E23" w14:textId="77777777" w:rsidR="00F80478" w:rsidRPr="00D948E6" w:rsidRDefault="00F80478" w:rsidP="00F80478">
            <w:pPr>
              <w:pStyle w:val="TABLE-cell"/>
              <w:keepNext/>
              <w:spacing w:before="40" w:after="40"/>
              <w:jc w:val="center"/>
            </w:pPr>
          </w:p>
        </w:tc>
      </w:tr>
      <w:tr w:rsidR="00F80478" w:rsidRPr="00D948E6" w14:paraId="5DB87E2C" w14:textId="77777777" w:rsidTr="009443B0">
        <w:trPr>
          <w:cantSplit/>
          <w:jc w:val="center"/>
        </w:trPr>
        <w:tc>
          <w:tcPr>
            <w:tcW w:w="5583" w:type="dxa"/>
            <w:tcBorders>
              <w:left w:val="double" w:sz="4" w:space="0" w:color="auto"/>
              <w:right w:val="single" w:sz="4" w:space="0" w:color="auto"/>
            </w:tcBorders>
          </w:tcPr>
          <w:p w14:paraId="5DB87E25" w14:textId="77777777" w:rsidR="00F80478" w:rsidRPr="00D948E6" w:rsidRDefault="00F80478" w:rsidP="00F80478">
            <w:pPr>
              <w:pStyle w:val="TABLE-cell"/>
              <w:keepNext/>
              <w:spacing w:before="40" w:after="40"/>
            </w:pPr>
            <w:r w:rsidRPr="00D948E6">
              <w:t>Basic/nominal current</w:t>
            </w:r>
            <w:r w:rsidRPr="00D948E6">
              <w:fldChar w:fldCharType="begin"/>
            </w:r>
            <w:r w:rsidRPr="00D948E6">
              <w:instrText xml:space="preserve"> XE "Basic/nominal current" </w:instrText>
            </w:r>
            <w:r w:rsidRPr="00D948E6">
              <w:fldChar w:fldCharType="end"/>
            </w:r>
          </w:p>
        </w:tc>
        <w:tc>
          <w:tcPr>
            <w:tcW w:w="512" w:type="dxa"/>
            <w:tcBorders>
              <w:left w:val="single" w:sz="4" w:space="0" w:color="auto"/>
            </w:tcBorders>
          </w:tcPr>
          <w:p w14:paraId="5DB87E26" w14:textId="77777777" w:rsidR="00F80478" w:rsidRPr="00D948E6" w:rsidRDefault="00F80478" w:rsidP="00F80478">
            <w:pPr>
              <w:pStyle w:val="TABLE-cell"/>
              <w:keepNext/>
              <w:spacing w:before="40" w:after="40"/>
              <w:jc w:val="center"/>
            </w:pPr>
            <w:r w:rsidRPr="00D948E6">
              <w:t>1</w:t>
            </w:r>
          </w:p>
        </w:tc>
        <w:tc>
          <w:tcPr>
            <w:tcW w:w="512" w:type="dxa"/>
            <w:tcBorders>
              <w:left w:val="single" w:sz="6" w:space="0" w:color="auto"/>
              <w:right w:val="single" w:sz="6" w:space="0" w:color="auto"/>
            </w:tcBorders>
          </w:tcPr>
          <w:p w14:paraId="5DB87E27" w14:textId="77777777" w:rsidR="00F80478" w:rsidRPr="00D948E6" w:rsidRDefault="00F80478" w:rsidP="00F80478">
            <w:pPr>
              <w:pStyle w:val="TABLE-cell"/>
              <w:keepNext/>
              <w:spacing w:before="40" w:after="40"/>
              <w:jc w:val="center"/>
              <w:rPr>
                <w:i/>
                <w:iCs/>
              </w:rPr>
            </w:pPr>
            <w:r w:rsidRPr="00D948E6">
              <w:rPr>
                <w:i/>
                <w:iCs/>
              </w:rPr>
              <w:t>b</w:t>
            </w:r>
          </w:p>
        </w:tc>
        <w:tc>
          <w:tcPr>
            <w:tcW w:w="595" w:type="dxa"/>
          </w:tcPr>
          <w:p w14:paraId="5DB87E28" w14:textId="77777777" w:rsidR="00F80478" w:rsidRPr="00D948E6" w:rsidRDefault="00F80478" w:rsidP="00F80478">
            <w:pPr>
              <w:pStyle w:val="TABLE-cell"/>
              <w:keepNext/>
              <w:spacing w:before="40" w:after="40"/>
              <w:jc w:val="center"/>
            </w:pPr>
            <w:r w:rsidRPr="00D948E6">
              <w:t>0</w:t>
            </w:r>
          </w:p>
        </w:tc>
        <w:tc>
          <w:tcPr>
            <w:tcW w:w="678" w:type="dxa"/>
            <w:tcBorders>
              <w:left w:val="single" w:sz="6" w:space="0" w:color="auto"/>
            </w:tcBorders>
          </w:tcPr>
          <w:p w14:paraId="5DB87E29" w14:textId="77777777" w:rsidR="00F80478" w:rsidRPr="00D948E6" w:rsidRDefault="00F80478" w:rsidP="00F80478">
            <w:pPr>
              <w:pStyle w:val="TABLE-cell"/>
              <w:keepNext/>
              <w:spacing w:before="40" w:after="40"/>
              <w:jc w:val="center"/>
            </w:pPr>
            <w:r w:rsidRPr="00D948E6">
              <w:t>6</w:t>
            </w:r>
          </w:p>
        </w:tc>
        <w:tc>
          <w:tcPr>
            <w:tcW w:w="595" w:type="dxa"/>
            <w:tcBorders>
              <w:left w:val="single" w:sz="6" w:space="0" w:color="auto"/>
            </w:tcBorders>
          </w:tcPr>
          <w:p w14:paraId="5DB87E2A" w14:textId="77777777" w:rsidR="00F80478" w:rsidRPr="00D948E6" w:rsidRDefault="00F80478" w:rsidP="00F80478">
            <w:pPr>
              <w:pStyle w:val="TABLE-cell"/>
              <w:keepNext/>
              <w:spacing w:before="40" w:after="40"/>
              <w:jc w:val="center"/>
            </w:pPr>
            <w:r w:rsidRPr="00D948E6">
              <w:t>1</w:t>
            </w:r>
          </w:p>
        </w:tc>
        <w:tc>
          <w:tcPr>
            <w:tcW w:w="595" w:type="dxa"/>
            <w:tcBorders>
              <w:left w:val="single" w:sz="6" w:space="0" w:color="auto"/>
              <w:right w:val="double" w:sz="4" w:space="0" w:color="auto"/>
            </w:tcBorders>
            <w:shd w:val="pct12" w:color="000000" w:fill="FFFFFF"/>
          </w:tcPr>
          <w:p w14:paraId="5DB87E2B" w14:textId="77777777" w:rsidR="00F80478" w:rsidRPr="00D948E6" w:rsidRDefault="00F80478" w:rsidP="00F80478">
            <w:pPr>
              <w:pStyle w:val="TABLE-cell"/>
              <w:keepNext/>
              <w:spacing w:before="40" w:after="40"/>
              <w:jc w:val="center"/>
            </w:pPr>
          </w:p>
        </w:tc>
      </w:tr>
      <w:tr w:rsidR="00F80478" w:rsidRPr="00D948E6" w14:paraId="5DB87E34" w14:textId="77777777" w:rsidTr="009443B0">
        <w:trPr>
          <w:cantSplit/>
          <w:jc w:val="center"/>
        </w:trPr>
        <w:tc>
          <w:tcPr>
            <w:tcW w:w="5583" w:type="dxa"/>
            <w:tcBorders>
              <w:left w:val="double" w:sz="4" w:space="0" w:color="auto"/>
              <w:right w:val="single" w:sz="4" w:space="0" w:color="auto"/>
            </w:tcBorders>
          </w:tcPr>
          <w:p w14:paraId="5DB87E2D" w14:textId="77777777" w:rsidR="00F80478" w:rsidRPr="00D948E6" w:rsidRDefault="00F80478" w:rsidP="00F80478">
            <w:pPr>
              <w:pStyle w:val="TABLE-cell"/>
              <w:keepNext/>
              <w:spacing w:before="40" w:after="40"/>
            </w:pPr>
            <w:r w:rsidRPr="00D948E6">
              <w:t>Frequency</w:t>
            </w:r>
            <w:r w:rsidRPr="00D948E6">
              <w:fldChar w:fldCharType="begin"/>
            </w:r>
            <w:r w:rsidRPr="00D948E6">
              <w:instrText xml:space="preserve"> XE "Frequency" </w:instrText>
            </w:r>
            <w:r w:rsidRPr="00D948E6">
              <w:fldChar w:fldCharType="end"/>
            </w:r>
            <w:r w:rsidRPr="00D948E6">
              <w:t xml:space="preserve"> </w:t>
            </w:r>
          </w:p>
        </w:tc>
        <w:tc>
          <w:tcPr>
            <w:tcW w:w="512" w:type="dxa"/>
            <w:tcBorders>
              <w:left w:val="single" w:sz="4" w:space="0" w:color="auto"/>
            </w:tcBorders>
          </w:tcPr>
          <w:p w14:paraId="5DB87E2E" w14:textId="77777777" w:rsidR="00F80478" w:rsidRPr="00D948E6" w:rsidRDefault="00F80478" w:rsidP="00F80478">
            <w:pPr>
              <w:pStyle w:val="TABLE-cell"/>
              <w:keepNext/>
              <w:spacing w:before="40" w:after="40"/>
              <w:jc w:val="center"/>
            </w:pPr>
            <w:r w:rsidRPr="00D948E6">
              <w:t>1</w:t>
            </w:r>
          </w:p>
        </w:tc>
        <w:tc>
          <w:tcPr>
            <w:tcW w:w="512" w:type="dxa"/>
            <w:tcBorders>
              <w:left w:val="single" w:sz="6" w:space="0" w:color="auto"/>
              <w:right w:val="single" w:sz="6" w:space="0" w:color="auto"/>
            </w:tcBorders>
          </w:tcPr>
          <w:p w14:paraId="5DB87E2F" w14:textId="77777777" w:rsidR="00F80478" w:rsidRPr="00D948E6" w:rsidRDefault="00F80478" w:rsidP="00F80478">
            <w:pPr>
              <w:pStyle w:val="TABLE-cell"/>
              <w:keepNext/>
              <w:spacing w:before="40" w:after="40"/>
              <w:jc w:val="center"/>
              <w:rPr>
                <w:i/>
                <w:iCs/>
              </w:rPr>
            </w:pPr>
            <w:r w:rsidRPr="00D948E6">
              <w:rPr>
                <w:i/>
                <w:iCs/>
              </w:rPr>
              <w:t>b</w:t>
            </w:r>
          </w:p>
        </w:tc>
        <w:tc>
          <w:tcPr>
            <w:tcW w:w="595" w:type="dxa"/>
          </w:tcPr>
          <w:p w14:paraId="5DB87E30" w14:textId="77777777" w:rsidR="00F80478" w:rsidRPr="00D948E6" w:rsidRDefault="00F80478" w:rsidP="00F80478">
            <w:pPr>
              <w:pStyle w:val="TABLE-cell"/>
              <w:keepNext/>
              <w:spacing w:before="40" w:after="40"/>
              <w:jc w:val="center"/>
            </w:pPr>
            <w:r w:rsidRPr="00D948E6">
              <w:t>0</w:t>
            </w:r>
          </w:p>
        </w:tc>
        <w:tc>
          <w:tcPr>
            <w:tcW w:w="678" w:type="dxa"/>
            <w:tcBorders>
              <w:left w:val="single" w:sz="6" w:space="0" w:color="auto"/>
            </w:tcBorders>
          </w:tcPr>
          <w:p w14:paraId="5DB87E31" w14:textId="77777777" w:rsidR="00F80478" w:rsidRPr="00D948E6" w:rsidRDefault="00F80478" w:rsidP="00F80478">
            <w:pPr>
              <w:pStyle w:val="TABLE-cell"/>
              <w:keepNext/>
              <w:spacing w:before="40" w:after="40"/>
              <w:jc w:val="center"/>
            </w:pPr>
            <w:r w:rsidRPr="00D948E6">
              <w:t>6</w:t>
            </w:r>
          </w:p>
        </w:tc>
        <w:tc>
          <w:tcPr>
            <w:tcW w:w="595" w:type="dxa"/>
            <w:tcBorders>
              <w:left w:val="single" w:sz="6" w:space="0" w:color="auto"/>
            </w:tcBorders>
          </w:tcPr>
          <w:p w14:paraId="5DB87E32" w14:textId="77777777" w:rsidR="00F80478" w:rsidRPr="00D948E6" w:rsidRDefault="00F80478" w:rsidP="00F80478">
            <w:pPr>
              <w:pStyle w:val="TABLE-cell"/>
              <w:keepNext/>
              <w:spacing w:before="40" w:after="40"/>
              <w:jc w:val="center"/>
            </w:pPr>
            <w:r w:rsidRPr="00D948E6">
              <w:t>2</w:t>
            </w:r>
          </w:p>
        </w:tc>
        <w:tc>
          <w:tcPr>
            <w:tcW w:w="595" w:type="dxa"/>
            <w:tcBorders>
              <w:left w:val="single" w:sz="6" w:space="0" w:color="auto"/>
              <w:right w:val="double" w:sz="4" w:space="0" w:color="auto"/>
            </w:tcBorders>
            <w:shd w:val="pct12" w:color="000000" w:fill="FFFFFF"/>
          </w:tcPr>
          <w:p w14:paraId="5DB87E33" w14:textId="77777777" w:rsidR="00F80478" w:rsidRPr="00D948E6" w:rsidRDefault="00F80478" w:rsidP="00F80478">
            <w:pPr>
              <w:pStyle w:val="TABLE-cell"/>
              <w:keepNext/>
              <w:spacing w:before="40" w:after="40"/>
              <w:jc w:val="center"/>
            </w:pPr>
          </w:p>
        </w:tc>
      </w:tr>
      <w:tr w:rsidR="00F80478" w:rsidRPr="00D948E6" w14:paraId="5DB87E3C" w14:textId="77777777" w:rsidTr="009443B0">
        <w:trPr>
          <w:cantSplit/>
          <w:jc w:val="center"/>
        </w:trPr>
        <w:tc>
          <w:tcPr>
            <w:tcW w:w="5583" w:type="dxa"/>
            <w:tcBorders>
              <w:left w:val="double" w:sz="4" w:space="0" w:color="auto"/>
              <w:right w:val="single" w:sz="4" w:space="0" w:color="auto"/>
            </w:tcBorders>
          </w:tcPr>
          <w:p w14:paraId="5DB87E35" w14:textId="77777777" w:rsidR="00F80478" w:rsidRPr="00D948E6" w:rsidRDefault="00F80478" w:rsidP="00F80478">
            <w:pPr>
              <w:pStyle w:val="TABLE-cell"/>
              <w:keepNext/>
              <w:spacing w:before="40" w:after="40"/>
            </w:pPr>
            <w:r w:rsidRPr="00D948E6">
              <w:t>Maximum current</w:t>
            </w:r>
            <w:r w:rsidRPr="00D948E6">
              <w:fldChar w:fldCharType="begin"/>
            </w:r>
            <w:r w:rsidRPr="00D948E6">
              <w:instrText xml:space="preserve"> XE "Maximum current" </w:instrText>
            </w:r>
            <w:r w:rsidRPr="00D948E6">
              <w:fldChar w:fldCharType="end"/>
            </w:r>
          </w:p>
        </w:tc>
        <w:tc>
          <w:tcPr>
            <w:tcW w:w="512" w:type="dxa"/>
            <w:tcBorders>
              <w:left w:val="single" w:sz="4" w:space="0" w:color="auto"/>
            </w:tcBorders>
          </w:tcPr>
          <w:p w14:paraId="5DB87E36" w14:textId="77777777" w:rsidR="00F80478" w:rsidRPr="00D948E6" w:rsidRDefault="00F80478" w:rsidP="00F80478">
            <w:pPr>
              <w:pStyle w:val="TABLE-cell"/>
              <w:keepNext/>
              <w:spacing w:before="40" w:after="40"/>
              <w:jc w:val="center"/>
            </w:pPr>
            <w:r w:rsidRPr="00D948E6">
              <w:t>1</w:t>
            </w:r>
          </w:p>
        </w:tc>
        <w:tc>
          <w:tcPr>
            <w:tcW w:w="512" w:type="dxa"/>
            <w:tcBorders>
              <w:left w:val="single" w:sz="6" w:space="0" w:color="auto"/>
              <w:right w:val="single" w:sz="6" w:space="0" w:color="auto"/>
            </w:tcBorders>
          </w:tcPr>
          <w:p w14:paraId="5DB87E37" w14:textId="77777777" w:rsidR="00F80478" w:rsidRPr="00D948E6" w:rsidRDefault="00F80478" w:rsidP="00F80478">
            <w:pPr>
              <w:pStyle w:val="TABLE-cell"/>
              <w:keepNext/>
              <w:spacing w:before="40" w:after="40"/>
              <w:jc w:val="center"/>
              <w:rPr>
                <w:i/>
                <w:iCs/>
              </w:rPr>
            </w:pPr>
            <w:r w:rsidRPr="00D948E6">
              <w:rPr>
                <w:i/>
                <w:iCs/>
              </w:rPr>
              <w:t>b</w:t>
            </w:r>
          </w:p>
        </w:tc>
        <w:tc>
          <w:tcPr>
            <w:tcW w:w="595" w:type="dxa"/>
          </w:tcPr>
          <w:p w14:paraId="5DB87E38" w14:textId="77777777" w:rsidR="00F80478" w:rsidRPr="00D948E6" w:rsidRDefault="00F80478" w:rsidP="00F80478">
            <w:pPr>
              <w:pStyle w:val="TABLE-cell"/>
              <w:keepNext/>
              <w:spacing w:before="40" w:after="40"/>
              <w:jc w:val="center"/>
            </w:pPr>
            <w:r w:rsidRPr="00D948E6">
              <w:t>0</w:t>
            </w:r>
          </w:p>
        </w:tc>
        <w:tc>
          <w:tcPr>
            <w:tcW w:w="678" w:type="dxa"/>
            <w:tcBorders>
              <w:left w:val="single" w:sz="6" w:space="0" w:color="auto"/>
            </w:tcBorders>
          </w:tcPr>
          <w:p w14:paraId="5DB87E39" w14:textId="77777777" w:rsidR="00F80478" w:rsidRPr="00D948E6" w:rsidRDefault="00F80478" w:rsidP="00F80478">
            <w:pPr>
              <w:pStyle w:val="TABLE-cell"/>
              <w:keepNext/>
              <w:spacing w:before="40" w:after="40"/>
              <w:jc w:val="center"/>
            </w:pPr>
            <w:r w:rsidRPr="00D948E6">
              <w:t>6</w:t>
            </w:r>
          </w:p>
        </w:tc>
        <w:tc>
          <w:tcPr>
            <w:tcW w:w="595" w:type="dxa"/>
            <w:tcBorders>
              <w:left w:val="single" w:sz="6" w:space="0" w:color="auto"/>
            </w:tcBorders>
          </w:tcPr>
          <w:p w14:paraId="5DB87E3A" w14:textId="77777777" w:rsidR="00F80478" w:rsidRPr="00D948E6" w:rsidRDefault="00F80478" w:rsidP="00F80478">
            <w:pPr>
              <w:pStyle w:val="TABLE-cell"/>
              <w:keepNext/>
              <w:spacing w:before="40" w:after="40"/>
              <w:jc w:val="center"/>
            </w:pPr>
            <w:r w:rsidRPr="00D948E6">
              <w:t>3</w:t>
            </w:r>
          </w:p>
        </w:tc>
        <w:tc>
          <w:tcPr>
            <w:tcW w:w="595" w:type="dxa"/>
            <w:tcBorders>
              <w:left w:val="single" w:sz="6" w:space="0" w:color="auto"/>
              <w:right w:val="double" w:sz="4" w:space="0" w:color="auto"/>
            </w:tcBorders>
            <w:shd w:val="pct12" w:color="000000" w:fill="FFFFFF"/>
          </w:tcPr>
          <w:p w14:paraId="5DB87E3B" w14:textId="77777777" w:rsidR="00F80478" w:rsidRPr="00D948E6" w:rsidRDefault="00F80478" w:rsidP="00F80478">
            <w:pPr>
              <w:pStyle w:val="TABLE-cell"/>
              <w:keepNext/>
              <w:spacing w:before="40" w:after="40"/>
              <w:jc w:val="center"/>
            </w:pPr>
          </w:p>
        </w:tc>
      </w:tr>
      <w:tr w:rsidR="00F80478" w:rsidRPr="00D948E6" w14:paraId="5DB87E44" w14:textId="77777777" w:rsidTr="009443B0">
        <w:trPr>
          <w:cantSplit/>
          <w:jc w:val="center"/>
        </w:trPr>
        <w:tc>
          <w:tcPr>
            <w:tcW w:w="5583" w:type="dxa"/>
            <w:tcBorders>
              <w:left w:val="double" w:sz="4" w:space="0" w:color="auto"/>
              <w:right w:val="single" w:sz="4" w:space="0" w:color="auto"/>
            </w:tcBorders>
          </w:tcPr>
          <w:p w14:paraId="5DB87E3D" w14:textId="77777777" w:rsidR="00F80478" w:rsidRPr="00D948E6" w:rsidRDefault="00F80478" w:rsidP="00F80478">
            <w:pPr>
              <w:pStyle w:val="TABLE-cell"/>
              <w:keepNext/>
              <w:spacing w:before="40" w:after="40"/>
            </w:pPr>
            <w:r w:rsidRPr="00D948E6">
              <w:t>Reference voltage</w:t>
            </w:r>
            <w:r w:rsidRPr="00D948E6">
              <w:fldChar w:fldCharType="begin"/>
            </w:r>
            <w:r w:rsidRPr="00D948E6">
              <w:instrText xml:space="preserve"> XE "Reference voltage" </w:instrText>
            </w:r>
            <w:r w:rsidRPr="00D948E6">
              <w:fldChar w:fldCharType="end"/>
            </w:r>
            <w:r w:rsidRPr="00D948E6">
              <w:t xml:space="preserve"> for power quality</w:t>
            </w:r>
            <w:r w:rsidRPr="00D948E6">
              <w:fldChar w:fldCharType="begin"/>
            </w:r>
            <w:r w:rsidRPr="00D948E6">
              <w:instrText xml:space="preserve"> XE "Power quality" </w:instrText>
            </w:r>
            <w:r w:rsidRPr="00D948E6">
              <w:fldChar w:fldCharType="end"/>
            </w:r>
            <w:r w:rsidRPr="00D948E6">
              <w:t xml:space="preserve"> measurement</w:t>
            </w:r>
          </w:p>
        </w:tc>
        <w:tc>
          <w:tcPr>
            <w:tcW w:w="512" w:type="dxa"/>
            <w:tcBorders>
              <w:left w:val="single" w:sz="4" w:space="0" w:color="auto"/>
            </w:tcBorders>
            <w:vAlign w:val="center"/>
          </w:tcPr>
          <w:p w14:paraId="5DB87E3E" w14:textId="77777777" w:rsidR="00F80478" w:rsidRPr="00D948E6" w:rsidRDefault="00F80478" w:rsidP="00F80478">
            <w:pPr>
              <w:pStyle w:val="TABLE-cell"/>
              <w:keepNext/>
              <w:spacing w:before="40" w:after="40"/>
              <w:jc w:val="center"/>
            </w:pPr>
            <w:r w:rsidRPr="00D948E6">
              <w:t>1</w:t>
            </w:r>
          </w:p>
        </w:tc>
        <w:tc>
          <w:tcPr>
            <w:tcW w:w="512" w:type="dxa"/>
            <w:tcBorders>
              <w:left w:val="single" w:sz="6" w:space="0" w:color="auto"/>
              <w:right w:val="single" w:sz="6" w:space="0" w:color="auto"/>
            </w:tcBorders>
            <w:vAlign w:val="center"/>
          </w:tcPr>
          <w:p w14:paraId="5DB87E3F" w14:textId="77777777" w:rsidR="00F80478" w:rsidRPr="00D948E6" w:rsidRDefault="00F80478" w:rsidP="00F80478">
            <w:pPr>
              <w:pStyle w:val="TABLE-cell"/>
              <w:keepNext/>
              <w:spacing w:before="40" w:after="40"/>
              <w:jc w:val="center"/>
              <w:rPr>
                <w:i/>
                <w:iCs/>
              </w:rPr>
            </w:pPr>
            <w:r w:rsidRPr="00D948E6">
              <w:rPr>
                <w:i/>
                <w:iCs/>
              </w:rPr>
              <w:t>b</w:t>
            </w:r>
          </w:p>
        </w:tc>
        <w:tc>
          <w:tcPr>
            <w:tcW w:w="595" w:type="dxa"/>
            <w:vAlign w:val="center"/>
          </w:tcPr>
          <w:p w14:paraId="5DB87E40" w14:textId="77777777" w:rsidR="00F80478" w:rsidRPr="00D948E6" w:rsidRDefault="00F80478" w:rsidP="00F80478">
            <w:pPr>
              <w:pStyle w:val="TABLE-cell"/>
              <w:keepNext/>
              <w:spacing w:before="40" w:after="40"/>
              <w:jc w:val="center"/>
            </w:pPr>
            <w:r w:rsidRPr="00D948E6">
              <w:t>0</w:t>
            </w:r>
          </w:p>
        </w:tc>
        <w:tc>
          <w:tcPr>
            <w:tcW w:w="678" w:type="dxa"/>
            <w:tcBorders>
              <w:left w:val="single" w:sz="6" w:space="0" w:color="auto"/>
            </w:tcBorders>
            <w:vAlign w:val="center"/>
          </w:tcPr>
          <w:p w14:paraId="5DB87E41" w14:textId="77777777" w:rsidR="00F80478" w:rsidRPr="00D948E6" w:rsidRDefault="00F80478" w:rsidP="00F80478">
            <w:pPr>
              <w:pStyle w:val="TABLE-cell"/>
              <w:keepNext/>
              <w:spacing w:before="40" w:after="40"/>
              <w:jc w:val="center"/>
            </w:pPr>
            <w:r w:rsidRPr="00D948E6">
              <w:t>6</w:t>
            </w:r>
          </w:p>
        </w:tc>
        <w:tc>
          <w:tcPr>
            <w:tcW w:w="595" w:type="dxa"/>
            <w:tcBorders>
              <w:left w:val="single" w:sz="6" w:space="0" w:color="auto"/>
            </w:tcBorders>
            <w:vAlign w:val="center"/>
          </w:tcPr>
          <w:p w14:paraId="5DB87E42" w14:textId="77777777" w:rsidR="00F80478" w:rsidRPr="00D948E6" w:rsidRDefault="00F80478" w:rsidP="00F80478">
            <w:pPr>
              <w:pStyle w:val="TABLE-cell"/>
              <w:keepNext/>
              <w:spacing w:before="40" w:after="40"/>
              <w:jc w:val="center"/>
            </w:pPr>
            <w:r w:rsidRPr="00D948E6">
              <w:t>4</w:t>
            </w:r>
          </w:p>
        </w:tc>
        <w:tc>
          <w:tcPr>
            <w:tcW w:w="595" w:type="dxa"/>
            <w:tcBorders>
              <w:left w:val="single" w:sz="6" w:space="0" w:color="auto"/>
              <w:right w:val="double" w:sz="4" w:space="0" w:color="auto"/>
            </w:tcBorders>
            <w:shd w:val="clear" w:color="auto" w:fill="DDDDDD"/>
            <w:vAlign w:val="center"/>
          </w:tcPr>
          <w:p w14:paraId="5DB87E43" w14:textId="77777777" w:rsidR="00F80478" w:rsidRPr="00D948E6" w:rsidRDefault="00F80478" w:rsidP="00F80478">
            <w:pPr>
              <w:pStyle w:val="TABLE-cell"/>
              <w:keepNext/>
              <w:spacing w:before="40" w:after="40"/>
              <w:jc w:val="center"/>
            </w:pPr>
            <w:r w:rsidRPr="00D948E6">
              <w:t>VZ</w:t>
            </w:r>
          </w:p>
        </w:tc>
      </w:tr>
      <w:tr w:rsidR="00F80478" w:rsidRPr="00D948E6" w14:paraId="5DB87E4C" w14:textId="77777777" w:rsidTr="009443B0">
        <w:trPr>
          <w:cantSplit/>
          <w:jc w:val="center"/>
        </w:trPr>
        <w:tc>
          <w:tcPr>
            <w:tcW w:w="5583" w:type="dxa"/>
            <w:tcBorders>
              <w:left w:val="double" w:sz="4" w:space="0" w:color="auto"/>
              <w:bottom w:val="single" w:sz="6" w:space="0" w:color="auto"/>
              <w:right w:val="single" w:sz="4" w:space="0" w:color="auto"/>
            </w:tcBorders>
          </w:tcPr>
          <w:p w14:paraId="5DB87E45" w14:textId="77777777" w:rsidR="00F80478" w:rsidRPr="00D948E6" w:rsidRDefault="00F80478" w:rsidP="00F80478">
            <w:pPr>
              <w:pStyle w:val="TABLE-cell"/>
              <w:keepNext/>
              <w:spacing w:before="40" w:after="40"/>
            </w:pPr>
            <w:r w:rsidRPr="00D948E6">
              <w:t>Reference voltage for aux. power supply</w:t>
            </w:r>
          </w:p>
        </w:tc>
        <w:tc>
          <w:tcPr>
            <w:tcW w:w="512" w:type="dxa"/>
            <w:tcBorders>
              <w:left w:val="single" w:sz="4" w:space="0" w:color="auto"/>
              <w:bottom w:val="single" w:sz="6" w:space="0" w:color="auto"/>
            </w:tcBorders>
            <w:vAlign w:val="center"/>
          </w:tcPr>
          <w:p w14:paraId="5DB87E46" w14:textId="77777777" w:rsidR="00F80478" w:rsidRPr="00D948E6" w:rsidRDefault="00F80478" w:rsidP="00F80478">
            <w:pPr>
              <w:pStyle w:val="TABLE-cell"/>
              <w:keepNext/>
              <w:spacing w:before="40" w:after="40"/>
              <w:jc w:val="center"/>
            </w:pPr>
            <w:r w:rsidRPr="00D948E6">
              <w:t>1</w:t>
            </w:r>
          </w:p>
        </w:tc>
        <w:tc>
          <w:tcPr>
            <w:tcW w:w="512" w:type="dxa"/>
            <w:tcBorders>
              <w:left w:val="single" w:sz="6" w:space="0" w:color="auto"/>
              <w:bottom w:val="single" w:sz="6" w:space="0" w:color="auto"/>
              <w:right w:val="single" w:sz="6" w:space="0" w:color="auto"/>
            </w:tcBorders>
            <w:vAlign w:val="center"/>
          </w:tcPr>
          <w:p w14:paraId="5DB87E47" w14:textId="77777777" w:rsidR="00F80478" w:rsidRPr="00D948E6" w:rsidRDefault="00F80478" w:rsidP="00F80478">
            <w:pPr>
              <w:pStyle w:val="TABLE-cell"/>
              <w:keepNext/>
              <w:spacing w:before="40" w:after="40"/>
              <w:jc w:val="center"/>
              <w:rPr>
                <w:i/>
                <w:iCs/>
              </w:rPr>
            </w:pPr>
            <w:r w:rsidRPr="00D948E6">
              <w:rPr>
                <w:i/>
                <w:iCs/>
              </w:rPr>
              <w:t>b</w:t>
            </w:r>
          </w:p>
        </w:tc>
        <w:tc>
          <w:tcPr>
            <w:tcW w:w="595" w:type="dxa"/>
            <w:tcBorders>
              <w:bottom w:val="single" w:sz="6" w:space="0" w:color="auto"/>
            </w:tcBorders>
            <w:vAlign w:val="center"/>
          </w:tcPr>
          <w:p w14:paraId="5DB87E48" w14:textId="77777777" w:rsidR="00F80478" w:rsidRPr="00D948E6" w:rsidRDefault="00F80478" w:rsidP="00F80478">
            <w:pPr>
              <w:pStyle w:val="TABLE-cell"/>
              <w:keepNext/>
              <w:spacing w:before="40" w:after="40"/>
              <w:jc w:val="center"/>
            </w:pPr>
            <w:r w:rsidRPr="00D948E6">
              <w:t>0</w:t>
            </w:r>
          </w:p>
        </w:tc>
        <w:tc>
          <w:tcPr>
            <w:tcW w:w="678" w:type="dxa"/>
            <w:tcBorders>
              <w:left w:val="single" w:sz="6" w:space="0" w:color="auto"/>
              <w:bottom w:val="single" w:sz="6" w:space="0" w:color="auto"/>
            </w:tcBorders>
            <w:vAlign w:val="center"/>
          </w:tcPr>
          <w:p w14:paraId="5DB87E49" w14:textId="77777777" w:rsidR="00F80478" w:rsidRPr="00D948E6" w:rsidRDefault="00F80478" w:rsidP="00F80478">
            <w:pPr>
              <w:pStyle w:val="TABLE-cell"/>
              <w:keepNext/>
              <w:spacing w:before="40" w:after="40"/>
              <w:jc w:val="center"/>
            </w:pPr>
            <w:r w:rsidRPr="00D948E6">
              <w:t>6</w:t>
            </w:r>
          </w:p>
        </w:tc>
        <w:tc>
          <w:tcPr>
            <w:tcW w:w="595" w:type="dxa"/>
            <w:tcBorders>
              <w:left w:val="single" w:sz="6" w:space="0" w:color="auto"/>
              <w:bottom w:val="single" w:sz="6" w:space="0" w:color="auto"/>
            </w:tcBorders>
            <w:vAlign w:val="center"/>
          </w:tcPr>
          <w:p w14:paraId="5DB87E4A" w14:textId="77777777" w:rsidR="00F80478" w:rsidRPr="00D948E6" w:rsidRDefault="00F80478" w:rsidP="00F80478">
            <w:pPr>
              <w:pStyle w:val="TABLE-cell"/>
              <w:keepNext/>
              <w:spacing w:before="40" w:after="40"/>
              <w:jc w:val="center"/>
            </w:pPr>
            <w:r w:rsidRPr="00D948E6">
              <w:t>5</w:t>
            </w:r>
          </w:p>
        </w:tc>
        <w:tc>
          <w:tcPr>
            <w:tcW w:w="595" w:type="dxa"/>
            <w:tcBorders>
              <w:left w:val="single" w:sz="6" w:space="0" w:color="auto"/>
              <w:bottom w:val="single" w:sz="4" w:space="0" w:color="auto"/>
              <w:right w:val="double" w:sz="4" w:space="0" w:color="auto"/>
            </w:tcBorders>
            <w:shd w:val="clear" w:color="auto" w:fill="DDDDDD"/>
            <w:vAlign w:val="center"/>
          </w:tcPr>
          <w:p w14:paraId="5DB87E4B" w14:textId="77777777" w:rsidR="00F80478" w:rsidRPr="00D948E6" w:rsidRDefault="00F80478" w:rsidP="00F80478">
            <w:pPr>
              <w:pStyle w:val="TABLE-cell"/>
              <w:keepNext/>
              <w:spacing w:before="40" w:after="40"/>
              <w:jc w:val="center"/>
            </w:pPr>
          </w:p>
        </w:tc>
      </w:tr>
      <w:tr w:rsidR="00F80478" w:rsidRPr="00D948E6" w14:paraId="5DB87E55" w14:textId="77777777" w:rsidTr="009443B0">
        <w:trPr>
          <w:cantSplit/>
          <w:jc w:val="center"/>
        </w:trPr>
        <w:tc>
          <w:tcPr>
            <w:tcW w:w="5583" w:type="dxa"/>
            <w:tcBorders>
              <w:left w:val="double" w:sz="4" w:space="0" w:color="auto"/>
              <w:bottom w:val="dashed" w:sz="4" w:space="0" w:color="auto"/>
              <w:right w:val="single" w:sz="4" w:space="0" w:color="auto"/>
            </w:tcBorders>
          </w:tcPr>
          <w:p w14:paraId="5DB87E4D" w14:textId="77777777" w:rsidR="00F80478" w:rsidRDefault="00F80478" w:rsidP="00F80478">
            <w:pPr>
              <w:pStyle w:val="TABLE-cell"/>
              <w:keepNext/>
              <w:spacing w:before="40" w:after="40"/>
            </w:pPr>
            <w:r w:rsidRPr="001024CF">
              <w:rPr>
                <w:rStyle w:val="Strong"/>
              </w:rPr>
              <w:t>Input pulse values</w:t>
            </w:r>
            <w:r w:rsidRPr="001024CF">
              <w:rPr>
                <w:rStyle w:val="Strong"/>
              </w:rPr>
              <w:fldChar w:fldCharType="begin"/>
            </w:r>
            <w:r w:rsidRPr="001024CF">
              <w:rPr>
                <w:rStyle w:val="Strong"/>
              </w:rPr>
              <w:instrText xml:space="preserve"> XE "Input pulse values" </w:instrText>
            </w:r>
            <w:r w:rsidRPr="001024CF">
              <w:rPr>
                <w:rStyle w:val="Strong"/>
              </w:rPr>
              <w:fldChar w:fldCharType="end"/>
            </w:r>
            <w:r w:rsidRPr="001024CF">
              <w:rPr>
                <w:rStyle w:val="Strong"/>
              </w:rPr>
              <w:t xml:space="preserve"> or constants</w:t>
            </w:r>
            <w:r w:rsidRPr="001024CF">
              <w:rPr>
                <w:rStyle w:val="Strong"/>
              </w:rPr>
              <w:fldChar w:fldCharType="begin"/>
            </w:r>
            <w:r w:rsidRPr="001024CF">
              <w:rPr>
                <w:rStyle w:val="Strong"/>
              </w:rPr>
              <w:instrText xml:space="preserve"> XE "Input pulse constant" </w:instrText>
            </w:r>
            <w:r w:rsidRPr="001024CF">
              <w:rPr>
                <w:rStyle w:val="Strong"/>
              </w:rPr>
              <w:fldChar w:fldCharType="end"/>
            </w:r>
            <w:r w:rsidRPr="00D948E6">
              <w:rPr>
                <w:b/>
              </w:rPr>
              <w:t xml:space="preserve"> </w:t>
            </w:r>
            <w:r w:rsidRPr="00C373E3">
              <w:rPr>
                <w:rStyle w:val="SUPerscript-small"/>
              </w:rPr>
              <w:t>b</w:t>
            </w:r>
            <w:r>
              <w:t xml:space="preserve"> </w:t>
            </w:r>
          </w:p>
          <w:p w14:paraId="5DB87E4E" w14:textId="06619084" w:rsidR="00F80478" w:rsidRPr="00D948E6" w:rsidRDefault="00F80478" w:rsidP="00F80478">
            <w:pPr>
              <w:pStyle w:val="TABLE-cell"/>
              <w:keepNext/>
              <w:spacing w:before="40" w:after="40"/>
            </w:pPr>
            <w:r>
              <w:t>NOTE</w:t>
            </w:r>
            <w:r>
              <w:t> </w:t>
            </w:r>
            <w:r w:rsidRPr="00D948E6">
              <w:t>For units, see</w:t>
            </w:r>
            <w:r>
              <w:t xml:space="preserve"> </w:t>
            </w:r>
            <w:r w:rsidR="00BD5216" w:rsidRPr="006E02B0">
              <w:rPr>
                <w:highlight w:val="yellow"/>
              </w:rPr>
              <w:fldChar w:fldCharType="begin"/>
            </w:r>
            <w:r w:rsidR="00BD5216" w:rsidRPr="006E02B0">
              <w:rPr>
                <w:highlight w:val="yellow"/>
              </w:rPr>
              <w:instrText xml:space="preserve"> REF IEC62056_6_2_201X \h  \* MERGEFORMAT </w:instrText>
            </w:r>
            <w:r w:rsidR="00BD5216" w:rsidRPr="006E02B0">
              <w:rPr>
                <w:highlight w:val="yellow"/>
              </w:rPr>
            </w:r>
            <w:r w:rsidR="00BD5216" w:rsidRPr="006E02B0">
              <w:rPr>
                <w:highlight w:val="yellow"/>
              </w:rPr>
              <w:fldChar w:fldCharType="separate"/>
            </w:r>
            <w:r w:rsidR="005245E0" w:rsidRPr="005245E0">
              <w:rPr>
                <w:color w:val="000000"/>
                <w:highlight w:val="yellow"/>
              </w:rPr>
              <w:t>IEC 62056-6-2</w:t>
            </w:r>
            <w:r w:rsidR="005245E0" w:rsidRPr="005245E0">
              <w:rPr>
                <w:highlight w:val="yellow"/>
              </w:rPr>
              <w:t>:2021</w:t>
            </w:r>
            <w:r w:rsidR="00BD5216" w:rsidRPr="006E02B0">
              <w:rPr>
                <w:highlight w:val="yellow"/>
              </w:rPr>
              <w:fldChar w:fldCharType="end"/>
            </w:r>
            <w:r w:rsidR="00BD5216" w:rsidRPr="006E02B0">
              <w:rPr>
                <w:highlight w:val="yellow"/>
              </w:rPr>
              <w:t>, 4.3.2</w:t>
            </w:r>
          </w:p>
        </w:tc>
        <w:tc>
          <w:tcPr>
            <w:tcW w:w="512" w:type="dxa"/>
            <w:tcBorders>
              <w:left w:val="single" w:sz="4" w:space="0" w:color="auto"/>
              <w:bottom w:val="dashed" w:sz="4" w:space="0" w:color="auto"/>
            </w:tcBorders>
            <w:vAlign w:val="center"/>
          </w:tcPr>
          <w:p w14:paraId="5DB87E4F" w14:textId="77777777" w:rsidR="00F80478" w:rsidRPr="00D948E6" w:rsidRDefault="00F80478" w:rsidP="00F80478">
            <w:pPr>
              <w:pStyle w:val="TABLE-cell"/>
              <w:keepNext/>
              <w:spacing w:before="40" w:after="40"/>
              <w:jc w:val="center"/>
            </w:pPr>
          </w:p>
        </w:tc>
        <w:tc>
          <w:tcPr>
            <w:tcW w:w="512" w:type="dxa"/>
            <w:tcBorders>
              <w:left w:val="single" w:sz="6" w:space="0" w:color="auto"/>
              <w:bottom w:val="dashed" w:sz="4" w:space="0" w:color="auto"/>
              <w:right w:val="single" w:sz="6" w:space="0" w:color="auto"/>
            </w:tcBorders>
            <w:vAlign w:val="center"/>
          </w:tcPr>
          <w:p w14:paraId="5DB87E50" w14:textId="77777777" w:rsidR="00F80478" w:rsidRPr="00D948E6" w:rsidRDefault="00F80478" w:rsidP="00F80478">
            <w:pPr>
              <w:pStyle w:val="TABLE-cell"/>
              <w:keepNext/>
              <w:spacing w:before="40" w:after="40"/>
              <w:jc w:val="center"/>
            </w:pPr>
          </w:p>
        </w:tc>
        <w:tc>
          <w:tcPr>
            <w:tcW w:w="595" w:type="dxa"/>
            <w:tcBorders>
              <w:bottom w:val="dashed" w:sz="4" w:space="0" w:color="auto"/>
            </w:tcBorders>
            <w:vAlign w:val="center"/>
          </w:tcPr>
          <w:p w14:paraId="5DB87E51" w14:textId="77777777" w:rsidR="00F80478" w:rsidRPr="00D948E6" w:rsidRDefault="00F80478" w:rsidP="00F80478">
            <w:pPr>
              <w:pStyle w:val="TABLE-cell"/>
              <w:keepNext/>
              <w:spacing w:before="40" w:after="40"/>
              <w:jc w:val="center"/>
            </w:pPr>
          </w:p>
        </w:tc>
        <w:tc>
          <w:tcPr>
            <w:tcW w:w="678" w:type="dxa"/>
            <w:tcBorders>
              <w:left w:val="single" w:sz="6" w:space="0" w:color="auto"/>
              <w:bottom w:val="dashed" w:sz="4" w:space="0" w:color="auto"/>
            </w:tcBorders>
            <w:vAlign w:val="center"/>
          </w:tcPr>
          <w:p w14:paraId="5DB87E52" w14:textId="77777777" w:rsidR="00F80478" w:rsidRPr="00D948E6" w:rsidRDefault="00F80478" w:rsidP="00F80478">
            <w:pPr>
              <w:pStyle w:val="TABLE-cell"/>
              <w:keepNext/>
              <w:spacing w:before="40" w:after="40"/>
              <w:jc w:val="center"/>
            </w:pPr>
          </w:p>
        </w:tc>
        <w:tc>
          <w:tcPr>
            <w:tcW w:w="595" w:type="dxa"/>
            <w:tcBorders>
              <w:left w:val="single" w:sz="6" w:space="0" w:color="auto"/>
              <w:bottom w:val="dashed" w:sz="4" w:space="0" w:color="auto"/>
            </w:tcBorders>
            <w:vAlign w:val="center"/>
          </w:tcPr>
          <w:p w14:paraId="5DB87E53" w14:textId="77777777" w:rsidR="00F80478" w:rsidRPr="00D948E6" w:rsidRDefault="00F80478" w:rsidP="00F80478">
            <w:pPr>
              <w:pStyle w:val="TABLE-cell"/>
              <w:keepNext/>
              <w:spacing w:before="40" w:after="40"/>
              <w:jc w:val="center"/>
            </w:pPr>
          </w:p>
        </w:tc>
        <w:tc>
          <w:tcPr>
            <w:tcW w:w="595" w:type="dxa"/>
            <w:tcBorders>
              <w:top w:val="single" w:sz="4" w:space="0" w:color="auto"/>
              <w:left w:val="single" w:sz="6" w:space="0" w:color="auto"/>
              <w:bottom w:val="dashed" w:sz="4" w:space="0" w:color="auto"/>
              <w:right w:val="double" w:sz="4" w:space="0" w:color="auto"/>
            </w:tcBorders>
            <w:shd w:val="pct12" w:color="auto" w:fill="FFFFFF"/>
            <w:vAlign w:val="center"/>
          </w:tcPr>
          <w:p w14:paraId="5DB87E54" w14:textId="77777777" w:rsidR="00F80478" w:rsidRPr="00D948E6" w:rsidRDefault="00F80478" w:rsidP="00F80478">
            <w:pPr>
              <w:pStyle w:val="TABLE-cell"/>
              <w:keepNext/>
              <w:spacing w:before="40" w:after="40"/>
              <w:jc w:val="center"/>
            </w:pPr>
          </w:p>
        </w:tc>
      </w:tr>
      <w:tr w:rsidR="00F80478" w:rsidRPr="00D948E6" w14:paraId="5DB87E5D" w14:textId="77777777" w:rsidTr="009443B0">
        <w:trPr>
          <w:cantSplit/>
          <w:jc w:val="center"/>
        </w:trPr>
        <w:tc>
          <w:tcPr>
            <w:tcW w:w="5583" w:type="dxa"/>
            <w:tcBorders>
              <w:top w:val="dashed" w:sz="4" w:space="0" w:color="auto"/>
              <w:left w:val="double" w:sz="4" w:space="0" w:color="auto"/>
              <w:right w:val="single" w:sz="4" w:space="0" w:color="auto"/>
            </w:tcBorders>
          </w:tcPr>
          <w:p w14:paraId="5DB87E56" w14:textId="77777777" w:rsidR="00F80478" w:rsidRPr="00D948E6" w:rsidRDefault="00F80478" w:rsidP="00F80478">
            <w:pPr>
              <w:pStyle w:val="TABLE-cell"/>
              <w:keepNext/>
              <w:spacing w:before="40" w:after="40"/>
            </w:pPr>
            <w:r w:rsidRPr="00D948E6">
              <w:t>Active energy</w:t>
            </w:r>
            <w:r w:rsidRPr="00D948E6">
              <w:fldChar w:fldCharType="begin"/>
            </w:r>
            <w:r w:rsidRPr="00D948E6">
              <w:instrText xml:space="preserve"> XE "Active energy" </w:instrText>
            </w:r>
            <w:r w:rsidRPr="00D948E6">
              <w:fldChar w:fldCharType="end"/>
            </w:r>
          </w:p>
        </w:tc>
        <w:tc>
          <w:tcPr>
            <w:tcW w:w="512" w:type="dxa"/>
            <w:tcBorders>
              <w:top w:val="dashed" w:sz="4" w:space="0" w:color="auto"/>
              <w:left w:val="single" w:sz="4" w:space="0" w:color="auto"/>
            </w:tcBorders>
          </w:tcPr>
          <w:p w14:paraId="5DB87E57" w14:textId="77777777" w:rsidR="00F80478" w:rsidRPr="00D948E6" w:rsidRDefault="00F80478" w:rsidP="00F80478">
            <w:pPr>
              <w:pStyle w:val="TABLE-cell"/>
              <w:keepNext/>
              <w:spacing w:before="40" w:after="40"/>
              <w:jc w:val="center"/>
            </w:pPr>
            <w:r w:rsidRPr="00D948E6">
              <w:t>1</w:t>
            </w:r>
          </w:p>
        </w:tc>
        <w:tc>
          <w:tcPr>
            <w:tcW w:w="512" w:type="dxa"/>
            <w:tcBorders>
              <w:top w:val="dashed" w:sz="4" w:space="0" w:color="auto"/>
              <w:left w:val="single" w:sz="6" w:space="0" w:color="auto"/>
              <w:right w:val="single" w:sz="6" w:space="0" w:color="auto"/>
            </w:tcBorders>
          </w:tcPr>
          <w:p w14:paraId="5DB87E58" w14:textId="77777777" w:rsidR="00F80478" w:rsidRPr="00D948E6" w:rsidRDefault="00F80478" w:rsidP="00F80478">
            <w:pPr>
              <w:pStyle w:val="TABLE-cell"/>
              <w:keepNext/>
              <w:spacing w:before="40" w:after="40"/>
              <w:jc w:val="center"/>
              <w:rPr>
                <w:i/>
                <w:iCs/>
              </w:rPr>
            </w:pPr>
            <w:r w:rsidRPr="00D948E6">
              <w:rPr>
                <w:i/>
                <w:iCs/>
              </w:rPr>
              <w:t>b</w:t>
            </w:r>
          </w:p>
        </w:tc>
        <w:tc>
          <w:tcPr>
            <w:tcW w:w="595" w:type="dxa"/>
            <w:tcBorders>
              <w:top w:val="dashed" w:sz="4" w:space="0" w:color="auto"/>
            </w:tcBorders>
          </w:tcPr>
          <w:p w14:paraId="5DB87E59" w14:textId="77777777" w:rsidR="00F80478" w:rsidRPr="00D948E6" w:rsidRDefault="00F80478" w:rsidP="00F80478">
            <w:pPr>
              <w:pStyle w:val="TABLE-cell"/>
              <w:keepNext/>
              <w:spacing w:before="40" w:after="40"/>
              <w:jc w:val="center"/>
            </w:pPr>
            <w:r w:rsidRPr="00D948E6">
              <w:t>0</w:t>
            </w:r>
          </w:p>
        </w:tc>
        <w:tc>
          <w:tcPr>
            <w:tcW w:w="678" w:type="dxa"/>
            <w:tcBorders>
              <w:top w:val="dashed" w:sz="4" w:space="0" w:color="auto"/>
              <w:left w:val="single" w:sz="6" w:space="0" w:color="auto"/>
            </w:tcBorders>
          </w:tcPr>
          <w:p w14:paraId="5DB87E5A" w14:textId="77777777" w:rsidR="00F80478" w:rsidRPr="00D948E6" w:rsidRDefault="00F80478" w:rsidP="00F80478">
            <w:pPr>
              <w:pStyle w:val="TABLE-cell"/>
              <w:keepNext/>
              <w:spacing w:before="40" w:after="40"/>
              <w:jc w:val="center"/>
            </w:pPr>
            <w:r w:rsidRPr="00D948E6">
              <w:t>7</w:t>
            </w:r>
          </w:p>
        </w:tc>
        <w:tc>
          <w:tcPr>
            <w:tcW w:w="595" w:type="dxa"/>
            <w:tcBorders>
              <w:top w:val="dashed" w:sz="4" w:space="0" w:color="auto"/>
              <w:left w:val="single" w:sz="6" w:space="0" w:color="auto"/>
            </w:tcBorders>
          </w:tcPr>
          <w:p w14:paraId="5DB87E5B" w14:textId="77777777" w:rsidR="00F80478" w:rsidRPr="00D948E6" w:rsidRDefault="00F80478" w:rsidP="00F80478">
            <w:pPr>
              <w:pStyle w:val="TABLE-cell"/>
              <w:keepNext/>
              <w:spacing w:before="40" w:after="40"/>
              <w:jc w:val="center"/>
            </w:pPr>
            <w:r w:rsidRPr="00D948E6">
              <w:t>0</w:t>
            </w:r>
          </w:p>
        </w:tc>
        <w:tc>
          <w:tcPr>
            <w:tcW w:w="595" w:type="dxa"/>
            <w:tcBorders>
              <w:top w:val="dashed" w:sz="4" w:space="0" w:color="auto"/>
              <w:left w:val="single" w:sz="6" w:space="0" w:color="auto"/>
              <w:right w:val="double" w:sz="4" w:space="0" w:color="auto"/>
            </w:tcBorders>
            <w:shd w:val="pct12" w:color="auto" w:fill="auto"/>
          </w:tcPr>
          <w:p w14:paraId="5DB87E5C" w14:textId="77777777" w:rsidR="00F80478" w:rsidRPr="00D948E6" w:rsidRDefault="00F80478" w:rsidP="00F80478">
            <w:pPr>
              <w:pStyle w:val="TABLE-cell"/>
              <w:keepNext/>
              <w:spacing w:before="40" w:after="40"/>
              <w:jc w:val="center"/>
            </w:pPr>
          </w:p>
        </w:tc>
      </w:tr>
      <w:tr w:rsidR="00F80478" w:rsidRPr="00D948E6" w14:paraId="5DB87E65" w14:textId="77777777" w:rsidTr="009443B0">
        <w:trPr>
          <w:cantSplit/>
          <w:jc w:val="center"/>
        </w:trPr>
        <w:tc>
          <w:tcPr>
            <w:tcW w:w="5583" w:type="dxa"/>
            <w:tcBorders>
              <w:left w:val="double" w:sz="4" w:space="0" w:color="auto"/>
              <w:right w:val="single" w:sz="4" w:space="0" w:color="auto"/>
            </w:tcBorders>
          </w:tcPr>
          <w:p w14:paraId="5DB87E5E" w14:textId="77777777" w:rsidR="00F80478" w:rsidRPr="00D948E6" w:rsidRDefault="00F80478" w:rsidP="00F80478">
            <w:pPr>
              <w:pStyle w:val="TABLE-cell"/>
              <w:keepNext/>
              <w:spacing w:before="40" w:after="40"/>
            </w:pPr>
            <w:r w:rsidRPr="00D948E6">
              <w:t>Reactive energy</w:t>
            </w:r>
            <w:r w:rsidRPr="00D948E6">
              <w:fldChar w:fldCharType="begin"/>
            </w:r>
            <w:r w:rsidRPr="00D948E6">
              <w:instrText xml:space="preserve"> XE "Reactive energy" </w:instrText>
            </w:r>
            <w:r w:rsidRPr="00D948E6">
              <w:fldChar w:fldCharType="end"/>
            </w:r>
          </w:p>
        </w:tc>
        <w:tc>
          <w:tcPr>
            <w:tcW w:w="512" w:type="dxa"/>
            <w:tcBorders>
              <w:left w:val="single" w:sz="4" w:space="0" w:color="auto"/>
            </w:tcBorders>
          </w:tcPr>
          <w:p w14:paraId="5DB87E5F" w14:textId="77777777" w:rsidR="00F80478" w:rsidRPr="00D948E6" w:rsidRDefault="00F80478" w:rsidP="00F80478">
            <w:pPr>
              <w:pStyle w:val="TABLE-cell"/>
              <w:keepNext/>
              <w:spacing w:before="40" w:after="40"/>
              <w:jc w:val="center"/>
            </w:pPr>
            <w:r w:rsidRPr="00D948E6">
              <w:t>1</w:t>
            </w:r>
          </w:p>
        </w:tc>
        <w:tc>
          <w:tcPr>
            <w:tcW w:w="512" w:type="dxa"/>
            <w:tcBorders>
              <w:left w:val="single" w:sz="6" w:space="0" w:color="auto"/>
              <w:right w:val="single" w:sz="6" w:space="0" w:color="auto"/>
            </w:tcBorders>
          </w:tcPr>
          <w:p w14:paraId="5DB87E60" w14:textId="77777777" w:rsidR="00F80478" w:rsidRPr="00D948E6" w:rsidRDefault="00F80478" w:rsidP="00F80478">
            <w:pPr>
              <w:pStyle w:val="TABLE-cell"/>
              <w:keepNext/>
              <w:spacing w:before="40" w:after="40"/>
              <w:jc w:val="center"/>
              <w:rPr>
                <w:i/>
                <w:iCs/>
              </w:rPr>
            </w:pPr>
            <w:r w:rsidRPr="00D948E6">
              <w:rPr>
                <w:i/>
                <w:iCs/>
              </w:rPr>
              <w:t>b</w:t>
            </w:r>
          </w:p>
        </w:tc>
        <w:tc>
          <w:tcPr>
            <w:tcW w:w="595" w:type="dxa"/>
          </w:tcPr>
          <w:p w14:paraId="5DB87E61" w14:textId="77777777" w:rsidR="00F80478" w:rsidRPr="00D948E6" w:rsidRDefault="00F80478" w:rsidP="00F80478">
            <w:pPr>
              <w:pStyle w:val="TABLE-cell"/>
              <w:keepNext/>
              <w:spacing w:before="40" w:after="40"/>
              <w:jc w:val="center"/>
            </w:pPr>
            <w:r w:rsidRPr="00D948E6">
              <w:t>0</w:t>
            </w:r>
          </w:p>
        </w:tc>
        <w:tc>
          <w:tcPr>
            <w:tcW w:w="678" w:type="dxa"/>
            <w:tcBorders>
              <w:left w:val="single" w:sz="6" w:space="0" w:color="auto"/>
            </w:tcBorders>
          </w:tcPr>
          <w:p w14:paraId="5DB87E62" w14:textId="77777777" w:rsidR="00F80478" w:rsidRPr="00D948E6" w:rsidRDefault="00F80478" w:rsidP="00F80478">
            <w:pPr>
              <w:pStyle w:val="TABLE-cell"/>
              <w:keepNext/>
              <w:spacing w:before="40" w:after="40"/>
              <w:jc w:val="center"/>
            </w:pPr>
            <w:r w:rsidRPr="00D948E6">
              <w:t>7</w:t>
            </w:r>
          </w:p>
        </w:tc>
        <w:tc>
          <w:tcPr>
            <w:tcW w:w="595" w:type="dxa"/>
            <w:tcBorders>
              <w:left w:val="single" w:sz="6" w:space="0" w:color="auto"/>
            </w:tcBorders>
          </w:tcPr>
          <w:p w14:paraId="5DB87E63" w14:textId="77777777" w:rsidR="00F80478" w:rsidRPr="00D948E6" w:rsidRDefault="00F80478" w:rsidP="00F80478">
            <w:pPr>
              <w:pStyle w:val="TABLE-cell"/>
              <w:keepNext/>
              <w:spacing w:before="40" w:after="40"/>
              <w:jc w:val="center"/>
            </w:pPr>
            <w:r w:rsidRPr="00D948E6">
              <w:t>1</w:t>
            </w:r>
          </w:p>
        </w:tc>
        <w:tc>
          <w:tcPr>
            <w:tcW w:w="595" w:type="dxa"/>
            <w:tcBorders>
              <w:left w:val="single" w:sz="6" w:space="0" w:color="auto"/>
              <w:right w:val="double" w:sz="4" w:space="0" w:color="auto"/>
            </w:tcBorders>
            <w:shd w:val="pct12" w:color="auto" w:fill="auto"/>
          </w:tcPr>
          <w:p w14:paraId="5DB87E64" w14:textId="77777777" w:rsidR="00F80478" w:rsidRPr="00D948E6" w:rsidRDefault="00F80478" w:rsidP="00F80478">
            <w:pPr>
              <w:pStyle w:val="TABLE-cell"/>
              <w:keepNext/>
              <w:spacing w:before="40" w:after="40"/>
              <w:jc w:val="center"/>
            </w:pPr>
          </w:p>
        </w:tc>
      </w:tr>
      <w:tr w:rsidR="00F80478" w:rsidRPr="00D948E6" w14:paraId="5DB87E6D" w14:textId="77777777" w:rsidTr="009443B0">
        <w:trPr>
          <w:cantSplit/>
          <w:jc w:val="center"/>
        </w:trPr>
        <w:tc>
          <w:tcPr>
            <w:tcW w:w="5583" w:type="dxa"/>
            <w:tcBorders>
              <w:left w:val="double" w:sz="4" w:space="0" w:color="auto"/>
              <w:right w:val="single" w:sz="4" w:space="0" w:color="auto"/>
            </w:tcBorders>
          </w:tcPr>
          <w:p w14:paraId="5DB87E66" w14:textId="77777777" w:rsidR="00F80478" w:rsidRPr="00D948E6" w:rsidRDefault="00F80478" w:rsidP="00F80478">
            <w:pPr>
              <w:pStyle w:val="TABLE-cell"/>
              <w:keepNext/>
              <w:spacing w:before="40" w:after="40"/>
            </w:pPr>
            <w:r w:rsidRPr="00D948E6">
              <w:t>Apparent energy</w:t>
            </w:r>
            <w:r w:rsidRPr="00D948E6">
              <w:fldChar w:fldCharType="begin"/>
            </w:r>
            <w:r w:rsidRPr="00D948E6">
              <w:instrText xml:space="preserve"> XE "Apparent energy" </w:instrText>
            </w:r>
            <w:r w:rsidRPr="00D948E6">
              <w:fldChar w:fldCharType="end"/>
            </w:r>
          </w:p>
        </w:tc>
        <w:tc>
          <w:tcPr>
            <w:tcW w:w="512" w:type="dxa"/>
            <w:tcBorders>
              <w:left w:val="single" w:sz="4" w:space="0" w:color="auto"/>
            </w:tcBorders>
          </w:tcPr>
          <w:p w14:paraId="5DB87E67" w14:textId="77777777" w:rsidR="00F80478" w:rsidRPr="00D948E6" w:rsidRDefault="00F80478" w:rsidP="00F80478">
            <w:pPr>
              <w:pStyle w:val="TABLE-cell"/>
              <w:keepNext/>
              <w:spacing w:before="40" w:after="40"/>
              <w:jc w:val="center"/>
            </w:pPr>
            <w:r w:rsidRPr="00D948E6">
              <w:t>1</w:t>
            </w:r>
          </w:p>
        </w:tc>
        <w:tc>
          <w:tcPr>
            <w:tcW w:w="512" w:type="dxa"/>
            <w:tcBorders>
              <w:left w:val="single" w:sz="6" w:space="0" w:color="auto"/>
              <w:right w:val="single" w:sz="6" w:space="0" w:color="auto"/>
            </w:tcBorders>
          </w:tcPr>
          <w:p w14:paraId="5DB87E68" w14:textId="77777777" w:rsidR="00F80478" w:rsidRPr="00D948E6" w:rsidRDefault="00F80478" w:rsidP="00F80478">
            <w:pPr>
              <w:pStyle w:val="TABLE-cell"/>
              <w:keepNext/>
              <w:spacing w:before="40" w:after="40"/>
              <w:jc w:val="center"/>
              <w:rPr>
                <w:i/>
                <w:iCs/>
              </w:rPr>
            </w:pPr>
            <w:r w:rsidRPr="00D948E6">
              <w:rPr>
                <w:i/>
                <w:iCs/>
              </w:rPr>
              <w:t>b</w:t>
            </w:r>
          </w:p>
        </w:tc>
        <w:tc>
          <w:tcPr>
            <w:tcW w:w="595" w:type="dxa"/>
          </w:tcPr>
          <w:p w14:paraId="5DB87E69" w14:textId="77777777" w:rsidR="00F80478" w:rsidRPr="00D948E6" w:rsidRDefault="00F80478" w:rsidP="00F80478">
            <w:pPr>
              <w:pStyle w:val="TABLE-cell"/>
              <w:keepNext/>
              <w:spacing w:before="40" w:after="40"/>
              <w:jc w:val="center"/>
            </w:pPr>
            <w:r w:rsidRPr="00D948E6">
              <w:t>0</w:t>
            </w:r>
          </w:p>
        </w:tc>
        <w:tc>
          <w:tcPr>
            <w:tcW w:w="678" w:type="dxa"/>
            <w:tcBorders>
              <w:left w:val="single" w:sz="6" w:space="0" w:color="auto"/>
            </w:tcBorders>
          </w:tcPr>
          <w:p w14:paraId="5DB87E6A" w14:textId="77777777" w:rsidR="00F80478" w:rsidRPr="00D948E6" w:rsidRDefault="00F80478" w:rsidP="00F80478">
            <w:pPr>
              <w:pStyle w:val="TABLE-cell"/>
              <w:keepNext/>
              <w:spacing w:before="40" w:after="40"/>
              <w:jc w:val="center"/>
            </w:pPr>
            <w:r w:rsidRPr="00D948E6">
              <w:t>7</w:t>
            </w:r>
          </w:p>
        </w:tc>
        <w:tc>
          <w:tcPr>
            <w:tcW w:w="595" w:type="dxa"/>
            <w:tcBorders>
              <w:left w:val="single" w:sz="6" w:space="0" w:color="auto"/>
            </w:tcBorders>
          </w:tcPr>
          <w:p w14:paraId="5DB87E6B" w14:textId="77777777" w:rsidR="00F80478" w:rsidRPr="00D948E6" w:rsidRDefault="00F80478" w:rsidP="00F80478">
            <w:pPr>
              <w:pStyle w:val="TABLE-cell"/>
              <w:keepNext/>
              <w:spacing w:before="40" w:after="40"/>
              <w:jc w:val="center"/>
            </w:pPr>
            <w:r w:rsidRPr="00D948E6">
              <w:t>2</w:t>
            </w:r>
          </w:p>
        </w:tc>
        <w:tc>
          <w:tcPr>
            <w:tcW w:w="595" w:type="dxa"/>
            <w:tcBorders>
              <w:left w:val="single" w:sz="6" w:space="0" w:color="auto"/>
              <w:right w:val="double" w:sz="4" w:space="0" w:color="auto"/>
            </w:tcBorders>
            <w:shd w:val="pct12" w:color="auto" w:fill="auto"/>
          </w:tcPr>
          <w:p w14:paraId="5DB87E6C" w14:textId="77777777" w:rsidR="00F80478" w:rsidRPr="00D948E6" w:rsidRDefault="00F80478" w:rsidP="00F80478">
            <w:pPr>
              <w:pStyle w:val="TABLE-cell"/>
              <w:keepNext/>
              <w:spacing w:before="40" w:after="40"/>
              <w:jc w:val="center"/>
            </w:pPr>
          </w:p>
        </w:tc>
      </w:tr>
      <w:tr w:rsidR="00F80478" w:rsidRPr="00D948E6" w14:paraId="5DB87E75" w14:textId="77777777" w:rsidTr="009443B0">
        <w:trPr>
          <w:cantSplit/>
          <w:jc w:val="center"/>
        </w:trPr>
        <w:tc>
          <w:tcPr>
            <w:tcW w:w="5583" w:type="dxa"/>
            <w:tcBorders>
              <w:left w:val="double" w:sz="4" w:space="0" w:color="auto"/>
              <w:right w:val="single" w:sz="4" w:space="0" w:color="auto"/>
            </w:tcBorders>
          </w:tcPr>
          <w:p w14:paraId="5DB87E6E" w14:textId="77777777" w:rsidR="00F80478" w:rsidRPr="00D948E6" w:rsidRDefault="00F80478" w:rsidP="00F80478">
            <w:pPr>
              <w:pStyle w:val="TABLE-cell"/>
              <w:keepNext/>
              <w:spacing w:before="40" w:after="40"/>
            </w:pPr>
            <w:r w:rsidRPr="00D948E6">
              <w:t>Volt-squared hours</w:t>
            </w:r>
            <w:r w:rsidRPr="00D948E6">
              <w:fldChar w:fldCharType="begin"/>
            </w:r>
            <w:r w:rsidRPr="00D948E6">
              <w:instrText xml:space="preserve"> XE "Volt-squared hours" </w:instrText>
            </w:r>
            <w:r w:rsidRPr="00D948E6">
              <w:fldChar w:fldCharType="end"/>
            </w:r>
          </w:p>
        </w:tc>
        <w:tc>
          <w:tcPr>
            <w:tcW w:w="512" w:type="dxa"/>
            <w:tcBorders>
              <w:left w:val="single" w:sz="4" w:space="0" w:color="auto"/>
            </w:tcBorders>
          </w:tcPr>
          <w:p w14:paraId="5DB87E6F" w14:textId="77777777" w:rsidR="00F80478" w:rsidRPr="00D948E6" w:rsidRDefault="00F80478" w:rsidP="00F80478">
            <w:pPr>
              <w:pStyle w:val="TABLE-cell"/>
              <w:keepNext/>
              <w:spacing w:before="40" w:after="40"/>
              <w:jc w:val="center"/>
            </w:pPr>
            <w:r w:rsidRPr="00D948E6">
              <w:t>1</w:t>
            </w:r>
          </w:p>
        </w:tc>
        <w:tc>
          <w:tcPr>
            <w:tcW w:w="512" w:type="dxa"/>
            <w:tcBorders>
              <w:left w:val="single" w:sz="6" w:space="0" w:color="auto"/>
              <w:right w:val="single" w:sz="6" w:space="0" w:color="auto"/>
            </w:tcBorders>
          </w:tcPr>
          <w:p w14:paraId="5DB87E70" w14:textId="77777777" w:rsidR="00F80478" w:rsidRPr="00D948E6" w:rsidRDefault="00F80478" w:rsidP="00F80478">
            <w:pPr>
              <w:pStyle w:val="TABLE-cell"/>
              <w:keepNext/>
              <w:spacing w:before="40" w:after="40"/>
              <w:jc w:val="center"/>
              <w:rPr>
                <w:i/>
                <w:iCs/>
              </w:rPr>
            </w:pPr>
            <w:r w:rsidRPr="00D948E6">
              <w:rPr>
                <w:i/>
                <w:iCs/>
              </w:rPr>
              <w:t>b</w:t>
            </w:r>
          </w:p>
        </w:tc>
        <w:tc>
          <w:tcPr>
            <w:tcW w:w="595" w:type="dxa"/>
          </w:tcPr>
          <w:p w14:paraId="5DB87E71" w14:textId="77777777" w:rsidR="00F80478" w:rsidRPr="00D948E6" w:rsidRDefault="00F80478" w:rsidP="00F80478">
            <w:pPr>
              <w:pStyle w:val="TABLE-cell"/>
              <w:keepNext/>
              <w:spacing w:before="40" w:after="40"/>
              <w:jc w:val="center"/>
            </w:pPr>
            <w:r w:rsidRPr="00D948E6">
              <w:t>0</w:t>
            </w:r>
          </w:p>
        </w:tc>
        <w:tc>
          <w:tcPr>
            <w:tcW w:w="678" w:type="dxa"/>
            <w:tcBorders>
              <w:left w:val="single" w:sz="6" w:space="0" w:color="auto"/>
            </w:tcBorders>
          </w:tcPr>
          <w:p w14:paraId="5DB87E72" w14:textId="77777777" w:rsidR="00F80478" w:rsidRPr="00D948E6" w:rsidRDefault="00F80478" w:rsidP="00F80478">
            <w:pPr>
              <w:pStyle w:val="TABLE-cell"/>
              <w:keepNext/>
              <w:spacing w:before="40" w:after="40"/>
              <w:jc w:val="center"/>
            </w:pPr>
            <w:r w:rsidRPr="00D948E6">
              <w:t>7</w:t>
            </w:r>
          </w:p>
        </w:tc>
        <w:tc>
          <w:tcPr>
            <w:tcW w:w="595" w:type="dxa"/>
            <w:tcBorders>
              <w:left w:val="single" w:sz="6" w:space="0" w:color="auto"/>
            </w:tcBorders>
          </w:tcPr>
          <w:p w14:paraId="5DB87E73" w14:textId="77777777" w:rsidR="00F80478" w:rsidRPr="00D948E6" w:rsidRDefault="00F80478" w:rsidP="00F80478">
            <w:pPr>
              <w:pStyle w:val="TABLE-cell"/>
              <w:keepNext/>
              <w:spacing w:before="40" w:after="40"/>
              <w:jc w:val="center"/>
            </w:pPr>
            <w:r w:rsidRPr="00D948E6">
              <w:t>3</w:t>
            </w:r>
          </w:p>
        </w:tc>
        <w:tc>
          <w:tcPr>
            <w:tcW w:w="595" w:type="dxa"/>
            <w:tcBorders>
              <w:left w:val="single" w:sz="6" w:space="0" w:color="auto"/>
              <w:right w:val="double" w:sz="4" w:space="0" w:color="auto"/>
            </w:tcBorders>
            <w:shd w:val="pct12" w:color="auto" w:fill="auto"/>
          </w:tcPr>
          <w:p w14:paraId="5DB87E74" w14:textId="77777777" w:rsidR="00F80478" w:rsidRPr="00D948E6" w:rsidRDefault="00F80478" w:rsidP="00F80478">
            <w:pPr>
              <w:pStyle w:val="TABLE-cell"/>
              <w:keepNext/>
              <w:spacing w:before="40" w:after="40"/>
              <w:jc w:val="center"/>
            </w:pPr>
          </w:p>
        </w:tc>
      </w:tr>
      <w:tr w:rsidR="00F80478" w:rsidRPr="00D948E6" w14:paraId="5DB87E7D" w14:textId="77777777" w:rsidTr="009443B0">
        <w:trPr>
          <w:cantSplit/>
          <w:jc w:val="center"/>
        </w:trPr>
        <w:tc>
          <w:tcPr>
            <w:tcW w:w="5583" w:type="dxa"/>
            <w:tcBorders>
              <w:left w:val="double" w:sz="4" w:space="0" w:color="auto"/>
              <w:right w:val="single" w:sz="4" w:space="0" w:color="auto"/>
            </w:tcBorders>
          </w:tcPr>
          <w:p w14:paraId="5DB87E76" w14:textId="77777777" w:rsidR="00F80478" w:rsidRPr="00D948E6" w:rsidRDefault="00F80478" w:rsidP="00F80478">
            <w:pPr>
              <w:pStyle w:val="TABLE-cell"/>
              <w:keepNext/>
              <w:spacing w:before="40" w:after="40"/>
            </w:pPr>
            <w:r w:rsidRPr="00D948E6">
              <w:t>Ampere-squared hours</w:t>
            </w:r>
            <w:r w:rsidRPr="00D948E6">
              <w:fldChar w:fldCharType="begin"/>
            </w:r>
            <w:r w:rsidRPr="00D948E6">
              <w:instrText xml:space="preserve"> XE "Ampere-squared hours" </w:instrText>
            </w:r>
            <w:r w:rsidRPr="00D948E6">
              <w:fldChar w:fldCharType="end"/>
            </w:r>
          </w:p>
        </w:tc>
        <w:tc>
          <w:tcPr>
            <w:tcW w:w="512" w:type="dxa"/>
            <w:tcBorders>
              <w:left w:val="single" w:sz="4" w:space="0" w:color="auto"/>
            </w:tcBorders>
          </w:tcPr>
          <w:p w14:paraId="5DB87E77" w14:textId="77777777" w:rsidR="00F80478" w:rsidRPr="00D948E6" w:rsidRDefault="00F80478" w:rsidP="00F80478">
            <w:pPr>
              <w:pStyle w:val="TABLE-cell"/>
              <w:keepNext/>
              <w:spacing w:before="40" w:after="40"/>
              <w:jc w:val="center"/>
            </w:pPr>
            <w:r w:rsidRPr="00D948E6">
              <w:t>1</w:t>
            </w:r>
          </w:p>
        </w:tc>
        <w:tc>
          <w:tcPr>
            <w:tcW w:w="512" w:type="dxa"/>
            <w:tcBorders>
              <w:left w:val="single" w:sz="6" w:space="0" w:color="auto"/>
              <w:right w:val="single" w:sz="6" w:space="0" w:color="auto"/>
            </w:tcBorders>
          </w:tcPr>
          <w:p w14:paraId="5DB87E78" w14:textId="77777777" w:rsidR="00F80478" w:rsidRPr="00D948E6" w:rsidRDefault="00F80478" w:rsidP="00F80478">
            <w:pPr>
              <w:pStyle w:val="TABLE-cell"/>
              <w:keepNext/>
              <w:spacing w:before="40" w:after="40"/>
              <w:jc w:val="center"/>
              <w:rPr>
                <w:i/>
                <w:iCs/>
              </w:rPr>
            </w:pPr>
            <w:r w:rsidRPr="00D948E6">
              <w:rPr>
                <w:i/>
                <w:iCs/>
              </w:rPr>
              <w:t>b</w:t>
            </w:r>
          </w:p>
        </w:tc>
        <w:tc>
          <w:tcPr>
            <w:tcW w:w="595" w:type="dxa"/>
          </w:tcPr>
          <w:p w14:paraId="5DB87E79" w14:textId="77777777" w:rsidR="00F80478" w:rsidRPr="00D948E6" w:rsidRDefault="00F80478" w:rsidP="00F80478">
            <w:pPr>
              <w:pStyle w:val="TABLE-cell"/>
              <w:keepNext/>
              <w:spacing w:before="40" w:after="40"/>
              <w:jc w:val="center"/>
            </w:pPr>
            <w:r w:rsidRPr="00D948E6">
              <w:t>0</w:t>
            </w:r>
          </w:p>
        </w:tc>
        <w:tc>
          <w:tcPr>
            <w:tcW w:w="678" w:type="dxa"/>
            <w:tcBorders>
              <w:left w:val="single" w:sz="6" w:space="0" w:color="auto"/>
            </w:tcBorders>
          </w:tcPr>
          <w:p w14:paraId="5DB87E7A" w14:textId="77777777" w:rsidR="00F80478" w:rsidRPr="00D948E6" w:rsidRDefault="00F80478" w:rsidP="00F80478">
            <w:pPr>
              <w:pStyle w:val="TABLE-cell"/>
              <w:keepNext/>
              <w:spacing w:before="40" w:after="40"/>
              <w:jc w:val="center"/>
            </w:pPr>
            <w:r w:rsidRPr="00D948E6">
              <w:t>7</w:t>
            </w:r>
          </w:p>
        </w:tc>
        <w:tc>
          <w:tcPr>
            <w:tcW w:w="595" w:type="dxa"/>
            <w:tcBorders>
              <w:left w:val="single" w:sz="6" w:space="0" w:color="auto"/>
            </w:tcBorders>
          </w:tcPr>
          <w:p w14:paraId="5DB87E7B" w14:textId="77777777" w:rsidR="00F80478" w:rsidRPr="00D948E6" w:rsidRDefault="00F80478" w:rsidP="00F80478">
            <w:pPr>
              <w:pStyle w:val="TABLE-cell"/>
              <w:keepNext/>
              <w:spacing w:before="40" w:after="40"/>
              <w:jc w:val="center"/>
            </w:pPr>
            <w:r w:rsidRPr="00D948E6">
              <w:t>4</w:t>
            </w:r>
          </w:p>
        </w:tc>
        <w:tc>
          <w:tcPr>
            <w:tcW w:w="595" w:type="dxa"/>
            <w:tcBorders>
              <w:left w:val="single" w:sz="6" w:space="0" w:color="auto"/>
              <w:right w:val="double" w:sz="4" w:space="0" w:color="auto"/>
            </w:tcBorders>
            <w:shd w:val="pct12" w:color="auto" w:fill="auto"/>
          </w:tcPr>
          <w:p w14:paraId="5DB87E7C" w14:textId="77777777" w:rsidR="00F80478" w:rsidRPr="00D948E6" w:rsidRDefault="00F80478" w:rsidP="00F80478">
            <w:pPr>
              <w:pStyle w:val="TABLE-cell"/>
              <w:keepNext/>
              <w:spacing w:before="40" w:after="40"/>
              <w:jc w:val="center"/>
            </w:pPr>
          </w:p>
        </w:tc>
      </w:tr>
      <w:tr w:rsidR="00F80478" w:rsidRPr="00D948E6" w14:paraId="5DB87E85" w14:textId="77777777" w:rsidTr="009443B0">
        <w:trPr>
          <w:cantSplit/>
          <w:jc w:val="center"/>
        </w:trPr>
        <w:tc>
          <w:tcPr>
            <w:tcW w:w="5583" w:type="dxa"/>
            <w:tcBorders>
              <w:left w:val="double" w:sz="4" w:space="0" w:color="auto"/>
              <w:bottom w:val="dashed" w:sz="4" w:space="0" w:color="auto"/>
              <w:right w:val="single" w:sz="4" w:space="0" w:color="auto"/>
            </w:tcBorders>
          </w:tcPr>
          <w:p w14:paraId="5DB87E7E" w14:textId="77777777" w:rsidR="00F80478" w:rsidRPr="00D948E6" w:rsidRDefault="00F80478" w:rsidP="00F80478">
            <w:pPr>
              <w:pStyle w:val="TABLE-cell"/>
              <w:keepNext/>
              <w:spacing w:before="40" w:after="40"/>
            </w:pPr>
            <w:r w:rsidRPr="00D948E6">
              <w:t>Unitless quantities</w:t>
            </w:r>
            <w:r w:rsidRPr="00D948E6">
              <w:fldChar w:fldCharType="begin"/>
            </w:r>
            <w:r w:rsidRPr="00D948E6">
              <w:instrText xml:space="preserve"> XE "Unitless quantities" </w:instrText>
            </w:r>
            <w:r w:rsidRPr="00D948E6">
              <w:fldChar w:fldCharType="end"/>
            </w:r>
          </w:p>
        </w:tc>
        <w:tc>
          <w:tcPr>
            <w:tcW w:w="512" w:type="dxa"/>
            <w:tcBorders>
              <w:left w:val="single" w:sz="4" w:space="0" w:color="auto"/>
              <w:bottom w:val="dashed" w:sz="4" w:space="0" w:color="auto"/>
            </w:tcBorders>
          </w:tcPr>
          <w:p w14:paraId="5DB87E7F" w14:textId="77777777" w:rsidR="00F80478" w:rsidRPr="00D948E6" w:rsidRDefault="00F80478" w:rsidP="00F80478">
            <w:pPr>
              <w:pStyle w:val="TABLE-cell"/>
              <w:keepNext/>
              <w:spacing w:before="40" w:after="40"/>
              <w:jc w:val="center"/>
            </w:pPr>
            <w:r w:rsidRPr="00D948E6">
              <w:t>1</w:t>
            </w:r>
          </w:p>
        </w:tc>
        <w:tc>
          <w:tcPr>
            <w:tcW w:w="512" w:type="dxa"/>
            <w:tcBorders>
              <w:left w:val="single" w:sz="6" w:space="0" w:color="auto"/>
              <w:bottom w:val="dashed" w:sz="4" w:space="0" w:color="auto"/>
              <w:right w:val="single" w:sz="6" w:space="0" w:color="auto"/>
            </w:tcBorders>
          </w:tcPr>
          <w:p w14:paraId="5DB87E80" w14:textId="77777777" w:rsidR="00F80478" w:rsidRPr="00D948E6" w:rsidRDefault="00F80478" w:rsidP="00F80478">
            <w:pPr>
              <w:pStyle w:val="TABLE-cell"/>
              <w:keepNext/>
              <w:spacing w:before="40" w:after="40"/>
              <w:jc w:val="center"/>
              <w:rPr>
                <w:i/>
                <w:iCs/>
              </w:rPr>
            </w:pPr>
            <w:r w:rsidRPr="00D948E6">
              <w:rPr>
                <w:i/>
                <w:iCs/>
              </w:rPr>
              <w:t>b</w:t>
            </w:r>
          </w:p>
        </w:tc>
        <w:tc>
          <w:tcPr>
            <w:tcW w:w="595" w:type="dxa"/>
            <w:tcBorders>
              <w:bottom w:val="dashed" w:sz="4" w:space="0" w:color="auto"/>
            </w:tcBorders>
          </w:tcPr>
          <w:p w14:paraId="5DB87E81" w14:textId="77777777" w:rsidR="00F80478" w:rsidRPr="00D948E6" w:rsidRDefault="00F80478" w:rsidP="00F80478">
            <w:pPr>
              <w:pStyle w:val="TABLE-cell"/>
              <w:keepNext/>
              <w:spacing w:before="40" w:after="40"/>
              <w:jc w:val="center"/>
            </w:pPr>
            <w:r w:rsidRPr="00D948E6">
              <w:t>0</w:t>
            </w:r>
          </w:p>
        </w:tc>
        <w:tc>
          <w:tcPr>
            <w:tcW w:w="678" w:type="dxa"/>
            <w:tcBorders>
              <w:left w:val="single" w:sz="6" w:space="0" w:color="auto"/>
              <w:bottom w:val="dashed" w:sz="4" w:space="0" w:color="auto"/>
            </w:tcBorders>
          </w:tcPr>
          <w:p w14:paraId="5DB87E82" w14:textId="77777777" w:rsidR="00F80478" w:rsidRPr="00D948E6" w:rsidRDefault="00F80478" w:rsidP="00F80478">
            <w:pPr>
              <w:pStyle w:val="TABLE-cell"/>
              <w:keepNext/>
              <w:spacing w:before="40" w:after="40"/>
              <w:jc w:val="center"/>
            </w:pPr>
            <w:r w:rsidRPr="00D948E6">
              <w:t>7</w:t>
            </w:r>
          </w:p>
        </w:tc>
        <w:tc>
          <w:tcPr>
            <w:tcW w:w="595" w:type="dxa"/>
            <w:tcBorders>
              <w:left w:val="single" w:sz="6" w:space="0" w:color="auto"/>
              <w:bottom w:val="dashed" w:sz="4" w:space="0" w:color="auto"/>
            </w:tcBorders>
          </w:tcPr>
          <w:p w14:paraId="5DB87E83" w14:textId="77777777" w:rsidR="00F80478" w:rsidRPr="00D948E6" w:rsidRDefault="00F80478" w:rsidP="00F80478">
            <w:pPr>
              <w:pStyle w:val="TABLE-cell"/>
              <w:keepNext/>
              <w:spacing w:before="40" w:after="40"/>
              <w:jc w:val="center"/>
            </w:pPr>
            <w:r w:rsidRPr="00D948E6">
              <w:t>5</w:t>
            </w:r>
          </w:p>
        </w:tc>
        <w:tc>
          <w:tcPr>
            <w:tcW w:w="595" w:type="dxa"/>
            <w:tcBorders>
              <w:left w:val="single" w:sz="6" w:space="0" w:color="auto"/>
              <w:bottom w:val="dashed" w:sz="4" w:space="0" w:color="auto"/>
              <w:right w:val="double" w:sz="4" w:space="0" w:color="auto"/>
            </w:tcBorders>
            <w:shd w:val="pct12" w:color="auto" w:fill="auto"/>
          </w:tcPr>
          <w:p w14:paraId="5DB87E84" w14:textId="77777777" w:rsidR="00F80478" w:rsidRPr="00D948E6" w:rsidRDefault="00F80478" w:rsidP="00F80478">
            <w:pPr>
              <w:pStyle w:val="TABLE-cell"/>
              <w:keepNext/>
              <w:spacing w:before="40" w:after="40"/>
              <w:jc w:val="center"/>
            </w:pPr>
          </w:p>
        </w:tc>
      </w:tr>
      <w:tr w:rsidR="00F80478" w:rsidRPr="00D948E6" w14:paraId="5DB87E8D" w14:textId="77777777" w:rsidTr="009443B0">
        <w:trPr>
          <w:cantSplit/>
          <w:jc w:val="center"/>
        </w:trPr>
        <w:tc>
          <w:tcPr>
            <w:tcW w:w="5583" w:type="dxa"/>
            <w:tcBorders>
              <w:left w:val="double" w:sz="4" w:space="0" w:color="auto"/>
              <w:right w:val="single" w:sz="4" w:space="0" w:color="auto"/>
            </w:tcBorders>
          </w:tcPr>
          <w:p w14:paraId="5DB87E86" w14:textId="77777777" w:rsidR="00F80478" w:rsidRPr="00D948E6" w:rsidRDefault="00F80478" w:rsidP="00F80478">
            <w:pPr>
              <w:pStyle w:val="TABLE-cell"/>
              <w:keepNext/>
              <w:spacing w:before="40" w:after="40"/>
            </w:pPr>
            <w:r w:rsidRPr="00D948E6">
              <w:t>Active energy</w:t>
            </w:r>
            <w:r w:rsidRPr="00D948E6">
              <w:fldChar w:fldCharType="begin"/>
            </w:r>
            <w:r w:rsidRPr="00D948E6">
              <w:instrText xml:space="preserve"> XE "Active energy" </w:instrText>
            </w:r>
            <w:r w:rsidRPr="00D948E6">
              <w:fldChar w:fldCharType="end"/>
            </w:r>
            <w:r w:rsidRPr="00D948E6">
              <w:t>, export</w:t>
            </w:r>
          </w:p>
        </w:tc>
        <w:tc>
          <w:tcPr>
            <w:tcW w:w="512" w:type="dxa"/>
            <w:tcBorders>
              <w:left w:val="single" w:sz="4" w:space="0" w:color="auto"/>
            </w:tcBorders>
          </w:tcPr>
          <w:p w14:paraId="5DB87E87" w14:textId="77777777" w:rsidR="00F80478" w:rsidRPr="00D948E6" w:rsidRDefault="00F80478" w:rsidP="00F80478">
            <w:pPr>
              <w:pStyle w:val="TABLE-cell"/>
              <w:keepNext/>
              <w:spacing w:before="40" w:after="40"/>
              <w:jc w:val="center"/>
            </w:pPr>
            <w:r w:rsidRPr="00D948E6">
              <w:t>1</w:t>
            </w:r>
          </w:p>
        </w:tc>
        <w:tc>
          <w:tcPr>
            <w:tcW w:w="512" w:type="dxa"/>
            <w:tcBorders>
              <w:left w:val="single" w:sz="6" w:space="0" w:color="auto"/>
              <w:right w:val="single" w:sz="6" w:space="0" w:color="auto"/>
            </w:tcBorders>
          </w:tcPr>
          <w:p w14:paraId="5DB87E88" w14:textId="77777777" w:rsidR="00F80478" w:rsidRPr="00D948E6" w:rsidRDefault="00F80478" w:rsidP="00F80478">
            <w:pPr>
              <w:pStyle w:val="TABLE-cell"/>
              <w:keepNext/>
              <w:spacing w:before="40" w:after="40"/>
              <w:jc w:val="center"/>
              <w:rPr>
                <w:i/>
                <w:iCs/>
              </w:rPr>
            </w:pPr>
            <w:r w:rsidRPr="00D948E6">
              <w:rPr>
                <w:i/>
                <w:iCs/>
              </w:rPr>
              <w:t>b</w:t>
            </w:r>
          </w:p>
        </w:tc>
        <w:tc>
          <w:tcPr>
            <w:tcW w:w="595" w:type="dxa"/>
          </w:tcPr>
          <w:p w14:paraId="5DB87E89" w14:textId="77777777" w:rsidR="00F80478" w:rsidRPr="00D948E6" w:rsidRDefault="00F80478" w:rsidP="00F80478">
            <w:pPr>
              <w:pStyle w:val="TABLE-cell"/>
              <w:keepNext/>
              <w:spacing w:before="40" w:after="40"/>
              <w:jc w:val="center"/>
            </w:pPr>
            <w:r w:rsidRPr="00D948E6">
              <w:t>0</w:t>
            </w:r>
          </w:p>
        </w:tc>
        <w:tc>
          <w:tcPr>
            <w:tcW w:w="678" w:type="dxa"/>
            <w:tcBorders>
              <w:left w:val="single" w:sz="6" w:space="0" w:color="auto"/>
            </w:tcBorders>
          </w:tcPr>
          <w:p w14:paraId="5DB87E8A" w14:textId="77777777" w:rsidR="00F80478" w:rsidRPr="00D948E6" w:rsidRDefault="00F80478" w:rsidP="00F80478">
            <w:pPr>
              <w:pStyle w:val="TABLE-cell"/>
              <w:keepNext/>
              <w:spacing w:before="40" w:after="40"/>
              <w:jc w:val="center"/>
            </w:pPr>
            <w:r w:rsidRPr="00D948E6">
              <w:t>7</w:t>
            </w:r>
          </w:p>
        </w:tc>
        <w:tc>
          <w:tcPr>
            <w:tcW w:w="595" w:type="dxa"/>
            <w:tcBorders>
              <w:left w:val="single" w:sz="6" w:space="0" w:color="auto"/>
            </w:tcBorders>
          </w:tcPr>
          <w:p w14:paraId="5DB87E8B" w14:textId="77777777" w:rsidR="00F80478" w:rsidRPr="00D948E6" w:rsidRDefault="00F80478" w:rsidP="00F80478">
            <w:pPr>
              <w:pStyle w:val="TABLE-cell"/>
              <w:keepNext/>
              <w:spacing w:before="40" w:after="40"/>
              <w:jc w:val="center"/>
            </w:pPr>
            <w:r w:rsidRPr="00D948E6">
              <w:t>10</w:t>
            </w:r>
          </w:p>
        </w:tc>
        <w:tc>
          <w:tcPr>
            <w:tcW w:w="595" w:type="dxa"/>
            <w:tcBorders>
              <w:left w:val="single" w:sz="6" w:space="0" w:color="auto"/>
              <w:right w:val="double" w:sz="4" w:space="0" w:color="auto"/>
            </w:tcBorders>
            <w:shd w:val="pct12" w:color="auto" w:fill="auto"/>
          </w:tcPr>
          <w:p w14:paraId="5DB87E8C" w14:textId="77777777" w:rsidR="00F80478" w:rsidRPr="00D948E6" w:rsidRDefault="00F80478" w:rsidP="00F80478">
            <w:pPr>
              <w:pStyle w:val="TABLE-cell"/>
              <w:keepNext/>
              <w:spacing w:before="40" w:after="40"/>
              <w:jc w:val="center"/>
            </w:pPr>
          </w:p>
        </w:tc>
      </w:tr>
      <w:tr w:rsidR="00F80478" w:rsidRPr="00D948E6" w14:paraId="5DB87E95" w14:textId="77777777" w:rsidTr="009443B0">
        <w:trPr>
          <w:cantSplit/>
          <w:jc w:val="center"/>
        </w:trPr>
        <w:tc>
          <w:tcPr>
            <w:tcW w:w="5583" w:type="dxa"/>
            <w:tcBorders>
              <w:left w:val="double" w:sz="4" w:space="0" w:color="auto"/>
              <w:right w:val="single" w:sz="4" w:space="0" w:color="auto"/>
            </w:tcBorders>
          </w:tcPr>
          <w:p w14:paraId="5DB87E8E" w14:textId="77777777" w:rsidR="00F80478" w:rsidRPr="00D948E6" w:rsidRDefault="00F80478" w:rsidP="00F80478">
            <w:pPr>
              <w:pStyle w:val="TABLE-cell"/>
              <w:keepNext/>
              <w:spacing w:before="40" w:after="40"/>
            </w:pPr>
            <w:r w:rsidRPr="00D948E6">
              <w:t>Reactive energy</w:t>
            </w:r>
            <w:r w:rsidRPr="00D948E6">
              <w:fldChar w:fldCharType="begin"/>
            </w:r>
            <w:r w:rsidRPr="00D948E6">
              <w:instrText xml:space="preserve"> XE "Reactive energy" </w:instrText>
            </w:r>
            <w:r w:rsidRPr="00D948E6">
              <w:fldChar w:fldCharType="end"/>
            </w:r>
            <w:r w:rsidRPr="00D948E6">
              <w:t>, export</w:t>
            </w:r>
          </w:p>
        </w:tc>
        <w:tc>
          <w:tcPr>
            <w:tcW w:w="512" w:type="dxa"/>
            <w:tcBorders>
              <w:left w:val="single" w:sz="4" w:space="0" w:color="auto"/>
            </w:tcBorders>
          </w:tcPr>
          <w:p w14:paraId="5DB87E8F" w14:textId="77777777" w:rsidR="00F80478" w:rsidRPr="00D948E6" w:rsidRDefault="00F80478" w:rsidP="00F80478">
            <w:pPr>
              <w:pStyle w:val="TABLE-cell"/>
              <w:keepNext/>
              <w:spacing w:before="40" w:after="40"/>
              <w:jc w:val="center"/>
            </w:pPr>
            <w:r w:rsidRPr="00D948E6">
              <w:t>1</w:t>
            </w:r>
          </w:p>
        </w:tc>
        <w:tc>
          <w:tcPr>
            <w:tcW w:w="512" w:type="dxa"/>
            <w:tcBorders>
              <w:left w:val="single" w:sz="6" w:space="0" w:color="auto"/>
              <w:right w:val="single" w:sz="6" w:space="0" w:color="auto"/>
            </w:tcBorders>
          </w:tcPr>
          <w:p w14:paraId="5DB87E90" w14:textId="77777777" w:rsidR="00F80478" w:rsidRPr="00D948E6" w:rsidRDefault="00F80478" w:rsidP="00F80478">
            <w:pPr>
              <w:pStyle w:val="TABLE-cell"/>
              <w:keepNext/>
              <w:spacing w:before="40" w:after="40"/>
              <w:jc w:val="center"/>
              <w:rPr>
                <w:i/>
                <w:iCs/>
              </w:rPr>
            </w:pPr>
            <w:r w:rsidRPr="00D948E6">
              <w:rPr>
                <w:i/>
                <w:iCs/>
              </w:rPr>
              <w:t>b</w:t>
            </w:r>
          </w:p>
        </w:tc>
        <w:tc>
          <w:tcPr>
            <w:tcW w:w="595" w:type="dxa"/>
          </w:tcPr>
          <w:p w14:paraId="5DB87E91" w14:textId="77777777" w:rsidR="00F80478" w:rsidRPr="00D948E6" w:rsidRDefault="00F80478" w:rsidP="00F80478">
            <w:pPr>
              <w:pStyle w:val="TABLE-cell"/>
              <w:keepNext/>
              <w:spacing w:before="40" w:after="40"/>
              <w:jc w:val="center"/>
            </w:pPr>
            <w:r w:rsidRPr="00D948E6">
              <w:t>0</w:t>
            </w:r>
          </w:p>
        </w:tc>
        <w:tc>
          <w:tcPr>
            <w:tcW w:w="678" w:type="dxa"/>
            <w:tcBorders>
              <w:left w:val="single" w:sz="6" w:space="0" w:color="auto"/>
            </w:tcBorders>
          </w:tcPr>
          <w:p w14:paraId="5DB87E92" w14:textId="77777777" w:rsidR="00F80478" w:rsidRPr="00D948E6" w:rsidRDefault="00F80478" w:rsidP="00F80478">
            <w:pPr>
              <w:pStyle w:val="TABLE-cell"/>
              <w:keepNext/>
              <w:spacing w:before="40" w:after="40"/>
              <w:jc w:val="center"/>
            </w:pPr>
            <w:r w:rsidRPr="00D948E6">
              <w:t>7</w:t>
            </w:r>
          </w:p>
        </w:tc>
        <w:tc>
          <w:tcPr>
            <w:tcW w:w="595" w:type="dxa"/>
            <w:tcBorders>
              <w:left w:val="single" w:sz="6" w:space="0" w:color="auto"/>
            </w:tcBorders>
          </w:tcPr>
          <w:p w14:paraId="5DB87E93" w14:textId="77777777" w:rsidR="00F80478" w:rsidRPr="00D948E6" w:rsidRDefault="00F80478" w:rsidP="00F80478">
            <w:pPr>
              <w:pStyle w:val="TABLE-cell"/>
              <w:keepNext/>
              <w:spacing w:before="40" w:after="40"/>
              <w:jc w:val="center"/>
            </w:pPr>
            <w:r w:rsidRPr="00D948E6">
              <w:t>11</w:t>
            </w:r>
          </w:p>
        </w:tc>
        <w:tc>
          <w:tcPr>
            <w:tcW w:w="595" w:type="dxa"/>
            <w:tcBorders>
              <w:left w:val="single" w:sz="6" w:space="0" w:color="auto"/>
              <w:right w:val="double" w:sz="4" w:space="0" w:color="auto"/>
            </w:tcBorders>
            <w:shd w:val="pct12" w:color="auto" w:fill="auto"/>
          </w:tcPr>
          <w:p w14:paraId="5DB87E94" w14:textId="77777777" w:rsidR="00F80478" w:rsidRPr="00D948E6" w:rsidRDefault="00F80478" w:rsidP="00F80478">
            <w:pPr>
              <w:pStyle w:val="TABLE-cell"/>
              <w:keepNext/>
              <w:spacing w:before="40" w:after="40"/>
              <w:jc w:val="center"/>
            </w:pPr>
          </w:p>
        </w:tc>
      </w:tr>
      <w:tr w:rsidR="00F80478" w:rsidRPr="00D948E6" w14:paraId="5DB87E9D" w14:textId="77777777" w:rsidTr="009443B0">
        <w:trPr>
          <w:cantSplit/>
          <w:jc w:val="center"/>
        </w:trPr>
        <w:tc>
          <w:tcPr>
            <w:tcW w:w="5583" w:type="dxa"/>
            <w:tcBorders>
              <w:left w:val="double" w:sz="4" w:space="0" w:color="auto"/>
              <w:bottom w:val="dashed" w:sz="4" w:space="0" w:color="auto"/>
              <w:right w:val="single" w:sz="4" w:space="0" w:color="auto"/>
            </w:tcBorders>
          </w:tcPr>
          <w:p w14:paraId="5DB87E96" w14:textId="77777777" w:rsidR="00F80478" w:rsidRPr="00D948E6" w:rsidRDefault="00F80478" w:rsidP="00F80478">
            <w:pPr>
              <w:pStyle w:val="TABLE-cell"/>
              <w:keepNext/>
              <w:spacing w:before="40" w:after="40"/>
            </w:pPr>
            <w:r w:rsidRPr="00D948E6">
              <w:t>Apparent energy</w:t>
            </w:r>
            <w:r w:rsidRPr="00D948E6">
              <w:fldChar w:fldCharType="begin"/>
            </w:r>
            <w:r w:rsidRPr="00D948E6">
              <w:instrText xml:space="preserve"> XE "Apparent energy" </w:instrText>
            </w:r>
            <w:r w:rsidRPr="00D948E6">
              <w:fldChar w:fldCharType="end"/>
            </w:r>
            <w:r w:rsidRPr="00D948E6">
              <w:t>, export</w:t>
            </w:r>
          </w:p>
        </w:tc>
        <w:tc>
          <w:tcPr>
            <w:tcW w:w="512" w:type="dxa"/>
            <w:tcBorders>
              <w:left w:val="single" w:sz="4" w:space="0" w:color="auto"/>
              <w:bottom w:val="dashed" w:sz="4" w:space="0" w:color="auto"/>
            </w:tcBorders>
          </w:tcPr>
          <w:p w14:paraId="5DB87E97" w14:textId="77777777" w:rsidR="00F80478" w:rsidRPr="00D948E6" w:rsidRDefault="00F80478" w:rsidP="00F80478">
            <w:pPr>
              <w:pStyle w:val="TABLE-cell"/>
              <w:keepNext/>
              <w:spacing w:before="40" w:after="40"/>
              <w:jc w:val="center"/>
            </w:pPr>
            <w:r w:rsidRPr="00D948E6">
              <w:t>1</w:t>
            </w:r>
          </w:p>
        </w:tc>
        <w:tc>
          <w:tcPr>
            <w:tcW w:w="512" w:type="dxa"/>
            <w:tcBorders>
              <w:left w:val="single" w:sz="6" w:space="0" w:color="auto"/>
              <w:bottom w:val="dashed" w:sz="4" w:space="0" w:color="auto"/>
              <w:right w:val="single" w:sz="6" w:space="0" w:color="auto"/>
            </w:tcBorders>
          </w:tcPr>
          <w:p w14:paraId="5DB87E98" w14:textId="77777777" w:rsidR="00F80478" w:rsidRPr="00D948E6" w:rsidRDefault="00F80478" w:rsidP="00F80478">
            <w:pPr>
              <w:pStyle w:val="TABLE-cell"/>
              <w:keepNext/>
              <w:spacing w:before="40" w:after="40"/>
              <w:jc w:val="center"/>
              <w:rPr>
                <w:i/>
                <w:iCs/>
              </w:rPr>
            </w:pPr>
            <w:r w:rsidRPr="00D948E6">
              <w:rPr>
                <w:i/>
                <w:iCs/>
              </w:rPr>
              <w:t>b</w:t>
            </w:r>
          </w:p>
        </w:tc>
        <w:tc>
          <w:tcPr>
            <w:tcW w:w="595" w:type="dxa"/>
            <w:tcBorders>
              <w:bottom w:val="dashed" w:sz="4" w:space="0" w:color="auto"/>
            </w:tcBorders>
          </w:tcPr>
          <w:p w14:paraId="5DB87E99" w14:textId="77777777" w:rsidR="00F80478" w:rsidRPr="00D948E6" w:rsidRDefault="00F80478" w:rsidP="00F80478">
            <w:pPr>
              <w:pStyle w:val="TABLE-cell"/>
              <w:keepNext/>
              <w:spacing w:before="40" w:after="40"/>
              <w:jc w:val="center"/>
            </w:pPr>
            <w:r w:rsidRPr="00D948E6">
              <w:t>0</w:t>
            </w:r>
          </w:p>
        </w:tc>
        <w:tc>
          <w:tcPr>
            <w:tcW w:w="678" w:type="dxa"/>
            <w:tcBorders>
              <w:left w:val="single" w:sz="6" w:space="0" w:color="auto"/>
              <w:bottom w:val="dashed" w:sz="4" w:space="0" w:color="auto"/>
            </w:tcBorders>
          </w:tcPr>
          <w:p w14:paraId="5DB87E9A" w14:textId="77777777" w:rsidR="00F80478" w:rsidRPr="00D948E6" w:rsidRDefault="00F80478" w:rsidP="00F80478">
            <w:pPr>
              <w:pStyle w:val="TABLE-cell"/>
              <w:keepNext/>
              <w:spacing w:before="40" w:after="40"/>
              <w:jc w:val="center"/>
            </w:pPr>
            <w:r w:rsidRPr="00D948E6">
              <w:t>7</w:t>
            </w:r>
          </w:p>
        </w:tc>
        <w:tc>
          <w:tcPr>
            <w:tcW w:w="595" w:type="dxa"/>
            <w:tcBorders>
              <w:left w:val="single" w:sz="6" w:space="0" w:color="auto"/>
              <w:bottom w:val="dashed" w:sz="4" w:space="0" w:color="auto"/>
            </w:tcBorders>
          </w:tcPr>
          <w:p w14:paraId="5DB87E9B" w14:textId="77777777" w:rsidR="00F80478" w:rsidRPr="00D948E6" w:rsidRDefault="00F80478" w:rsidP="00F80478">
            <w:pPr>
              <w:pStyle w:val="TABLE-cell"/>
              <w:keepNext/>
              <w:spacing w:before="40" w:after="40"/>
              <w:jc w:val="center"/>
            </w:pPr>
            <w:r w:rsidRPr="00D948E6">
              <w:t>12</w:t>
            </w:r>
          </w:p>
        </w:tc>
        <w:tc>
          <w:tcPr>
            <w:tcW w:w="595" w:type="dxa"/>
            <w:tcBorders>
              <w:left w:val="single" w:sz="6" w:space="0" w:color="auto"/>
              <w:bottom w:val="dashed" w:sz="4" w:space="0" w:color="auto"/>
              <w:right w:val="double" w:sz="4" w:space="0" w:color="auto"/>
            </w:tcBorders>
            <w:shd w:val="pct12" w:color="auto" w:fill="auto"/>
          </w:tcPr>
          <w:p w14:paraId="5DB87E9C" w14:textId="77777777" w:rsidR="00F80478" w:rsidRPr="00D948E6" w:rsidRDefault="00F80478" w:rsidP="00F80478">
            <w:pPr>
              <w:pStyle w:val="TABLE-cell"/>
              <w:keepNext/>
              <w:spacing w:before="40" w:after="40"/>
              <w:jc w:val="center"/>
            </w:pPr>
          </w:p>
        </w:tc>
      </w:tr>
      <w:tr w:rsidR="00F80478" w:rsidRPr="00D948E6" w14:paraId="5DB87EA5" w14:textId="77777777" w:rsidTr="009443B0">
        <w:trPr>
          <w:cantSplit/>
          <w:jc w:val="center"/>
        </w:trPr>
        <w:tc>
          <w:tcPr>
            <w:tcW w:w="5583" w:type="dxa"/>
            <w:tcBorders>
              <w:top w:val="single" w:sz="6" w:space="0" w:color="auto"/>
              <w:left w:val="double" w:sz="4" w:space="0" w:color="auto"/>
              <w:bottom w:val="dashed" w:sz="4" w:space="0" w:color="auto"/>
              <w:right w:val="single" w:sz="4" w:space="0" w:color="auto"/>
            </w:tcBorders>
          </w:tcPr>
          <w:p w14:paraId="5DB87E9E" w14:textId="77777777" w:rsidR="00F80478" w:rsidRPr="009443B0" w:rsidRDefault="00F80478" w:rsidP="00F80478">
            <w:pPr>
              <w:pStyle w:val="TABLE-cell"/>
              <w:keepNext/>
              <w:spacing w:before="40" w:after="40"/>
              <w:rPr>
                <w:rStyle w:val="Strong"/>
              </w:rPr>
            </w:pPr>
            <w:r w:rsidRPr="009443B0">
              <w:rPr>
                <w:rStyle w:val="Strong"/>
              </w:rPr>
              <w:t>Measurement period- / recording interval- / billing period duration</w:t>
            </w:r>
          </w:p>
        </w:tc>
        <w:tc>
          <w:tcPr>
            <w:tcW w:w="512" w:type="dxa"/>
            <w:tcBorders>
              <w:top w:val="single" w:sz="6" w:space="0" w:color="auto"/>
              <w:left w:val="single" w:sz="4" w:space="0" w:color="auto"/>
              <w:bottom w:val="dashed" w:sz="4" w:space="0" w:color="auto"/>
            </w:tcBorders>
          </w:tcPr>
          <w:p w14:paraId="5DB87E9F" w14:textId="77777777" w:rsidR="00F80478" w:rsidRPr="00D948E6" w:rsidRDefault="00F80478" w:rsidP="00F80478">
            <w:pPr>
              <w:pStyle w:val="TABLE-cell"/>
              <w:keepNext/>
              <w:spacing w:before="40" w:after="40"/>
              <w:jc w:val="center"/>
            </w:pPr>
          </w:p>
        </w:tc>
        <w:tc>
          <w:tcPr>
            <w:tcW w:w="512" w:type="dxa"/>
            <w:tcBorders>
              <w:top w:val="single" w:sz="6" w:space="0" w:color="auto"/>
              <w:left w:val="single" w:sz="6" w:space="0" w:color="auto"/>
              <w:bottom w:val="dashed" w:sz="4" w:space="0" w:color="auto"/>
              <w:right w:val="single" w:sz="6" w:space="0" w:color="auto"/>
            </w:tcBorders>
          </w:tcPr>
          <w:p w14:paraId="5DB87EA0" w14:textId="77777777" w:rsidR="00F80478" w:rsidRPr="00D948E6" w:rsidRDefault="00F80478" w:rsidP="00F80478">
            <w:pPr>
              <w:pStyle w:val="TABLE-cell"/>
              <w:keepNext/>
              <w:spacing w:before="40" w:after="40"/>
              <w:jc w:val="center"/>
              <w:rPr>
                <w:i/>
                <w:iCs/>
              </w:rPr>
            </w:pPr>
          </w:p>
        </w:tc>
        <w:tc>
          <w:tcPr>
            <w:tcW w:w="595" w:type="dxa"/>
            <w:tcBorders>
              <w:top w:val="single" w:sz="6" w:space="0" w:color="auto"/>
              <w:bottom w:val="dashed" w:sz="4" w:space="0" w:color="auto"/>
            </w:tcBorders>
          </w:tcPr>
          <w:p w14:paraId="5DB87EA1" w14:textId="77777777" w:rsidR="00F80478" w:rsidRPr="00D948E6" w:rsidRDefault="00F80478" w:rsidP="00F80478">
            <w:pPr>
              <w:pStyle w:val="TABLE-cell"/>
              <w:keepNext/>
              <w:spacing w:before="40" w:after="40"/>
              <w:jc w:val="center"/>
            </w:pPr>
          </w:p>
        </w:tc>
        <w:tc>
          <w:tcPr>
            <w:tcW w:w="678" w:type="dxa"/>
            <w:tcBorders>
              <w:top w:val="single" w:sz="6" w:space="0" w:color="auto"/>
              <w:left w:val="single" w:sz="6" w:space="0" w:color="auto"/>
              <w:bottom w:val="dashed" w:sz="4" w:space="0" w:color="auto"/>
            </w:tcBorders>
          </w:tcPr>
          <w:p w14:paraId="5DB87EA2" w14:textId="77777777" w:rsidR="00F80478" w:rsidRPr="00D948E6" w:rsidRDefault="00F80478" w:rsidP="00F80478">
            <w:pPr>
              <w:pStyle w:val="TABLE-cell"/>
              <w:keepNext/>
              <w:spacing w:before="40" w:after="40"/>
              <w:jc w:val="center"/>
            </w:pPr>
          </w:p>
        </w:tc>
        <w:tc>
          <w:tcPr>
            <w:tcW w:w="595" w:type="dxa"/>
            <w:tcBorders>
              <w:top w:val="single" w:sz="6" w:space="0" w:color="auto"/>
              <w:left w:val="single" w:sz="6" w:space="0" w:color="auto"/>
              <w:bottom w:val="dashed" w:sz="4" w:space="0" w:color="auto"/>
            </w:tcBorders>
          </w:tcPr>
          <w:p w14:paraId="5DB87EA3" w14:textId="77777777" w:rsidR="00F80478" w:rsidRPr="00D948E6" w:rsidRDefault="00F80478" w:rsidP="00F80478">
            <w:pPr>
              <w:pStyle w:val="TABLE-cell"/>
              <w:keepNext/>
              <w:spacing w:before="40" w:after="40"/>
              <w:jc w:val="center"/>
            </w:pPr>
          </w:p>
        </w:tc>
        <w:tc>
          <w:tcPr>
            <w:tcW w:w="595" w:type="dxa"/>
            <w:tcBorders>
              <w:top w:val="single" w:sz="6" w:space="0" w:color="auto"/>
              <w:left w:val="single" w:sz="6" w:space="0" w:color="auto"/>
              <w:bottom w:val="dashed" w:sz="4" w:space="0" w:color="auto"/>
              <w:right w:val="double" w:sz="4" w:space="0" w:color="auto"/>
            </w:tcBorders>
          </w:tcPr>
          <w:p w14:paraId="5DB87EA4" w14:textId="77777777" w:rsidR="00F80478" w:rsidRPr="00D948E6" w:rsidRDefault="00F80478" w:rsidP="00F80478">
            <w:pPr>
              <w:pStyle w:val="TABLE-cell"/>
              <w:keepNext/>
              <w:spacing w:before="40" w:after="40"/>
              <w:jc w:val="center"/>
            </w:pPr>
          </w:p>
        </w:tc>
      </w:tr>
      <w:tr w:rsidR="00F80478" w:rsidRPr="00D948E6" w14:paraId="5DB87EAD" w14:textId="77777777" w:rsidTr="009443B0">
        <w:trPr>
          <w:cantSplit/>
          <w:jc w:val="center"/>
        </w:trPr>
        <w:tc>
          <w:tcPr>
            <w:tcW w:w="5583" w:type="dxa"/>
            <w:tcBorders>
              <w:top w:val="dashed" w:sz="4" w:space="0" w:color="auto"/>
              <w:left w:val="double" w:sz="4" w:space="0" w:color="auto"/>
              <w:right w:val="single" w:sz="4" w:space="0" w:color="auto"/>
            </w:tcBorders>
          </w:tcPr>
          <w:p w14:paraId="5DB87EA6" w14:textId="77777777" w:rsidR="00F80478" w:rsidRPr="00D948E6" w:rsidRDefault="00F80478" w:rsidP="00F80478">
            <w:pPr>
              <w:pStyle w:val="TABLE-cell"/>
              <w:keepNext/>
              <w:spacing w:before="40" w:after="40"/>
            </w:pPr>
            <w:r w:rsidRPr="00D948E6">
              <w:t>Measurement period</w:t>
            </w:r>
            <w:r w:rsidRPr="00D948E6">
              <w:fldChar w:fldCharType="begin"/>
            </w:r>
            <w:r w:rsidRPr="00D948E6">
              <w:instrText xml:space="preserve"> XE "Measurement period" </w:instrText>
            </w:r>
            <w:r w:rsidRPr="00D948E6">
              <w:fldChar w:fldCharType="end"/>
            </w:r>
            <w:r w:rsidRPr="00D948E6">
              <w:t xml:space="preserve"> 1, for averaging scheme 1</w:t>
            </w:r>
            <w:r w:rsidRPr="00D948E6">
              <w:fldChar w:fldCharType="begin"/>
            </w:r>
            <w:r w:rsidRPr="00D948E6">
              <w:instrText xml:space="preserve"> XE "Average value" </w:instrText>
            </w:r>
            <w:r w:rsidRPr="00D948E6">
              <w:fldChar w:fldCharType="end"/>
            </w:r>
          </w:p>
        </w:tc>
        <w:tc>
          <w:tcPr>
            <w:tcW w:w="512" w:type="dxa"/>
            <w:tcBorders>
              <w:top w:val="dashed" w:sz="4" w:space="0" w:color="auto"/>
              <w:left w:val="single" w:sz="4" w:space="0" w:color="auto"/>
            </w:tcBorders>
          </w:tcPr>
          <w:p w14:paraId="5DB87EA7" w14:textId="77777777" w:rsidR="00F80478" w:rsidRPr="00D948E6" w:rsidRDefault="00F80478" w:rsidP="00F80478">
            <w:pPr>
              <w:pStyle w:val="TABLE-cell"/>
              <w:keepNext/>
              <w:spacing w:before="40" w:after="40"/>
              <w:jc w:val="center"/>
            </w:pPr>
            <w:r w:rsidRPr="00D948E6">
              <w:t>1</w:t>
            </w:r>
          </w:p>
        </w:tc>
        <w:tc>
          <w:tcPr>
            <w:tcW w:w="512" w:type="dxa"/>
            <w:tcBorders>
              <w:top w:val="dashed" w:sz="4" w:space="0" w:color="auto"/>
              <w:left w:val="single" w:sz="6" w:space="0" w:color="auto"/>
              <w:right w:val="single" w:sz="6" w:space="0" w:color="auto"/>
            </w:tcBorders>
          </w:tcPr>
          <w:p w14:paraId="5DB87EA8" w14:textId="77777777" w:rsidR="00F80478" w:rsidRPr="00D948E6" w:rsidRDefault="00F80478" w:rsidP="00F80478">
            <w:pPr>
              <w:pStyle w:val="TABLE-cell"/>
              <w:keepNext/>
              <w:spacing w:before="40" w:after="40"/>
              <w:jc w:val="center"/>
              <w:rPr>
                <w:i/>
                <w:iCs/>
              </w:rPr>
            </w:pPr>
            <w:r w:rsidRPr="00D948E6">
              <w:rPr>
                <w:i/>
                <w:iCs/>
              </w:rPr>
              <w:t>b</w:t>
            </w:r>
          </w:p>
        </w:tc>
        <w:tc>
          <w:tcPr>
            <w:tcW w:w="595" w:type="dxa"/>
            <w:tcBorders>
              <w:top w:val="dashed" w:sz="4" w:space="0" w:color="auto"/>
            </w:tcBorders>
          </w:tcPr>
          <w:p w14:paraId="5DB87EA9" w14:textId="77777777" w:rsidR="00F80478" w:rsidRPr="00D948E6" w:rsidRDefault="00F80478" w:rsidP="00F80478">
            <w:pPr>
              <w:pStyle w:val="TABLE-cell"/>
              <w:keepNext/>
              <w:spacing w:before="40" w:after="40"/>
              <w:jc w:val="center"/>
            </w:pPr>
            <w:r w:rsidRPr="00D948E6">
              <w:t>0</w:t>
            </w:r>
          </w:p>
        </w:tc>
        <w:tc>
          <w:tcPr>
            <w:tcW w:w="678" w:type="dxa"/>
            <w:tcBorders>
              <w:top w:val="dashed" w:sz="4" w:space="0" w:color="auto"/>
              <w:left w:val="single" w:sz="6" w:space="0" w:color="auto"/>
            </w:tcBorders>
          </w:tcPr>
          <w:p w14:paraId="5DB87EAA" w14:textId="77777777" w:rsidR="00F80478" w:rsidRPr="00D948E6" w:rsidRDefault="00F80478" w:rsidP="00F80478">
            <w:pPr>
              <w:pStyle w:val="TABLE-cell"/>
              <w:keepNext/>
              <w:spacing w:before="40" w:after="40"/>
              <w:jc w:val="center"/>
            </w:pPr>
            <w:r w:rsidRPr="00D948E6">
              <w:t>8</w:t>
            </w:r>
          </w:p>
        </w:tc>
        <w:tc>
          <w:tcPr>
            <w:tcW w:w="595" w:type="dxa"/>
            <w:tcBorders>
              <w:top w:val="dashed" w:sz="4" w:space="0" w:color="auto"/>
              <w:left w:val="single" w:sz="6" w:space="0" w:color="auto"/>
            </w:tcBorders>
          </w:tcPr>
          <w:p w14:paraId="5DB87EAB" w14:textId="77777777" w:rsidR="00F80478" w:rsidRPr="00D948E6" w:rsidRDefault="00F80478" w:rsidP="00F80478">
            <w:pPr>
              <w:pStyle w:val="TABLE-cell"/>
              <w:keepNext/>
              <w:spacing w:before="40" w:after="40"/>
              <w:jc w:val="center"/>
            </w:pPr>
            <w:r w:rsidRPr="00D948E6">
              <w:t>0</w:t>
            </w:r>
          </w:p>
        </w:tc>
        <w:tc>
          <w:tcPr>
            <w:tcW w:w="595" w:type="dxa"/>
            <w:tcBorders>
              <w:top w:val="dashed" w:sz="4" w:space="0" w:color="auto"/>
              <w:left w:val="single" w:sz="6" w:space="0" w:color="auto"/>
              <w:right w:val="double" w:sz="4" w:space="0" w:color="auto"/>
            </w:tcBorders>
            <w:shd w:val="clear" w:color="auto" w:fill="DDDDDD"/>
          </w:tcPr>
          <w:p w14:paraId="5DB87EAC" w14:textId="77777777" w:rsidR="00F80478" w:rsidRPr="00D948E6" w:rsidRDefault="00F80478" w:rsidP="00F80478">
            <w:pPr>
              <w:pStyle w:val="TABLE-cell"/>
              <w:keepNext/>
              <w:spacing w:before="40" w:after="40"/>
              <w:jc w:val="center"/>
            </w:pPr>
            <w:r w:rsidRPr="00D948E6">
              <w:t>VZ</w:t>
            </w:r>
          </w:p>
        </w:tc>
      </w:tr>
      <w:tr w:rsidR="00F80478" w:rsidRPr="00D948E6" w14:paraId="5DB87EB5" w14:textId="77777777" w:rsidTr="009443B0">
        <w:trPr>
          <w:cantSplit/>
          <w:jc w:val="center"/>
        </w:trPr>
        <w:tc>
          <w:tcPr>
            <w:tcW w:w="5583" w:type="dxa"/>
            <w:tcBorders>
              <w:left w:val="double" w:sz="4" w:space="0" w:color="auto"/>
              <w:right w:val="single" w:sz="4" w:space="0" w:color="auto"/>
            </w:tcBorders>
          </w:tcPr>
          <w:p w14:paraId="5DB87EAE" w14:textId="77777777" w:rsidR="00F80478" w:rsidRPr="00D948E6" w:rsidRDefault="00F80478" w:rsidP="00F80478">
            <w:pPr>
              <w:pStyle w:val="TABLE-cell"/>
              <w:keepNext/>
              <w:spacing w:before="40" w:after="40"/>
            </w:pPr>
            <w:r w:rsidRPr="00D948E6">
              <w:t>Measurement period 2, for averaging scheme 2</w:t>
            </w:r>
          </w:p>
        </w:tc>
        <w:tc>
          <w:tcPr>
            <w:tcW w:w="512" w:type="dxa"/>
            <w:tcBorders>
              <w:left w:val="single" w:sz="4" w:space="0" w:color="auto"/>
            </w:tcBorders>
          </w:tcPr>
          <w:p w14:paraId="5DB87EAF" w14:textId="77777777" w:rsidR="00F80478" w:rsidRPr="00D948E6" w:rsidRDefault="00F80478" w:rsidP="00F80478">
            <w:pPr>
              <w:pStyle w:val="TABLE-cell"/>
              <w:keepNext/>
              <w:spacing w:before="40" w:after="40"/>
              <w:jc w:val="center"/>
            </w:pPr>
            <w:r w:rsidRPr="00D948E6">
              <w:t>1</w:t>
            </w:r>
          </w:p>
        </w:tc>
        <w:tc>
          <w:tcPr>
            <w:tcW w:w="512" w:type="dxa"/>
            <w:tcBorders>
              <w:left w:val="single" w:sz="6" w:space="0" w:color="auto"/>
              <w:right w:val="single" w:sz="6" w:space="0" w:color="auto"/>
            </w:tcBorders>
          </w:tcPr>
          <w:p w14:paraId="5DB87EB0" w14:textId="77777777" w:rsidR="00F80478" w:rsidRPr="00D948E6" w:rsidRDefault="00F80478" w:rsidP="00F80478">
            <w:pPr>
              <w:pStyle w:val="TABLE-cell"/>
              <w:keepNext/>
              <w:spacing w:before="40" w:after="40"/>
              <w:jc w:val="center"/>
              <w:rPr>
                <w:i/>
                <w:iCs/>
              </w:rPr>
            </w:pPr>
            <w:r w:rsidRPr="00D948E6">
              <w:rPr>
                <w:i/>
                <w:iCs/>
              </w:rPr>
              <w:t>b</w:t>
            </w:r>
          </w:p>
        </w:tc>
        <w:tc>
          <w:tcPr>
            <w:tcW w:w="595" w:type="dxa"/>
          </w:tcPr>
          <w:p w14:paraId="5DB87EB1" w14:textId="77777777" w:rsidR="00F80478" w:rsidRPr="00D948E6" w:rsidRDefault="00F80478" w:rsidP="00F80478">
            <w:pPr>
              <w:pStyle w:val="TABLE-cell"/>
              <w:keepNext/>
              <w:spacing w:before="40" w:after="40"/>
              <w:jc w:val="center"/>
            </w:pPr>
            <w:r w:rsidRPr="00D948E6">
              <w:t>0</w:t>
            </w:r>
          </w:p>
        </w:tc>
        <w:tc>
          <w:tcPr>
            <w:tcW w:w="678" w:type="dxa"/>
            <w:tcBorders>
              <w:left w:val="single" w:sz="6" w:space="0" w:color="auto"/>
            </w:tcBorders>
          </w:tcPr>
          <w:p w14:paraId="5DB87EB2" w14:textId="77777777" w:rsidR="00F80478" w:rsidRPr="00D948E6" w:rsidRDefault="00F80478" w:rsidP="00F80478">
            <w:pPr>
              <w:pStyle w:val="TABLE-cell"/>
              <w:keepNext/>
              <w:spacing w:before="40" w:after="40"/>
              <w:jc w:val="center"/>
            </w:pPr>
            <w:r w:rsidRPr="00D948E6">
              <w:t>8</w:t>
            </w:r>
          </w:p>
        </w:tc>
        <w:tc>
          <w:tcPr>
            <w:tcW w:w="595" w:type="dxa"/>
            <w:tcBorders>
              <w:left w:val="single" w:sz="6" w:space="0" w:color="auto"/>
            </w:tcBorders>
          </w:tcPr>
          <w:p w14:paraId="5DB87EB3" w14:textId="77777777" w:rsidR="00F80478" w:rsidRPr="00D948E6" w:rsidRDefault="00F80478" w:rsidP="00F80478">
            <w:pPr>
              <w:pStyle w:val="TABLE-cell"/>
              <w:keepNext/>
              <w:spacing w:before="40" w:after="40"/>
              <w:jc w:val="center"/>
            </w:pPr>
            <w:r w:rsidRPr="00D948E6">
              <w:t>1</w:t>
            </w:r>
          </w:p>
        </w:tc>
        <w:tc>
          <w:tcPr>
            <w:tcW w:w="595" w:type="dxa"/>
            <w:tcBorders>
              <w:left w:val="single" w:sz="6" w:space="0" w:color="auto"/>
              <w:right w:val="double" w:sz="4" w:space="0" w:color="auto"/>
            </w:tcBorders>
            <w:shd w:val="clear" w:color="auto" w:fill="DDDDDD"/>
          </w:tcPr>
          <w:p w14:paraId="5DB87EB4" w14:textId="77777777" w:rsidR="00F80478" w:rsidRPr="00D948E6" w:rsidRDefault="00F80478" w:rsidP="00F80478">
            <w:pPr>
              <w:pStyle w:val="TABLE-cell"/>
              <w:keepNext/>
              <w:spacing w:before="40" w:after="40"/>
              <w:jc w:val="center"/>
            </w:pPr>
            <w:r w:rsidRPr="00D948E6">
              <w:t>VZ</w:t>
            </w:r>
          </w:p>
        </w:tc>
      </w:tr>
      <w:tr w:rsidR="00F80478" w:rsidRPr="00D948E6" w14:paraId="5DB87EBD" w14:textId="77777777" w:rsidTr="009443B0">
        <w:trPr>
          <w:cantSplit/>
          <w:jc w:val="center"/>
        </w:trPr>
        <w:tc>
          <w:tcPr>
            <w:tcW w:w="5583" w:type="dxa"/>
            <w:tcBorders>
              <w:left w:val="double" w:sz="4" w:space="0" w:color="auto"/>
              <w:right w:val="single" w:sz="4" w:space="0" w:color="auto"/>
            </w:tcBorders>
          </w:tcPr>
          <w:p w14:paraId="5DB87EB6" w14:textId="77777777" w:rsidR="00F80478" w:rsidRPr="00D948E6" w:rsidRDefault="00F80478" w:rsidP="00F80478">
            <w:pPr>
              <w:pStyle w:val="TABLE-cell"/>
              <w:keepNext/>
              <w:spacing w:before="40" w:after="40"/>
            </w:pPr>
            <w:r w:rsidRPr="00D948E6">
              <w:t>Measurement period 3, for instantaneous value</w:t>
            </w:r>
            <w:r w:rsidRPr="00D948E6">
              <w:fldChar w:fldCharType="begin"/>
            </w:r>
            <w:r w:rsidRPr="00D948E6">
              <w:instrText xml:space="preserve"> XE "Instantaneous value" </w:instrText>
            </w:r>
            <w:r w:rsidRPr="00D948E6">
              <w:fldChar w:fldCharType="end"/>
            </w:r>
          </w:p>
        </w:tc>
        <w:tc>
          <w:tcPr>
            <w:tcW w:w="512" w:type="dxa"/>
            <w:tcBorders>
              <w:left w:val="single" w:sz="4" w:space="0" w:color="auto"/>
            </w:tcBorders>
            <w:vAlign w:val="center"/>
          </w:tcPr>
          <w:p w14:paraId="5DB87EB7" w14:textId="77777777" w:rsidR="00F80478" w:rsidRPr="00D948E6" w:rsidRDefault="00F80478" w:rsidP="00F80478">
            <w:pPr>
              <w:pStyle w:val="TABLE-cell"/>
              <w:keepNext/>
              <w:spacing w:before="40" w:after="40"/>
              <w:jc w:val="center"/>
            </w:pPr>
            <w:r w:rsidRPr="00D948E6">
              <w:t>1</w:t>
            </w:r>
          </w:p>
        </w:tc>
        <w:tc>
          <w:tcPr>
            <w:tcW w:w="512" w:type="dxa"/>
            <w:tcBorders>
              <w:left w:val="single" w:sz="6" w:space="0" w:color="auto"/>
              <w:right w:val="single" w:sz="6" w:space="0" w:color="auto"/>
            </w:tcBorders>
            <w:vAlign w:val="center"/>
          </w:tcPr>
          <w:p w14:paraId="5DB87EB8" w14:textId="77777777" w:rsidR="00F80478" w:rsidRPr="00D948E6" w:rsidRDefault="00F80478" w:rsidP="00F80478">
            <w:pPr>
              <w:pStyle w:val="TABLE-cell"/>
              <w:keepNext/>
              <w:spacing w:before="40" w:after="40"/>
              <w:jc w:val="center"/>
              <w:rPr>
                <w:i/>
                <w:iCs/>
              </w:rPr>
            </w:pPr>
            <w:r w:rsidRPr="00D948E6">
              <w:rPr>
                <w:i/>
                <w:iCs/>
              </w:rPr>
              <w:t>b</w:t>
            </w:r>
          </w:p>
        </w:tc>
        <w:tc>
          <w:tcPr>
            <w:tcW w:w="595" w:type="dxa"/>
            <w:vAlign w:val="center"/>
          </w:tcPr>
          <w:p w14:paraId="5DB87EB9" w14:textId="77777777" w:rsidR="00F80478" w:rsidRPr="00D948E6" w:rsidRDefault="00F80478" w:rsidP="00F80478">
            <w:pPr>
              <w:pStyle w:val="TABLE-cell"/>
              <w:keepNext/>
              <w:spacing w:before="40" w:after="40"/>
              <w:jc w:val="center"/>
            </w:pPr>
            <w:r w:rsidRPr="00D948E6">
              <w:t>0</w:t>
            </w:r>
          </w:p>
        </w:tc>
        <w:tc>
          <w:tcPr>
            <w:tcW w:w="678" w:type="dxa"/>
            <w:tcBorders>
              <w:left w:val="single" w:sz="6" w:space="0" w:color="auto"/>
            </w:tcBorders>
            <w:vAlign w:val="center"/>
          </w:tcPr>
          <w:p w14:paraId="5DB87EBA" w14:textId="77777777" w:rsidR="00F80478" w:rsidRPr="00D948E6" w:rsidRDefault="00F80478" w:rsidP="00F80478">
            <w:pPr>
              <w:pStyle w:val="TABLE-cell"/>
              <w:keepNext/>
              <w:spacing w:before="40" w:after="40"/>
              <w:jc w:val="center"/>
            </w:pPr>
            <w:r w:rsidRPr="00D948E6">
              <w:t>8</w:t>
            </w:r>
          </w:p>
        </w:tc>
        <w:tc>
          <w:tcPr>
            <w:tcW w:w="595" w:type="dxa"/>
            <w:tcBorders>
              <w:left w:val="single" w:sz="6" w:space="0" w:color="auto"/>
            </w:tcBorders>
            <w:vAlign w:val="center"/>
          </w:tcPr>
          <w:p w14:paraId="5DB87EBB" w14:textId="77777777" w:rsidR="00F80478" w:rsidRPr="00D948E6" w:rsidRDefault="00F80478" w:rsidP="00F80478">
            <w:pPr>
              <w:pStyle w:val="TABLE-cell"/>
              <w:keepNext/>
              <w:spacing w:before="40" w:after="40"/>
              <w:jc w:val="center"/>
            </w:pPr>
            <w:r w:rsidRPr="00D948E6">
              <w:t>2</w:t>
            </w:r>
          </w:p>
        </w:tc>
        <w:tc>
          <w:tcPr>
            <w:tcW w:w="595" w:type="dxa"/>
            <w:tcBorders>
              <w:left w:val="single" w:sz="6" w:space="0" w:color="auto"/>
              <w:right w:val="double" w:sz="4" w:space="0" w:color="auto"/>
            </w:tcBorders>
            <w:shd w:val="clear" w:color="auto" w:fill="DDDDDD"/>
            <w:vAlign w:val="center"/>
          </w:tcPr>
          <w:p w14:paraId="5DB87EBC" w14:textId="77777777" w:rsidR="00F80478" w:rsidRPr="00D948E6" w:rsidRDefault="00F80478" w:rsidP="00F80478">
            <w:pPr>
              <w:pStyle w:val="TABLE-cell"/>
              <w:keepNext/>
              <w:spacing w:before="40" w:after="40"/>
              <w:jc w:val="center"/>
            </w:pPr>
            <w:r w:rsidRPr="00D948E6">
              <w:t>VZ</w:t>
            </w:r>
          </w:p>
        </w:tc>
      </w:tr>
      <w:tr w:rsidR="00F80478" w:rsidRPr="00D948E6" w14:paraId="5DB87EC5" w14:textId="77777777" w:rsidTr="009443B0">
        <w:trPr>
          <w:cantSplit/>
          <w:jc w:val="center"/>
        </w:trPr>
        <w:tc>
          <w:tcPr>
            <w:tcW w:w="5583" w:type="dxa"/>
            <w:tcBorders>
              <w:left w:val="double" w:sz="4" w:space="0" w:color="auto"/>
              <w:right w:val="single" w:sz="4" w:space="0" w:color="auto"/>
            </w:tcBorders>
          </w:tcPr>
          <w:p w14:paraId="5DB87EBE" w14:textId="77777777" w:rsidR="00F80478" w:rsidRPr="00D948E6" w:rsidRDefault="00F80478" w:rsidP="00F80478">
            <w:pPr>
              <w:pStyle w:val="TABLE-cell"/>
              <w:keepNext/>
              <w:spacing w:before="40" w:after="40"/>
            </w:pPr>
            <w:r w:rsidRPr="00D948E6">
              <w:t>Measurement period 4, for test value</w:t>
            </w:r>
            <w:r w:rsidRPr="00D948E6">
              <w:fldChar w:fldCharType="begin"/>
            </w:r>
            <w:r w:rsidRPr="00D948E6">
              <w:instrText xml:space="preserve"> XE "Test value" </w:instrText>
            </w:r>
            <w:r w:rsidRPr="00D948E6">
              <w:fldChar w:fldCharType="end"/>
            </w:r>
          </w:p>
        </w:tc>
        <w:tc>
          <w:tcPr>
            <w:tcW w:w="512" w:type="dxa"/>
            <w:tcBorders>
              <w:left w:val="single" w:sz="4" w:space="0" w:color="auto"/>
            </w:tcBorders>
          </w:tcPr>
          <w:p w14:paraId="5DB87EBF" w14:textId="77777777" w:rsidR="00F80478" w:rsidRPr="00D948E6" w:rsidRDefault="00F80478" w:rsidP="00F80478">
            <w:pPr>
              <w:pStyle w:val="TABLE-cell"/>
              <w:keepNext/>
              <w:spacing w:before="40" w:after="40"/>
              <w:jc w:val="center"/>
            </w:pPr>
            <w:r w:rsidRPr="00D948E6">
              <w:t>1</w:t>
            </w:r>
          </w:p>
        </w:tc>
        <w:tc>
          <w:tcPr>
            <w:tcW w:w="512" w:type="dxa"/>
            <w:tcBorders>
              <w:left w:val="single" w:sz="6" w:space="0" w:color="auto"/>
              <w:right w:val="single" w:sz="6" w:space="0" w:color="auto"/>
            </w:tcBorders>
          </w:tcPr>
          <w:p w14:paraId="5DB87EC0" w14:textId="77777777" w:rsidR="00F80478" w:rsidRPr="00D948E6" w:rsidRDefault="00F80478" w:rsidP="00F80478">
            <w:pPr>
              <w:pStyle w:val="TABLE-cell"/>
              <w:keepNext/>
              <w:spacing w:before="40" w:after="40"/>
              <w:jc w:val="center"/>
              <w:rPr>
                <w:i/>
                <w:iCs/>
              </w:rPr>
            </w:pPr>
            <w:r w:rsidRPr="00D948E6">
              <w:rPr>
                <w:i/>
                <w:iCs/>
              </w:rPr>
              <w:t>b</w:t>
            </w:r>
          </w:p>
        </w:tc>
        <w:tc>
          <w:tcPr>
            <w:tcW w:w="595" w:type="dxa"/>
          </w:tcPr>
          <w:p w14:paraId="5DB87EC1" w14:textId="77777777" w:rsidR="00F80478" w:rsidRPr="00D948E6" w:rsidRDefault="00F80478" w:rsidP="00F80478">
            <w:pPr>
              <w:pStyle w:val="TABLE-cell"/>
              <w:keepNext/>
              <w:spacing w:before="40" w:after="40"/>
              <w:jc w:val="center"/>
            </w:pPr>
            <w:r w:rsidRPr="00D948E6">
              <w:t>0</w:t>
            </w:r>
          </w:p>
        </w:tc>
        <w:tc>
          <w:tcPr>
            <w:tcW w:w="678" w:type="dxa"/>
            <w:tcBorders>
              <w:left w:val="single" w:sz="6" w:space="0" w:color="auto"/>
            </w:tcBorders>
          </w:tcPr>
          <w:p w14:paraId="5DB87EC2" w14:textId="77777777" w:rsidR="00F80478" w:rsidRPr="00D948E6" w:rsidRDefault="00F80478" w:rsidP="00F80478">
            <w:pPr>
              <w:pStyle w:val="TABLE-cell"/>
              <w:keepNext/>
              <w:spacing w:before="40" w:after="40"/>
              <w:jc w:val="center"/>
            </w:pPr>
            <w:r w:rsidRPr="00D948E6">
              <w:t>8</w:t>
            </w:r>
          </w:p>
        </w:tc>
        <w:tc>
          <w:tcPr>
            <w:tcW w:w="595" w:type="dxa"/>
            <w:tcBorders>
              <w:left w:val="single" w:sz="6" w:space="0" w:color="auto"/>
            </w:tcBorders>
          </w:tcPr>
          <w:p w14:paraId="5DB87EC3" w14:textId="77777777" w:rsidR="00F80478" w:rsidRPr="00D948E6" w:rsidRDefault="00F80478" w:rsidP="00F80478">
            <w:pPr>
              <w:pStyle w:val="TABLE-cell"/>
              <w:keepNext/>
              <w:spacing w:before="40" w:after="40"/>
              <w:jc w:val="center"/>
            </w:pPr>
            <w:r w:rsidRPr="00D948E6">
              <w:t>3</w:t>
            </w:r>
          </w:p>
        </w:tc>
        <w:tc>
          <w:tcPr>
            <w:tcW w:w="595" w:type="dxa"/>
            <w:tcBorders>
              <w:left w:val="single" w:sz="6" w:space="0" w:color="auto"/>
              <w:right w:val="double" w:sz="4" w:space="0" w:color="auto"/>
            </w:tcBorders>
            <w:shd w:val="clear" w:color="auto" w:fill="DDDDDD"/>
          </w:tcPr>
          <w:p w14:paraId="5DB87EC4" w14:textId="77777777" w:rsidR="00F80478" w:rsidRPr="00D948E6" w:rsidRDefault="00F80478" w:rsidP="00F80478">
            <w:pPr>
              <w:pStyle w:val="TABLE-cell"/>
              <w:keepNext/>
              <w:spacing w:before="40" w:after="40"/>
              <w:jc w:val="center"/>
            </w:pPr>
            <w:r w:rsidRPr="00D948E6">
              <w:t>VZ</w:t>
            </w:r>
          </w:p>
        </w:tc>
      </w:tr>
      <w:tr w:rsidR="00F80478" w:rsidRPr="00D948E6" w14:paraId="5DB87ECD" w14:textId="77777777" w:rsidTr="009443B0">
        <w:trPr>
          <w:cantSplit/>
          <w:jc w:val="center"/>
        </w:trPr>
        <w:tc>
          <w:tcPr>
            <w:tcW w:w="5583" w:type="dxa"/>
            <w:tcBorders>
              <w:left w:val="double" w:sz="4" w:space="0" w:color="auto"/>
              <w:right w:val="single" w:sz="4" w:space="0" w:color="auto"/>
            </w:tcBorders>
          </w:tcPr>
          <w:p w14:paraId="5DB87EC6" w14:textId="77777777" w:rsidR="00F80478" w:rsidRPr="00D948E6" w:rsidRDefault="00F80478" w:rsidP="00F80478">
            <w:pPr>
              <w:pStyle w:val="TABLE-cell"/>
              <w:keepNext/>
              <w:spacing w:before="40" w:after="40"/>
            </w:pPr>
            <w:r w:rsidRPr="00D948E6">
              <w:t>Recording interval</w:t>
            </w:r>
            <w:r w:rsidRPr="00D948E6">
              <w:fldChar w:fldCharType="begin"/>
            </w:r>
            <w:r w:rsidRPr="00D948E6">
              <w:instrText xml:space="preserve"> XE "Recording interval" </w:instrText>
            </w:r>
            <w:r w:rsidRPr="00D948E6">
              <w:fldChar w:fldCharType="end"/>
            </w:r>
            <w:r w:rsidRPr="00D948E6">
              <w:t xml:space="preserve"> 1, for load profile</w:t>
            </w:r>
          </w:p>
        </w:tc>
        <w:tc>
          <w:tcPr>
            <w:tcW w:w="512" w:type="dxa"/>
            <w:tcBorders>
              <w:left w:val="single" w:sz="4" w:space="0" w:color="auto"/>
            </w:tcBorders>
          </w:tcPr>
          <w:p w14:paraId="5DB87EC7" w14:textId="77777777" w:rsidR="00F80478" w:rsidRPr="00D948E6" w:rsidRDefault="00F80478" w:rsidP="00F80478">
            <w:pPr>
              <w:pStyle w:val="TABLE-cell"/>
              <w:keepNext/>
              <w:spacing w:before="40" w:after="40"/>
              <w:jc w:val="center"/>
            </w:pPr>
            <w:r w:rsidRPr="00D948E6">
              <w:t>1</w:t>
            </w:r>
          </w:p>
        </w:tc>
        <w:tc>
          <w:tcPr>
            <w:tcW w:w="512" w:type="dxa"/>
            <w:tcBorders>
              <w:left w:val="single" w:sz="6" w:space="0" w:color="auto"/>
              <w:right w:val="single" w:sz="6" w:space="0" w:color="auto"/>
            </w:tcBorders>
          </w:tcPr>
          <w:p w14:paraId="5DB87EC8" w14:textId="77777777" w:rsidR="00F80478" w:rsidRPr="00D948E6" w:rsidRDefault="00F80478" w:rsidP="00F80478">
            <w:pPr>
              <w:pStyle w:val="TABLE-cell"/>
              <w:keepNext/>
              <w:spacing w:before="40" w:after="40"/>
              <w:jc w:val="center"/>
              <w:rPr>
                <w:i/>
                <w:iCs/>
              </w:rPr>
            </w:pPr>
            <w:r w:rsidRPr="00D948E6">
              <w:rPr>
                <w:i/>
                <w:iCs/>
              </w:rPr>
              <w:t>b</w:t>
            </w:r>
          </w:p>
        </w:tc>
        <w:tc>
          <w:tcPr>
            <w:tcW w:w="595" w:type="dxa"/>
          </w:tcPr>
          <w:p w14:paraId="5DB87EC9" w14:textId="77777777" w:rsidR="00F80478" w:rsidRPr="00D948E6" w:rsidRDefault="00F80478" w:rsidP="00F80478">
            <w:pPr>
              <w:pStyle w:val="TABLE-cell"/>
              <w:keepNext/>
              <w:spacing w:before="40" w:after="40"/>
              <w:jc w:val="center"/>
            </w:pPr>
            <w:r w:rsidRPr="00D948E6">
              <w:t>0</w:t>
            </w:r>
          </w:p>
        </w:tc>
        <w:tc>
          <w:tcPr>
            <w:tcW w:w="678" w:type="dxa"/>
            <w:tcBorders>
              <w:left w:val="single" w:sz="6" w:space="0" w:color="auto"/>
            </w:tcBorders>
          </w:tcPr>
          <w:p w14:paraId="5DB87ECA" w14:textId="77777777" w:rsidR="00F80478" w:rsidRPr="00D948E6" w:rsidRDefault="00F80478" w:rsidP="00F80478">
            <w:pPr>
              <w:pStyle w:val="TABLE-cell"/>
              <w:keepNext/>
              <w:spacing w:before="40" w:after="40"/>
              <w:jc w:val="center"/>
            </w:pPr>
            <w:r w:rsidRPr="00D948E6">
              <w:t>8</w:t>
            </w:r>
          </w:p>
        </w:tc>
        <w:tc>
          <w:tcPr>
            <w:tcW w:w="595" w:type="dxa"/>
            <w:tcBorders>
              <w:left w:val="single" w:sz="6" w:space="0" w:color="auto"/>
            </w:tcBorders>
          </w:tcPr>
          <w:p w14:paraId="5DB87ECB" w14:textId="77777777" w:rsidR="00F80478" w:rsidRPr="00D948E6" w:rsidRDefault="00F80478" w:rsidP="00F80478">
            <w:pPr>
              <w:pStyle w:val="TABLE-cell"/>
              <w:keepNext/>
              <w:spacing w:before="40" w:after="40"/>
              <w:jc w:val="center"/>
            </w:pPr>
            <w:r w:rsidRPr="00D948E6">
              <w:t>4</w:t>
            </w:r>
          </w:p>
        </w:tc>
        <w:tc>
          <w:tcPr>
            <w:tcW w:w="595" w:type="dxa"/>
            <w:tcBorders>
              <w:left w:val="single" w:sz="6" w:space="0" w:color="auto"/>
              <w:right w:val="double" w:sz="4" w:space="0" w:color="auto"/>
            </w:tcBorders>
            <w:shd w:val="clear" w:color="auto" w:fill="DDDDDD"/>
          </w:tcPr>
          <w:p w14:paraId="5DB87ECC" w14:textId="77777777" w:rsidR="00F80478" w:rsidRPr="00D948E6" w:rsidRDefault="00F80478" w:rsidP="00F80478">
            <w:pPr>
              <w:pStyle w:val="TABLE-cell"/>
              <w:keepNext/>
              <w:spacing w:before="40" w:after="40"/>
              <w:jc w:val="center"/>
            </w:pPr>
            <w:r w:rsidRPr="00D948E6">
              <w:t>VZ</w:t>
            </w:r>
          </w:p>
        </w:tc>
      </w:tr>
      <w:tr w:rsidR="00F80478" w:rsidRPr="00D948E6" w14:paraId="5DB87ED5" w14:textId="77777777" w:rsidTr="009443B0">
        <w:trPr>
          <w:cantSplit/>
          <w:jc w:val="center"/>
        </w:trPr>
        <w:tc>
          <w:tcPr>
            <w:tcW w:w="5583" w:type="dxa"/>
            <w:tcBorders>
              <w:left w:val="double" w:sz="4" w:space="0" w:color="auto"/>
              <w:right w:val="single" w:sz="4" w:space="0" w:color="auto"/>
            </w:tcBorders>
          </w:tcPr>
          <w:p w14:paraId="5DB87ECE" w14:textId="77777777" w:rsidR="00F80478" w:rsidRPr="00D948E6" w:rsidRDefault="00F80478" w:rsidP="00F80478">
            <w:pPr>
              <w:pStyle w:val="TABLE-cell"/>
              <w:keepNext/>
              <w:spacing w:before="40" w:after="40"/>
            </w:pPr>
            <w:r w:rsidRPr="00D948E6">
              <w:t>Recording interval 2, for load profile</w:t>
            </w:r>
            <w:r w:rsidRPr="00D948E6">
              <w:fldChar w:fldCharType="begin"/>
            </w:r>
            <w:r w:rsidRPr="00D948E6">
              <w:instrText xml:space="preserve"> XE "Load profile" </w:instrText>
            </w:r>
            <w:r w:rsidRPr="00D948E6">
              <w:fldChar w:fldCharType="end"/>
            </w:r>
          </w:p>
        </w:tc>
        <w:tc>
          <w:tcPr>
            <w:tcW w:w="512" w:type="dxa"/>
            <w:tcBorders>
              <w:left w:val="single" w:sz="4" w:space="0" w:color="auto"/>
            </w:tcBorders>
          </w:tcPr>
          <w:p w14:paraId="5DB87ECF" w14:textId="77777777" w:rsidR="00F80478" w:rsidRPr="00D948E6" w:rsidRDefault="00F80478" w:rsidP="00F80478">
            <w:pPr>
              <w:pStyle w:val="TABLE-cell"/>
              <w:keepNext/>
              <w:spacing w:before="40" w:after="40"/>
              <w:jc w:val="center"/>
            </w:pPr>
            <w:r w:rsidRPr="00D948E6">
              <w:t>1</w:t>
            </w:r>
          </w:p>
        </w:tc>
        <w:tc>
          <w:tcPr>
            <w:tcW w:w="512" w:type="dxa"/>
            <w:tcBorders>
              <w:left w:val="single" w:sz="6" w:space="0" w:color="auto"/>
              <w:right w:val="single" w:sz="6" w:space="0" w:color="auto"/>
            </w:tcBorders>
          </w:tcPr>
          <w:p w14:paraId="5DB87ED0" w14:textId="77777777" w:rsidR="00F80478" w:rsidRPr="00D948E6" w:rsidRDefault="00F80478" w:rsidP="00F80478">
            <w:pPr>
              <w:pStyle w:val="TABLE-cell"/>
              <w:keepNext/>
              <w:spacing w:before="40" w:after="40"/>
              <w:jc w:val="center"/>
              <w:rPr>
                <w:i/>
                <w:iCs/>
              </w:rPr>
            </w:pPr>
            <w:r w:rsidRPr="00D948E6">
              <w:rPr>
                <w:i/>
                <w:iCs/>
              </w:rPr>
              <w:t>b</w:t>
            </w:r>
          </w:p>
        </w:tc>
        <w:tc>
          <w:tcPr>
            <w:tcW w:w="595" w:type="dxa"/>
          </w:tcPr>
          <w:p w14:paraId="5DB87ED1" w14:textId="77777777" w:rsidR="00F80478" w:rsidRPr="00D948E6" w:rsidRDefault="00F80478" w:rsidP="00F80478">
            <w:pPr>
              <w:pStyle w:val="TABLE-cell"/>
              <w:keepNext/>
              <w:spacing w:before="40" w:after="40"/>
              <w:jc w:val="center"/>
            </w:pPr>
            <w:r w:rsidRPr="00D948E6">
              <w:t>0</w:t>
            </w:r>
          </w:p>
        </w:tc>
        <w:tc>
          <w:tcPr>
            <w:tcW w:w="678" w:type="dxa"/>
            <w:tcBorders>
              <w:left w:val="single" w:sz="6" w:space="0" w:color="auto"/>
            </w:tcBorders>
          </w:tcPr>
          <w:p w14:paraId="5DB87ED2" w14:textId="77777777" w:rsidR="00F80478" w:rsidRPr="00D948E6" w:rsidRDefault="00F80478" w:rsidP="00F80478">
            <w:pPr>
              <w:pStyle w:val="TABLE-cell"/>
              <w:keepNext/>
              <w:spacing w:before="40" w:after="40"/>
              <w:jc w:val="center"/>
            </w:pPr>
            <w:r w:rsidRPr="00D948E6">
              <w:t>8</w:t>
            </w:r>
          </w:p>
        </w:tc>
        <w:tc>
          <w:tcPr>
            <w:tcW w:w="595" w:type="dxa"/>
            <w:tcBorders>
              <w:left w:val="single" w:sz="6" w:space="0" w:color="auto"/>
            </w:tcBorders>
          </w:tcPr>
          <w:p w14:paraId="5DB87ED3" w14:textId="77777777" w:rsidR="00F80478" w:rsidRPr="00D948E6" w:rsidRDefault="00F80478" w:rsidP="00F80478">
            <w:pPr>
              <w:pStyle w:val="TABLE-cell"/>
              <w:keepNext/>
              <w:spacing w:before="40" w:after="40"/>
              <w:jc w:val="center"/>
            </w:pPr>
            <w:r w:rsidRPr="00D948E6">
              <w:t>5</w:t>
            </w:r>
          </w:p>
        </w:tc>
        <w:tc>
          <w:tcPr>
            <w:tcW w:w="595" w:type="dxa"/>
            <w:tcBorders>
              <w:left w:val="single" w:sz="6" w:space="0" w:color="auto"/>
              <w:right w:val="double" w:sz="4" w:space="0" w:color="auto"/>
            </w:tcBorders>
            <w:shd w:val="clear" w:color="auto" w:fill="DDDDDD"/>
          </w:tcPr>
          <w:p w14:paraId="5DB87ED4" w14:textId="77777777" w:rsidR="00F80478" w:rsidRPr="00D948E6" w:rsidRDefault="00F80478" w:rsidP="00F80478">
            <w:pPr>
              <w:pStyle w:val="TABLE-cell"/>
              <w:keepNext/>
              <w:spacing w:before="40" w:after="40"/>
              <w:jc w:val="center"/>
            </w:pPr>
            <w:r w:rsidRPr="00D948E6">
              <w:t>VZ</w:t>
            </w:r>
          </w:p>
        </w:tc>
      </w:tr>
      <w:tr w:rsidR="00F80478" w:rsidRPr="00D948E6" w14:paraId="5DB87EDD" w14:textId="77777777" w:rsidTr="009443B0">
        <w:trPr>
          <w:cantSplit/>
          <w:jc w:val="center"/>
        </w:trPr>
        <w:tc>
          <w:tcPr>
            <w:tcW w:w="5583" w:type="dxa"/>
            <w:tcBorders>
              <w:left w:val="double" w:sz="4" w:space="0" w:color="auto"/>
              <w:right w:val="single" w:sz="4" w:space="0" w:color="auto"/>
            </w:tcBorders>
          </w:tcPr>
          <w:p w14:paraId="5DB87ED6" w14:textId="77777777" w:rsidR="00F80478" w:rsidRPr="00D948E6" w:rsidRDefault="00F80478" w:rsidP="00F80478">
            <w:pPr>
              <w:pStyle w:val="TABLE-cell"/>
              <w:keepNext/>
              <w:spacing w:before="40" w:after="40"/>
            </w:pPr>
            <w:r w:rsidRPr="00D948E6">
              <w:t>Billing period</w:t>
            </w:r>
            <w:r w:rsidRPr="00D948E6">
              <w:fldChar w:fldCharType="begin"/>
            </w:r>
            <w:r w:rsidRPr="00D948E6">
              <w:instrText xml:space="preserve"> XE "Billing period" </w:instrText>
            </w:r>
            <w:r w:rsidRPr="00D948E6">
              <w:fldChar w:fldCharType="end"/>
            </w:r>
            <w:r w:rsidRPr="00D948E6">
              <w:t xml:space="preserve"> (Billing period 1 if there are two billing period schemes)</w:t>
            </w:r>
          </w:p>
        </w:tc>
        <w:tc>
          <w:tcPr>
            <w:tcW w:w="512" w:type="dxa"/>
            <w:tcBorders>
              <w:left w:val="single" w:sz="4" w:space="0" w:color="auto"/>
            </w:tcBorders>
          </w:tcPr>
          <w:p w14:paraId="5DB87ED7" w14:textId="77777777" w:rsidR="00F80478" w:rsidRPr="00D948E6" w:rsidRDefault="00F80478" w:rsidP="00F80478">
            <w:pPr>
              <w:pStyle w:val="TABLE-cell"/>
              <w:keepNext/>
              <w:spacing w:before="40" w:after="40"/>
              <w:jc w:val="center"/>
            </w:pPr>
            <w:r w:rsidRPr="00D948E6">
              <w:t>1</w:t>
            </w:r>
          </w:p>
        </w:tc>
        <w:tc>
          <w:tcPr>
            <w:tcW w:w="512" w:type="dxa"/>
            <w:tcBorders>
              <w:left w:val="single" w:sz="6" w:space="0" w:color="auto"/>
              <w:right w:val="single" w:sz="6" w:space="0" w:color="auto"/>
            </w:tcBorders>
          </w:tcPr>
          <w:p w14:paraId="5DB87ED8" w14:textId="77777777" w:rsidR="00F80478" w:rsidRPr="00D948E6" w:rsidRDefault="00F80478" w:rsidP="00F80478">
            <w:pPr>
              <w:pStyle w:val="TABLE-cell"/>
              <w:keepNext/>
              <w:spacing w:before="40" w:after="40"/>
              <w:jc w:val="center"/>
              <w:rPr>
                <w:i/>
                <w:iCs/>
              </w:rPr>
            </w:pPr>
            <w:r w:rsidRPr="00D948E6">
              <w:rPr>
                <w:i/>
                <w:iCs/>
              </w:rPr>
              <w:t>b</w:t>
            </w:r>
          </w:p>
        </w:tc>
        <w:tc>
          <w:tcPr>
            <w:tcW w:w="595" w:type="dxa"/>
          </w:tcPr>
          <w:p w14:paraId="5DB87ED9" w14:textId="77777777" w:rsidR="00F80478" w:rsidRPr="00D948E6" w:rsidRDefault="00F80478" w:rsidP="00F80478">
            <w:pPr>
              <w:pStyle w:val="TABLE-cell"/>
              <w:keepNext/>
              <w:spacing w:before="40" w:after="40"/>
              <w:jc w:val="center"/>
            </w:pPr>
            <w:r w:rsidRPr="00D948E6">
              <w:t>0</w:t>
            </w:r>
          </w:p>
        </w:tc>
        <w:tc>
          <w:tcPr>
            <w:tcW w:w="678" w:type="dxa"/>
            <w:tcBorders>
              <w:left w:val="single" w:sz="6" w:space="0" w:color="auto"/>
            </w:tcBorders>
          </w:tcPr>
          <w:p w14:paraId="5DB87EDA" w14:textId="77777777" w:rsidR="00F80478" w:rsidRPr="00D948E6" w:rsidRDefault="00F80478" w:rsidP="00F80478">
            <w:pPr>
              <w:pStyle w:val="TABLE-cell"/>
              <w:keepNext/>
              <w:spacing w:before="40" w:after="40"/>
              <w:jc w:val="center"/>
            </w:pPr>
            <w:r w:rsidRPr="00D948E6">
              <w:t>8</w:t>
            </w:r>
          </w:p>
        </w:tc>
        <w:tc>
          <w:tcPr>
            <w:tcW w:w="595" w:type="dxa"/>
            <w:tcBorders>
              <w:left w:val="single" w:sz="6" w:space="0" w:color="auto"/>
            </w:tcBorders>
          </w:tcPr>
          <w:p w14:paraId="5DB87EDB" w14:textId="77777777" w:rsidR="00F80478" w:rsidRPr="00D948E6" w:rsidRDefault="00F80478" w:rsidP="00F80478">
            <w:pPr>
              <w:pStyle w:val="TABLE-cell"/>
              <w:keepNext/>
              <w:spacing w:before="40" w:after="40"/>
              <w:jc w:val="center"/>
            </w:pPr>
            <w:r w:rsidRPr="00D948E6">
              <w:t>6</w:t>
            </w:r>
          </w:p>
        </w:tc>
        <w:tc>
          <w:tcPr>
            <w:tcW w:w="595" w:type="dxa"/>
            <w:tcBorders>
              <w:left w:val="single" w:sz="6" w:space="0" w:color="auto"/>
              <w:right w:val="double" w:sz="4" w:space="0" w:color="auto"/>
            </w:tcBorders>
            <w:shd w:val="clear" w:color="auto" w:fill="DDDDDD"/>
          </w:tcPr>
          <w:p w14:paraId="5DB87EDC" w14:textId="77777777" w:rsidR="00F80478" w:rsidRPr="00D948E6" w:rsidRDefault="00F80478" w:rsidP="00F80478">
            <w:pPr>
              <w:pStyle w:val="TABLE-cell"/>
              <w:keepNext/>
              <w:spacing w:before="40" w:after="40"/>
              <w:jc w:val="center"/>
            </w:pPr>
            <w:r w:rsidRPr="00D948E6">
              <w:t>VZ</w:t>
            </w:r>
          </w:p>
        </w:tc>
      </w:tr>
      <w:tr w:rsidR="00F80478" w:rsidRPr="00D948E6" w14:paraId="5DB87EE5" w14:textId="77777777" w:rsidTr="009443B0">
        <w:trPr>
          <w:cantSplit/>
          <w:jc w:val="center"/>
        </w:trPr>
        <w:tc>
          <w:tcPr>
            <w:tcW w:w="5583" w:type="dxa"/>
            <w:tcBorders>
              <w:left w:val="double" w:sz="4" w:space="0" w:color="auto"/>
              <w:right w:val="single" w:sz="4" w:space="0" w:color="auto"/>
            </w:tcBorders>
          </w:tcPr>
          <w:p w14:paraId="5DB87EDE" w14:textId="77777777" w:rsidR="00F80478" w:rsidRPr="00D948E6" w:rsidRDefault="00F80478" w:rsidP="00F80478">
            <w:pPr>
              <w:pStyle w:val="TABLE-cell"/>
              <w:keepNext/>
              <w:spacing w:before="40" w:after="40"/>
            </w:pPr>
            <w:r w:rsidRPr="00D948E6">
              <w:lastRenderedPageBreak/>
              <w:t>Billing period 2</w:t>
            </w:r>
          </w:p>
        </w:tc>
        <w:tc>
          <w:tcPr>
            <w:tcW w:w="512" w:type="dxa"/>
            <w:tcBorders>
              <w:left w:val="single" w:sz="4" w:space="0" w:color="auto"/>
            </w:tcBorders>
          </w:tcPr>
          <w:p w14:paraId="5DB87EDF" w14:textId="77777777" w:rsidR="00F80478" w:rsidRPr="00D948E6" w:rsidRDefault="00F80478" w:rsidP="00F80478">
            <w:pPr>
              <w:pStyle w:val="TABLE-cell"/>
              <w:keepNext/>
              <w:spacing w:before="40" w:after="40"/>
              <w:jc w:val="center"/>
            </w:pPr>
            <w:r w:rsidRPr="00D948E6">
              <w:t>1</w:t>
            </w:r>
          </w:p>
        </w:tc>
        <w:tc>
          <w:tcPr>
            <w:tcW w:w="512" w:type="dxa"/>
            <w:tcBorders>
              <w:left w:val="single" w:sz="6" w:space="0" w:color="auto"/>
              <w:right w:val="single" w:sz="6" w:space="0" w:color="auto"/>
            </w:tcBorders>
          </w:tcPr>
          <w:p w14:paraId="5DB87EE0" w14:textId="77777777" w:rsidR="00F80478" w:rsidRPr="00D948E6" w:rsidRDefault="00F80478" w:rsidP="00F80478">
            <w:pPr>
              <w:pStyle w:val="TABLE-cell"/>
              <w:keepNext/>
              <w:spacing w:before="40" w:after="40"/>
              <w:jc w:val="center"/>
              <w:rPr>
                <w:i/>
                <w:iCs/>
              </w:rPr>
            </w:pPr>
            <w:r w:rsidRPr="00D948E6">
              <w:rPr>
                <w:i/>
                <w:iCs/>
              </w:rPr>
              <w:t>b</w:t>
            </w:r>
          </w:p>
        </w:tc>
        <w:tc>
          <w:tcPr>
            <w:tcW w:w="595" w:type="dxa"/>
          </w:tcPr>
          <w:p w14:paraId="5DB87EE1" w14:textId="77777777" w:rsidR="00F80478" w:rsidRPr="00D948E6" w:rsidRDefault="00F80478" w:rsidP="00F80478">
            <w:pPr>
              <w:pStyle w:val="TABLE-cell"/>
              <w:keepNext/>
              <w:spacing w:before="40" w:after="40"/>
              <w:jc w:val="center"/>
            </w:pPr>
            <w:r w:rsidRPr="00D948E6">
              <w:t>0</w:t>
            </w:r>
          </w:p>
        </w:tc>
        <w:tc>
          <w:tcPr>
            <w:tcW w:w="678" w:type="dxa"/>
            <w:tcBorders>
              <w:left w:val="single" w:sz="6" w:space="0" w:color="auto"/>
            </w:tcBorders>
          </w:tcPr>
          <w:p w14:paraId="5DB87EE2" w14:textId="77777777" w:rsidR="00F80478" w:rsidRPr="00D948E6" w:rsidRDefault="00F80478" w:rsidP="00F80478">
            <w:pPr>
              <w:pStyle w:val="TABLE-cell"/>
              <w:keepNext/>
              <w:spacing w:before="40" w:after="40"/>
              <w:jc w:val="center"/>
            </w:pPr>
            <w:r w:rsidRPr="00D948E6">
              <w:t>8</w:t>
            </w:r>
          </w:p>
        </w:tc>
        <w:tc>
          <w:tcPr>
            <w:tcW w:w="595" w:type="dxa"/>
            <w:tcBorders>
              <w:left w:val="single" w:sz="6" w:space="0" w:color="auto"/>
            </w:tcBorders>
          </w:tcPr>
          <w:p w14:paraId="5DB87EE3" w14:textId="77777777" w:rsidR="00F80478" w:rsidRPr="00D948E6" w:rsidRDefault="00F80478" w:rsidP="00F80478">
            <w:pPr>
              <w:pStyle w:val="TABLE-cell"/>
              <w:keepNext/>
              <w:spacing w:before="40" w:after="40"/>
              <w:jc w:val="center"/>
            </w:pPr>
            <w:r w:rsidRPr="00D948E6">
              <w:t>7</w:t>
            </w:r>
          </w:p>
        </w:tc>
        <w:tc>
          <w:tcPr>
            <w:tcW w:w="595" w:type="dxa"/>
            <w:tcBorders>
              <w:left w:val="single" w:sz="6" w:space="0" w:color="auto"/>
              <w:right w:val="double" w:sz="4" w:space="0" w:color="auto"/>
            </w:tcBorders>
            <w:shd w:val="clear" w:color="auto" w:fill="DDDDDD"/>
          </w:tcPr>
          <w:p w14:paraId="5DB87EE4" w14:textId="77777777" w:rsidR="00F80478" w:rsidRPr="00D948E6" w:rsidRDefault="00F80478" w:rsidP="00F80478">
            <w:pPr>
              <w:pStyle w:val="TABLE-cell"/>
              <w:keepNext/>
              <w:spacing w:before="40" w:after="40"/>
              <w:jc w:val="center"/>
            </w:pPr>
            <w:r w:rsidRPr="00D948E6">
              <w:t>VZ</w:t>
            </w:r>
          </w:p>
        </w:tc>
      </w:tr>
      <w:tr w:rsidR="00F80478" w:rsidRPr="00D948E6" w14:paraId="5DB87EED" w14:textId="77777777" w:rsidTr="009443B0">
        <w:trPr>
          <w:cantSplit/>
          <w:jc w:val="center"/>
        </w:trPr>
        <w:tc>
          <w:tcPr>
            <w:tcW w:w="5583" w:type="dxa"/>
            <w:tcBorders>
              <w:left w:val="double" w:sz="4" w:space="0" w:color="auto"/>
              <w:bottom w:val="single" w:sz="4" w:space="0" w:color="auto"/>
              <w:right w:val="single" w:sz="4" w:space="0" w:color="auto"/>
            </w:tcBorders>
          </w:tcPr>
          <w:p w14:paraId="5DB87EE6" w14:textId="77777777" w:rsidR="00F80478" w:rsidRPr="00FA0B59" w:rsidRDefault="00F80478" w:rsidP="00F80478">
            <w:pPr>
              <w:pStyle w:val="TABLE-cell"/>
              <w:keepNext/>
              <w:spacing w:before="40" w:after="40"/>
            </w:pPr>
            <w:r w:rsidRPr="00FA0B59">
              <w:t>Measurement period 4, for harmonics measurement</w:t>
            </w:r>
          </w:p>
        </w:tc>
        <w:tc>
          <w:tcPr>
            <w:tcW w:w="512" w:type="dxa"/>
            <w:tcBorders>
              <w:left w:val="single" w:sz="4" w:space="0" w:color="auto"/>
              <w:bottom w:val="single" w:sz="4" w:space="0" w:color="auto"/>
            </w:tcBorders>
          </w:tcPr>
          <w:p w14:paraId="5DB87EE7" w14:textId="77777777" w:rsidR="00F80478" w:rsidRPr="00FA0B59" w:rsidRDefault="00F80478" w:rsidP="00F80478">
            <w:pPr>
              <w:pStyle w:val="TABLE-cell"/>
              <w:keepNext/>
              <w:spacing w:before="40" w:after="40"/>
              <w:jc w:val="center"/>
            </w:pPr>
            <w:r w:rsidRPr="00FA0B59">
              <w:t>1</w:t>
            </w:r>
          </w:p>
        </w:tc>
        <w:tc>
          <w:tcPr>
            <w:tcW w:w="512" w:type="dxa"/>
            <w:tcBorders>
              <w:left w:val="single" w:sz="6" w:space="0" w:color="auto"/>
              <w:bottom w:val="single" w:sz="4" w:space="0" w:color="auto"/>
              <w:right w:val="single" w:sz="6" w:space="0" w:color="auto"/>
            </w:tcBorders>
          </w:tcPr>
          <w:p w14:paraId="5DB87EE8" w14:textId="77777777" w:rsidR="00F80478" w:rsidRPr="00FA0B59" w:rsidRDefault="00F80478" w:rsidP="00F80478">
            <w:pPr>
              <w:pStyle w:val="TABLE-cell"/>
              <w:keepNext/>
              <w:spacing w:before="40" w:after="40"/>
              <w:jc w:val="center"/>
              <w:rPr>
                <w:i/>
                <w:iCs/>
              </w:rPr>
            </w:pPr>
            <w:r w:rsidRPr="00FA0B59">
              <w:rPr>
                <w:i/>
                <w:iCs/>
              </w:rPr>
              <w:t>b</w:t>
            </w:r>
          </w:p>
        </w:tc>
        <w:tc>
          <w:tcPr>
            <w:tcW w:w="595" w:type="dxa"/>
            <w:tcBorders>
              <w:bottom w:val="single" w:sz="4" w:space="0" w:color="auto"/>
            </w:tcBorders>
          </w:tcPr>
          <w:p w14:paraId="5DB87EE9" w14:textId="77777777" w:rsidR="00F80478" w:rsidRPr="00FA0B59" w:rsidRDefault="00F80478" w:rsidP="00F80478">
            <w:pPr>
              <w:pStyle w:val="TABLE-cell"/>
              <w:keepNext/>
              <w:spacing w:before="40" w:after="40"/>
              <w:jc w:val="center"/>
            </w:pPr>
            <w:r w:rsidRPr="00FA0B59">
              <w:t>0</w:t>
            </w:r>
          </w:p>
        </w:tc>
        <w:tc>
          <w:tcPr>
            <w:tcW w:w="678" w:type="dxa"/>
            <w:tcBorders>
              <w:left w:val="single" w:sz="6" w:space="0" w:color="auto"/>
              <w:bottom w:val="single" w:sz="4" w:space="0" w:color="auto"/>
            </w:tcBorders>
          </w:tcPr>
          <w:p w14:paraId="5DB87EEA" w14:textId="77777777" w:rsidR="00F80478" w:rsidRPr="00FA0B59" w:rsidRDefault="00F80478" w:rsidP="00F80478">
            <w:pPr>
              <w:pStyle w:val="TABLE-cell"/>
              <w:keepNext/>
              <w:spacing w:before="40" w:after="40"/>
              <w:jc w:val="center"/>
            </w:pPr>
            <w:r w:rsidRPr="00FA0B59">
              <w:t>8</w:t>
            </w:r>
          </w:p>
        </w:tc>
        <w:tc>
          <w:tcPr>
            <w:tcW w:w="595" w:type="dxa"/>
            <w:tcBorders>
              <w:left w:val="single" w:sz="6" w:space="0" w:color="auto"/>
              <w:bottom w:val="single" w:sz="4" w:space="0" w:color="auto"/>
            </w:tcBorders>
          </w:tcPr>
          <w:p w14:paraId="5DB87EEB" w14:textId="77777777" w:rsidR="00F80478" w:rsidRPr="00FA0B59" w:rsidRDefault="00F80478" w:rsidP="00F80478">
            <w:pPr>
              <w:pStyle w:val="TABLE-cell"/>
              <w:keepNext/>
              <w:spacing w:before="40" w:after="40"/>
              <w:jc w:val="center"/>
            </w:pPr>
            <w:r w:rsidRPr="00FA0B59">
              <w:t>8</w:t>
            </w:r>
          </w:p>
        </w:tc>
        <w:tc>
          <w:tcPr>
            <w:tcW w:w="595" w:type="dxa"/>
            <w:tcBorders>
              <w:left w:val="single" w:sz="6" w:space="0" w:color="auto"/>
              <w:bottom w:val="single" w:sz="4" w:space="0" w:color="auto"/>
              <w:right w:val="double" w:sz="4" w:space="0" w:color="auto"/>
            </w:tcBorders>
            <w:shd w:val="clear" w:color="auto" w:fill="DDDDDD"/>
          </w:tcPr>
          <w:p w14:paraId="5DB87EEC" w14:textId="77777777" w:rsidR="00F80478" w:rsidRPr="00FA0B59" w:rsidRDefault="00F80478" w:rsidP="00F80478">
            <w:pPr>
              <w:pStyle w:val="TABLE-cell"/>
              <w:keepNext/>
              <w:spacing w:before="40" w:after="40"/>
              <w:jc w:val="center"/>
            </w:pPr>
            <w:r w:rsidRPr="00FA0B59">
              <w:t>VZ</w:t>
            </w:r>
          </w:p>
        </w:tc>
      </w:tr>
      <w:tr w:rsidR="00F80478" w:rsidRPr="00D948E6" w14:paraId="5DB87EF5" w14:textId="77777777" w:rsidTr="009443B0">
        <w:trPr>
          <w:cantSplit/>
          <w:jc w:val="center"/>
        </w:trPr>
        <w:tc>
          <w:tcPr>
            <w:tcW w:w="5583" w:type="dxa"/>
            <w:tcBorders>
              <w:top w:val="single" w:sz="6" w:space="0" w:color="auto"/>
              <w:left w:val="double" w:sz="4" w:space="0" w:color="auto"/>
              <w:bottom w:val="dashed" w:sz="4" w:space="0" w:color="auto"/>
              <w:right w:val="single" w:sz="4" w:space="0" w:color="auto"/>
            </w:tcBorders>
          </w:tcPr>
          <w:p w14:paraId="5DB87EEE" w14:textId="77777777" w:rsidR="00F80478" w:rsidRPr="009443B0" w:rsidRDefault="00F80478" w:rsidP="00F80478">
            <w:pPr>
              <w:pStyle w:val="TABLE-cell"/>
              <w:keepNext/>
              <w:spacing w:before="40" w:after="40"/>
              <w:rPr>
                <w:rStyle w:val="Strong"/>
              </w:rPr>
            </w:pPr>
            <w:r w:rsidRPr="009443B0">
              <w:rPr>
                <w:rStyle w:val="Strong"/>
              </w:rPr>
              <w:t>Time entries</w:t>
            </w:r>
            <w:r w:rsidRPr="009443B0">
              <w:rPr>
                <w:rStyle w:val="Strong"/>
              </w:rPr>
              <w:fldChar w:fldCharType="begin"/>
            </w:r>
            <w:r w:rsidRPr="009443B0">
              <w:rPr>
                <w:rStyle w:val="Strong"/>
              </w:rPr>
              <w:instrText xml:space="preserve"> XE "Time entries" </w:instrText>
            </w:r>
            <w:r w:rsidRPr="009443B0">
              <w:rPr>
                <w:rStyle w:val="Strong"/>
              </w:rPr>
              <w:fldChar w:fldCharType="end"/>
            </w:r>
          </w:p>
        </w:tc>
        <w:tc>
          <w:tcPr>
            <w:tcW w:w="512" w:type="dxa"/>
            <w:tcBorders>
              <w:left w:val="nil"/>
              <w:bottom w:val="dashed" w:sz="4" w:space="0" w:color="auto"/>
            </w:tcBorders>
          </w:tcPr>
          <w:p w14:paraId="5DB87EEF" w14:textId="77777777" w:rsidR="00F80478" w:rsidRPr="00D948E6" w:rsidRDefault="00F80478" w:rsidP="00F80478">
            <w:pPr>
              <w:pStyle w:val="TABLE-cell"/>
              <w:keepNext/>
              <w:spacing w:before="40" w:after="40"/>
              <w:jc w:val="center"/>
            </w:pPr>
          </w:p>
        </w:tc>
        <w:tc>
          <w:tcPr>
            <w:tcW w:w="512" w:type="dxa"/>
            <w:tcBorders>
              <w:left w:val="single" w:sz="6" w:space="0" w:color="auto"/>
              <w:bottom w:val="dashed" w:sz="4" w:space="0" w:color="auto"/>
              <w:right w:val="single" w:sz="6" w:space="0" w:color="auto"/>
            </w:tcBorders>
          </w:tcPr>
          <w:p w14:paraId="5DB87EF0" w14:textId="77777777" w:rsidR="00F80478" w:rsidRPr="00D948E6" w:rsidRDefault="00F80478" w:rsidP="00F80478">
            <w:pPr>
              <w:pStyle w:val="TABLE-cell"/>
              <w:keepNext/>
              <w:spacing w:before="40" w:after="40"/>
              <w:jc w:val="center"/>
            </w:pPr>
          </w:p>
        </w:tc>
        <w:tc>
          <w:tcPr>
            <w:tcW w:w="595" w:type="dxa"/>
            <w:tcBorders>
              <w:bottom w:val="dashed" w:sz="4" w:space="0" w:color="auto"/>
            </w:tcBorders>
          </w:tcPr>
          <w:p w14:paraId="5DB87EF1" w14:textId="77777777" w:rsidR="00F80478" w:rsidRPr="00D948E6" w:rsidRDefault="00F80478" w:rsidP="00F80478">
            <w:pPr>
              <w:pStyle w:val="TABLE-cell"/>
              <w:keepNext/>
              <w:spacing w:before="40" w:after="40"/>
              <w:jc w:val="center"/>
            </w:pPr>
          </w:p>
        </w:tc>
        <w:tc>
          <w:tcPr>
            <w:tcW w:w="678" w:type="dxa"/>
            <w:tcBorders>
              <w:left w:val="single" w:sz="6" w:space="0" w:color="auto"/>
              <w:bottom w:val="dashed" w:sz="4" w:space="0" w:color="auto"/>
            </w:tcBorders>
          </w:tcPr>
          <w:p w14:paraId="5DB87EF2" w14:textId="77777777" w:rsidR="00F80478" w:rsidRPr="00D948E6" w:rsidRDefault="00F80478" w:rsidP="00F80478">
            <w:pPr>
              <w:pStyle w:val="TABLE-cell"/>
              <w:keepNext/>
              <w:spacing w:before="40" w:after="40"/>
              <w:jc w:val="center"/>
            </w:pPr>
          </w:p>
        </w:tc>
        <w:tc>
          <w:tcPr>
            <w:tcW w:w="595" w:type="dxa"/>
            <w:tcBorders>
              <w:left w:val="single" w:sz="6" w:space="0" w:color="auto"/>
              <w:bottom w:val="dashed" w:sz="4" w:space="0" w:color="auto"/>
            </w:tcBorders>
          </w:tcPr>
          <w:p w14:paraId="5DB87EF3" w14:textId="77777777" w:rsidR="00F80478" w:rsidRPr="00D948E6" w:rsidRDefault="00F80478" w:rsidP="00F80478">
            <w:pPr>
              <w:pStyle w:val="TABLE-cell"/>
              <w:keepNext/>
              <w:spacing w:before="40" w:after="40"/>
              <w:jc w:val="center"/>
            </w:pPr>
          </w:p>
        </w:tc>
        <w:tc>
          <w:tcPr>
            <w:tcW w:w="595" w:type="dxa"/>
            <w:tcBorders>
              <w:left w:val="single" w:sz="6" w:space="0" w:color="auto"/>
              <w:bottom w:val="dashed" w:sz="4" w:space="0" w:color="auto"/>
              <w:right w:val="double" w:sz="4" w:space="0" w:color="auto"/>
            </w:tcBorders>
            <w:shd w:val="pct12" w:color="auto" w:fill="FFFFFF"/>
          </w:tcPr>
          <w:p w14:paraId="5DB87EF4" w14:textId="77777777" w:rsidR="00F80478" w:rsidRPr="00D948E6" w:rsidRDefault="00F80478" w:rsidP="00F80478">
            <w:pPr>
              <w:pStyle w:val="TABLE-cell"/>
              <w:keepNext/>
              <w:spacing w:before="40" w:after="40"/>
              <w:jc w:val="center"/>
            </w:pPr>
          </w:p>
        </w:tc>
      </w:tr>
      <w:tr w:rsidR="00F80478" w:rsidRPr="00D948E6" w14:paraId="5DB87EFE" w14:textId="77777777" w:rsidTr="009443B0">
        <w:trPr>
          <w:cantSplit/>
          <w:jc w:val="center"/>
        </w:trPr>
        <w:tc>
          <w:tcPr>
            <w:tcW w:w="5583" w:type="dxa"/>
            <w:tcBorders>
              <w:top w:val="dashed" w:sz="4" w:space="0" w:color="auto"/>
              <w:left w:val="double" w:sz="4" w:space="0" w:color="auto"/>
              <w:right w:val="single" w:sz="4" w:space="0" w:color="auto"/>
            </w:tcBorders>
          </w:tcPr>
          <w:p w14:paraId="5DB87EF6" w14:textId="77777777" w:rsidR="00F80478" w:rsidRPr="00D948E6" w:rsidRDefault="00F80478" w:rsidP="00F80478">
            <w:pPr>
              <w:pStyle w:val="TABLE-cell"/>
              <w:keepNext/>
              <w:spacing w:before="40" w:after="40"/>
            </w:pPr>
            <w:r w:rsidRPr="00D948E6">
              <w:t>Time expired since last end of billing period</w:t>
            </w:r>
            <w:r w:rsidRPr="00D948E6">
              <w:fldChar w:fldCharType="begin"/>
            </w:r>
            <w:r w:rsidRPr="00D948E6">
              <w:instrText xml:space="preserve"> XE "End of billing period" </w:instrText>
            </w:r>
            <w:r w:rsidRPr="00D948E6">
              <w:fldChar w:fldCharType="end"/>
            </w:r>
          </w:p>
          <w:p w14:paraId="5DB87EF7" w14:textId="77777777" w:rsidR="00F80478" w:rsidRPr="00D948E6" w:rsidRDefault="00F80478" w:rsidP="00F80478">
            <w:pPr>
              <w:pStyle w:val="TABLE-cell"/>
              <w:keepNext/>
              <w:spacing w:before="40" w:after="40"/>
            </w:pPr>
            <w:r w:rsidRPr="00D948E6">
              <w:t>(First billing period scheme if there are more than one)</w:t>
            </w:r>
          </w:p>
        </w:tc>
        <w:tc>
          <w:tcPr>
            <w:tcW w:w="512" w:type="dxa"/>
            <w:tcBorders>
              <w:top w:val="dashed" w:sz="4" w:space="0" w:color="auto"/>
              <w:left w:val="nil"/>
            </w:tcBorders>
            <w:vAlign w:val="center"/>
          </w:tcPr>
          <w:p w14:paraId="5DB87EF8" w14:textId="77777777" w:rsidR="00F80478" w:rsidRPr="00D948E6" w:rsidRDefault="00F80478" w:rsidP="00F80478">
            <w:pPr>
              <w:pStyle w:val="TABLE-cell"/>
              <w:keepNext/>
              <w:spacing w:before="40" w:after="40"/>
              <w:jc w:val="center"/>
            </w:pPr>
            <w:r w:rsidRPr="00D948E6">
              <w:t>1</w:t>
            </w:r>
          </w:p>
        </w:tc>
        <w:tc>
          <w:tcPr>
            <w:tcW w:w="512" w:type="dxa"/>
            <w:tcBorders>
              <w:top w:val="dashed" w:sz="4" w:space="0" w:color="auto"/>
              <w:left w:val="single" w:sz="6" w:space="0" w:color="auto"/>
              <w:right w:val="single" w:sz="6" w:space="0" w:color="auto"/>
            </w:tcBorders>
            <w:vAlign w:val="center"/>
          </w:tcPr>
          <w:p w14:paraId="5DB87EF9" w14:textId="77777777" w:rsidR="00F80478" w:rsidRPr="00D948E6" w:rsidRDefault="00F80478" w:rsidP="00F80478">
            <w:pPr>
              <w:pStyle w:val="TABLE-cell"/>
              <w:keepNext/>
              <w:spacing w:before="40" w:after="40"/>
              <w:jc w:val="center"/>
              <w:rPr>
                <w:i/>
                <w:iCs/>
              </w:rPr>
            </w:pPr>
            <w:r w:rsidRPr="00D948E6">
              <w:rPr>
                <w:i/>
                <w:iCs/>
              </w:rPr>
              <w:t>b</w:t>
            </w:r>
          </w:p>
        </w:tc>
        <w:tc>
          <w:tcPr>
            <w:tcW w:w="595" w:type="dxa"/>
            <w:tcBorders>
              <w:top w:val="dashed" w:sz="4" w:space="0" w:color="auto"/>
            </w:tcBorders>
            <w:vAlign w:val="center"/>
          </w:tcPr>
          <w:p w14:paraId="5DB87EFA" w14:textId="77777777" w:rsidR="00F80478" w:rsidRPr="00D948E6" w:rsidRDefault="00F80478" w:rsidP="00F80478">
            <w:pPr>
              <w:pStyle w:val="TABLE-cell"/>
              <w:keepNext/>
              <w:spacing w:before="40" w:after="40"/>
              <w:jc w:val="center"/>
            </w:pPr>
            <w:r w:rsidRPr="00D948E6">
              <w:t>0</w:t>
            </w:r>
          </w:p>
        </w:tc>
        <w:tc>
          <w:tcPr>
            <w:tcW w:w="678" w:type="dxa"/>
            <w:tcBorders>
              <w:top w:val="dashed" w:sz="4" w:space="0" w:color="auto"/>
              <w:left w:val="single" w:sz="6" w:space="0" w:color="auto"/>
            </w:tcBorders>
            <w:vAlign w:val="center"/>
          </w:tcPr>
          <w:p w14:paraId="5DB87EFB" w14:textId="77777777" w:rsidR="00F80478" w:rsidRPr="00D948E6" w:rsidRDefault="00F80478" w:rsidP="00F80478">
            <w:pPr>
              <w:pStyle w:val="TABLE-cell"/>
              <w:keepNext/>
              <w:spacing w:before="40" w:after="40"/>
              <w:jc w:val="center"/>
            </w:pPr>
            <w:r w:rsidRPr="00D948E6">
              <w:t>9</w:t>
            </w:r>
          </w:p>
        </w:tc>
        <w:tc>
          <w:tcPr>
            <w:tcW w:w="595" w:type="dxa"/>
            <w:tcBorders>
              <w:top w:val="dashed" w:sz="4" w:space="0" w:color="auto"/>
              <w:left w:val="single" w:sz="6" w:space="0" w:color="auto"/>
            </w:tcBorders>
            <w:vAlign w:val="center"/>
          </w:tcPr>
          <w:p w14:paraId="5DB87EFC" w14:textId="77777777" w:rsidR="00F80478" w:rsidRPr="00D948E6" w:rsidRDefault="00F80478" w:rsidP="00F80478">
            <w:pPr>
              <w:pStyle w:val="TABLE-cell"/>
              <w:keepNext/>
              <w:spacing w:before="40" w:after="40"/>
              <w:jc w:val="center"/>
            </w:pPr>
            <w:r w:rsidRPr="00D948E6">
              <w:t>0</w:t>
            </w:r>
          </w:p>
        </w:tc>
        <w:tc>
          <w:tcPr>
            <w:tcW w:w="595" w:type="dxa"/>
            <w:tcBorders>
              <w:top w:val="dashed" w:sz="4" w:space="0" w:color="auto"/>
              <w:left w:val="single" w:sz="6" w:space="0" w:color="auto"/>
              <w:right w:val="double" w:sz="4" w:space="0" w:color="auto"/>
            </w:tcBorders>
            <w:shd w:val="pct12" w:color="auto" w:fill="FFFFFF"/>
            <w:vAlign w:val="center"/>
          </w:tcPr>
          <w:p w14:paraId="5DB87EFD" w14:textId="77777777" w:rsidR="00F80478" w:rsidRPr="00D948E6" w:rsidRDefault="00F80478" w:rsidP="00F80478">
            <w:pPr>
              <w:pStyle w:val="TABLE-cell"/>
              <w:keepNext/>
              <w:spacing w:before="40" w:after="40"/>
              <w:jc w:val="center"/>
            </w:pPr>
          </w:p>
        </w:tc>
      </w:tr>
      <w:tr w:rsidR="00F80478" w:rsidRPr="00D948E6" w14:paraId="5DB87F06" w14:textId="77777777" w:rsidTr="009443B0">
        <w:trPr>
          <w:cantSplit/>
          <w:jc w:val="center"/>
        </w:trPr>
        <w:tc>
          <w:tcPr>
            <w:tcW w:w="5583" w:type="dxa"/>
            <w:tcBorders>
              <w:left w:val="double" w:sz="4" w:space="0" w:color="auto"/>
              <w:right w:val="single" w:sz="4" w:space="0" w:color="auto"/>
            </w:tcBorders>
          </w:tcPr>
          <w:p w14:paraId="5DB87EFF" w14:textId="77777777" w:rsidR="00F80478" w:rsidRPr="00D948E6" w:rsidRDefault="00F80478" w:rsidP="00F80478">
            <w:pPr>
              <w:pStyle w:val="TABLE-cell"/>
              <w:keepNext/>
              <w:spacing w:before="40" w:after="40"/>
            </w:pPr>
            <w:r w:rsidRPr="00D948E6">
              <w:t>Local time</w:t>
            </w:r>
            <w:r w:rsidRPr="00D948E6">
              <w:fldChar w:fldCharType="begin"/>
            </w:r>
            <w:r w:rsidRPr="00D948E6">
              <w:instrText xml:space="preserve"> XE "Local time" </w:instrText>
            </w:r>
            <w:r w:rsidRPr="00D948E6">
              <w:fldChar w:fldCharType="end"/>
            </w:r>
          </w:p>
        </w:tc>
        <w:tc>
          <w:tcPr>
            <w:tcW w:w="512" w:type="dxa"/>
            <w:tcBorders>
              <w:left w:val="nil"/>
            </w:tcBorders>
          </w:tcPr>
          <w:p w14:paraId="5DB87F00" w14:textId="77777777" w:rsidR="00F80478" w:rsidRPr="00D948E6" w:rsidRDefault="00F80478" w:rsidP="00F80478">
            <w:pPr>
              <w:pStyle w:val="TABLE-cell"/>
              <w:keepNext/>
              <w:spacing w:before="40" w:after="40"/>
              <w:jc w:val="center"/>
            </w:pPr>
            <w:r w:rsidRPr="00D948E6">
              <w:t>1</w:t>
            </w:r>
          </w:p>
        </w:tc>
        <w:tc>
          <w:tcPr>
            <w:tcW w:w="512" w:type="dxa"/>
            <w:tcBorders>
              <w:left w:val="single" w:sz="6" w:space="0" w:color="auto"/>
              <w:right w:val="single" w:sz="6" w:space="0" w:color="auto"/>
            </w:tcBorders>
          </w:tcPr>
          <w:p w14:paraId="5DB87F01" w14:textId="77777777" w:rsidR="00F80478" w:rsidRPr="00D948E6" w:rsidRDefault="00F80478" w:rsidP="00F80478">
            <w:pPr>
              <w:pStyle w:val="TABLE-cell"/>
              <w:keepNext/>
              <w:spacing w:before="40" w:after="40"/>
              <w:jc w:val="center"/>
              <w:rPr>
                <w:i/>
                <w:iCs/>
              </w:rPr>
            </w:pPr>
            <w:r w:rsidRPr="00D948E6">
              <w:rPr>
                <w:i/>
                <w:iCs/>
              </w:rPr>
              <w:t>b</w:t>
            </w:r>
          </w:p>
        </w:tc>
        <w:tc>
          <w:tcPr>
            <w:tcW w:w="595" w:type="dxa"/>
          </w:tcPr>
          <w:p w14:paraId="5DB87F02" w14:textId="77777777" w:rsidR="00F80478" w:rsidRPr="00D948E6" w:rsidRDefault="00F80478" w:rsidP="00F80478">
            <w:pPr>
              <w:pStyle w:val="TABLE-cell"/>
              <w:keepNext/>
              <w:spacing w:before="40" w:after="40"/>
              <w:jc w:val="center"/>
            </w:pPr>
            <w:r w:rsidRPr="00D948E6">
              <w:t>0</w:t>
            </w:r>
          </w:p>
        </w:tc>
        <w:tc>
          <w:tcPr>
            <w:tcW w:w="678" w:type="dxa"/>
            <w:tcBorders>
              <w:left w:val="single" w:sz="6" w:space="0" w:color="auto"/>
            </w:tcBorders>
          </w:tcPr>
          <w:p w14:paraId="5DB87F03" w14:textId="77777777" w:rsidR="00F80478" w:rsidRPr="00D948E6" w:rsidRDefault="00F80478" w:rsidP="00F80478">
            <w:pPr>
              <w:pStyle w:val="TABLE-cell"/>
              <w:keepNext/>
              <w:spacing w:before="40" w:after="40"/>
              <w:jc w:val="center"/>
            </w:pPr>
            <w:r w:rsidRPr="00D948E6">
              <w:t>9</w:t>
            </w:r>
          </w:p>
        </w:tc>
        <w:tc>
          <w:tcPr>
            <w:tcW w:w="595" w:type="dxa"/>
            <w:tcBorders>
              <w:left w:val="single" w:sz="6" w:space="0" w:color="auto"/>
            </w:tcBorders>
          </w:tcPr>
          <w:p w14:paraId="5DB87F04" w14:textId="77777777" w:rsidR="00F80478" w:rsidRPr="00D948E6" w:rsidRDefault="00F80478" w:rsidP="00F80478">
            <w:pPr>
              <w:pStyle w:val="TABLE-cell"/>
              <w:keepNext/>
              <w:spacing w:before="40" w:after="40"/>
              <w:jc w:val="center"/>
            </w:pPr>
            <w:r w:rsidRPr="00D948E6">
              <w:t>1</w:t>
            </w:r>
          </w:p>
        </w:tc>
        <w:tc>
          <w:tcPr>
            <w:tcW w:w="595" w:type="dxa"/>
            <w:tcBorders>
              <w:left w:val="single" w:sz="6" w:space="0" w:color="auto"/>
              <w:right w:val="double" w:sz="4" w:space="0" w:color="auto"/>
            </w:tcBorders>
            <w:shd w:val="pct12" w:color="auto" w:fill="FFFFFF"/>
          </w:tcPr>
          <w:p w14:paraId="5DB87F05" w14:textId="77777777" w:rsidR="00F80478" w:rsidRPr="00D948E6" w:rsidRDefault="00F80478" w:rsidP="00F80478">
            <w:pPr>
              <w:pStyle w:val="TABLE-cell"/>
              <w:keepNext/>
              <w:spacing w:before="40" w:after="40"/>
              <w:jc w:val="center"/>
            </w:pPr>
          </w:p>
        </w:tc>
      </w:tr>
      <w:tr w:rsidR="00F80478" w:rsidRPr="00D948E6" w14:paraId="5DB87F0E" w14:textId="77777777" w:rsidTr="009443B0">
        <w:trPr>
          <w:cantSplit/>
          <w:jc w:val="center"/>
        </w:trPr>
        <w:tc>
          <w:tcPr>
            <w:tcW w:w="5583" w:type="dxa"/>
            <w:tcBorders>
              <w:left w:val="double" w:sz="4" w:space="0" w:color="auto"/>
              <w:right w:val="single" w:sz="4" w:space="0" w:color="auto"/>
            </w:tcBorders>
          </w:tcPr>
          <w:p w14:paraId="5DB87F07" w14:textId="77777777" w:rsidR="00F80478" w:rsidRPr="00D948E6" w:rsidRDefault="00F80478" w:rsidP="00F80478">
            <w:pPr>
              <w:pStyle w:val="TABLE-cell"/>
              <w:keepNext/>
              <w:spacing w:before="40" w:after="40"/>
            </w:pPr>
            <w:r w:rsidRPr="00D948E6">
              <w:t>Local date</w:t>
            </w:r>
            <w:r w:rsidRPr="00D948E6">
              <w:fldChar w:fldCharType="begin"/>
            </w:r>
            <w:r w:rsidRPr="00D948E6">
              <w:instrText xml:space="preserve"> XE "Local date" </w:instrText>
            </w:r>
            <w:r w:rsidRPr="00D948E6">
              <w:fldChar w:fldCharType="end"/>
            </w:r>
          </w:p>
        </w:tc>
        <w:tc>
          <w:tcPr>
            <w:tcW w:w="512" w:type="dxa"/>
            <w:tcBorders>
              <w:left w:val="nil"/>
            </w:tcBorders>
          </w:tcPr>
          <w:p w14:paraId="5DB87F08" w14:textId="77777777" w:rsidR="00F80478" w:rsidRPr="00D948E6" w:rsidRDefault="00F80478" w:rsidP="00F80478">
            <w:pPr>
              <w:pStyle w:val="TABLE-cell"/>
              <w:keepNext/>
              <w:spacing w:before="40" w:after="40"/>
              <w:jc w:val="center"/>
            </w:pPr>
            <w:r w:rsidRPr="00D948E6">
              <w:t>1</w:t>
            </w:r>
          </w:p>
        </w:tc>
        <w:tc>
          <w:tcPr>
            <w:tcW w:w="512" w:type="dxa"/>
            <w:tcBorders>
              <w:left w:val="single" w:sz="6" w:space="0" w:color="auto"/>
              <w:right w:val="single" w:sz="6" w:space="0" w:color="auto"/>
            </w:tcBorders>
          </w:tcPr>
          <w:p w14:paraId="5DB87F09" w14:textId="77777777" w:rsidR="00F80478" w:rsidRPr="00D948E6" w:rsidRDefault="00F80478" w:rsidP="00F80478">
            <w:pPr>
              <w:pStyle w:val="TABLE-cell"/>
              <w:keepNext/>
              <w:spacing w:before="40" w:after="40"/>
              <w:jc w:val="center"/>
              <w:rPr>
                <w:i/>
                <w:iCs/>
              </w:rPr>
            </w:pPr>
            <w:r w:rsidRPr="00D948E6">
              <w:rPr>
                <w:i/>
                <w:iCs/>
              </w:rPr>
              <w:t>b</w:t>
            </w:r>
          </w:p>
        </w:tc>
        <w:tc>
          <w:tcPr>
            <w:tcW w:w="595" w:type="dxa"/>
          </w:tcPr>
          <w:p w14:paraId="5DB87F0A" w14:textId="77777777" w:rsidR="00F80478" w:rsidRPr="00D948E6" w:rsidRDefault="00F80478" w:rsidP="00F80478">
            <w:pPr>
              <w:pStyle w:val="TABLE-cell"/>
              <w:keepNext/>
              <w:spacing w:before="40" w:after="40"/>
              <w:jc w:val="center"/>
            </w:pPr>
            <w:r w:rsidRPr="00D948E6">
              <w:t>0</w:t>
            </w:r>
          </w:p>
        </w:tc>
        <w:tc>
          <w:tcPr>
            <w:tcW w:w="678" w:type="dxa"/>
            <w:tcBorders>
              <w:left w:val="single" w:sz="6" w:space="0" w:color="auto"/>
            </w:tcBorders>
          </w:tcPr>
          <w:p w14:paraId="5DB87F0B" w14:textId="77777777" w:rsidR="00F80478" w:rsidRPr="00D948E6" w:rsidRDefault="00F80478" w:rsidP="00F80478">
            <w:pPr>
              <w:pStyle w:val="TABLE-cell"/>
              <w:keepNext/>
              <w:spacing w:before="40" w:after="40"/>
              <w:jc w:val="center"/>
            </w:pPr>
            <w:r w:rsidRPr="00D948E6">
              <w:t>9</w:t>
            </w:r>
          </w:p>
        </w:tc>
        <w:tc>
          <w:tcPr>
            <w:tcW w:w="595" w:type="dxa"/>
            <w:tcBorders>
              <w:left w:val="single" w:sz="6" w:space="0" w:color="auto"/>
            </w:tcBorders>
          </w:tcPr>
          <w:p w14:paraId="5DB87F0C" w14:textId="77777777" w:rsidR="00F80478" w:rsidRPr="00D948E6" w:rsidRDefault="00F80478" w:rsidP="00F80478">
            <w:pPr>
              <w:pStyle w:val="TABLE-cell"/>
              <w:keepNext/>
              <w:spacing w:before="40" w:after="40"/>
              <w:jc w:val="center"/>
            </w:pPr>
            <w:r w:rsidRPr="00D948E6">
              <w:t>2</w:t>
            </w:r>
          </w:p>
        </w:tc>
        <w:tc>
          <w:tcPr>
            <w:tcW w:w="595" w:type="dxa"/>
            <w:tcBorders>
              <w:left w:val="single" w:sz="6" w:space="0" w:color="auto"/>
              <w:right w:val="double" w:sz="4" w:space="0" w:color="auto"/>
            </w:tcBorders>
            <w:shd w:val="pct12" w:color="auto" w:fill="FFFFFF"/>
          </w:tcPr>
          <w:p w14:paraId="5DB87F0D" w14:textId="77777777" w:rsidR="00F80478" w:rsidRPr="00D948E6" w:rsidRDefault="00F80478" w:rsidP="00F80478">
            <w:pPr>
              <w:pStyle w:val="TABLE-cell"/>
              <w:keepNext/>
              <w:spacing w:before="40" w:after="40"/>
              <w:jc w:val="center"/>
            </w:pPr>
          </w:p>
        </w:tc>
      </w:tr>
      <w:tr w:rsidR="00F80478" w:rsidRPr="00D948E6" w14:paraId="5DB87F16" w14:textId="77777777" w:rsidTr="009443B0">
        <w:trPr>
          <w:cantSplit/>
          <w:jc w:val="center"/>
        </w:trPr>
        <w:tc>
          <w:tcPr>
            <w:tcW w:w="5583" w:type="dxa"/>
            <w:tcBorders>
              <w:left w:val="double" w:sz="4" w:space="0" w:color="auto"/>
              <w:right w:val="single" w:sz="4" w:space="0" w:color="auto"/>
            </w:tcBorders>
          </w:tcPr>
          <w:p w14:paraId="5DB87F0F" w14:textId="77777777" w:rsidR="00F80478" w:rsidRPr="00D948E6" w:rsidRDefault="00F80478" w:rsidP="00F80478">
            <w:pPr>
              <w:pStyle w:val="TABLE-cell"/>
              <w:keepNext/>
              <w:spacing w:before="40" w:after="40"/>
            </w:pPr>
            <w:r w:rsidRPr="00D948E6">
              <w:t>Reserved for Germany</w:t>
            </w:r>
          </w:p>
        </w:tc>
        <w:tc>
          <w:tcPr>
            <w:tcW w:w="512" w:type="dxa"/>
            <w:tcBorders>
              <w:left w:val="nil"/>
            </w:tcBorders>
          </w:tcPr>
          <w:p w14:paraId="5DB87F10" w14:textId="77777777" w:rsidR="00F80478" w:rsidRPr="00D948E6" w:rsidRDefault="00F80478" w:rsidP="00F80478">
            <w:pPr>
              <w:pStyle w:val="TABLE-cell"/>
              <w:keepNext/>
              <w:spacing w:before="40" w:after="40"/>
              <w:jc w:val="center"/>
            </w:pPr>
            <w:r w:rsidRPr="00D948E6">
              <w:t>1</w:t>
            </w:r>
          </w:p>
        </w:tc>
        <w:tc>
          <w:tcPr>
            <w:tcW w:w="512" w:type="dxa"/>
            <w:tcBorders>
              <w:left w:val="single" w:sz="6" w:space="0" w:color="auto"/>
              <w:right w:val="single" w:sz="6" w:space="0" w:color="auto"/>
            </w:tcBorders>
          </w:tcPr>
          <w:p w14:paraId="5DB87F11" w14:textId="77777777" w:rsidR="00F80478" w:rsidRPr="00D948E6" w:rsidRDefault="00F80478" w:rsidP="00F80478">
            <w:pPr>
              <w:pStyle w:val="TABLE-cell"/>
              <w:keepNext/>
              <w:spacing w:before="40" w:after="40"/>
              <w:jc w:val="center"/>
              <w:rPr>
                <w:i/>
                <w:iCs/>
              </w:rPr>
            </w:pPr>
            <w:r w:rsidRPr="00D948E6">
              <w:rPr>
                <w:i/>
                <w:iCs/>
              </w:rPr>
              <w:t>b</w:t>
            </w:r>
          </w:p>
        </w:tc>
        <w:tc>
          <w:tcPr>
            <w:tcW w:w="595" w:type="dxa"/>
          </w:tcPr>
          <w:p w14:paraId="5DB87F12" w14:textId="77777777" w:rsidR="00F80478" w:rsidRPr="00D948E6" w:rsidRDefault="00F80478" w:rsidP="00F80478">
            <w:pPr>
              <w:pStyle w:val="TABLE-cell"/>
              <w:keepNext/>
              <w:spacing w:before="40" w:after="40"/>
              <w:jc w:val="center"/>
            </w:pPr>
            <w:r w:rsidRPr="00D948E6">
              <w:t>0</w:t>
            </w:r>
          </w:p>
        </w:tc>
        <w:tc>
          <w:tcPr>
            <w:tcW w:w="678" w:type="dxa"/>
            <w:tcBorders>
              <w:left w:val="single" w:sz="6" w:space="0" w:color="auto"/>
            </w:tcBorders>
          </w:tcPr>
          <w:p w14:paraId="5DB87F13" w14:textId="77777777" w:rsidR="00F80478" w:rsidRPr="00D948E6" w:rsidRDefault="00F80478" w:rsidP="00F80478">
            <w:pPr>
              <w:pStyle w:val="TABLE-cell"/>
              <w:keepNext/>
              <w:spacing w:before="40" w:after="40"/>
              <w:jc w:val="center"/>
            </w:pPr>
            <w:r w:rsidRPr="00D948E6">
              <w:t>9</w:t>
            </w:r>
          </w:p>
        </w:tc>
        <w:tc>
          <w:tcPr>
            <w:tcW w:w="595" w:type="dxa"/>
            <w:tcBorders>
              <w:left w:val="single" w:sz="6" w:space="0" w:color="auto"/>
            </w:tcBorders>
          </w:tcPr>
          <w:p w14:paraId="5DB87F14" w14:textId="77777777" w:rsidR="00F80478" w:rsidRPr="00D948E6" w:rsidRDefault="00F80478" w:rsidP="00F80478">
            <w:pPr>
              <w:pStyle w:val="TABLE-cell"/>
              <w:keepNext/>
              <w:spacing w:before="40" w:after="40"/>
              <w:jc w:val="center"/>
            </w:pPr>
            <w:r w:rsidRPr="00D948E6">
              <w:t>3</w:t>
            </w:r>
          </w:p>
        </w:tc>
        <w:tc>
          <w:tcPr>
            <w:tcW w:w="595" w:type="dxa"/>
            <w:tcBorders>
              <w:left w:val="single" w:sz="6" w:space="0" w:color="auto"/>
              <w:right w:val="double" w:sz="4" w:space="0" w:color="auto"/>
            </w:tcBorders>
            <w:shd w:val="pct12" w:color="auto" w:fill="FFFFFF"/>
          </w:tcPr>
          <w:p w14:paraId="5DB87F15" w14:textId="77777777" w:rsidR="00F80478" w:rsidRPr="00D948E6" w:rsidRDefault="00F80478" w:rsidP="00F80478">
            <w:pPr>
              <w:pStyle w:val="TABLE-cell"/>
              <w:keepNext/>
              <w:spacing w:before="40" w:after="40"/>
              <w:jc w:val="center"/>
            </w:pPr>
          </w:p>
        </w:tc>
      </w:tr>
      <w:tr w:rsidR="00F80478" w:rsidRPr="00D948E6" w14:paraId="5DB87F1E" w14:textId="77777777" w:rsidTr="003A1A70">
        <w:trPr>
          <w:cantSplit/>
          <w:jc w:val="center"/>
        </w:trPr>
        <w:tc>
          <w:tcPr>
            <w:tcW w:w="5583" w:type="dxa"/>
            <w:tcBorders>
              <w:left w:val="double" w:sz="4" w:space="0" w:color="auto"/>
              <w:right w:val="single" w:sz="4" w:space="0" w:color="auto"/>
            </w:tcBorders>
          </w:tcPr>
          <w:p w14:paraId="5DB87F17" w14:textId="77777777" w:rsidR="00F80478" w:rsidRPr="00D948E6" w:rsidRDefault="00F80478" w:rsidP="00F80478">
            <w:pPr>
              <w:pStyle w:val="TABLE-cell"/>
              <w:keepNext/>
              <w:spacing w:before="40" w:after="40"/>
            </w:pPr>
            <w:r w:rsidRPr="00D948E6">
              <w:t>Reserved for Germany</w:t>
            </w:r>
          </w:p>
        </w:tc>
        <w:tc>
          <w:tcPr>
            <w:tcW w:w="512" w:type="dxa"/>
            <w:tcBorders>
              <w:left w:val="nil"/>
            </w:tcBorders>
          </w:tcPr>
          <w:p w14:paraId="5DB87F18" w14:textId="77777777" w:rsidR="00F80478" w:rsidRPr="00D948E6" w:rsidRDefault="00F80478" w:rsidP="00F80478">
            <w:pPr>
              <w:pStyle w:val="TABLE-cell"/>
              <w:keepNext/>
              <w:spacing w:before="40" w:after="40"/>
              <w:jc w:val="center"/>
            </w:pPr>
            <w:r w:rsidRPr="00D948E6">
              <w:t>1</w:t>
            </w:r>
          </w:p>
        </w:tc>
        <w:tc>
          <w:tcPr>
            <w:tcW w:w="512" w:type="dxa"/>
            <w:tcBorders>
              <w:left w:val="single" w:sz="6" w:space="0" w:color="auto"/>
              <w:right w:val="single" w:sz="6" w:space="0" w:color="auto"/>
            </w:tcBorders>
          </w:tcPr>
          <w:p w14:paraId="5DB87F19" w14:textId="77777777" w:rsidR="00F80478" w:rsidRPr="00D948E6" w:rsidRDefault="00F80478" w:rsidP="00F80478">
            <w:pPr>
              <w:pStyle w:val="TABLE-cell"/>
              <w:keepNext/>
              <w:spacing w:before="40" w:after="40"/>
              <w:jc w:val="center"/>
              <w:rPr>
                <w:i/>
                <w:iCs/>
              </w:rPr>
            </w:pPr>
            <w:r w:rsidRPr="00D948E6">
              <w:rPr>
                <w:i/>
                <w:iCs/>
              </w:rPr>
              <w:t>b</w:t>
            </w:r>
          </w:p>
        </w:tc>
        <w:tc>
          <w:tcPr>
            <w:tcW w:w="595" w:type="dxa"/>
          </w:tcPr>
          <w:p w14:paraId="5DB87F1A" w14:textId="77777777" w:rsidR="00F80478" w:rsidRPr="00D948E6" w:rsidRDefault="00F80478" w:rsidP="00F80478">
            <w:pPr>
              <w:pStyle w:val="TABLE-cell"/>
              <w:keepNext/>
              <w:spacing w:before="40" w:after="40"/>
              <w:jc w:val="center"/>
            </w:pPr>
            <w:r w:rsidRPr="00D948E6">
              <w:t>0</w:t>
            </w:r>
          </w:p>
        </w:tc>
        <w:tc>
          <w:tcPr>
            <w:tcW w:w="678" w:type="dxa"/>
            <w:tcBorders>
              <w:left w:val="single" w:sz="6" w:space="0" w:color="auto"/>
            </w:tcBorders>
          </w:tcPr>
          <w:p w14:paraId="5DB87F1B" w14:textId="77777777" w:rsidR="00F80478" w:rsidRPr="00D948E6" w:rsidRDefault="00F80478" w:rsidP="00F80478">
            <w:pPr>
              <w:pStyle w:val="TABLE-cell"/>
              <w:keepNext/>
              <w:spacing w:before="40" w:after="40"/>
              <w:jc w:val="center"/>
            </w:pPr>
            <w:r w:rsidRPr="00D948E6">
              <w:t>9</w:t>
            </w:r>
          </w:p>
        </w:tc>
        <w:tc>
          <w:tcPr>
            <w:tcW w:w="595" w:type="dxa"/>
            <w:tcBorders>
              <w:left w:val="single" w:sz="6" w:space="0" w:color="auto"/>
            </w:tcBorders>
          </w:tcPr>
          <w:p w14:paraId="5DB87F1C" w14:textId="77777777" w:rsidR="00F80478" w:rsidRPr="00D948E6" w:rsidRDefault="00F80478" w:rsidP="00F80478">
            <w:pPr>
              <w:pStyle w:val="TABLE-cell"/>
              <w:keepNext/>
              <w:spacing w:before="40" w:after="40"/>
              <w:jc w:val="center"/>
            </w:pPr>
            <w:r w:rsidRPr="00D948E6">
              <w:t>4</w:t>
            </w:r>
          </w:p>
        </w:tc>
        <w:tc>
          <w:tcPr>
            <w:tcW w:w="595" w:type="dxa"/>
            <w:tcBorders>
              <w:left w:val="single" w:sz="6" w:space="0" w:color="auto"/>
              <w:right w:val="double" w:sz="4" w:space="0" w:color="auto"/>
            </w:tcBorders>
            <w:shd w:val="pct12" w:color="auto" w:fill="FFFFFF"/>
          </w:tcPr>
          <w:p w14:paraId="5DB87F1D" w14:textId="77777777" w:rsidR="00F80478" w:rsidRPr="00D948E6" w:rsidRDefault="00F80478" w:rsidP="00F80478">
            <w:pPr>
              <w:pStyle w:val="TABLE-cell"/>
              <w:keepNext/>
              <w:spacing w:before="40" w:after="40"/>
              <w:jc w:val="center"/>
            </w:pPr>
          </w:p>
        </w:tc>
      </w:tr>
      <w:tr w:rsidR="00F80478" w:rsidRPr="00D948E6" w14:paraId="5DB87F26" w14:textId="77777777" w:rsidTr="003A1A70">
        <w:trPr>
          <w:cantSplit/>
          <w:jc w:val="center"/>
        </w:trPr>
        <w:tc>
          <w:tcPr>
            <w:tcW w:w="5583" w:type="dxa"/>
            <w:tcBorders>
              <w:left w:val="double" w:sz="4" w:space="0" w:color="auto"/>
              <w:bottom w:val="single" w:sz="4" w:space="0" w:color="auto"/>
              <w:right w:val="single" w:sz="4" w:space="0" w:color="auto"/>
            </w:tcBorders>
          </w:tcPr>
          <w:p w14:paraId="5DB87F1F" w14:textId="77777777" w:rsidR="00F80478" w:rsidRPr="00D948E6" w:rsidRDefault="00F80478" w:rsidP="00F80478">
            <w:pPr>
              <w:pStyle w:val="TABLE-cell"/>
              <w:keepNext/>
              <w:spacing w:before="40" w:after="40"/>
            </w:pPr>
            <w:r w:rsidRPr="00D948E6">
              <w:t>Week day</w:t>
            </w:r>
            <w:r w:rsidRPr="00D948E6">
              <w:fldChar w:fldCharType="begin"/>
            </w:r>
            <w:r w:rsidRPr="00D948E6">
              <w:instrText xml:space="preserve"> XE "Week day" </w:instrText>
            </w:r>
            <w:r w:rsidRPr="00D948E6">
              <w:fldChar w:fldCharType="end"/>
            </w:r>
            <w:r w:rsidRPr="00D948E6">
              <w:t xml:space="preserve"> (0…7)</w:t>
            </w:r>
          </w:p>
        </w:tc>
        <w:tc>
          <w:tcPr>
            <w:tcW w:w="512" w:type="dxa"/>
            <w:tcBorders>
              <w:left w:val="nil"/>
              <w:bottom w:val="single" w:sz="4" w:space="0" w:color="auto"/>
            </w:tcBorders>
          </w:tcPr>
          <w:p w14:paraId="5DB87F20" w14:textId="77777777" w:rsidR="00F80478" w:rsidRPr="00D948E6" w:rsidRDefault="00F80478" w:rsidP="00F80478">
            <w:pPr>
              <w:pStyle w:val="TABLE-cell"/>
              <w:keepNext/>
              <w:spacing w:before="40" w:after="40"/>
              <w:jc w:val="center"/>
            </w:pPr>
            <w:r w:rsidRPr="00D948E6">
              <w:t>1</w:t>
            </w:r>
          </w:p>
        </w:tc>
        <w:tc>
          <w:tcPr>
            <w:tcW w:w="512" w:type="dxa"/>
            <w:tcBorders>
              <w:left w:val="single" w:sz="6" w:space="0" w:color="auto"/>
              <w:bottom w:val="single" w:sz="4" w:space="0" w:color="auto"/>
              <w:right w:val="single" w:sz="6" w:space="0" w:color="auto"/>
            </w:tcBorders>
          </w:tcPr>
          <w:p w14:paraId="5DB87F21" w14:textId="77777777" w:rsidR="00F80478" w:rsidRPr="00D948E6" w:rsidRDefault="00F80478" w:rsidP="00F80478">
            <w:pPr>
              <w:pStyle w:val="TABLE-cell"/>
              <w:keepNext/>
              <w:spacing w:before="40" w:after="40"/>
              <w:jc w:val="center"/>
              <w:rPr>
                <w:i/>
                <w:iCs/>
              </w:rPr>
            </w:pPr>
            <w:r w:rsidRPr="00D948E6">
              <w:rPr>
                <w:i/>
                <w:iCs/>
              </w:rPr>
              <w:t>b</w:t>
            </w:r>
          </w:p>
        </w:tc>
        <w:tc>
          <w:tcPr>
            <w:tcW w:w="595" w:type="dxa"/>
            <w:tcBorders>
              <w:bottom w:val="single" w:sz="4" w:space="0" w:color="auto"/>
            </w:tcBorders>
          </w:tcPr>
          <w:p w14:paraId="5DB87F22" w14:textId="77777777" w:rsidR="00F80478" w:rsidRPr="00D948E6" w:rsidRDefault="00F80478" w:rsidP="00F80478">
            <w:pPr>
              <w:pStyle w:val="TABLE-cell"/>
              <w:keepNext/>
              <w:spacing w:before="40" w:after="40"/>
              <w:jc w:val="center"/>
            </w:pPr>
            <w:r w:rsidRPr="00D948E6">
              <w:t>0</w:t>
            </w:r>
          </w:p>
        </w:tc>
        <w:tc>
          <w:tcPr>
            <w:tcW w:w="678" w:type="dxa"/>
            <w:tcBorders>
              <w:left w:val="single" w:sz="6" w:space="0" w:color="auto"/>
              <w:bottom w:val="single" w:sz="4" w:space="0" w:color="auto"/>
            </w:tcBorders>
          </w:tcPr>
          <w:p w14:paraId="5DB87F23" w14:textId="77777777" w:rsidR="00F80478" w:rsidRPr="00D948E6" w:rsidRDefault="00F80478" w:rsidP="00F80478">
            <w:pPr>
              <w:pStyle w:val="TABLE-cell"/>
              <w:keepNext/>
              <w:spacing w:before="40" w:after="40"/>
              <w:jc w:val="center"/>
            </w:pPr>
            <w:r w:rsidRPr="00D948E6">
              <w:t>9</w:t>
            </w:r>
          </w:p>
        </w:tc>
        <w:tc>
          <w:tcPr>
            <w:tcW w:w="595" w:type="dxa"/>
            <w:tcBorders>
              <w:left w:val="single" w:sz="6" w:space="0" w:color="auto"/>
              <w:bottom w:val="single" w:sz="4" w:space="0" w:color="auto"/>
            </w:tcBorders>
          </w:tcPr>
          <w:p w14:paraId="5DB87F24" w14:textId="77777777" w:rsidR="00F80478" w:rsidRPr="00D948E6" w:rsidRDefault="00F80478" w:rsidP="00F80478">
            <w:pPr>
              <w:pStyle w:val="TABLE-cell"/>
              <w:keepNext/>
              <w:spacing w:before="40" w:after="40"/>
              <w:jc w:val="center"/>
            </w:pPr>
            <w:r w:rsidRPr="00D948E6">
              <w:t>5</w:t>
            </w:r>
          </w:p>
        </w:tc>
        <w:tc>
          <w:tcPr>
            <w:tcW w:w="595" w:type="dxa"/>
            <w:tcBorders>
              <w:left w:val="single" w:sz="6" w:space="0" w:color="auto"/>
              <w:bottom w:val="single" w:sz="4" w:space="0" w:color="auto"/>
              <w:right w:val="double" w:sz="4" w:space="0" w:color="auto"/>
            </w:tcBorders>
            <w:shd w:val="pct12" w:color="auto" w:fill="FFFFFF"/>
          </w:tcPr>
          <w:p w14:paraId="5DB87F25" w14:textId="77777777" w:rsidR="00F80478" w:rsidRPr="00D948E6" w:rsidRDefault="00F80478" w:rsidP="00F80478">
            <w:pPr>
              <w:pStyle w:val="TABLE-cell"/>
              <w:keepNext/>
              <w:spacing w:before="40" w:after="40"/>
              <w:jc w:val="center"/>
            </w:pPr>
          </w:p>
        </w:tc>
      </w:tr>
      <w:tr w:rsidR="00F80478" w:rsidRPr="00D948E6" w14:paraId="5DB87F2F" w14:textId="77777777" w:rsidTr="003A1A70">
        <w:trPr>
          <w:cantSplit/>
          <w:jc w:val="center"/>
        </w:trPr>
        <w:tc>
          <w:tcPr>
            <w:tcW w:w="5583" w:type="dxa"/>
            <w:tcBorders>
              <w:top w:val="single" w:sz="4" w:space="0" w:color="auto"/>
              <w:left w:val="double" w:sz="4" w:space="0" w:color="auto"/>
              <w:right w:val="single" w:sz="4" w:space="0" w:color="auto"/>
            </w:tcBorders>
          </w:tcPr>
          <w:p w14:paraId="5DB87F27" w14:textId="77777777" w:rsidR="00F80478" w:rsidRPr="00D948E6" w:rsidRDefault="00F80478" w:rsidP="00F80478">
            <w:pPr>
              <w:pStyle w:val="TABLE-cell"/>
              <w:keepNext/>
              <w:spacing w:before="40" w:after="40"/>
            </w:pPr>
            <w:r w:rsidRPr="00D948E6">
              <w:t>Time of last reset</w:t>
            </w:r>
            <w:r w:rsidRPr="00D948E6">
              <w:fldChar w:fldCharType="begin"/>
            </w:r>
            <w:r w:rsidRPr="00D948E6">
              <w:instrText xml:space="preserve"> XE "Reset" </w:instrText>
            </w:r>
            <w:r w:rsidRPr="00D948E6">
              <w:fldChar w:fldCharType="end"/>
            </w:r>
          </w:p>
          <w:p w14:paraId="5DB87F28" w14:textId="77777777" w:rsidR="00F80478" w:rsidRPr="00D948E6" w:rsidRDefault="00F80478" w:rsidP="00F80478">
            <w:pPr>
              <w:pStyle w:val="TABLE-cell"/>
              <w:keepNext/>
              <w:spacing w:before="40" w:after="40"/>
            </w:pPr>
            <w:r w:rsidRPr="00D948E6">
              <w:t>(First billing period scheme if there are more than one)</w:t>
            </w:r>
          </w:p>
        </w:tc>
        <w:tc>
          <w:tcPr>
            <w:tcW w:w="512" w:type="dxa"/>
            <w:tcBorders>
              <w:top w:val="single" w:sz="4" w:space="0" w:color="auto"/>
              <w:left w:val="nil"/>
            </w:tcBorders>
          </w:tcPr>
          <w:p w14:paraId="5DB87F29" w14:textId="77777777" w:rsidR="00F80478" w:rsidRPr="00D948E6" w:rsidRDefault="00F80478" w:rsidP="00F80478">
            <w:pPr>
              <w:pStyle w:val="TABLE-cell"/>
              <w:keepNext/>
              <w:spacing w:before="40" w:after="40"/>
              <w:jc w:val="center"/>
            </w:pPr>
            <w:r w:rsidRPr="00D948E6">
              <w:t>1</w:t>
            </w:r>
          </w:p>
        </w:tc>
        <w:tc>
          <w:tcPr>
            <w:tcW w:w="512" w:type="dxa"/>
            <w:tcBorders>
              <w:top w:val="single" w:sz="4" w:space="0" w:color="auto"/>
              <w:left w:val="single" w:sz="6" w:space="0" w:color="auto"/>
              <w:right w:val="single" w:sz="6" w:space="0" w:color="auto"/>
            </w:tcBorders>
          </w:tcPr>
          <w:p w14:paraId="5DB87F2A" w14:textId="77777777" w:rsidR="00F80478" w:rsidRPr="00D948E6" w:rsidRDefault="00F80478" w:rsidP="00F80478">
            <w:pPr>
              <w:pStyle w:val="TABLE-cell"/>
              <w:keepNext/>
              <w:spacing w:before="40" w:after="40"/>
              <w:jc w:val="center"/>
              <w:rPr>
                <w:i/>
                <w:iCs/>
              </w:rPr>
            </w:pPr>
            <w:r w:rsidRPr="00D948E6">
              <w:rPr>
                <w:i/>
                <w:iCs/>
              </w:rPr>
              <w:t>b</w:t>
            </w:r>
          </w:p>
        </w:tc>
        <w:tc>
          <w:tcPr>
            <w:tcW w:w="595" w:type="dxa"/>
            <w:tcBorders>
              <w:top w:val="single" w:sz="4" w:space="0" w:color="auto"/>
            </w:tcBorders>
          </w:tcPr>
          <w:p w14:paraId="5DB87F2B" w14:textId="77777777" w:rsidR="00F80478" w:rsidRPr="00D948E6" w:rsidRDefault="00F80478" w:rsidP="00F80478">
            <w:pPr>
              <w:pStyle w:val="TABLE-cell"/>
              <w:keepNext/>
              <w:spacing w:before="40" w:after="40"/>
              <w:jc w:val="center"/>
            </w:pPr>
            <w:r w:rsidRPr="00D948E6">
              <w:t>0</w:t>
            </w:r>
          </w:p>
        </w:tc>
        <w:tc>
          <w:tcPr>
            <w:tcW w:w="678" w:type="dxa"/>
            <w:tcBorders>
              <w:top w:val="single" w:sz="4" w:space="0" w:color="auto"/>
              <w:left w:val="single" w:sz="6" w:space="0" w:color="auto"/>
            </w:tcBorders>
          </w:tcPr>
          <w:p w14:paraId="5DB87F2C" w14:textId="77777777" w:rsidR="00F80478" w:rsidRPr="00D948E6" w:rsidRDefault="00F80478" w:rsidP="00F80478">
            <w:pPr>
              <w:pStyle w:val="TABLE-cell"/>
              <w:keepNext/>
              <w:spacing w:before="40" w:after="40"/>
              <w:jc w:val="center"/>
            </w:pPr>
            <w:r w:rsidRPr="00D948E6">
              <w:t>9</w:t>
            </w:r>
          </w:p>
        </w:tc>
        <w:tc>
          <w:tcPr>
            <w:tcW w:w="595" w:type="dxa"/>
            <w:tcBorders>
              <w:top w:val="single" w:sz="4" w:space="0" w:color="auto"/>
              <w:left w:val="single" w:sz="6" w:space="0" w:color="auto"/>
            </w:tcBorders>
          </w:tcPr>
          <w:p w14:paraId="5DB87F2D" w14:textId="77777777" w:rsidR="00F80478" w:rsidRPr="00D948E6" w:rsidRDefault="00F80478" w:rsidP="00F80478">
            <w:pPr>
              <w:pStyle w:val="TABLE-cell"/>
              <w:keepNext/>
              <w:spacing w:before="40" w:after="40"/>
              <w:jc w:val="center"/>
            </w:pPr>
            <w:r w:rsidRPr="00D948E6">
              <w:t>6</w:t>
            </w:r>
          </w:p>
        </w:tc>
        <w:tc>
          <w:tcPr>
            <w:tcW w:w="595" w:type="dxa"/>
            <w:tcBorders>
              <w:top w:val="single" w:sz="4" w:space="0" w:color="auto"/>
              <w:left w:val="single" w:sz="6" w:space="0" w:color="auto"/>
              <w:right w:val="double" w:sz="4" w:space="0" w:color="auto"/>
            </w:tcBorders>
            <w:shd w:val="pct12" w:color="auto" w:fill="FFFFFF"/>
          </w:tcPr>
          <w:p w14:paraId="5DB87F2E" w14:textId="77777777" w:rsidR="00F80478" w:rsidRPr="00D948E6" w:rsidRDefault="00F80478" w:rsidP="00F80478">
            <w:pPr>
              <w:pStyle w:val="TABLE-cell"/>
              <w:keepNext/>
              <w:spacing w:before="40" w:after="40"/>
              <w:jc w:val="center"/>
            </w:pPr>
          </w:p>
        </w:tc>
      </w:tr>
      <w:tr w:rsidR="00F80478" w:rsidRPr="00D948E6" w14:paraId="5DB87F38" w14:textId="77777777" w:rsidTr="009443B0">
        <w:trPr>
          <w:cantSplit/>
          <w:jc w:val="center"/>
        </w:trPr>
        <w:tc>
          <w:tcPr>
            <w:tcW w:w="5583" w:type="dxa"/>
            <w:tcBorders>
              <w:left w:val="double" w:sz="4" w:space="0" w:color="auto"/>
              <w:right w:val="single" w:sz="4" w:space="0" w:color="auto"/>
            </w:tcBorders>
          </w:tcPr>
          <w:p w14:paraId="5DB87F30" w14:textId="77777777" w:rsidR="00F80478" w:rsidRPr="00D948E6" w:rsidRDefault="00F80478" w:rsidP="00F80478">
            <w:pPr>
              <w:pStyle w:val="TABLE-cell"/>
              <w:keepNext/>
              <w:spacing w:before="40" w:after="40"/>
            </w:pPr>
            <w:r w:rsidRPr="00D948E6">
              <w:t>Date of last reset</w:t>
            </w:r>
          </w:p>
          <w:p w14:paraId="5DB87F31" w14:textId="77777777" w:rsidR="00F80478" w:rsidRPr="00D948E6" w:rsidRDefault="00F80478" w:rsidP="00F80478">
            <w:pPr>
              <w:pStyle w:val="TABLE-cell"/>
              <w:keepNext/>
              <w:spacing w:before="40" w:after="40"/>
            </w:pPr>
            <w:r w:rsidRPr="00D948E6">
              <w:t>(First billing period scheme if there are more than one)</w:t>
            </w:r>
          </w:p>
        </w:tc>
        <w:tc>
          <w:tcPr>
            <w:tcW w:w="512" w:type="dxa"/>
            <w:tcBorders>
              <w:left w:val="nil"/>
            </w:tcBorders>
          </w:tcPr>
          <w:p w14:paraId="5DB87F32" w14:textId="77777777" w:rsidR="00F80478" w:rsidRPr="00D948E6" w:rsidRDefault="00F80478" w:rsidP="00F80478">
            <w:pPr>
              <w:pStyle w:val="TABLE-cell"/>
              <w:keepNext/>
              <w:spacing w:before="40" w:after="40"/>
              <w:jc w:val="center"/>
            </w:pPr>
            <w:r w:rsidRPr="00D948E6">
              <w:t>1</w:t>
            </w:r>
          </w:p>
        </w:tc>
        <w:tc>
          <w:tcPr>
            <w:tcW w:w="512" w:type="dxa"/>
            <w:tcBorders>
              <w:left w:val="single" w:sz="6" w:space="0" w:color="auto"/>
              <w:right w:val="single" w:sz="6" w:space="0" w:color="auto"/>
            </w:tcBorders>
          </w:tcPr>
          <w:p w14:paraId="5DB87F33" w14:textId="77777777" w:rsidR="00F80478" w:rsidRPr="00D948E6" w:rsidRDefault="00F80478" w:rsidP="00F80478">
            <w:pPr>
              <w:pStyle w:val="TABLE-cell"/>
              <w:keepNext/>
              <w:spacing w:before="40" w:after="40"/>
              <w:jc w:val="center"/>
              <w:rPr>
                <w:i/>
                <w:iCs/>
              </w:rPr>
            </w:pPr>
            <w:r w:rsidRPr="00D948E6">
              <w:rPr>
                <w:i/>
                <w:iCs/>
              </w:rPr>
              <w:t>b</w:t>
            </w:r>
          </w:p>
        </w:tc>
        <w:tc>
          <w:tcPr>
            <w:tcW w:w="595" w:type="dxa"/>
          </w:tcPr>
          <w:p w14:paraId="5DB87F34" w14:textId="77777777" w:rsidR="00F80478" w:rsidRPr="00D948E6" w:rsidRDefault="00F80478" w:rsidP="00F80478">
            <w:pPr>
              <w:pStyle w:val="TABLE-cell"/>
              <w:keepNext/>
              <w:spacing w:before="40" w:after="40"/>
              <w:jc w:val="center"/>
            </w:pPr>
            <w:r w:rsidRPr="00D948E6">
              <w:t>0</w:t>
            </w:r>
          </w:p>
        </w:tc>
        <w:tc>
          <w:tcPr>
            <w:tcW w:w="678" w:type="dxa"/>
            <w:tcBorders>
              <w:left w:val="single" w:sz="6" w:space="0" w:color="auto"/>
            </w:tcBorders>
          </w:tcPr>
          <w:p w14:paraId="5DB87F35" w14:textId="77777777" w:rsidR="00F80478" w:rsidRPr="00D948E6" w:rsidRDefault="00F80478" w:rsidP="00F80478">
            <w:pPr>
              <w:pStyle w:val="TABLE-cell"/>
              <w:keepNext/>
              <w:spacing w:before="40" w:after="40"/>
              <w:jc w:val="center"/>
            </w:pPr>
            <w:r w:rsidRPr="00D948E6">
              <w:t>9</w:t>
            </w:r>
          </w:p>
        </w:tc>
        <w:tc>
          <w:tcPr>
            <w:tcW w:w="595" w:type="dxa"/>
            <w:tcBorders>
              <w:left w:val="single" w:sz="6" w:space="0" w:color="auto"/>
            </w:tcBorders>
          </w:tcPr>
          <w:p w14:paraId="5DB87F36" w14:textId="77777777" w:rsidR="00F80478" w:rsidRPr="00D948E6" w:rsidRDefault="00F80478" w:rsidP="00F80478">
            <w:pPr>
              <w:pStyle w:val="TABLE-cell"/>
              <w:keepNext/>
              <w:spacing w:before="40" w:after="40"/>
              <w:jc w:val="center"/>
            </w:pPr>
            <w:r w:rsidRPr="00D948E6">
              <w:t>7</w:t>
            </w:r>
          </w:p>
        </w:tc>
        <w:tc>
          <w:tcPr>
            <w:tcW w:w="595" w:type="dxa"/>
            <w:tcBorders>
              <w:left w:val="single" w:sz="6" w:space="0" w:color="auto"/>
              <w:right w:val="double" w:sz="4" w:space="0" w:color="auto"/>
            </w:tcBorders>
            <w:shd w:val="pct12" w:color="auto" w:fill="FFFFFF"/>
          </w:tcPr>
          <w:p w14:paraId="5DB87F37" w14:textId="77777777" w:rsidR="00F80478" w:rsidRPr="00D948E6" w:rsidRDefault="00F80478" w:rsidP="00F80478">
            <w:pPr>
              <w:pStyle w:val="TABLE-cell"/>
              <w:keepNext/>
              <w:spacing w:before="40" w:after="40"/>
              <w:jc w:val="center"/>
            </w:pPr>
          </w:p>
        </w:tc>
      </w:tr>
      <w:tr w:rsidR="00F80478" w:rsidRPr="00D948E6" w14:paraId="5DB87F40" w14:textId="77777777" w:rsidTr="009443B0">
        <w:trPr>
          <w:cantSplit/>
          <w:jc w:val="center"/>
        </w:trPr>
        <w:tc>
          <w:tcPr>
            <w:tcW w:w="5583" w:type="dxa"/>
            <w:tcBorders>
              <w:left w:val="double" w:sz="4" w:space="0" w:color="auto"/>
              <w:right w:val="single" w:sz="4" w:space="0" w:color="auto"/>
            </w:tcBorders>
          </w:tcPr>
          <w:p w14:paraId="5DB87F39" w14:textId="77777777" w:rsidR="00F80478" w:rsidRPr="00D948E6" w:rsidRDefault="00F80478" w:rsidP="00F80478">
            <w:pPr>
              <w:pStyle w:val="TABLE-cell"/>
              <w:keepNext/>
              <w:spacing w:before="40" w:after="40"/>
            </w:pPr>
            <w:r w:rsidRPr="00D948E6">
              <w:t>Output pulse duration</w:t>
            </w:r>
            <w:r w:rsidRPr="00D948E6">
              <w:fldChar w:fldCharType="begin"/>
            </w:r>
            <w:r w:rsidRPr="00D948E6">
              <w:instrText xml:space="preserve"> XE "Pulse duration" </w:instrText>
            </w:r>
            <w:r w:rsidRPr="00D948E6">
              <w:fldChar w:fldCharType="end"/>
            </w:r>
          </w:p>
        </w:tc>
        <w:tc>
          <w:tcPr>
            <w:tcW w:w="512" w:type="dxa"/>
            <w:tcBorders>
              <w:left w:val="nil"/>
            </w:tcBorders>
          </w:tcPr>
          <w:p w14:paraId="5DB87F3A" w14:textId="77777777" w:rsidR="00F80478" w:rsidRPr="00D948E6" w:rsidRDefault="00F80478" w:rsidP="00F80478">
            <w:pPr>
              <w:pStyle w:val="TABLE-cell"/>
              <w:keepNext/>
              <w:spacing w:before="40" w:after="40"/>
              <w:jc w:val="center"/>
            </w:pPr>
            <w:r w:rsidRPr="00D948E6">
              <w:t>1</w:t>
            </w:r>
          </w:p>
        </w:tc>
        <w:tc>
          <w:tcPr>
            <w:tcW w:w="512" w:type="dxa"/>
            <w:tcBorders>
              <w:left w:val="single" w:sz="6" w:space="0" w:color="auto"/>
              <w:right w:val="single" w:sz="6" w:space="0" w:color="auto"/>
            </w:tcBorders>
          </w:tcPr>
          <w:p w14:paraId="5DB87F3B" w14:textId="77777777" w:rsidR="00F80478" w:rsidRPr="00D948E6" w:rsidRDefault="00F80478" w:rsidP="00F80478">
            <w:pPr>
              <w:pStyle w:val="TABLE-cell"/>
              <w:keepNext/>
              <w:spacing w:before="40" w:after="40"/>
              <w:jc w:val="center"/>
              <w:rPr>
                <w:i/>
                <w:iCs/>
              </w:rPr>
            </w:pPr>
            <w:r w:rsidRPr="00D948E6">
              <w:rPr>
                <w:i/>
                <w:iCs/>
              </w:rPr>
              <w:t>b</w:t>
            </w:r>
          </w:p>
        </w:tc>
        <w:tc>
          <w:tcPr>
            <w:tcW w:w="595" w:type="dxa"/>
          </w:tcPr>
          <w:p w14:paraId="5DB87F3C" w14:textId="77777777" w:rsidR="00F80478" w:rsidRPr="00D948E6" w:rsidRDefault="00F80478" w:rsidP="00F80478">
            <w:pPr>
              <w:pStyle w:val="TABLE-cell"/>
              <w:keepNext/>
              <w:spacing w:before="40" w:after="40"/>
              <w:jc w:val="center"/>
            </w:pPr>
            <w:r w:rsidRPr="00D948E6">
              <w:t>0</w:t>
            </w:r>
          </w:p>
        </w:tc>
        <w:tc>
          <w:tcPr>
            <w:tcW w:w="678" w:type="dxa"/>
            <w:tcBorders>
              <w:left w:val="single" w:sz="6" w:space="0" w:color="auto"/>
            </w:tcBorders>
          </w:tcPr>
          <w:p w14:paraId="5DB87F3D" w14:textId="77777777" w:rsidR="00F80478" w:rsidRPr="00D948E6" w:rsidRDefault="00F80478" w:rsidP="00F80478">
            <w:pPr>
              <w:pStyle w:val="TABLE-cell"/>
              <w:keepNext/>
              <w:spacing w:before="40" w:after="40"/>
              <w:jc w:val="center"/>
            </w:pPr>
            <w:r w:rsidRPr="00D948E6">
              <w:t>9</w:t>
            </w:r>
          </w:p>
        </w:tc>
        <w:tc>
          <w:tcPr>
            <w:tcW w:w="595" w:type="dxa"/>
            <w:tcBorders>
              <w:left w:val="single" w:sz="6" w:space="0" w:color="auto"/>
            </w:tcBorders>
          </w:tcPr>
          <w:p w14:paraId="5DB87F3E" w14:textId="77777777" w:rsidR="00F80478" w:rsidRPr="00D948E6" w:rsidRDefault="00F80478" w:rsidP="00F80478">
            <w:pPr>
              <w:pStyle w:val="TABLE-cell"/>
              <w:keepNext/>
              <w:spacing w:before="40" w:after="40"/>
              <w:jc w:val="center"/>
            </w:pPr>
            <w:r w:rsidRPr="00D948E6">
              <w:t>8</w:t>
            </w:r>
          </w:p>
        </w:tc>
        <w:tc>
          <w:tcPr>
            <w:tcW w:w="595" w:type="dxa"/>
            <w:tcBorders>
              <w:left w:val="single" w:sz="6" w:space="0" w:color="auto"/>
              <w:right w:val="double" w:sz="4" w:space="0" w:color="auto"/>
            </w:tcBorders>
            <w:shd w:val="pct12" w:color="auto" w:fill="FFFFFF"/>
          </w:tcPr>
          <w:p w14:paraId="5DB87F3F" w14:textId="77777777" w:rsidR="00F80478" w:rsidRPr="00D948E6" w:rsidRDefault="00F80478" w:rsidP="00F80478">
            <w:pPr>
              <w:pStyle w:val="TABLE-cell"/>
              <w:keepNext/>
              <w:spacing w:before="40" w:after="40"/>
              <w:jc w:val="center"/>
            </w:pPr>
          </w:p>
        </w:tc>
      </w:tr>
      <w:tr w:rsidR="00F80478" w:rsidRPr="00D948E6" w14:paraId="5DB87F48" w14:textId="77777777" w:rsidTr="009443B0">
        <w:trPr>
          <w:cantSplit/>
          <w:jc w:val="center"/>
        </w:trPr>
        <w:tc>
          <w:tcPr>
            <w:tcW w:w="5583" w:type="dxa"/>
            <w:tcBorders>
              <w:left w:val="double" w:sz="4" w:space="0" w:color="auto"/>
              <w:right w:val="single" w:sz="4" w:space="0" w:color="auto"/>
            </w:tcBorders>
          </w:tcPr>
          <w:p w14:paraId="5DB87F41" w14:textId="77777777" w:rsidR="00F80478" w:rsidRPr="00D948E6" w:rsidRDefault="00F80478" w:rsidP="00F80478">
            <w:pPr>
              <w:pStyle w:val="TABLE-cell"/>
              <w:keepNext/>
              <w:spacing w:before="40" w:after="40"/>
            </w:pPr>
            <w:r w:rsidRPr="00D948E6">
              <w:t>Clock synchronization window</w:t>
            </w:r>
            <w:r w:rsidRPr="00D948E6">
              <w:fldChar w:fldCharType="begin"/>
            </w:r>
            <w:r w:rsidRPr="00D948E6">
              <w:instrText xml:space="preserve"> XE "Synchronization window" </w:instrText>
            </w:r>
            <w:r w:rsidRPr="00D948E6">
              <w:fldChar w:fldCharType="end"/>
            </w:r>
          </w:p>
        </w:tc>
        <w:tc>
          <w:tcPr>
            <w:tcW w:w="512" w:type="dxa"/>
            <w:tcBorders>
              <w:left w:val="nil"/>
            </w:tcBorders>
          </w:tcPr>
          <w:p w14:paraId="5DB87F42" w14:textId="77777777" w:rsidR="00F80478" w:rsidRPr="00D948E6" w:rsidRDefault="00F80478" w:rsidP="00F80478">
            <w:pPr>
              <w:pStyle w:val="TABLE-cell"/>
              <w:keepNext/>
              <w:spacing w:before="40" w:after="40"/>
              <w:jc w:val="center"/>
            </w:pPr>
            <w:r w:rsidRPr="00D948E6">
              <w:t>1</w:t>
            </w:r>
          </w:p>
        </w:tc>
        <w:tc>
          <w:tcPr>
            <w:tcW w:w="512" w:type="dxa"/>
            <w:tcBorders>
              <w:left w:val="single" w:sz="6" w:space="0" w:color="auto"/>
              <w:right w:val="single" w:sz="6" w:space="0" w:color="auto"/>
            </w:tcBorders>
          </w:tcPr>
          <w:p w14:paraId="5DB87F43" w14:textId="77777777" w:rsidR="00F80478" w:rsidRPr="00D948E6" w:rsidRDefault="00F80478" w:rsidP="00F80478">
            <w:pPr>
              <w:pStyle w:val="TABLE-cell"/>
              <w:keepNext/>
              <w:spacing w:before="40" w:after="40"/>
              <w:jc w:val="center"/>
              <w:rPr>
                <w:i/>
                <w:iCs/>
              </w:rPr>
            </w:pPr>
            <w:r w:rsidRPr="00D948E6">
              <w:rPr>
                <w:i/>
                <w:iCs/>
              </w:rPr>
              <w:t>b</w:t>
            </w:r>
          </w:p>
        </w:tc>
        <w:tc>
          <w:tcPr>
            <w:tcW w:w="595" w:type="dxa"/>
          </w:tcPr>
          <w:p w14:paraId="5DB87F44" w14:textId="77777777" w:rsidR="00F80478" w:rsidRPr="00D948E6" w:rsidRDefault="00F80478" w:rsidP="00F80478">
            <w:pPr>
              <w:pStyle w:val="TABLE-cell"/>
              <w:keepNext/>
              <w:spacing w:before="40" w:after="40"/>
              <w:jc w:val="center"/>
            </w:pPr>
            <w:r w:rsidRPr="00D948E6">
              <w:t>0</w:t>
            </w:r>
          </w:p>
        </w:tc>
        <w:tc>
          <w:tcPr>
            <w:tcW w:w="678" w:type="dxa"/>
            <w:tcBorders>
              <w:left w:val="single" w:sz="6" w:space="0" w:color="auto"/>
            </w:tcBorders>
          </w:tcPr>
          <w:p w14:paraId="5DB87F45" w14:textId="77777777" w:rsidR="00F80478" w:rsidRPr="00D948E6" w:rsidRDefault="00F80478" w:rsidP="00F80478">
            <w:pPr>
              <w:pStyle w:val="TABLE-cell"/>
              <w:keepNext/>
              <w:spacing w:before="40" w:after="40"/>
              <w:jc w:val="center"/>
            </w:pPr>
            <w:r w:rsidRPr="00D948E6">
              <w:t>9</w:t>
            </w:r>
          </w:p>
        </w:tc>
        <w:tc>
          <w:tcPr>
            <w:tcW w:w="595" w:type="dxa"/>
            <w:tcBorders>
              <w:left w:val="single" w:sz="6" w:space="0" w:color="auto"/>
            </w:tcBorders>
          </w:tcPr>
          <w:p w14:paraId="5DB87F46" w14:textId="77777777" w:rsidR="00F80478" w:rsidRPr="00D948E6" w:rsidRDefault="00F80478" w:rsidP="00F80478">
            <w:pPr>
              <w:pStyle w:val="TABLE-cell"/>
              <w:keepNext/>
              <w:spacing w:before="40" w:after="40"/>
              <w:jc w:val="center"/>
            </w:pPr>
            <w:r w:rsidRPr="00D948E6">
              <w:t>9</w:t>
            </w:r>
          </w:p>
        </w:tc>
        <w:tc>
          <w:tcPr>
            <w:tcW w:w="595" w:type="dxa"/>
            <w:tcBorders>
              <w:left w:val="single" w:sz="6" w:space="0" w:color="auto"/>
              <w:right w:val="double" w:sz="4" w:space="0" w:color="auto"/>
            </w:tcBorders>
            <w:shd w:val="pct12" w:color="auto" w:fill="FFFFFF"/>
          </w:tcPr>
          <w:p w14:paraId="5DB87F47" w14:textId="77777777" w:rsidR="00F80478" w:rsidRPr="00D948E6" w:rsidRDefault="00F80478" w:rsidP="00F80478">
            <w:pPr>
              <w:pStyle w:val="TABLE-cell"/>
              <w:keepNext/>
              <w:spacing w:before="40" w:after="40"/>
              <w:jc w:val="center"/>
            </w:pPr>
          </w:p>
        </w:tc>
      </w:tr>
      <w:tr w:rsidR="00F80478" w:rsidRPr="00D948E6" w14:paraId="5DB87F50" w14:textId="77777777" w:rsidTr="009443B0">
        <w:trPr>
          <w:cantSplit/>
          <w:jc w:val="center"/>
        </w:trPr>
        <w:tc>
          <w:tcPr>
            <w:tcW w:w="5583" w:type="dxa"/>
            <w:tcBorders>
              <w:left w:val="double" w:sz="4" w:space="0" w:color="auto"/>
              <w:right w:val="single" w:sz="4" w:space="0" w:color="auto"/>
            </w:tcBorders>
          </w:tcPr>
          <w:p w14:paraId="5DB87F49" w14:textId="77777777" w:rsidR="00F80478" w:rsidRPr="00D948E6" w:rsidRDefault="00F80478" w:rsidP="00F80478">
            <w:pPr>
              <w:pStyle w:val="TABLE-cell"/>
              <w:keepNext/>
              <w:spacing w:before="40" w:after="40"/>
            </w:pPr>
            <w:r w:rsidRPr="00D948E6">
              <w:t>Clock synchronization method</w:t>
            </w:r>
            <w:r w:rsidRPr="00D948E6">
              <w:fldChar w:fldCharType="begin"/>
            </w:r>
            <w:r w:rsidRPr="00D948E6">
              <w:instrText xml:space="preserve"> XE "Synchronization method" </w:instrText>
            </w:r>
            <w:r w:rsidRPr="00D948E6">
              <w:fldChar w:fldCharType="end"/>
            </w:r>
          </w:p>
        </w:tc>
        <w:tc>
          <w:tcPr>
            <w:tcW w:w="512" w:type="dxa"/>
            <w:tcBorders>
              <w:left w:val="nil"/>
            </w:tcBorders>
          </w:tcPr>
          <w:p w14:paraId="5DB87F4A" w14:textId="77777777" w:rsidR="00F80478" w:rsidRPr="00D948E6" w:rsidRDefault="00F80478" w:rsidP="00F80478">
            <w:pPr>
              <w:pStyle w:val="TABLE-cell"/>
              <w:keepNext/>
              <w:spacing w:before="40" w:after="40"/>
              <w:jc w:val="center"/>
            </w:pPr>
            <w:r w:rsidRPr="00D948E6">
              <w:t>1</w:t>
            </w:r>
          </w:p>
        </w:tc>
        <w:tc>
          <w:tcPr>
            <w:tcW w:w="512" w:type="dxa"/>
            <w:tcBorders>
              <w:left w:val="single" w:sz="6" w:space="0" w:color="auto"/>
              <w:right w:val="single" w:sz="6" w:space="0" w:color="auto"/>
            </w:tcBorders>
          </w:tcPr>
          <w:p w14:paraId="5DB87F4B" w14:textId="77777777" w:rsidR="00F80478" w:rsidRPr="00D948E6" w:rsidRDefault="00F80478" w:rsidP="00F80478">
            <w:pPr>
              <w:pStyle w:val="TABLE-cell"/>
              <w:keepNext/>
              <w:spacing w:before="40" w:after="40"/>
              <w:jc w:val="center"/>
              <w:rPr>
                <w:i/>
                <w:iCs/>
              </w:rPr>
            </w:pPr>
            <w:r w:rsidRPr="00D948E6">
              <w:rPr>
                <w:i/>
                <w:iCs/>
              </w:rPr>
              <w:t>b</w:t>
            </w:r>
          </w:p>
        </w:tc>
        <w:tc>
          <w:tcPr>
            <w:tcW w:w="595" w:type="dxa"/>
          </w:tcPr>
          <w:p w14:paraId="5DB87F4C" w14:textId="77777777" w:rsidR="00F80478" w:rsidRPr="00D948E6" w:rsidRDefault="00F80478" w:rsidP="00F80478">
            <w:pPr>
              <w:pStyle w:val="TABLE-cell"/>
              <w:keepNext/>
              <w:spacing w:before="40" w:after="40"/>
              <w:jc w:val="center"/>
            </w:pPr>
            <w:r w:rsidRPr="00D948E6">
              <w:t>0</w:t>
            </w:r>
          </w:p>
        </w:tc>
        <w:tc>
          <w:tcPr>
            <w:tcW w:w="678" w:type="dxa"/>
            <w:tcBorders>
              <w:left w:val="single" w:sz="6" w:space="0" w:color="auto"/>
            </w:tcBorders>
          </w:tcPr>
          <w:p w14:paraId="5DB87F4D" w14:textId="77777777" w:rsidR="00F80478" w:rsidRPr="00D948E6" w:rsidRDefault="00F80478" w:rsidP="00F80478">
            <w:pPr>
              <w:pStyle w:val="TABLE-cell"/>
              <w:keepNext/>
              <w:spacing w:before="40" w:after="40"/>
              <w:jc w:val="center"/>
            </w:pPr>
            <w:r w:rsidRPr="00D948E6">
              <w:t>9</w:t>
            </w:r>
          </w:p>
        </w:tc>
        <w:tc>
          <w:tcPr>
            <w:tcW w:w="595" w:type="dxa"/>
            <w:tcBorders>
              <w:left w:val="single" w:sz="6" w:space="0" w:color="auto"/>
            </w:tcBorders>
          </w:tcPr>
          <w:p w14:paraId="5DB87F4E" w14:textId="77777777" w:rsidR="00F80478" w:rsidRPr="00D948E6" w:rsidRDefault="00F80478" w:rsidP="00F80478">
            <w:pPr>
              <w:pStyle w:val="TABLE-cell"/>
              <w:keepNext/>
              <w:spacing w:before="40" w:after="40"/>
              <w:jc w:val="center"/>
            </w:pPr>
            <w:r w:rsidRPr="00D948E6">
              <w:t>10</w:t>
            </w:r>
          </w:p>
        </w:tc>
        <w:tc>
          <w:tcPr>
            <w:tcW w:w="595" w:type="dxa"/>
            <w:tcBorders>
              <w:left w:val="single" w:sz="6" w:space="0" w:color="auto"/>
              <w:right w:val="double" w:sz="4" w:space="0" w:color="auto"/>
            </w:tcBorders>
            <w:shd w:val="pct12" w:color="auto" w:fill="FFFFFF"/>
          </w:tcPr>
          <w:p w14:paraId="5DB87F4F" w14:textId="77777777" w:rsidR="00F80478" w:rsidRPr="00D948E6" w:rsidRDefault="00F80478" w:rsidP="00F80478">
            <w:pPr>
              <w:pStyle w:val="TABLE-cell"/>
              <w:keepNext/>
              <w:spacing w:before="40" w:after="40"/>
              <w:jc w:val="center"/>
            </w:pPr>
          </w:p>
        </w:tc>
      </w:tr>
      <w:tr w:rsidR="00F80478" w:rsidRPr="00D948E6" w14:paraId="5DB87F58" w14:textId="77777777" w:rsidTr="009443B0">
        <w:trPr>
          <w:cantSplit/>
          <w:jc w:val="center"/>
        </w:trPr>
        <w:tc>
          <w:tcPr>
            <w:tcW w:w="5583" w:type="dxa"/>
            <w:tcBorders>
              <w:left w:val="double" w:sz="4" w:space="0" w:color="auto"/>
              <w:right w:val="single" w:sz="4" w:space="0" w:color="auto"/>
            </w:tcBorders>
          </w:tcPr>
          <w:p w14:paraId="5DB87F51" w14:textId="77777777" w:rsidR="00F80478" w:rsidRPr="00D948E6" w:rsidRDefault="00F80478" w:rsidP="00F80478">
            <w:pPr>
              <w:pStyle w:val="TABLE-cell"/>
              <w:keepNext/>
              <w:spacing w:before="40" w:after="40"/>
            </w:pPr>
            <w:r w:rsidRPr="00D948E6">
              <w:t>Clock time shift limit (default value: s)</w:t>
            </w:r>
            <w:r w:rsidRPr="00D948E6">
              <w:fldChar w:fldCharType="begin"/>
            </w:r>
            <w:r w:rsidRPr="00D948E6">
              <w:instrText xml:space="preserve"> XE "Clock time shift limit" </w:instrText>
            </w:r>
            <w:r w:rsidRPr="00D948E6">
              <w:fldChar w:fldCharType="end"/>
            </w:r>
          </w:p>
        </w:tc>
        <w:tc>
          <w:tcPr>
            <w:tcW w:w="512" w:type="dxa"/>
            <w:tcBorders>
              <w:left w:val="nil"/>
            </w:tcBorders>
          </w:tcPr>
          <w:p w14:paraId="5DB87F52" w14:textId="77777777" w:rsidR="00F80478" w:rsidRPr="00D948E6" w:rsidRDefault="00F80478" w:rsidP="00F80478">
            <w:pPr>
              <w:pStyle w:val="TABLE-cell"/>
              <w:keepNext/>
              <w:spacing w:before="40" w:after="40"/>
              <w:jc w:val="center"/>
            </w:pPr>
            <w:r w:rsidRPr="00D948E6">
              <w:t>1</w:t>
            </w:r>
          </w:p>
        </w:tc>
        <w:tc>
          <w:tcPr>
            <w:tcW w:w="512" w:type="dxa"/>
            <w:tcBorders>
              <w:left w:val="single" w:sz="6" w:space="0" w:color="auto"/>
              <w:right w:val="single" w:sz="6" w:space="0" w:color="auto"/>
            </w:tcBorders>
          </w:tcPr>
          <w:p w14:paraId="5DB87F53" w14:textId="77777777" w:rsidR="00F80478" w:rsidRPr="00D948E6" w:rsidRDefault="00F80478" w:rsidP="00F80478">
            <w:pPr>
              <w:pStyle w:val="TABLE-cell"/>
              <w:keepNext/>
              <w:spacing w:before="40" w:after="40"/>
              <w:jc w:val="center"/>
              <w:rPr>
                <w:i/>
                <w:iCs/>
              </w:rPr>
            </w:pPr>
            <w:r w:rsidRPr="00D948E6">
              <w:rPr>
                <w:i/>
                <w:iCs/>
              </w:rPr>
              <w:t>b</w:t>
            </w:r>
          </w:p>
        </w:tc>
        <w:tc>
          <w:tcPr>
            <w:tcW w:w="595" w:type="dxa"/>
          </w:tcPr>
          <w:p w14:paraId="5DB87F54" w14:textId="77777777" w:rsidR="00F80478" w:rsidRPr="00D948E6" w:rsidRDefault="00F80478" w:rsidP="00F80478">
            <w:pPr>
              <w:pStyle w:val="TABLE-cell"/>
              <w:keepNext/>
              <w:spacing w:before="40" w:after="40"/>
              <w:jc w:val="center"/>
            </w:pPr>
            <w:r w:rsidRPr="00D948E6">
              <w:t>0</w:t>
            </w:r>
          </w:p>
        </w:tc>
        <w:tc>
          <w:tcPr>
            <w:tcW w:w="678" w:type="dxa"/>
            <w:tcBorders>
              <w:left w:val="single" w:sz="6" w:space="0" w:color="auto"/>
            </w:tcBorders>
          </w:tcPr>
          <w:p w14:paraId="5DB87F55" w14:textId="77777777" w:rsidR="00F80478" w:rsidRPr="00D948E6" w:rsidRDefault="00F80478" w:rsidP="00F80478">
            <w:pPr>
              <w:pStyle w:val="TABLE-cell"/>
              <w:keepNext/>
              <w:spacing w:before="40" w:after="40"/>
              <w:jc w:val="center"/>
            </w:pPr>
            <w:r w:rsidRPr="00D948E6">
              <w:t>9</w:t>
            </w:r>
          </w:p>
        </w:tc>
        <w:tc>
          <w:tcPr>
            <w:tcW w:w="595" w:type="dxa"/>
            <w:tcBorders>
              <w:left w:val="single" w:sz="6" w:space="0" w:color="auto"/>
            </w:tcBorders>
          </w:tcPr>
          <w:p w14:paraId="5DB87F56" w14:textId="77777777" w:rsidR="00F80478" w:rsidRPr="00D948E6" w:rsidRDefault="00F80478" w:rsidP="00F80478">
            <w:pPr>
              <w:pStyle w:val="TABLE-cell"/>
              <w:keepNext/>
              <w:spacing w:before="40" w:after="40"/>
              <w:jc w:val="center"/>
            </w:pPr>
            <w:r w:rsidRPr="00D948E6">
              <w:t>11</w:t>
            </w:r>
          </w:p>
        </w:tc>
        <w:tc>
          <w:tcPr>
            <w:tcW w:w="595" w:type="dxa"/>
            <w:tcBorders>
              <w:left w:val="single" w:sz="6" w:space="0" w:color="auto"/>
              <w:right w:val="double" w:sz="4" w:space="0" w:color="auto"/>
            </w:tcBorders>
            <w:shd w:val="pct12" w:color="auto" w:fill="FFFFFF"/>
          </w:tcPr>
          <w:p w14:paraId="5DB87F57" w14:textId="77777777" w:rsidR="00F80478" w:rsidRPr="00D948E6" w:rsidRDefault="00F80478" w:rsidP="00F80478">
            <w:pPr>
              <w:pStyle w:val="TABLE-cell"/>
              <w:keepNext/>
              <w:spacing w:before="40" w:after="40"/>
              <w:jc w:val="center"/>
            </w:pPr>
          </w:p>
        </w:tc>
      </w:tr>
      <w:tr w:rsidR="00F80478" w:rsidRPr="00D948E6" w14:paraId="5DB87F61" w14:textId="77777777" w:rsidTr="009443B0">
        <w:trPr>
          <w:cantSplit/>
          <w:jc w:val="center"/>
        </w:trPr>
        <w:tc>
          <w:tcPr>
            <w:tcW w:w="5583" w:type="dxa"/>
            <w:tcBorders>
              <w:left w:val="double" w:sz="4" w:space="0" w:color="auto"/>
              <w:bottom w:val="dashed" w:sz="4" w:space="0" w:color="auto"/>
              <w:right w:val="single" w:sz="4" w:space="0" w:color="auto"/>
            </w:tcBorders>
          </w:tcPr>
          <w:p w14:paraId="5DB87F59" w14:textId="77777777" w:rsidR="00F80478" w:rsidRPr="00D948E6" w:rsidRDefault="00F80478" w:rsidP="00F80478">
            <w:pPr>
              <w:pStyle w:val="TABLE-cell"/>
              <w:keepNext/>
              <w:spacing w:before="40" w:after="40"/>
            </w:pPr>
            <w:r w:rsidRPr="00D948E6">
              <w:t>Billing period reset lockout time</w:t>
            </w:r>
          </w:p>
          <w:p w14:paraId="5DB87F5A" w14:textId="77777777" w:rsidR="00F80478" w:rsidRPr="00D948E6" w:rsidRDefault="00F80478" w:rsidP="00F80478">
            <w:pPr>
              <w:pStyle w:val="TABLE-cell"/>
              <w:keepNext/>
              <w:spacing w:before="40" w:after="40"/>
            </w:pPr>
            <w:r w:rsidRPr="00D948E6">
              <w:t>(First billing period scheme if there are more than one)</w:t>
            </w:r>
          </w:p>
        </w:tc>
        <w:tc>
          <w:tcPr>
            <w:tcW w:w="512" w:type="dxa"/>
            <w:tcBorders>
              <w:left w:val="nil"/>
              <w:bottom w:val="dashed" w:sz="4" w:space="0" w:color="auto"/>
            </w:tcBorders>
          </w:tcPr>
          <w:p w14:paraId="5DB87F5B" w14:textId="77777777" w:rsidR="00F80478" w:rsidRPr="00D948E6" w:rsidRDefault="00F80478" w:rsidP="00F80478">
            <w:pPr>
              <w:pStyle w:val="TABLE-cell"/>
              <w:keepNext/>
              <w:spacing w:before="40" w:after="40"/>
              <w:jc w:val="center"/>
            </w:pPr>
            <w:r w:rsidRPr="00D948E6">
              <w:t>1</w:t>
            </w:r>
          </w:p>
        </w:tc>
        <w:tc>
          <w:tcPr>
            <w:tcW w:w="512" w:type="dxa"/>
            <w:tcBorders>
              <w:left w:val="single" w:sz="6" w:space="0" w:color="auto"/>
              <w:bottom w:val="dashed" w:sz="4" w:space="0" w:color="auto"/>
              <w:right w:val="single" w:sz="6" w:space="0" w:color="auto"/>
            </w:tcBorders>
          </w:tcPr>
          <w:p w14:paraId="5DB87F5C" w14:textId="77777777" w:rsidR="00F80478" w:rsidRPr="00D948E6" w:rsidRDefault="00F80478" w:rsidP="00F80478">
            <w:pPr>
              <w:pStyle w:val="TABLE-cell"/>
              <w:keepNext/>
              <w:spacing w:before="40" w:after="40"/>
              <w:jc w:val="center"/>
              <w:rPr>
                <w:i/>
                <w:iCs/>
              </w:rPr>
            </w:pPr>
            <w:r w:rsidRPr="00D948E6">
              <w:rPr>
                <w:i/>
                <w:iCs/>
              </w:rPr>
              <w:t>b</w:t>
            </w:r>
          </w:p>
        </w:tc>
        <w:tc>
          <w:tcPr>
            <w:tcW w:w="595" w:type="dxa"/>
            <w:tcBorders>
              <w:bottom w:val="dashed" w:sz="4" w:space="0" w:color="auto"/>
            </w:tcBorders>
          </w:tcPr>
          <w:p w14:paraId="5DB87F5D" w14:textId="77777777" w:rsidR="00F80478" w:rsidRPr="00D948E6" w:rsidRDefault="00F80478" w:rsidP="00F80478">
            <w:pPr>
              <w:pStyle w:val="TABLE-cell"/>
              <w:keepNext/>
              <w:spacing w:before="40" w:after="40"/>
              <w:jc w:val="center"/>
            </w:pPr>
            <w:r w:rsidRPr="00D948E6">
              <w:t>0</w:t>
            </w:r>
          </w:p>
        </w:tc>
        <w:tc>
          <w:tcPr>
            <w:tcW w:w="678" w:type="dxa"/>
            <w:tcBorders>
              <w:left w:val="single" w:sz="6" w:space="0" w:color="auto"/>
              <w:bottom w:val="dashed" w:sz="4" w:space="0" w:color="auto"/>
            </w:tcBorders>
          </w:tcPr>
          <w:p w14:paraId="5DB87F5E" w14:textId="77777777" w:rsidR="00F80478" w:rsidRPr="00D948E6" w:rsidRDefault="00F80478" w:rsidP="00F80478">
            <w:pPr>
              <w:pStyle w:val="TABLE-cell"/>
              <w:keepNext/>
              <w:spacing w:before="40" w:after="40"/>
              <w:jc w:val="center"/>
            </w:pPr>
            <w:r w:rsidRPr="00D948E6">
              <w:t>9</w:t>
            </w:r>
          </w:p>
        </w:tc>
        <w:tc>
          <w:tcPr>
            <w:tcW w:w="595" w:type="dxa"/>
            <w:tcBorders>
              <w:left w:val="single" w:sz="6" w:space="0" w:color="auto"/>
              <w:bottom w:val="dashed" w:sz="4" w:space="0" w:color="auto"/>
            </w:tcBorders>
          </w:tcPr>
          <w:p w14:paraId="5DB87F5F" w14:textId="77777777" w:rsidR="00F80478" w:rsidRPr="00D948E6" w:rsidRDefault="00F80478" w:rsidP="00F80478">
            <w:pPr>
              <w:pStyle w:val="TABLE-cell"/>
              <w:keepNext/>
              <w:spacing w:before="40" w:after="40"/>
              <w:jc w:val="center"/>
            </w:pPr>
            <w:r w:rsidRPr="00D948E6">
              <w:t>12</w:t>
            </w:r>
          </w:p>
        </w:tc>
        <w:tc>
          <w:tcPr>
            <w:tcW w:w="595" w:type="dxa"/>
            <w:tcBorders>
              <w:left w:val="single" w:sz="6" w:space="0" w:color="auto"/>
              <w:bottom w:val="dashed" w:sz="4" w:space="0" w:color="auto"/>
              <w:right w:val="double" w:sz="4" w:space="0" w:color="auto"/>
            </w:tcBorders>
            <w:shd w:val="pct12" w:color="auto" w:fill="FFFFFF"/>
          </w:tcPr>
          <w:p w14:paraId="5DB87F60" w14:textId="77777777" w:rsidR="00F80478" w:rsidRPr="00D948E6" w:rsidRDefault="00F80478" w:rsidP="00F80478">
            <w:pPr>
              <w:pStyle w:val="TABLE-cell"/>
              <w:keepNext/>
              <w:spacing w:before="40" w:after="40"/>
              <w:jc w:val="center"/>
            </w:pPr>
          </w:p>
        </w:tc>
      </w:tr>
      <w:tr w:rsidR="00F80478" w:rsidRPr="00D948E6" w14:paraId="5DB87F69" w14:textId="77777777" w:rsidTr="009443B0">
        <w:trPr>
          <w:cantSplit/>
          <w:jc w:val="center"/>
        </w:trPr>
        <w:tc>
          <w:tcPr>
            <w:tcW w:w="5583" w:type="dxa"/>
            <w:tcBorders>
              <w:top w:val="dashed" w:sz="4" w:space="0" w:color="auto"/>
              <w:left w:val="double" w:sz="4" w:space="0" w:color="auto"/>
              <w:bottom w:val="dashed" w:sz="4" w:space="0" w:color="auto"/>
              <w:right w:val="single" w:sz="4" w:space="0" w:color="auto"/>
            </w:tcBorders>
          </w:tcPr>
          <w:p w14:paraId="5DB87F62" w14:textId="77777777" w:rsidR="00F80478" w:rsidRPr="00D948E6" w:rsidRDefault="00F80478" w:rsidP="00F80478">
            <w:pPr>
              <w:pStyle w:val="TABLE-cell"/>
              <w:keepNext/>
              <w:spacing w:before="40" w:after="40"/>
            </w:pPr>
            <w:r w:rsidRPr="00D948E6">
              <w:t>Second billing period scheme</w:t>
            </w:r>
          </w:p>
        </w:tc>
        <w:tc>
          <w:tcPr>
            <w:tcW w:w="512" w:type="dxa"/>
            <w:tcBorders>
              <w:top w:val="dashed" w:sz="4" w:space="0" w:color="auto"/>
              <w:left w:val="nil"/>
              <w:bottom w:val="dashed" w:sz="4" w:space="0" w:color="auto"/>
            </w:tcBorders>
          </w:tcPr>
          <w:p w14:paraId="5DB87F63" w14:textId="77777777" w:rsidR="00F80478" w:rsidRPr="00D948E6" w:rsidRDefault="00F80478" w:rsidP="00F80478">
            <w:pPr>
              <w:pStyle w:val="TABLE-cell"/>
              <w:keepNext/>
              <w:spacing w:before="40" w:after="40"/>
              <w:jc w:val="center"/>
            </w:pPr>
          </w:p>
        </w:tc>
        <w:tc>
          <w:tcPr>
            <w:tcW w:w="512" w:type="dxa"/>
            <w:tcBorders>
              <w:top w:val="dashed" w:sz="4" w:space="0" w:color="auto"/>
              <w:left w:val="single" w:sz="6" w:space="0" w:color="auto"/>
              <w:bottom w:val="dashed" w:sz="4" w:space="0" w:color="auto"/>
              <w:right w:val="single" w:sz="6" w:space="0" w:color="auto"/>
            </w:tcBorders>
          </w:tcPr>
          <w:p w14:paraId="5DB87F64" w14:textId="77777777" w:rsidR="00F80478" w:rsidRPr="00D948E6" w:rsidRDefault="00F80478" w:rsidP="00F80478">
            <w:pPr>
              <w:pStyle w:val="TABLE-cell"/>
              <w:keepNext/>
              <w:spacing w:before="40" w:after="40"/>
              <w:jc w:val="center"/>
              <w:rPr>
                <w:i/>
                <w:iCs/>
              </w:rPr>
            </w:pPr>
          </w:p>
        </w:tc>
        <w:tc>
          <w:tcPr>
            <w:tcW w:w="595" w:type="dxa"/>
            <w:tcBorders>
              <w:top w:val="dashed" w:sz="4" w:space="0" w:color="auto"/>
              <w:bottom w:val="dashed" w:sz="4" w:space="0" w:color="auto"/>
            </w:tcBorders>
          </w:tcPr>
          <w:p w14:paraId="5DB87F65" w14:textId="77777777" w:rsidR="00F80478" w:rsidRPr="00D948E6" w:rsidRDefault="00F80478" w:rsidP="00F80478">
            <w:pPr>
              <w:pStyle w:val="TABLE-cell"/>
              <w:keepNext/>
              <w:spacing w:before="40" w:after="40"/>
              <w:jc w:val="center"/>
            </w:pPr>
          </w:p>
        </w:tc>
        <w:tc>
          <w:tcPr>
            <w:tcW w:w="678" w:type="dxa"/>
            <w:tcBorders>
              <w:top w:val="dashed" w:sz="4" w:space="0" w:color="auto"/>
              <w:left w:val="single" w:sz="6" w:space="0" w:color="auto"/>
              <w:bottom w:val="dashed" w:sz="4" w:space="0" w:color="auto"/>
            </w:tcBorders>
          </w:tcPr>
          <w:p w14:paraId="5DB87F66" w14:textId="77777777" w:rsidR="00F80478" w:rsidRPr="00D948E6" w:rsidRDefault="00F80478" w:rsidP="00F80478">
            <w:pPr>
              <w:pStyle w:val="TABLE-cell"/>
              <w:keepNext/>
              <w:spacing w:before="40" w:after="40"/>
              <w:jc w:val="center"/>
            </w:pPr>
          </w:p>
        </w:tc>
        <w:tc>
          <w:tcPr>
            <w:tcW w:w="595" w:type="dxa"/>
            <w:tcBorders>
              <w:top w:val="dashed" w:sz="4" w:space="0" w:color="auto"/>
              <w:left w:val="single" w:sz="6" w:space="0" w:color="auto"/>
              <w:bottom w:val="dashed" w:sz="4" w:space="0" w:color="auto"/>
            </w:tcBorders>
          </w:tcPr>
          <w:p w14:paraId="5DB87F67" w14:textId="77777777" w:rsidR="00F80478" w:rsidRPr="00D948E6" w:rsidRDefault="00F80478" w:rsidP="00F80478">
            <w:pPr>
              <w:pStyle w:val="TABLE-cell"/>
              <w:keepNext/>
              <w:spacing w:before="40" w:after="40"/>
              <w:jc w:val="center"/>
            </w:pPr>
          </w:p>
        </w:tc>
        <w:tc>
          <w:tcPr>
            <w:tcW w:w="595" w:type="dxa"/>
            <w:tcBorders>
              <w:top w:val="dashed" w:sz="4" w:space="0" w:color="auto"/>
              <w:left w:val="single" w:sz="6" w:space="0" w:color="auto"/>
              <w:bottom w:val="dashed" w:sz="4" w:space="0" w:color="auto"/>
              <w:right w:val="double" w:sz="4" w:space="0" w:color="auto"/>
            </w:tcBorders>
            <w:shd w:val="pct12" w:color="auto" w:fill="FFFFFF"/>
          </w:tcPr>
          <w:p w14:paraId="5DB87F68" w14:textId="77777777" w:rsidR="00F80478" w:rsidRPr="00D948E6" w:rsidRDefault="00F80478" w:rsidP="00F80478">
            <w:pPr>
              <w:pStyle w:val="TABLE-cell"/>
              <w:keepNext/>
              <w:spacing w:before="40" w:after="40"/>
              <w:jc w:val="center"/>
            </w:pPr>
          </w:p>
        </w:tc>
      </w:tr>
      <w:tr w:rsidR="00F80478" w:rsidRPr="00D948E6" w14:paraId="5DB87F71" w14:textId="77777777" w:rsidTr="009443B0">
        <w:trPr>
          <w:cantSplit/>
          <w:jc w:val="center"/>
        </w:trPr>
        <w:tc>
          <w:tcPr>
            <w:tcW w:w="5583" w:type="dxa"/>
            <w:tcBorders>
              <w:top w:val="dashed" w:sz="4" w:space="0" w:color="auto"/>
              <w:left w:val="double" w:sz="4" w:space="0" w:color="auto"/>
              <w:right w:val="single" w:sz="4" w:space="0" w:color="auto"/>
            </w:tcBorders>
          </w:tcPr>
          <w:p w14:paraId="5DB87F6A" w14:textId="77777777" w:rsidR="00F80478" w:rsidRPr="00D948E6" w:rsidRDefault="00F80478" w:rsidP="00F80478">
            <w:pPr>
              <w:pStyle w:val="TABLE-cell"/>
              <w:keepNext/>
              <w:spacing w:before="40" w:after="40"/>
            </w:pPr>
            <w:r w:rsidRPr="00D948E6">
              <w:t xml:space="preserve">Time expired since last end of billing period </w:t>
            </w:r>
          </w:p>
        </w:tc>
        <w:tc>
          <w:tcPr>
            <w:tcW w:w="512" w:type="dxa"/>
            <w:tcBorders>
              <w:top w:val="dashed" w:sz="4" w:space="0" w:color="auto"/>
              <w:left w:val="nil"/>
            </w:tcBorders>
          </w:tcPr>
          <w:p w14:paraId="5DB87F6B" w14:textId="77777777" w:rsidR="00F80478" w:rsidRPr="00D948E6" w:rsidRDefault="00F80478" w:rsidP="00F80478">
            <w:pPr>
              <w:pStyle w:val="TABLE-cell"/>
              <w:keepNext/>
              <w:spacing w:before="40" w:after="40"/>
              <w:jc w:val="center"/>
            </w:pPr>
            <w:r w:rsidRPr="00D948E6">
              <w:t>1</w:t>
            </w:r>
          </w:p>
        </w:tc>
        <w:tc>
          <w:tcPr>
            <w:tcW w:w="512" w:type="dxa"/>
            <w:tcBorders>
              <w:top w:val="dashed" w:sz="4" w:space="0" w:color="auto"/>
              <w:left w:val="single" w:sz="6" w:space="0" w:color="auto"/>
              <w:right w:val="single" w:sz="6" w:space="0" w:color="auto"/>
            </w:tcBorders>
          </w:tcPr>
          <w:p w14:paraId="5DB87F6C" w14:textId="77777777" w:rsidR="00F80478" w:rsidRPr="00D948E6" w:rsidRDefault="00F80478" w:rsidP="00F80478">
            <w:pPr>
              <w:pStyle w:val="TABLE-cell"/>
              <w:keepNext/>
              <w:spacing w:before="40" w:after="40"/>
              <w:jc w:val="center"/>
              <w:rPr>
                <w:i/>
                <w:iCs/>
              </w:rPr>
            </w:pPr>
            <w:r w:rsidRPr="00D948E6">
              <w:rPr>
                <w:i/>
                <w:iCs/>
              </w:rPr>
              <w:t>b</w:t>
            </w:r>
          </w:p>
        </w:tc>
        <w:tc>
          <w:tcPr>
            <w:tcW w:w="595" w:type="dxa"/>
            <w:tcBorders>
              <w:top w:val="dashed" w:sz="4" w:space="0" w:color="auto"/>
            </w:tcBorders>
          </w:tcPr>
          <w:p w14:paraId="5DB87F6D" w14:textId="77777777" w:rsidR="00F80478" w:rsidRPr="00D948E6" w:rsidRDefault="00F80478" w:rsidP="00F80478">
            <w:pPr>
              <w:pStyle w:val="TABLE-cell"/>
              <w:keepNext/>
              <w:spacing w:before="40" w:after="40"/>
              <w:jc w:val="center"/>
            </w:pPr>
            <w:r w:rsidRPr="00D948E6">
              <w:t>0</w:t>
            </w:r>
          </w:p>
        </w:tc>
        <w:tc>
          <w:tcPr>
            <w:tcW w:w="678" w:type="dxa"/>
            <w:tcBorders>
              <w:top w:val="dashed" w:sz="4" w:space="0" w:color="auto"/>
              <w:left w:val="single" w:sz="6" w:space="0" w:color="auto"/>
            </w:tcBorders>
          </w:tcPr>
          <w:p w14:paraId="5DB87F6E" w14:textId="77777777" w:rsidR="00F80478" w:rsidRPr="00D948E6" w:rsidRDefault="00F80478" w:rsidP="00F80478">
            <w:pPr>
              <w:pStyle w:val="TABLE-cell"/>
              <w:keepNext/>
              <w:spacing w:before="40" w:after="40"/>
              <w:jc w:val="center"/>
            </w:pPr>
            <w:r w:rsidRPr="00D948E6">
              <w:t>9</w:t>
            </w:r>
          </w:p>
        </w:tc>
        <w:tc>
          <w:tcPr>
            <w:tcW w:w="595" w:type="dxa"/>
            <w:tcBorders>
              <w:top w:val="dashed" w:sz="4" w:space="0" w:color="auto"/>
              <w:left w:val="single" w:sz="6" w:space="0" w:color="auto"/>
            </w:tcBorders>
          </w:tcPr>
          <w:p w14:paraId="5DB87F6F" w14:textId="77777777" w:rsidR="00F80478" w:rsidRPr="00D948E6" w:rsidRDefault="00F80478" w:rsidP="00F80478">
            <w:pPr>
              <w:pStyle w:val="TABLE-cell"/>
              <w:keepNext/>
              <w:spacing w:before="40" w:after="40"/>
              <w:jc w:val="center"/>
            </w:pPr>
            <w:r w:rsidRPr="00D948E6">
              <w:t>13</w:t>
            </w:r>
          </w:p>
        </w:tc>
        <w:tc>
          <w:tcPr>
            <w:tcW w:w="595" w:type="dxa"/>
            <w:tcBorders>
              <w:top w:val="dashed" w:sz="4" w:space="0" w:color="auto"/>
              <w:left w:val="single" w:sz="6" w:space="0" w:color="auto"/>
              <w:right w:val="double" w:sz="4" w:space="0" w:color="auto"/>
            </w:tcBorders>
            <w:shd w:val="pct12" w:color="auto" w:fill="FFFFFF"/>
          </w:tcPr>
          <w:p w14:paraId="5DB87F70" w14:textId="77777777" w:rsidR="00F80478" w:rsidRPr="00D948E6" w:rsidRDefault="00F80478" w:rsidP="00F80478">
            <w:pPr>
              <w:pStyle w:val="TABLE-cell"/>
              <w:keepNext/>
              <w:spacing w:before="40" w:after="40"/>
              <w:jc w:val="center"/>
            </w:pPr>
          </w:p>
        </w:tc>
      </w:tr>
      <w:tr w:rsidR="00F80478" w:rsidRPr="00D948E6" w14:paraId="5DB87F79" w14:textId="77777777" w:rsidTr="009443B0">
        <w:trPr>
          <w:cantSplit/>
          <w:jc w:val="center"/>
        </w:trPr>
        <w:tc>
          <w:tcPr>
            <w:tcW w:w="5583" w:type="dxa"/>
            <w:tcBorders>
              <w:left w:val="double" w:sz="4" w:space="0" w:color="auto"/>
              <w:right w:val="single" w:sz="4" w:space="0" w:color="auto"/>
            </w:tcBorders>
          </w:tcPr>
          <w:p w14:paraId="5DB87F72" w14:textId="77777777" w:rsidR="00F80478" w:rsidRPr="00D948E6" w:rsidRDefault="00F80478" w:rsidP="00F80478">
            <w:pPr>
              <w:pStyle w:val="TABLE-cell"/>
              <w:keepNext/>
              <w:spacing w:before="40" w:after="40"/>
            </w:pPr>
            <w:r w:rsidRPr="00D948E6">
              <w:t>Time of last reset</w:t>
            </w:r>
          </w:p>
        </w:tc>
        <w:tc>
          <w:tcPr>
            <w:tcW w:w="512" w:type="dxa"/>
            <w:tcBorders>
              <w:left w:val="nil"/>
            </w:tcBorders>
          </w:tcPr>
          <w:p w14:paraId="5DB87F73" w14:textId="77777777" w:rsidR="00F80478" w:rsidRPr="00D948E6" w:rsidRDefault="00F80478" w:rsidP="00F80478">
            <w:pPr>
              <w:pStyle w:val="TABLE-cell"/>
              <w:keepNext/>
              <w:spacing w:before="40" w:after="40"/>
              <w:jc w:val="center"/>
            </w:pPr>
            <w:r w:rsidRPr="00D948E6">
              <w:t>1</w:t>
            </w:r>
          </w:p>
        </w:tc>
        <w:tc>
          <w:tcPr>
            <w:tcW w:w="512" w:type="dxa"/>
            <w:tcBorders>
              <w:left w:val="single" w:sz="6" w:space="0" w:color="auto"/>
              <w:right w:val="single" w:sz="6" w:space="0" w:color="auto"/>
            </w:tcBorders>
          </w:tcPr>
          <w:p w14:paraId="5DB87F74" w14:textId="77777777" w:rsidR="00F80478" w:rsidRPr="00D948E6" w:rsidRDefault="00F80478" w:rsidP="00F80478">
            <w:pPr>
              <w:pStyle w:val="TABLE-cell"/>
              <w:keepNext/>
              <w:spacing w:before="40" w:after="40"/>
              <w:jc w:val="center"/>
              <w:rPr>
                <w:i/>
                <w:iCs/>
              </w:rPr>
            </w:pPr>
            <w:r w:rsidRPr="00D948E6">
              <w:rPr>
                <w:i/>
                <w:iCs/>
              </w:rPr>
              <w:t>b</w:t>
            </w:r>
          </w:p>
        </w:tc>
        <w:tc>
          <w:tcPr>
            <w:tcW w:w="595" w:type="dxa"/>
          </w:tcPr>
          <w:p w14:paraId="5DB87F75" w14:textId="77777777" w:rsidR="00F80478" w:rsidRPr="00D948E6" w:rsidRDefault="00F80478" w:rsidP="00F80478">
            <w:pPr>
              <w:pStyle w:val="TABLE-cell"/>
              <w:keepNext/>
              <w:spacing w:before="40" w:after="40"/>
              <w:jc w:val="center"/>
            </w:pPr>
            <w:r w:rsidRPr="00D948E6">
              <w:t>0</w:t>
            </w:r>
          </w:p>
        </w:tc>
        <w:tc>
          <w:tcPr>
            <w:tcW w:w="678" w:type="dxa"/>
            <w:tcBorders>
              <w:left w:val="single" w:sz="6" w:space="0" w:color="auto"/>
            </w:tcBorders>
          </w:tcPr>
          <w:p w14:paraId="5DB87F76" w14:textId="77777777" w:rsidR="00F80478" w:rsidRPr="00D948E6" w:rsidRDefault="00F80478" w:rsidP="00F80478">
            <w:pPr>
              <w:pStyle w:val="TABLE-cell"/>
              <w:keepNext/>
              <w:spacing w:before="40" w:after="40"/>
              <w:jc w:val="center"/>
            </w:pPr>
            <w:r w:rsidRPr="00D948E6">
              <w:t>9</w:t>
            </w:r>
          </w:p>
        </w:tc>
        <w:tc>
          <w:tcPr>
            <w:tcW w:w="595" w:type="dxa"/>
            <w:tcBorders>
              <w:left w:val="single" w:sz="6" w:space="0" w:color="auto"/>
            </w:tcBorders>
          </w:tcPr>
          <w:p w14:paraId="5DB87F77" w14:textId="77777777" w:rsidR="00F80478" w:rsidRPr="00D948E6" w:rsidRDefault="00F80478" w:rsidP="00F80478">
            <w:pPr>
              <w:pStyle w:val="TABLE-cell"/>
              <w:keepNext/>
              <w:spacing w:before="40" w:after="40"/>
              <w:jc w:val="center"/>
            </w:pPr>
            <w:r w:rsidRPr="00D948E6">
              <w:t>14</w:t>
            </w:r>
          </w:p>
        </w:tc>
        <w:tc>
          <w:tcPr>
            <w:tcW w:w="595" w:type="dxa"/>
            <w:tcBorders>
              <w:left w:val="single" w:sz="6" w:space="0" w:color="auto"/>
              <w:right w:val="double" w:sz="4" w:space="0" w:color="auto"/>
            </w:tcBorders>
            <w:shd w:val="pct12" w:color="auto" w:fill="FFFFFF"/>
          </w:tcPr>
          <w:p w14:paraId="5DB87F78" w14:textId="77777777" w:rsidR="00F80478" w:rsidRPr="00D948E6" w:rsidRDefault="00F80478" w:rsidP="00F80478">
            <w:pPr>
              <w:pStyle w:val="TABLE-cell"/>
              <w:keepNext/>
              <w:spacing w:before="40" w:after="40"/>
              <w:jc w:val="center"/>
            </w:pPr>
          </w:p>
        </w:tc>
      </w:tr>
      <w:tr w:rsidR="00F80478" w:rsidRPr="00D948E6" w14:paraId="5DB87F81" w14:textId="77777777" w:rsidTr="009443B0">
        <w:trPr>
          <w:cantSplit/>
          <w:jc w:val="center"/>
        </w:trPr>
        <w:tc>
          <w:tcPr>
            <w:tcW w:w="5583" w:type="dxa"/>
            <w:tcBorders>
              <w:left w:val="double" w:sz="4" w:space="0" w:color="auto"/>
              <w:right w:val="single" w:sz="4" w:space="0" w:color="auto"/>
            </w:tcBorders>
          </w:tcPr>
          <w:p w14:paraId="5DB87F7A" w14:textId="77777777" w:rsidR="00F80478" w:rsidRPr="00D948E6" w:rsidRDefault="00F80478" w:rsidP="00F80478">
            <w:pPr>
              <w:pStyle w:val="TABLE-cell"/>
              <w:keepNext/>
              <w:spacing w:before="40" w:after="40"/>
            </w:pPr>
            <w:r w:rsidRPr="00D948E6">
              <w:t>Date of last reset</w:t>
            </w:r>
          </w:p>
        </w:tc>
        <w:tc>
          <w:tcPr>
            <w:tcW w:w="512" w:type="dxa"/>
            <w:tcBorders>
              <w:left w:val="nil"/>
            </w:tcBorders>
          </w:tcPr>
          <w:p w14:paraId="5DB87F7B" w14:textId="77777777" w:rsidR="00F80478" w:rsidRPr="00D948E6" w:rsidRDefault="00F80478" w:rsidP="00F80478">
            <w:pPr>
              <w:pStyle w:val="TABLE-cell"/>
              <w:keepNext/>
              <w:spacing w:before="40" w:after="40"/>
              <w:jc w:val="center"/>
            </w:pPr>
            <w:r w:rsidRPr="00D948E6">
              <w:t>1</w:t>
            </w:r>
          </w:p>
        </w:tc>
        <w:tc>
          <w:tcPr>
            <w:tcW w:w="512" w:type="dxa"/>
            <w:tcBorders>
              <w:left w:val="single" w:sz="6" w:space="0" w:color="auto"/>
              <w:right w:val="single" w:sz="6" w:space="0" w:color="auto"/>
            </w:tcBorders>
          </w:tcPr>
          <w:p w14:paraId="5DB87F7C" w14:textId="77777777" w:rsidR="00F80478" w:rsidRPr="00D948E6" w:rsidRDefault="00F80478" w:rsidP="00F80478">
            <w:pPr>
              <w:pStyle w:val="TABLE-cell"/>
              <w:keepNext/>
              <w:spacing w:before="40" w:after="40"/>
              <w:jc w:val="center"/>
              <w:rPr>
                <w:i/>
                <w:iCs/>
              </w:rPr>
            </w:pPr>
            <w:r w:rsidRPr="00D948E6">
              <w:rPr>
                <w:i/>
                <w:iCs/>
              </w:rPr>
              <w:t>b</w:t>
            </w:r>
          </w:p>
        </w:tc>
        <w:tc>
          <w:tcPr>
            <w:tcW w:w="595" w:type="dxa"/>
          </w:tcPr>
          <w:p w14:paraId="5DB87F7D" w14:textId="77777777" w:rsidR="00F80478" w:rsidRPr="00D948E6" w:rsidRDefault="00F80478" w:rsidP="00F80478">
            <w:pPr>
              <w:pStyle w:val="TABLE-cell"/>
              <w:keepNext/>
              <w:spacing w:before="40" w:after="40"/>
              <w:jc w:val="center"/>
            </w:pPr>
            <w:r w:rsidRPr="00D948E6">
              <w:t>0</w:t>
            </w:r>
          </w:p>
        </w:tc>
        <w:tc>
          <w:tcPr>
            <w:tcW w:w="678" w:type="dxa"/>
            <w:tcBorders>
              <w:left w:val="single" w:sz="6" w:space="0" w:color="auto"/>
            </w:tcBorders>
          </w:tcPr>
          <w:p w14:paraId="5DB87F7E" w14:textId="77777777" w:rsidR="00F80478" w:rsidRPr="00D948E6" w:rsidRDefault="00F80478" w:rsidP="00F80478">
            <w:pPr>
              <w:pStyle w:val="TABLE-cell"/>
              <w:keepNext/>
              <w:spacing w:before="40" w:after="40"/>
              <w:jc w:val="center"/>
            </w:pPr>
            <w:r w:rsidRPr="00D948E6">
              <w:t>9</w:t>
            </w:r>
          </w:p>
        </w:tc>
        <w:tc>
          <w:tcPr>
            <w:tcW w:w="595" w:type="dxa"/>
            <w:tcBorders>
              <w:left w:val="single" w:sz="6" w:space="0" w:color="auto"/>
            </w:tcBorders>
          </w:tcPr>
          <w:p w14:paraId="5DB87F7F" w14:textId="77777777" w:rsidR="00F80478" w:rsidRPr="00D948E6" w:rsidRDefault="00F80478" w:rsidP="00F80478">
            <w:pPr>
              <w:pStyle w:val="TABLE-cell"/>
              <w:keepNext/>
              <w:spacing w:before="40" w:after="40"/>
              <w:jc w:val="center"/>
            </w:pPr>
            <w:r w:rsidRPr="00D948E6">
              <w:t>15</w:t>
            </w:r>
          </w:p>
        </w:tc>
        <w:tc>
          <w:tcPr>
            <w:tcW w:w="595" w:type="dxa"/>
            <w:tcBorders>
              <w:left w:val="single" w:sz="6" w:space="0" w:color="auto"/>
              <w:right w:val="double" w:sz="4" w:space="0" w:color="auto"/>
            </w:tcBorders>
            <w:shd w:val="pct12" w:color="auto" w:fill="FFFFFF"/>
          </w:tcPr>
          <w:p w14:paraId="5DB87F80" w14:textId="77777777" w:rsidR="00F80478" w:rsidRPr="00D948E6" w:rsidRDefault="00F80478" w:rsidP="00F80478">
            <w:pPr>
              <w:pStyle w:val="TABLE-cell"/>
              <w:keepNext/>
              <w:spacing w:before="40" w:after="40"/>
              <w:jc w:val="center"/>
            </w:pPr>
          </w:p>
        </w:tc>
      </w:tr>
      <w:tr w:rsidR="00F80478" w:rsidRPr="00D948E6" w14:paraId="5DB87F89" w14:textId="77777777" w:rsidTr="009443B0">
        <w:trPr>
          <w:cantSplit/>
          <w:jc w:val="center"/>
        </w:trPr>
        <w:tc>
          <w:tcPr>
            <w:tcW w:w="5583" w:type="dxa"/>
            <w:tcBorders>
              <w:left w:val="double" w:sz="4" w:space="0" w:color="auto"/>
              <w:bottom w:val="single" w:sz="4" w:space="0" w:color="auto"/>
              <w:right w:val="single" w:sz="4" w:space="0" w:color="auto"/>
            </w:tcBorders>
          </w:tcPr>
          <w:p w14:paraId="5DB87F82" w14:textId="77777777" w:rsidR="00F80478" w:rsidRPr="00D948E6" w:rsidRDefault="00F80478" w:rsidP="00F80478">
            <w:pPr>
              <w:pStyle w:val="TABLE-cell"/>
              <w:keepNext/>
              <w:spacing w:before="40" w:after="40"/>
            </w:pPr>
            <w:r w:rsidRPr="00D948E6">
              <w:t>Billing period reset lockout time</w:t>
            </w:r>
          </w:p>
        </w:tc>
        <w:tc>
          <w:tcPr>
            <w:tcW w:w="512" w:type="dxa"/>
            <w:tcBorders>
              <w:left w:val="nil"/>
              <w:bottom w:val="single" w:sz="4" w:space="0" w:color="auto"/>
            </w:tcBorders>
          </w:tcPr>
          <w:p w14:paraId="5DB87F83" w14:textId="77777777" w:rsidR="00F80478" w:rsidRPr="00D948E6" w:rsidRDefault="00F80478" w:rsidP="00F80478">
            <w:pPr>
              <w:pStyle w:val="TABLE-cell"/>
              <w:keepNext/>
              <w:spacing w:before="40" w:after="40"/>
              <w:jc w:val="center"/>
            </w:pPr>
            <w:r w:rsidRPr="00D948E6">
              <w:t>1</w:t>
            </w:r>
          </w:p>
        </w:tc>
        <w:tc>
          <w:tcPr>
            <w:tcW w:w="512" w:type="dxa"/>
            <w:tcBorders>
              <w:left w:val="single" w:sz="6" w:space="0" w:color="auto"/>
              <w:bottom w:val="single" w:sz="4" w:space="0" w:color="auto"/>
              <w:right w:val="single" w:sz="6" w:space="0" w:color="auto"/>
            </w:tcBorders>
          </w:tcPr>
          <w:p w14:paraId="5DB87F84" w14:textId="77777777" w:rsidR="00F80478" w:rsidRPr="00D948E6" w:rsidRDefault="00F80478" w:rsidP="00F80478">
            <w:pPr>
              <w:pStyle w:val="TABLE-cell"/>
              <w:keepNext/>
              <w:spacing w:before="40" w:after="40"/>
              <w:jc w:val="center"/>
              <w:rPr>
                <w:i/>
                <w:iCs/>
              </w:rPr>
            </w:pPr>
            <w:r w:rsidRPr="00D948E6">
              <w:rPr>
                <w:i/>
                <w:iCs/>
              </w:rPr>
              <w:t>b</w:t>
            </w:r>
          </w:p>
        </w:tc>
        <w:tc>
          <w:tcPr>
            <w:tcW w:w="595" w:type="dxa"/>
            <w:tcBorders>
              <w:bottom w:val="single" w:sz="4" w:space="0" w:color="auto"/>
            </w:tcBorders>
          </w:tcPr>
          <w:p w14:paraId="5DB87F85" w14:textId="77777777" w:rsidR="00F80478" w:rsidRPr="00D948E6" w:rsidRDefault="00F80478" w:rsidP="00F80478">
            <w:pPr>
              <w:pStyle w:val="TABLE-cell"/>
              <w:keepNext/>
              <w:spacing w:before="40" w:after="40"/>
              <w:jc w:val="center"/>
            </w:pPr>
            <w:r w:rsidRPr="00D948E6">
              <w:t>0</w:t>
            </w:r>
          </w:p>
        </w:tc>
        <w:tc>
          <w:tcPr>
            <w:tcW w:w="678" w:type="dxa"/>
            <w:tcBorders>
              <w:left w:val="single" w:sz="6" w:space="0" w:color="auto"/>
              <w:bottom w:val="single" w:sz="4" w:space="0" w:color="auto"/>
            </w:tcBorders>
          </w:tcPr>
          <w:p w14:paraId="5DB87F86" w14:textId="77777777" w:rsidR="00F80478" w:rsidRPr="00D948E6" w:rsidRDefault="00F80478" w:rsidP="00F80478">
            <w:pPr>
              <w:pStyle w:val="TABLE-cell"/>
              <w:keepNext/>
              <w:spacing w:before="40" w:after="40"/>
              <w:jc w:val="center"/>
            </w:pPr>
            <w:r w:rsidRPr="00D948E6">
              <w:t>9</w:t>
            </w:r>
          </w:p>
        </w:tc>
        <w:tc>
          <w:tcPr>
            <w:tcW w:w="595" w:type="dxa"/>
            <w:tcBorders>
              <w:left w:val="single" w:sz="6" w:space="0" w:color="auto"/>
              <w:bottom w:val="single" w:sz="4" w:space="0" w:color="auto"/>
            </w:tcBorders>
          </w:tcPr>
          <w:p w14:paraId="5DB87F87" w14:textId="77777777" w:rsidR="00F80478" w:rsidRPr="00D948E6" w:rsidRDefault="00F80478" w:rsidP="00F80478">
            <w:pPr>
              <w:pStyle w:val="TABLE-cell"/>
              <w:keepNext/>
              <w:spacing w:before="40" w:after="40"/>
              <w:jc w:val="center"/>
            </w:pPr>
            <w:r w:rsidRPr="00D948E6">
              <w:t>16</w:t>
            </w:r>
          </w:p>
        </w:tc>
        <w:tc>
          <w:tcPr>
            <w:tcW w:w="595" w:type="dxa"/>
            <w:tcBorders>
              <w:left w:val="single" w:sz="6" w:space="0" w:color="auto"/>
              <w:bottom w:val="single" w:sz="4" w:space="0" w:color="auto"/>
              <w:right w:val="double" w:sz="4" w:space="0" w:color="auto"/>
            </w:tcBorders>
            <w:shd w:val="pct12" w:color="auto" w:fill="FFFFFF"/>
          </w:tcPr>
          <w:p w14:paraId="5DB87F88" w14:textId="77777777" w:rsidR="00F80478" w:rsidRPr="00D948E6" w:rsidRDefault="00F80478" w:rsidP="00F80478">
            <w:pPr>
              <w:pStyle w:val="TABLE-cell"/>
              <w:keepNext/>
              <w:spacing w:before="40" w:after="40"/>
              <w:jc w:val="center"/>
            </w:pPr>
          </w:p>
        </w:tc>
      </w:tr>
      <w:tr w:rsidR="00F80478" w:rsidRPr="00D948E6" w14:paraId="5DB87F91" w14:textId="77777777" w:rsidTr="009443B0">
        <w:trPr>
          <w:cantSplit/>
          <w:jc w:val="center"/>
        </w:trPr>
        <w:tc>
          <w:tcPr>
            <w:tcW w:w="5583" w:type="dxa"/>
            <w:tcBorders>
              <w:top w:val="single" w:sz="4" w:space="0" w:color="auto"/>
              <w:left w:val="double" w:sz="4" w:space="0" w:color="auto"/>
              <w:bottom w:val="dashed" w:sz="4" w:space="0" w:color="auto"/>
              <w:right w:val="single" w:sz="4" w:space="0" w:color="auto"/>
            </w:tcBorders>
          </w:tcPr>
          <w:p w14:paraId="5DB87F8A" w14:textId="77777777" w:rsidR="00F80478" w:rsidRPr="009443B0" w:rsidRDefault="00F80478" w:rsidP="00F80478">
            <w:pPr>
              <w:pStyle w:val="TABLE-cell"/>
              <w:keepNext/>
              <w:spacing w:before="40" w:after="40"/>
              <w:rPr>
                <w:rStyle w:val="Strong"/>
              </w:rPr>
            </w:pPr>
            <w:r w:rsidRPr="009443B0">
              <w:rPr>
                <w:rStyle w:val="Strong"/>
              </w:rPr>
              <w:t>Coefficients</w:t>
            </w:r>
            <w:r w:rsidRPr="009443B0">
              <w:rPr>
                <w:rStyle w:val="Strong"/>
              </w:rPr>
              <w:fldChar w:fldCharType="begin"/>
            </w:r>
            <w:r w:rsidRPr="009443B0">
              <w:rPr>
                <w:rStyle w:val="Strong"/>
              </w:rPr>
              <w:instrText xml:space="preserve"> XE "Coefficient" </w:instrText>
            </w:r>
            <w:r w:rsidRPr="009443B0">
              <w:rPr>
                <w:rStyle w:val="Strong"/>
              </w:rPr>
              <w:fldChar w:fldCharType="end"/>
            </w:r>
          </w:p>
        </w:tc>
        <w:tc>
          <w:tcPr>
            <w:tcW w:w="512" w:type="dxa"/>
            <w:tcBorders>
              <w:top w:val="single" w:sz="4" w:space="0" w:color="auto"/>
              <w:left w:val="nil"/>
              <w:bottom w:val="dashed" w:sz="4" w:space="0" w:color="auto"/>
            </w:tcBorders>
          </w:tcPr>
          <w:p w14:paraId="5DB87F8B" w14:textId="77777777" w:rsidR="00F80478" w:rsidRPr="00D948E6" w:rsidRDefault="00F80478" w:rsidP="00F80478">
            <w:pPr>
              <w:pStyle w:val="TABLE-cell"/>
              <w:keepNext/>
              <w:spacing w:before="40" w:after="40"/>
              <w:jc w:val="center"/>
            </w:pPr>
          </w:p>
        </w:tc>
        <w:tc>
          <w:tcPr>
            <w:tcW w:w="512" w:type="dxa"/>
            <w:tcBorders>
              <w:top w:val="single" w:sz="4" w:space="0" w:color="auto"/>
              <w:left w:val="single" w:sz="6" w:space="0" w:color="auto"/>
              <w:bottom w:val="dashed" w:sz="4" w:space="0" w:color="auto"/>
              <w:right w:val="single" w:sz="6" w:space="0" w:color="auto"/>
            </w:tcBorders>
          </w:tcPr>
          <w:p w14:paraId="5DB87F8C" w14:textId="77777777" w:rsidR="00F80478" w:rsidRPr="00D948E6" w:rsidRDefault="00F80478" w:rsidP="00F80478">
            <w:pPr>
              <w:pStyle w:val="TABLE-cell"/>
              <w:keepNext/>
              <w:spacing w:before="40" w:after="40"/>
              <w:jc w:val="center"/>
              <w:rPr>
                <w:i/>
                <w:iCs/>
              </w:rPr>
            </w:pPr>
          </w:p>
        </w:tc>
        <w:tc>
          <w:tcPr>
            <w:tcW w:w="595" w:type="dxa"/>
            <w:tcBorders>
              <w:top w:val="single" w:sz="4" w:space="0" w:color="auto"/>
              <w:bottom w:val="dashed" w:sz="4" w:space="0" w:color="auto"/>
            </w:tcBorders>
          </w:tcPr>
          <w:p w14:paraId="5DB87F8D" w14:textId="77777777" w:rsidR="00F80478" w:rsidRPr="00D948E6" w:rsidRDefault="00F80478" w:rsidP="00F80478">
            <w:pPr>
              <w:pStyle w:val="TABLE-cell"/>
              <w:keepNext/>
              <w:spacing w:before="40" w:after="40"/>
              <w:jc w:val="center"/>
            </w:pPr>
          </w:p>
        </w:tc>
        <w:tc>
          <w:tcPr>
            <w:tcW w:w="678" w:type="dxa"/>
            <w:tcBorders>
              <w:top w:val="single" w:sz="4" w:space="0" w:color="auto"/>
              <w:left w:val="single" w:sz="6" w:space="0" w:color="auto"/>
              <w:bottom w:val="dashed" w:sz="4" w:space="0" w:color="auto"/>
            </w:tcBorders>
          </w:tcPr>
          <w:p w14:paraId="5DB87F8E" w14:textId="77777777" w:rsidR="00F80478" w:rsidRPr="00D948E6" w:rsidRDefault="00F80478" w:rsidP="00F80478">
            <w:pPr>
              <w:pStyle w:val="TABLE-cell"/>
              <w:keepNext/>
              <w:spacing w:before="40" w:after="40"/>
              <w:jc w:val="center"/>
            </w:pPr>
          </w:p>
        </w:tc>
        <w:tc>
          <w:tcPr>
            <w:tcW w:w="595" w:type="dxa"/>
            <w:tcBorders>
              <w:top w:val="single" w:sz="4" w:space="0" w:color="auto"/>
              <w:left w:val="single" w:sz="6" w:space="0" w:color="auto"/>
              <w:bottom w:val="dashed" w:sz="4" w:space="0" w:color="auto"/>
            </w:tcBorders>
          </w:tcPr>
          <w:p w14:paraId="5DB87F8F" w14:textId="77777777" w:rsidR="00F80478" w:rsidRPr="00D948E6" w:rsidRDefault="00F80478" w:rsidP="00F80478">
            <w:pPr>
              <w:pStyle w:val="TABLE-cell"/>
              <w:keepNext/>
              <w:spacing w:before="40" w:after="40"/>
              <w:jc w:val="center"/>
            </w:pPr>
          </w:p>
        </w:tc>
        <w:tc>
          <w:tcPr>
            <w:tcW w:w="595" w:type="dxa"/>
            <w:tcBorders>
              <w:top w:val="single" w:sz="4" w:space="0" w:color="auto"/>
              <w:left w:val="single" w:sz="6" w:space="0" w:color="auto"/>
              <w:bottom w:val="dashed" w:sz="4" w:space="0" w:color="auto"/>
              <w:right w:val="double" w:sz="4" w:space="0" w:color="auto"/>
            </w:tcBorders>
          </w:tcPr>
          <w:p w14:paraId="5DB87F90" w14:textId="77777777" w:rsidR="00F80478" w:rsidRPr="00D948E6" w:rsidRDefault="00F80478" w:rsidP="00F80478">
            <w:pPr>
              <w:pStyle w:val="TABLE-cell"/>
              <w:keepNext/>
              <w:spacing w:before="40" w:after="40"/>
              <w:jc w:val="center"/>
            </w:pPr>
          </w:p>
        </w:tc>
      </w:tr>
      <w:tr w:rsidR="00F80478" w:rsidRPr="00D948E6" w14:paraId="5DB87F99" w14:textId="77777777" w:rsidTr="009443B0">
        <w:trPr>
          <w:cantSplit/>
          <w:jc w:val="center"/>
        </w:trPr>
        <w:tc>
          <w:tcPr>
            <w:tcW w:w="5583" w:type="dxa"/>
            <w:tcBorders>
              <w:top w:val="dashed" w:sz="4" w:space="0" w:color="auto"/>
              <w:left w:val="double" w:sz="4" w:space="0" w:color="auto"/>
              <w:right w:val="single" w:sz="4" w:space="0" w:color="auto"/>
            </w:tcBorders>
          </w:tcPr>
          <w:p w14:paraId="5DB87F92" w14:textId="77777777" w:rsidR="00F80478" w:rsidRPr="00D948E6" w:rsidRDefault="00F80478" w:rsidP="00F80478">
            <w:pPr>
              <w:pStyle w:val="TABLE-cell"/>
              <w:keepNext/>
              <w:spacing w:before="40" w:after="40"/>
              <w:rPr>
                <w:color w:val="000000"/>
              </w:rPr>
            </w:pPr>
            <w:r w:rsidRPr="00D948E6">
              <w:rPr>
                <w:color w:val="000000"/>
              </w:rPr>
              <w:t>Transformer magnetic losses</w:t>
            </w:r>
            <w:r w:rsidRPr="00D948E6">
              <w:rPr>
                <w:color w:val="000000"/>
              </w:rPr>
              <w:fldChar w:fldCharType="begin"/>
            </w:r>
            <w:r w:rsidRPr="00D948E6">
              <w:instrText xml:space="preserve"> XE "</w:instrText>
            </w:r>
            <w:r w:rsidRPr="00D948E6">
              <w:rPr>
                <w:color w:val="000000"/>
              </w:rPr>
              <w:instrText>Transformer magnetic losses</w:instrText>
            </w:r>
            <w:r w:rsidRPr="00D948E6">
              <w:instrText xml:space="preserve">" </w:instrText>
            </w:r>
            <w:r w:rsidRPr="00D948E6">
              <w:rPr>
                <w:color w:val="000000"/>
              </w:rPr>
              <w:fldChar w:fldCharType="end"/>
            </w:r>
            <w:r w:rsidRPr="00D948E6">
              <w:rPr>
                <w:color w:val="000000"/>
              </w:rPr>
              <w:t xml:space="preserve">, </w:t>
            </w:r>
            <w:r w:rsidRPr="00D948E6">
              <w:rPr>
                <w:rFonts w:ascii="Times New Roman" w:hAnsi="Times New Roman"/>
                <w:i/>
                <w:iCs/>
                <w:color w:val="000000"/>
              </w:rPr>
              <w:t>X</w:t>
            </w:r>
            <w:r w:rsidRPr="00932EFC">
              <w:rPr>
                <w:rStyle w:val="SUBscript-small"/>
              </w:rPr>
              <w:t>m</w:t>
            </w:r>
          </w:p>
        </w:tc>
        <w:tc>
          <w:tcPr>
            <w:tcW w:w="512" w:type="dxa"/>
            <w:tcBorders>
              <w:top w:val="dashed" w:sz="4" w:space="0" w:color="auto"/>
              <w:left w:val="nil"/>
            </w:tcBorders>
          </w:tcPr>
          <w:p w14:paraId="5DB87F93" w14:textId="77777777" w:rsidR="00F80478" w:rsidRPr="00D948E6" w:rsidRDefault="00F80478" w:rsidP="00F80478">
            <w:pPr>
              <w:pStyle w:val="TABLE-cell"/>
              <w:keepNext/>
              <w:spacing w:before="40" w:after="40"/>
              <w:jc w:val="center"/>
            </w:pPr>
            <w:r w:rsidRPr="00D948E6">
              <w:t>1</w:t>
            </w:r>
          </w:p>
        </w:tc>
        <w:tc>
          <w:tcPr>
            <w:tcW w:w="512" w:type="dxa"/>
            <w:tcBorders>
              <w:top w:val="dashed" w:sz="4" w:space="0" w:color="auto"/>
              <w:left w:val="single" w:sz="6" w:space="0" w:color="auto"/>
              <w:right w:val="single" w:sz="6" w:space="0" w:color="auto"/>
            </w:tcBorders>
          </w:tcPr>
          <w:p w14:paraId="5DB87F94" w14:textId="77777777" w:rsidR="00F80478" w:rsidRPr="00D948E6" w:rsidRDefault="00F80478" w:rsidP="00F80478">
            <w:pPr>
              <w:pStyle w:val="TABLE-cell"/>
              <w:keepNext/>
              <w:spacing w:before="40" w:after="40"/>
              <w:jc w:val="center"/>
              <w:rPr>
                <w:i/>
                <w:iCs/>
              </w:rPr>
            </w:pPr>
            <w:r w:rsidRPr="00D948E6">
              <w:rPr>
                <w:i/>
                <w:iCs/>
              </w:rPr>
              <w:t>b</w:t>
            </w:r>
          </w:p>
        </w:tc>
        <w:tc>
          <w:tcPr>
            <w:tcW w:w="595" w:type="dxa"/>
            <w:tcBorders>
              <w:top w:val="dashed" w:sz="4" w:space="0" w:color="auto"/>
            </w:tcBorders>
          </w:tcPr>
          <w:p w14:paraId="5DB87F95" w14:textId="77777777" w:rsidR="00F80478" w:rsidRPr="00D948E6" w:rsidRDefault="00F80478" w:rsidP="00F80478">
            <w:pPr>
              <w:pStyle w:val="TABLE-cell"/>
              <w:keepNext/>
              <w:spacing w:before="40" w:after="40"/>
              <w:jc w:val="center"/>
            </w:pPr>
            <w:r w:rsidRPr="00D948E6">
              <w:t>0</w:t>
            </w:r>
          </w:p>
        </w:tc>
        <w:tc>
          <w:tcPr>
            <w:tcW w:w="678" w:type="dxa"/>
            <w:tcBorders>
              <w:top w:val="dashed" w:sz="4" w:space="0" w:color="auto"/>
              <w:left w:val="single" w:sz="6" w:space="0" w:color="auto"/>
            </w:tcBorders>
          </w:tcPr>
          <w:p w14:paraId="5DB87F96" w14:textId="77777777" w:rsidR="00F80478" w:rsidRPr="00D948E6" w:rsidRDefault="00F80478" w:rsidP="00F80478">
            <w:pPr>
              <w:pStyle w:val="TABLE-cell"/>
              <w:keepNext/>
              <w:spacing w:before="40" w:after="40"/>
              <w:jc w:val="center"/>
            </w:pPr>
            <w:r w:rsidRPr="00D948E6">
              <w:t>10</w:t>
            </w:r>
          </w:p>
        </w:tc>
        <w:tc>
          <w:tcPr>
            <w:tcW w:w="595" w:type="dxa"/>
            <w:tcBorders>
              <w:top w:val="dashed" w:sz="4" w:space="0" w:color="auto"/>
              <w:left w:val="single" w:sz="6" w:space="0" w:color="auto"/>
            </w:tcBorders>
          </w:tcPr>
          <w:p w14:paraId="5DB87F97" w14:textId="77777777" w:rsidR="00F80478" w:rsidRPr="00D948E6" w:rsidRDefault="00F80478" w:rsidP="00F80478">
            <w:pPr>
              <w:pStyle w:val="TABLE-cell"/>
              <w:keepNext/>
              <w:spacing w:before="40" w:after="40"/>
              <w:jc w:val="center"/>
            </w:pPr>
            <w:r w:rsidRPr="00D948E6">
              <w:t>0</w:t>
            </w:r>
          </w:p>
        </w:tc>
        <w:tc>
          <w:tcPr>
            <w:tcW w:w="595" w:type="dxa"/>
            <w:tcBorders>
              <w:top w:val="dashed" w:sz="4" w:space="0" w:color="auto"/>
              <w:left w:val="single" w:sz="6" w:space="0" w:color="auto"/>
              <w:right w:val="double" w:sz="4" w:space="0" w:color="auto"/>
            </w:tcBorders>
            <w:shd w:val="clear" w:color="auto" w:fill="DDDDDD"/>
          </w:tcPr>
          <w:p w14:paraId="5DB87F98" w14:textId="77777777" w:rsidR="00F80478" w:rsidRPr="00D948E6" w:rsidRDefault="00F80478" w:rsidP="00F80478">
            <w:pPr>
              <w:pStyle w:val="TABLE-cell"/>
              <w:keepNext/>
              <w:spacing w:before="40" w:after="40"/>
              <w:jc w:val="center"/>
            </w:pPr>
            <w:r w:rsidRPr="00D948E6">
              <w:t>VZ</w:t>
            </w:r>
          </w:p>
        </w:tc>
      </w:tr>
      <w:tr w:rsidR="00F80478" w:rsidRPr="00D948E6" w14:paraId="5DB87FA1" w14:textId="77777777" w:rsidTr="009443B0">
        <w:trPr>
          <w:cantSplit/>
          <w:jc w:val="center"/>
        </w:trPr>
        <w:tc>
          <w:tcPr>
            <w:tcW w:w="5583" w:type="dxa"/>
            <w:tcBorders>
              <w:left w:val="double" w:sz="4" w:space="0" w:color="auto"/>
              <w:right w:val="single" w:sz="4" w:space="0" w:color="auto"/>
            </w:tcBorders>
          </w:tcPr>
          <w:p w14:paraId="5DB87F9A" w14:textId="77777777" w:rsidR="00F80478" w:rsidRPr="00D948E6" w:rsidRDefault="00F80478" w:rsidP="00F80478">
            <w:pPr>
              <w:pStyle w:val="TABLE-cell"/>
              <w:keepNext/>
              <w:spacing w:before="40" w:after="40"/>
              <w:rPr>
                <w:color w:val="000000"/>
              </w:rPr>
            </w:pPr>
            <w:r w:rsidRPr="00D948E6">
              <w:rPr>
                <w:color w:val="000000"/>
              </w:rPr>
              <w:t>Transformer iron losses</w:t>
            </w:r>
            <w:r w:rsidRPr="00D948E6">
              <w:rPr>
                <w:color w:val="000000"/>
              </w:rPr>
              <w:fldChar w:fldCharType="begin"/>
            </w:r>
            <w:r w:rsidRPr="00D948E6">
              <w:instrText xml:space="preserve"> XE "</w:instrText>
            </w:r>
            <w:r w:rsidRPr="00D948E6">
              <w:rPr>
                <w:color w:val="000000"/>
              </w:rPr>
              <w:instrText>Transformer thermal losses</w:instrText>
            </w:r>
            <w:r w:rsidRPr="00D948E6">
              <w:instrText xml:space="preserve">" </w:instrText>
            </w:r>
            <w:r w:rsidRPr="00D948E6">
              <w:rPr>
                <w:color w:val="000000"/>
              </w:rPr>
              <w:fldChar w:fldCharType="end"/>
            </w:r>
            <w:r w:rsidRPr="00D948E6">
              <w:rPr>
                <w:color w:val="000000"/>
              </w:rPr>
              <w:t xml:space="preserve">, </w:t>
            </w:r>
            <w:r w:rsidRPr="00D948E6">
              <w:rPr>
                <w:rFonts w:ascii="Times New Roman" w:hAnsi="Times New Roman"/>
                <w:i/>
                <w:iCs/>
                <w:color w:val="000000"/>
              </w:rPr>
              <w:t>R</w:t>
            </w:r>
            <w:r w:rsidRPr="00932EFC">
              <w:rPr>
                <w:rStyle w:val="SUBscript-small"/>
              </w:rPr>
              <w:t>Fe</w:t>
            </w:r>
          </w:p>
        </w:tc>
        <w:tc>
          <w:tcPr>
            <w:tcW w:w="512" w:type="dxa"/>
            <w:tcBorders>
              <w:left w:val="nil"/>
            </w:tcBorders>
          </w:tcPr>
          <w:p w14:paraId="5DB87F9B" w14:textId="77777777" w:rsidR="00F80478" w:rsidRPr="00D948E6" w:rsidRDefault="00F80478" w:rsidP="00F80478">
            <w:pPr>
              <w:pStyle w:val="TABLE-cell"/>
              <w:keepNext/>
              <w:spacing w:before="40" w:after="40"/>
              <w:jc w:val="center"/>
            </w:pPr>
            <w:r w:rsidRPr="00D948E6">
              <w:t>1</w:t>
            </w:r>
          </w:p>
        </w:tc>
        <w:tc>
          <w:tcPr>
            <w:tcW w:w="512" w:type="dxa"/>
            <w:tcBorders>
              <w:left w:val="single" w:sz="6" w:space="0" w:color="auto"/>
              <w:right w:val="single" w:sz="6" w:space="0" w:color="auto"/>
            </w:tcBorders>
          </w:tcPr>
          <w:p w14:paraId="5DB87F9C" w14:textId="77777777" w:rsidR="00F80478" w:rsidRPr="00D948E6" w:rsidRDefault="00F80478" w:rsidP="00F80478">
            <w:pPr>
              <w:pStyle w:val="TABLE-cell"/>
              <w:keepNext/>
              <w:spacing w:before="40" w:after="40"/>
              <w:jc w:val="center"/>
              <w:rPr>
                <w:i/>
                <w:iCs/>
              </w:rPr>
            </w:pPr>
            <w:r w:rsidRPr="00D948E6">
              <w:rPr>
                <w:i/>
                <w:iCs/>
              </w:rPr>
              <w:t>b</w:t>
            </w:r>
          </w:p>
        </w:tc>
        <w:tc>
          <w:tcPr>
            <w:tcW w:w="595" w:type="dxa"/>
          </w:tcPr>
          <w:p w14:paraId="5DB87F9D" w14:textId="77777777" w:rsidR="00F80478" w:rsidRPr="00D948E6" w:rsidRDefault="00F80478" w:rsidP="00F80478">
            <w:pPr>
              <w:pStyle w:val="TABLE-cell"/>
              <w:keepNext/>
              <w:spacing w:before="40" w:after="40"/>
              <w:jc w:val="center"/>
            </w:pPr>
            <w:r w:rsidRPr="00D948E6">
              <w:t>0</w:t>
            </w:r>
          </w:p>
        </w:tc>
        <w:tc>
          <w:tcPr>
            <w:tcW w:w="678" w:type="dxa"/>
            <w:tcBorders>
              <w:left w:val="single" w:sz="6" w:space="0" w:color="auto"/>
            </w:tcBorders>
          </w:tcPr>
          <w:p w14:paraId="5DB87F9E" w14:textId="77777777" w:rsidR="00F80478" w:rsidRPr="00D948E6" w:rsidRDefault="00F80478" w:rsidP="00F80478">
            <w:pPr>
              <w:pStyle w:val="TABLE-cell"/>
              <w:keepNext/>
              <w:spacing w:before="40" w:after="40"/>
              <w:jc w:val="center"/>
            </w:pPr>
            <w:r w:rsidRPr="00D948E6">
              <w:t>10</w:t>
            </w:r>
          </w:p>
        </w:tc>
        <w:tc>
          <w:tcPr>
            <w:tcW w:w="595" w:type="dxa"/>
            <w:tcBorders>
              <w:left w:val="single" w:sz="6" w:space="0" w:color="auto"/>
            </w:tcBorders>
          </w:tcPr>
          <w:p w14:paraId="5DB87F9F" w14:textId="77777777" w:rsidR="00F80478" w:rsidRPr="00D948E6" w:rsidRDefault="00F80478" w:rsidP="00F80478">
            <w:pPr>
              <w:pStyle w:val="TABLE-cell"/>
              <w:keepNext/>
              <w:spacing w:before="40" w:after="40"/>
              <w:jc w:val="center"/>
            </w:pPr>
            <w:r w:rsidRPr="00D948E6">
              <w:t>1</w:t>
            </w:r>
          </w:p>
        </w:tc>
        <w:tc>
          <w:tcPr>
            <w:tcW w:w="595" w:type="dxa"/>
            <w:tcBorders>
              <w:left w:val="single" w:sz="6" w:space="0" w:color="auto"/>
              <w:right w:val="double" w:sz="4" w:space="0" w:color="auto"/>
            </w:tcBorders>
            <w:shd w:val="clear" w:color="auto" w:fill="DDDDDD"/>
          </w:tcPr>
          <w:p w14:paraId="5DB87FA0" w14:textId="77777777" w:rsidR="00F80478" w:rsidRPr="00D948E6" w:rsidRDefault="00F80478" w:rsidP="00F80478">
            <w:pPr>
              <w:pStyle w:val="TABLE-cell"/>
              <w:keepNext/>
              <w:spacing w:before="40" w:after="40"/>
              <w:jc w:val="center"/>
            </w:pPr>
            <w:r w:rsidRPr="00D948E6">
              <w:t>VZ</w:t>
            </w:r>
          </w:p>
        </w:tc>
      </w:tr>
      <w:tr w:rsidR="00F80478" w:rsidRPr="00D948E6" w14:paraId="5DB87FA9" w14:textId="77777777" w:rsidTr="009443B0">
        <w:trPr>
          <w:cantSplit/>
          <w:jc w:val="center"/>
        </w:trPr>
        <w:tc>
          <w:tcPr>
            <w:tcW w:w="5583" w:type="dxa"/>
            <w:tcBorders>
              <w:left w:val="double" w:sz="4" w:space="0" w:color="auto"/>
              <w:right w:val="single" w:sz="4" w:space="0" w:color="auto"/>
            </w:tcBorders>
          </w:tcPr>
          <w:p w14:paraId="5DB87FA2" w14:textId="77777777" w:rsidR="00F80478" w:rsidRPr="00D948E6" w:rsidRDefault="00F80478" w:rsidP="00F80478">
            <w:pPr>
              <w:pStyle w:val="TABLE-cell"/>
              <w:keepNext/>
              <w:spacing w:before="40" w:after="40"/>
              <w:rPr>
                <w:color w:val="000000"/>
              </w:rPr>
            </w:pPr>
            <w:r w:rsidRPr="00D948E6">
              <w:t>Line resistance losses</w:t>
            </w:r>
            <w:r w:rsidRPr="00D948E6">
              <w:fldChar w:fldCharType="begin"/>
            </w:r>
            <w:r w:rsidRPr="00D948E6">
              <w:instrText xml:space="preserve"> XE "Line resistance losses" </w:instrText>
            </w:r>
            <w:r w:rsidRPr="00D948E6">
              <w:fldChar w:fldCharType="end"/>
            </w:r>
            <w:r w:rsidRPr="00D948E6">
              <w:t xml:space="preserve">, </w:t>
            </w:r>
            <w:r w:rsidRPr="00D948E6">
              <w:rPr>
                <w:rFonts w:ascii="Times New Roman" w:hAnsi="Times New Roman"/>
                <w:i/>
                <w:iCs/>
                <w:color w:val="000000"/>
              </w:rPr>
              <w:t>R</w:t>
            </w:r>
            <w:r w:rsidRPr="00932EFC">
              <w:rPr>
                <w:rStyle w:val="SUBscript-small"/>
              </w:rPr>
              <w:t>Cu</w:t>
            </w:r>
          </w:p>
        </w:tc>
        <w:tc>
          <w:tcPr>
            <w:tcW w:w="512" w:type="dxa"/>
            <w:tcBorders>
              <w:left w:val="nil"/>
            </w:tcBorders>
          </w:tcPr>
          <w:p w14:paraId="5DB87FA3" w14:textId="77777777" w:rsidR="00F80478" w:rsidRPr="00D948E6" w:rsidRDefault="00F80478" w:rsidP="00F80478">
            <w:pPr>
              <w:pStyle w:val="TABLE-cell"/>
              <w:keepNext/>
              <w:spacing w:before="40" w:after="40"/>
              <w:jc w:val="center"/>
            </w:pPr>
            <w:r w:rsidRPr="00D948E6">
              <w:t>1</w:t>
            </w:r>
          </w:p>
        </w:tc>
        <w:tc>
          <w:tcPr>
            <w:tcW w:w="512" w:type="dxa"/>
            <w:tcBorders>
              <w:left w:val="single" w:sz="6" w:space="0" w:color="auto"/>
              <w:right w:val="single" w:sz="6" w:space="0" w:color="auto"/>
            </w:tcBorders>
          </w:tcPr>
          <w:p w14:paraId="5DB87FA4" w14:textId="77777777" w:rsidR="00F80478" w:rsidRPr="00D948E6" w:rsidRDefault="00F80478" w:rsidP="00F80478">
            <w:pPr>
              <w:pStyle w:val="TABLE-cell"/>
              <w:keepNext/>
              <w:spacing w:before="40" w:after="40"/>
              <w:jc w:val="center"/>
              <w:rPr>
                <w:i/>
                <w:iCs/>
              </w:rPr>
            </w:pPr>
            <w:r w:rsidRPr="00D948E6">
              <w:rPr>
                <w:i/>
                <w:iCs/>
              </w:rPr>
              <w:t>b</w:t>
            </w:r>
          </w:p>
        </w:tc>
        <w:tc>
          <w:tcPr>
            <w:tcW w:w="595" w:type="dxa"/>
          </w:tcPr>
          <w:p w14:paraId="5DB87FA5" w14:textId="77777777" w:rsidR="00F80478" w:rsidRPr="00D948E6" w:rsidRDefault="00F80478" w:rsidP="00F80478">
            <w:pPr>
              <w:pStyle w:val="TABLE-cell"/>
              <w:keepNext/>
              <w:spacing w:before="40" w:after="40"/>
              <w:jc w:val="center"/>
            </w:pPr>
            <w:r w:rsidRPr="00D948E6">
              <w:t>0</w:t>
            </w:r>
          </w:p>
        </w:tc>
        <w:tc>
          <w:tcPr>
            <w:tcW w:w="678" w:type="dxa"/>
            <w:tcBorders>
              <w:left w:val="single" w:sz="6" w:space="0" w:color="auto"/>
            </w:tcBorders>
          </w:tcPr>
          <w:p w14:paraId="5DB87FA6" w14:textId="77777777" w:rsidR="00F80478" w:rsidRPr="00D948E6" w:rsidRDefault="00F80478" w:rsidP="00F80478">
            <w:pPr>
              <w:pStyle w:val="TABLE-cell"/>
              <w:keepNext/>
              <w:spacing w:before="40" w:after="40"/>
              <w:jc w:val="center"/>
            </w:pPr>
            <w:r w:rsidRPr="00D948E6">
              <w:t>10</w:t>
            </w:r>
          </w:p>
        </w:tc>
        <w:tc>
          <w:tcPr>
            <w:tcW w:w="595" w:type="dxa"/>
            <w:tcBorders>
              <w:left w:val="single" w:sz="6" w:space="0" w:color="auto"/>
            </w:tcBorders>
          </w:tcPr>
          <w:p w14:paraId="5DB87FA7" w14:textId="77777777" w:rsidR="00F80478" w:rsidRPr="00D948E6" w:rsidRDefault="00F80478" w:rsidP="00F80478">
            <w:pPr>
              <w:pStyle w:val="TABLE-cell"/>
              <w:keepNext/>
              <w:spacing w:before="40" w:after="40"/>
              <w:jc w:val="center"/>
            </w:pPr>
            <w:r w:rsidRPr="00D948E6">
              <w:t>2</w:t>
            </w:r>
          </w:p>
        </w:tc>
        <w:tc>
          <w:tcPr>
            <w:tcW w:w="595" w:type="dxa"/>
            <w:tcBorders>
              <w:left w:val="single" w:sz="6" w:space="0" w:color="auto"/>
              <w:right w:val="double" w:sz="4" w:space="0" w:color="auto"/>
            </w:tcBorders>
            <w:shd w:val="clear" w:color="auto" w:fill="DDDDDD"/>
          </w:tcPr>
          <w:p w14:paraId="5DB87FA8" w14:textId="77777777" w:rsidR="00F80478" w:rsidRPr="00D948E6" w:rsidRDefault="00F80478" w:rsidP="00F80478">
            <w:pPr>
              <w:pStyle w:val="TABLE-cell"/>
              <w:keepNext/>
              <w:spacing w:before="40" w:after="40"/>
              <w:jc w:val="center"/>
            </w:pPr>
            <w:r w:rsidRPr="00D948E6">
              <w:t>VZ</w:t>
            </w:r>
          </w:p>
        </w:tc>
      </w:tr>
      <w:tr w:rsidR="00F80478" w:rsidRPr="00D948E6" w14:paraId="5DB87FB1" w14:textId="77777777" w:rsidTr="009443B0">
        <w:trPr>
          <w:cantSplit/>
          <w:jc w:val="center"/>
        </w:trPr>
        <w:tc>
          <w:tcPr>
            <w:tcW w:w="5583" w:type="dxa"/>
            <w:tcBorders>
              <w:left w:val="double" w:sz="4" w:space="0" w:color="auto"/>
              <w:bottom w:val="single" w:sz="6" w:space="0" w:color="auto"/>
              <w:right w:val="single" w:sz="4" w:space="0" w:color="auto"/>
            </w:tcBorders>
          </w:tcPr>
          <w:p w14:paraId="5DB87FAA" w14:textId="77777777" w:rsidR="00F80478" w:rsidRPr="00D948E6" w:rsidRDefault="00F80478" w:rsidP="00F80478">
            <w:pPr>
              <w:pStyle w:val="TABLE-cell"/>
              <w:keepNext/>
              <w:spacing w:before="40" w:after="40"/>
            </w:pPr>
            <w:r w:rsidRPr="00D948E6">
              <w:t>Line reactance losses</w:t>
            </w:r>
            <w:r w:rsidRPr="00D948E6">
              <w:fldChar w:fldCharType="begin"/>
            </w:r>
            <w:r w:rsidRPr="00D948E6">
              <w:instrText xml:space="preserve"> XE "Line reactance losses" </w:instrText>
            </w:r>
            <w:r w:rsidRPr="00D948E6">
              <w:fldChar w:fldCharType="end"/>
            </w:r>
            <w:r w:rsidRPr="00D948E6">
              <w:t xml:space="preserve">, </w:t>
            </w:r>
            <w:r w:rsidRPr="00D948E6">
              <w:rPr>
                <w:rFonts w:ascii="Times New Roman" w:hAnsi="Times New Roman"/>
                <w:i/>
                <w:iCs/>
                <w:color w:val="000000"/>
              </w:rPr>
              <w:t>X</w:t>
            </w:r>
            <w:r w:rsidRPr="00932EFC">
              <w:rPr>
                <w:rStyle w:val="SUBscript-small"/>
              </w:rPr>
              <w:t>s</w:t>
            </w:r>
          </w:p>
        </w:tc>
        <w:tc>
          <w:tcPr>
            <w:tcW w:w="512" w:type="dxa"/>
            <w:tcBorders>
              <w:left w:val="nil"/>
              <w:bottom w:val="single" w:sz="6" w:space="0" w:color="auto"/>
            </w:tcBorders>
          </w:tcPr>
          <w:p w14:paraId="5DB87FAB" w14:textId="77777777" w:rsidR="00F80478" w:rsidRPr="00D948E6" w:rsidRDefault="00F80478" w:rsidP="00F80478">
            <w:pPr>
              <w:pStyle w:val="TABLE-cell"/>
              <w:keepNext/>
              <w:spacing w:before="40" w:after="40"/>
              <w:jc w:val="center"/>
            </w:pPr>
            <w:r w:rsidRPr="00D948E6">
              <w:t>1</w:t>
            </w:r>
          </w:p>
        </w:tc>
        <w:tc>
          <w:tcPr>
            <w:tcW w:w="512" w:type="dxa"/>
            <w:tcBorders>
              <w:left w:val="single" w:sz="6" w:space="0" w:color="auto"/>
              <w:bottom w:val="single" w:sz="6" w:space="0" w:color="auto"/>
              <w:right w:val="single" w:sz="6" w:space="0" w:color="auto"/>
            </w:tcBorders>
          </w:tcPr>
          <w:p w14:paraId="5DB87FAC" w14:textId="77777777" w:rsidR="00F80478" w:rsidRPr="00D948E6" w:rsidRDefault="00F80478" w:rsidP="00F80478">
            <w:pPr>
              <w:pStyle w:val="TABLE-cell"/>
              <w:keepNext/>
              <w:spacing w:before="40" w:after="40"/>
              <w:jc w:val="center"/>
              <w:rPr>
                <w:i/>
                <w:iCs/>
              </w:rPr>
            </w:pPr>
            <w:r w:rsidRPr="00D948E6">
              <w:rPr>
                <w:i/>
                <w:iCs/>
              </w:rPr>
              <w:t>b</w:t>
            </w:r>
          </w:p>
        </w:tc>
        <w:tc>
          <w:tcPr>
            <w:tcW w:w="595" w:type="dxa"/>
            <w:tcBorders>
              <w:bottom w:val="single" w:sz="6" w:space="0" w:color="auto"/>
            </w:tcBorders>
          </w:tcPr>
          <w:p w14:paraId="5DB87FAD" w14:textId="77777777" w:rsidR="00F80478" w:rsidRPr="00D948E6" w:rsidRDefault="00F80478" w:rsidP="00F80478">
            <w:pPr>
              <w:pStyle w:val="TABLE-cell"/>
              <w:keepNext/>
              <w:spacing w:before="40" w:after="40"/>
              <w:jc w:val="center"/>
            </w:pPr>
            <w:r w:rsidRPr="00D948E6">
              <w:t>0</w:t>
            </w:r>
          </w:p>
        </w:tc>
        <w:tc>
          <w:tcPr>
            <w:tcW w:w="678" w:type="dxa"/>
            <w:tcBorders>
              <w:left w:val="single" w:sz="6" w:space="0" w:color="auto"/>
              <w:bottom w:val="single" w:sz="6" w:space="0" w:color="auto"/>
            </w:tcBorders>
          </w:tcPr>
          <w:p w14:paraId="5DB87FAE" w14:textId="77777777" w:rsidR="00F80478" w:rsidRPr="00D948E6" w:rsidRDefault="00F80478" w:rsidP="00F80478">
            <w:pPr>
              <w:pStyle w:val="TABLE-cell"/>
              <w:keepNext/>
              <w:spacing w:before="40" w:after="40"/>
              <w:jc w:val="center"/>
            </w:pPr>
            <w:r w:rsidRPr="00D948E6">
              <w:t>10</w:t>
            </w:r>
          </w:p>
        </w:tc>
        <w:tc>
          <w:tcPr>
            <w:tcW w:w="595" w:type="dxa"/>
            <w:tcBorders>
              <w:left w:val="single" w:sz="6" w:space="0" w:color="auto"/>
              <w:bottom w:val="single" w:sz="6" w:space="0" w:color="auto"/>
            </w:tcBorders>
          </w:tcPr>
          <w:p w14:paraId="5DB87FAF" w14:textId="77777777" w:rsidR="00F80478" w:rsidRPr="00D948E6" w:rsidRDefault="00F80478" w:rsidP="00F80478">
            <w:pPr>
              <w:pStyle w:val="TABLE-cell"/>
              <w:keepNext/>
              <w:spacing w:before="40" w:after="40"/>
              <w:jc w:val="center"/>
            </w:pPr>
            <w:r w:rsidRPr="00D948E6">
              <w:t>3</w:t>
            </w:r>
          </w:p>
        </w:tc>
        <w:tc>
          <w:tcPr>
            <w:tcW w:w="595" w:type="dxa"/>
            <w:tcBorders>
              <w:left w:val="single" w:sz="6" w:space="0" w:color="auto"/>
              <w:bottom w:val="single" w:sz="4" w:space="0" w:color="auto"/>
              <w:right w:val="double" w:sz="4" w:space="0" w:color="auto"/>
            </w:tcBorders>
            <w:shd w:val="clear" w:color="auto" w:fill="DDDDDD"/>
          </w:tcPr>
          <w:p w14:paraId="5DB87FB0" w14:textId="77777777" w:rsidR="00F80478" w:rsidRPr="00D948E6" w:rsidRDefault="00F80478" w:rsidP="00F80478">
            <w:pPr>
              <w:pStyle w:val="TABLE-cell"/>
              <w:keepNext/>
              <w:spacing w:before="40" w:after="40"/>
              <w:jc w:val="center"/>
            </w:pPr>
            <w:r w:rsidRPr="00D948E6">
              <w:t>VZ</w:t>
            </w:r>
          </w:p>
        </w:tc>
      </w:tr>
      <w:tr w:rsidR="00F80478" w:rsidRPr="00D948E6" w14:paraId="5DB87FB9" w14:textId="77777777" w:rsidTr="009443B0">
        <w:trPr>
          <w:cantSplit/>
          <w:jc w:val="center"/>
        </w:trPr>
        <w:tc>
          <w:tcPr>
            <w:tcW w:w="5583" w:type="dxa"/>
            <w:tcBorders>
              <w:left w:val="double" w:sz="4" w:space="0" w:color="auto"/>
              <w:bottom w:val="dashed" w:sz="4" w:space="0" w:color="auto"/>
              <w:right w:val="single" w:sz="4" w:space="0" w:color="auto"/>
            </w:tcBorders>
          </w:tcPr>
          <w:p w14:paraId="5DB87FB2" w14:textId="77777777" w:rsidR="00F80478" w:rsidRPr="009443B0" w:rsidRDefault="00F80478" w:rsidP="00F80478">
            <w:pPr>
              <w:pStyle w:val="TABLE-cell"/>
              <w:keepNext/>
              <w:spacing w:before="40" w:after="40"/>
              <w:rPr>
                <w:rStyle w:val="Strong"/>
              </w:rPr>
            </w:pPr>
            <w:r w:rsidRPr="009443B0">
              <w:rPr>
                <w:rStyle w:val="Strong"/>
              </w:rPr>
              <w:t>Measurement methods</w:t>
            </w:r>
            <w:r w:rsidRPr="009443B0">
              <w:rPr>
                <w:rStyle w:val="Strong"/>
              </w:rPr>
              <w:fldChar w:fldCharType="begin"/>
            </w:r>
            <w:r w:rsidRPr="009443B0">
              <w:rPr>
                <w:rStyle w:val="Strong"/>
              </w:rPr>
              <w:instrText xml:space="preserve"> XE "Measurement methods" </w:instrText>
            </w:r>
            <w:r w:rsidRPr="009443B0">
              <w:rPr>
                <w:rStyle w:val="Strong"/>
              </w:rPr>
              <w:fldChar w:fldCharType="end"/>
            </w:r>
          </w:p>
        </w:tc>
        <w:tc>
          <w:tcPr>
            <w:tcW w:w="512" w:type="dxa"/>
            <w:tcBorders>
              <w:left w:val="nil"/>
              <w:bottom w:val="dashed" w:sz="4" w:space="0" w:color="auto"/>
            </w:tcBorders>
          </w:tcPr>
          <w:p w14:paraId="5DB87FB3" w14:textId="77777777" w:rsidR="00F80478" w:rsidRPr="00D948E6" w:rsidRDefault="00F80478" w:rsidP="00F80478">
            <w:pPr>
              <w:pStyle w:val="TABLE-cell"/>
              <w:keepNext/>
              <w:spacing w:before="40" w:after="40"/>
              <w:jc w:val="center"/>
            </w:pPr>
          </w:p>
        </w:tc>
        <w:tc>
          <w:tcPr>
            <w:tcW w:w="512" w:type="dxa"/>
            <w:tcBorders>
              <w:left w:val="single" w:sz="6" w:space="0" w:color="auto"/>
              <w:bottom w:val="dashed" w:sz="4" w:space="0" w:color="auto"/>
              <w:right w:val="single" w:sz="6" w:space="0" w:color="auto"/>
            </w:tcBorders>
          </w:tcPr>
          <w:p w14:paraId="5DB87FB4" w14:textId="77777777" w:rsidR="00F80478" w:rsidRPr="00D948E6" w:rsidRDefault="00F80478" w:rsidP="00F80478">
            <w:pPr>
              <w:pStyle w:val="TABLE-cell"/>
              <w:keepNext/>
              <w:spacing w:before="40" w:after="40"/>
              <w:jc w:val="center"/>
              <w:rPr>
                <w:i/>
                <w:iCs/>
              </w:rPr>
            </w:pPr>
          </w:p>
        </w:tc>
        <w:tc>
          <w:tcPr>
            <w:tcW w:w="595" w:type="dxa"/>
            <w:tcBorders>
              <w:bottom w:val="dashed" w:sz="4" w:space="0" w:color="auto"/>
            </w:tcBorders>
          </w:tcPr>
          <w:p w14:paraId="5DB87FB5" w14:textId="77777777" w:rsidR="00F80478" w:rsidRPr="00D948E6" w:rsidRDefault="00F80478" w:rsidP="00F80478">
            <w:pPr>
              <w:pStyle w:val="TABLE-cell"/>
              <w:keepNext/>
              <w:spacing w:before="40" w:after="40"/>
              <w:jc w:val="center"/>
            </w:pPr>
          </w:p>
        </w:tc>
        <w:tc>
          <w:tcPr>
            <w:tcW w:w="678" w:type="dxa"/>
            <w:tcBorders>
              <w:left w:val="single" w:sz="6" w:space="0" w:color="auto"/>
              <w:bottom w:val="dashed" w:sz="4" w:space="0" w:color="auto"/>
            </w:tcBorders>
          </w:tcPr>
          <w:p w14:paraId="5DB87FB6" w14:textId="77777777" w:rsidR="00F80478" w:rsidRPr="00D948E6" w:rsidRDefault="00F80478" w:rsidP="00F80478">
            <w:pPr>
              <w:pStyle w:val="TABLE-cell"/>
              <w:keepNext/>
              <w:spacing w:before="40" w:after="40"/>
              <w:jc w:val="center"/>
            </w:pPr>
          </w:p>
        </w:tc>
        <w:tc>
          <w:tcPr>
            <w:tcW w:w="595" w:type="dxa"/>
            <w:tcBorders>
              <w:left w:val="single" w:sz="6" w:space="0" w:color="auto"/>
              <w:bottom w:val="dashed" w:sz="4" w:space="0" w:color="auto"/>
            </w:tcBorders>
          </w:tcPr>
          <w:p w14:paraId="5DB87FB7" w14:textId="77777777" w:rsidR="00F80478" w:rsidRPr="00D948E6" w:rsidRDefault="00F80478" w:rsidP="00F80478">
            <w:pPr>
              <w:pStyle w:val="TABLE-cell"/>
              <w:keepNext/>
              <w:spacing w:before="40" w:after="40"/>
              <w:jc w:val="center"/>
            </w:pPr>
          </w:p>
        </w:tc>
        <w:tc>
          <w:tcPr>
            <w:tcW w:w="595" w:type="dxa"/>
            <w:tcBorders>
              <w:top w:val="single" w:sz="4" w:space="0" w:color="auto"/>
              <w:left w:val="single" w:sz="6" w:space="0" w:color="auto"/>
              <w:bottom w:val="dashed" w:sz="4" w:space="0" w:color="auto"/>
              <w:right w:val="double" w:sz="4" w:space="0" w:color="auto"/>
            </w:tcBorders>
          </w:tcPr>
          <w:p w14:paraId="5DB87FB8" w14:textId="77777777" w:rsidR="00F80478" w:rsidRPr="00D948E6" w:rsidRDefault="00F80478" w:rsidP="00F80478">
            <w:pPr>
              <w:pStyle w:val="TABLE-cell"/>
              <w:keepNext/>
              <w:spacing w:before="40" w:after="40"/>
              <w:jc w:val="center"/>
            </w:pPr>
          </w:p>
        </w:tc>
      </w:tr>
      <w:tr w:rsidR="00F80478" w:rsidRPr="00D948E6" w14:paraId="5DB87FC1" w14:textId="77777777" w:rsidTr="009443B0">
        <w:trPr>
          <w:cantSplit/>
          <w:jc w:val="center"/>
        </w:trPr>
        <w:tc>
          <w:tcPr>
            <w:tcW w:w="5583" w:type="dxa"/>
            <w:tcBorders>
              <w:top w:val="dashed" w:sz="4" w:space="0" w:color="auto"/>
              <w:left w:val="double" w:sz="4" w:space="0" w:color="auto"/>
              <w:right w:val="single" w:sz="4" w:space="0" w:color="auto"/>
            </w:tcBorders>
          </w:tcPr>
          <w:p w14:paraId="5DB87FBA" w14:textId="77777777" w:rsidR="00F80478" w:rsidRPr="00D948E6" w:rsidRDefault="00F80478" w:rsidP="00F80478">
            <w:pPr>
              <w:pStyle w:val="TABLE-cell"/>
              <w:keepNext/>
              <w:spacing w:before="40" w:after="40"/>
              <w:rPr>
                <w:color w:val="000000"/>
              </w:rPr>
            </w:pPr>
            <w:r w:rsidRPr="00D948E6">
              <w:rPr>
                <w:color w:val="000000"/>
              </w:rPr>
              <w:t>Algorithm for active power</w:t>
            </w:r>
            <w:r w:rsidRPr="00D948E6">
              <w:rPr>
                <w:color w:val="000000"/>
              </w:rPr>
              <w:fldChar w:fldCharType="begin"/>
            </w:r>
            <w:r w:rsidRPr="00D948E6">
              <w:instrText xml:space="preserve"> XE "</w:instrText>
            </w:r>
            <w:r w:rsidRPr="00D948E6">
              <w:rPr>
                <w:color w:val="000000"/>
              </w:rPr>
              <w:instrText>Active power</w:instrText>
            </w:r>
            <w:r w:rsidRPr="00D948E6">
              <w:instrText xml:space="preserve">" </w:instrText>
            </w:r>
            <w:r w:rsidRPr="00D948E6">
              <w:rPr>
                <w:color w:val="000000"/>
              </w:rPr>
              <w:fldChar w:fldCharType="end"/>
            </w:r>
            <w:r w:rsidRPr="00D948E6">
              <w:rPr>
                <w:color w:val="000000"/>
              </w:rPr>
              <w:t xml:space="preserve"> measurement</w:t>
            </w:r>
          </w:p>
        </w:tc>
        <w:tc>
          <w:tcPr>
            <w:tcW w:w="512" w:type="dxa"/>
            <w:tcBorders>
              <w:top w:val="dashed" w:sz="4" w:space="0" w:color="auto"/>
              <w:left w:val="single" w:sz="4" w:space="0" w:color="auto"/>
            </w:tcBorders>
          </w:tcPr>
          <w:p w14:paraId="5DB87FBB" w14:textId="77777777" w:rsidR="00F80478" w:rsidRPr="00D948E6" w:rsidRDefault="00F80478" w:rsidP="00F80478">
            <w:pPr>
              <w:pStyle w:val="TABLE-cell"/>
              <w:keepNext/>
              <w:spacing w:before="40" w:after="40"/>
              <w:jc w:val="center"/>
            </w:pPr>
            <w:r w:rsidRPr="00D948E6">
              <w:t>1</w:t>
            </w:r>
          </w:p>
        </w:tc>
        <w:tc>
          <w:tcPr>
            <w:tcW w:w="512" w:type="dxa"/>
            <w:tcBorders>
              <w:top w:val="dashed" w:sz="4" w:space="0" w:color="auto"/>
              <w:left w:val="single" w:sz="6" w:space="0" w:color="auto"/>
              <w:right w:val="single" w:sz="6" w:space="0" w:color="auto"/>
            </w:tcBorders>
          </w:tcPr>
          <w:p w14:paraId="5DB87FBC" w14:textId="77777777" w:rsidR="00F80478" w:rsidRPr="00D948E6" w:rsidRDefault="00F80478" w:rsidP="00F80478">
            <w:pPr>
              <w:pStyle w:val="TABLE-cell"/>
              <w:keepNext/>
              <w:spacing w:before="40" w:after="40"/>
              <w:jc w:val="center"/>
              <w:rPr>
                <w:i/>
                <w:iCs/>
              </w:rPr>
            </w:pPr>
            <w:r w:rsidRPr="00D948E6">
              <w:rPr>
                <w:i/>
                <w:iCs/>
              </w:rPr>
              <w:t>b</w:t>
            </w:r>
          </w:p>
        </w:tc>
        <w:tc>
          <w:tcPr>
            <w:tcW w:w="595" w:type="dxa"/>
            <w:tcBorders>
              <w:top w:val="dashed" w:sz="4" w:space="0" w:color="auto"/>
            </w:tcBorders>
          </w:tcPr>
          <w:p w14:paraId="5DB87FBD" w14:textId="77777777" w:rsidR="00F80478" w:rsidRPr="00D948E6" w:rsidRDefault="00F80478" w:rsidP="00F80478">
            <w:pPr>
              <w:pStyle w:val="TABLE-cell"/>
              <w:keepNext/>
              <w:spacing w:before="40" w:after="40"/>
              <w:jc w:val="center"/>
            </w:pPr>
            <w:r w:rsidRPr="00D948E6">
              <w:t>0</w:t>
            </w:r>
          </w:p>
        </w:tc>
        <w:tc>
          <w:tcPr>
            <w:tcW w:w="678" w:type="dxa"/>
            <w:tcBorders>
              <w:top w:val="dashed" w:sz="4" w:space="0" w:color="auto"/>
              <w:left w:val="single" w:sz="6" w:space="0" w:color="auto"/>
            </w:tcBorders>
          </w:tcPr>
          <w:p w14:paraId="5DB87FBE" w14:textId="77777777" w:rsidR="00F80478" w:rsidRPr="00D948E6" w:rsidRDefault="00F80478" w:rsidP="00F80478">
            <w:pPr>
              <w:pStyle w:val="TABLE-cell"/>
              <w:keepNext/>
              <w:spacing w:before="40" w:after="40"/>
              <w:jc w:val="center"/>
            </w:pPr>
            <w:r w:rsidRPr="00D948E6">
              <w:t>11</w:t>
            </w:r>
          </w:p>
        </w:tc>
        <w:tc>
          <w:tcPr>
            <w:tcW w:w="595" w:type="dxa"/>
            <w:tcBorders>
              <w:top w:val="dashed" w:sz="4" w:space="0" w:color="auto"/>
              <w:left w:val="single" w:sz="6" w:space="0" w:color="auto"/>
            </w:tcBorders>
          </w:tcPr>
          <w:p w14:paraId="5DB87FBF" w14:textId="77777777" w:rsidR="00F80478" w:rsidRPr="00D948E6" w:rsidRDefault="00F80478" w:rsidP="00F80478">
            <w:pPr>
              <w:pStyle w:val="TABLE-cell"/>
              <w:keepNext/>
              <w:spacing w:before="40" w:after="40"/>
              <w:jc w:val="center"/>
            </w:pPr>
            <w:r w:rsidRPr="00D948E6">
              <w:t>1</w:t>
            </w:r>
          </w:p>
        </w:tc>
        <w:tc>
          <w:tcPr>
            <w:tcW w:w="595" w:type="dxa"/>
            <w:tcBorders>
              <w:top w:val="dashed" w:sz="4" w:space="0" w:color="auto"/>
              <w:left w:val="single" w:sz="6" w:space="0" w:color="auto"/>
              <w:right w:val="double" w:sz="4" w:space="0" w:color="auto"/>
            </w:tcBorders>
            <w:shd w:val="pct12" w:color="auto" w:fill="FFFFFF"/>
          </w:tcPr>
          <w:p w14:paraId="5DB87FC0" w14:textId="77777777" w:rsidR="00F80478" w:rsidRPr="00D948E6" w:rsidRDefault="00F80478" w:rsidP="00F80478">
            <w:pPr>
              <w:pStyle w:val="TABLE-cell"/>
              <w:keepNext/>
              <w:spacing w:before="40" w:after="40"/>
              <w:jc w:val="center"/>
            </w:pPr>
          </w:p>
        </w:tc>
      </w:tr>
      <w:tr w:rsidR="00F80478" w:rsidRPr="00D948E6" w14:paraId="5DB87FC9" w14:textId="77777777" w:rsidTr="009443B0">
        <w:trPr>
          <w:cantSplit/>
          <w:jc w:val="center"/>
        </w:trPr>
        <w:tc>
          <w:tcPr>
            <w:tcW w:w="5583" w:type="dxa"/>
            <w:tcBorders>
              <w:left w:val="double" w:sz="4" w:space="0" w:color="auto"/>
              <w:right w:val="single" w:sz="4" w:space="0" w:color="auto"/>
            </w:tcBorders>
          </w:tcPr>
          <w:p w14:paraId="5DB87FC2" w14:textId="77777777" w:rsidR="00F80478" w:rsidRPr="00D948E6" w:rsidRDefault="00F80478" w:rsidP="00F80478">
            <w:pPr>
              <w:pStyle w:val="TABLE-cell"/>
              <w:keepNext/>
              <w:spacing w:before="40" w:after="40"/>
              <w:rPr>
                <w:color w:val="000000"/>
              </w:rPr>
            </w:pPr>
            <w:r w:rsidRPr="00D948E6">
              <w:rPr>
                <w:color w:val="000000"/>
              </w:rPr>
              <w:t>Algorithm for active energy</w:t>
            </w:r>
            <w:r w:rsidRPr="00D948E6">
              <w:rPr>
                <w:color w:val="000000"/>
              </w:rPr>
              <w:fldChar w:fldCharType="begin"/>
            </w:r>
            <w:r w:rsidRPr="00D948E6">
              <w:instrText xml:space="preserve"> XE "</w:instrText>
            </w:r>
            <w:r w:rsidRPr="00D948E6">
              <w:rPr>
                <w:color w:val="000000"/>
              </w:rPr>
              <w:instrText>Active energy</w:instrText>
            </w:r>
            <w:r w:rsidRPr="00D948E6">
              <w:instrText xml:space="preserve">" </w:instrText>
            </w:r>
            <w:r w:rsidRPr="00D948E6">
              <w:rPr>
                <w:color w:val="000000"/>
              </w:rPr>
              <w:fldChar w:fldCharType="end"/>
            </w:r>
            <w:r w:rsidRPr="00D948E6">
              <w:rPr>
                <w:color w:val="000000"/>
              </w:rPr>
              <w:t xml:space="preserve"> measurement</w:t>
            </w:r>
          </w:p>
        </w:tc>
        <w:tc>
          <w:tcPr>
            <w:tcW w:w="512" w:type="dxa"/>
            <w:tcBorders>
              <w:left w:val="single" w:sz="4" w:space="0" w:color="auto"/>
            </w:tcBorders>
          </w:tcPr>
          <w:p w14:paraId="5DB87FC3" w14:textId="77777777" w:rsidR="00F80478" w:rsidRPr="00D948E6" w:rsidRDefault="00F80478" w:rsidP="00F80478">
            <w:pPr>
              <w:pStyle w:val="TABLE-cell"/>
              <w:keepNext/>
              <w:spacing w:before="40" w:after="40"/>
              <w:jc w:val="center"/>
            </w:pPr>
            <w:r w:rsidRPr="00D948E6">
              <w:t>1</w:t>
            </w:r>
          </w:p>
        </w:tc>
        <w:tc>
          <w:tcPr>
            <w:tcW w:w="512" w:type="dxa"/>
            <w:tcBorders>
              <w:left w:val="single" w:sz="6" w:space="0" w:color="auto"/>
              <w:right w:val="single" w:sz="6" w:space="0" w:color="auto"/>
            </w:tcBorders>
          </w:tcPr>
          <w:p w14:paraId="5DB87FC4" w14:textId="77777777" w:rsidR="00F80478" w:rsidRPr="00D948E6" w:rsidRDefault="00F80478" w:rsidP="00F80478">
            <w:pPr>
              <w:pStyle w:val="TABLE-cell"/>
              <w:keepNext/>
              <w:spacing w:before="40" w:after="40"/>
              <w:jc w:val="center"/>
              <w:rPr>
                <w:i/>
                <w:iCs/>
              </w:rPr>
            </w:pPr>
            <w:r w:rsidRPr="00D948E6">
              <w:rPr>
                <w:i/>
                <w:iCs/>
              </w:rPr>
              <w:t>b</w:t>
            </w:r>
          </w:p>
        </w:tc>
        <w:tc>
          <w:tcPr>
            <w:tcW w:w="595" w:type="dxa"/>
          </w:tcPr>
          <w:p w14:paraId="5DB87FC5" w14:textId="77777777" w:rsidR="00F80478" w:rsidRPr="00D948E6" w:rsidRDefault="00F80478" w:rsidP="00F80478">
            <w:pPr>
              <w:pStyle w:val="TABLE-cell"/>
              <w:keepNext/>
              <w:spacing w:before="40" w:after="40"/>
              <w:jc w:val="center"/>
            </w:pPr>
            <w:r w:rsidRPr="00D948E6">
              <w:t>0</w:t>
            </w:r>
          </w:p>
        </w:tc>
        <w:tc>
          <w:tcPr>
            <w:tcW w:w="678" w:type="dxa"/>
            <w:tcBorders>
              <w:left w:val="single" w:sz="6" w:space="0" w:color="auto"/>
            </w:tcBorders>
          </w:tcPr>
          <w:p w14:paraId="5DB87FC6" w14:textId="77777777" w:rsidR="00F80478" w:rsidRPr="00D948E6" w:rsidRDefault="00F80478" w:rsidP="00F80478">
            <w:pPr>
              <w:pStyle w:val="TABLE-cell"/>
              <w:keepNext/>
              <w:spacing w:before="40" w:after="40"/>
              <w:jc w:val="center"/>
            </w:pPr>
            <w:r w:rsidRPr="00D948E6">
              <w:t>11</w:t>
            </w:r>
          </w:p>
        </w:tc>
        <w:tc>
          <w:tcPr>
            <w:tcW w:w="595" w:type="dxa"/>
            <w:tcBorders>
              <w:left w:val="single" w:sz="6" w:space="0" w:color="auto"/>
            </w:tcBorders>
          </w:tcPr>
          <w:p w14:paraId="5DB87FC7" w14:textId="77777777" w:rsidR="00F80478" w:rsidRPr="00D948E6" w:rsidRDefault="00F80478" w:rsidP="00F80478">
            <w:pPr>
              <w:pStyle w:val="TABLE-cell"/>
              <w:keepNext/>
              <w:spacing w:before="40" w:after="40"/>
              <w:jc w:val="center"/>
            </w:pPr>
            <w:r w:rsidRPr="00D948E6">
              <w:t>2</w:t>
            </w:r>
          </w:p>
        </w:tc>
        <w:tc>
          <w:tcPr>
            <w:tcW w:w="595" w:type="dxa"/>
            <w:tcBorders>
              <w:left w:val="single" w:sz="6" w:space="0" w:color="auto"/>
              <w:right w:val="double" w:sz="4" w:space="0" w:color="auto"/>
            </w:tcBorders>
            <w:shd w:val="pct12" w:color="auto" w:fill="FFFFFF"/>
          </w:tcPr>
          <w:p w14:paraId="5DB87FC8" w14:textId="77777777" w:rsidR="00F80478" w:rsidRPr="00D948E6" w:rsidRDefault="00F80478" w:rsidP="00F80478">
            <w:pPr>
              <w:pStyle w:val="TABLE-cell"/>
              <w:keepNext/>
              <w:spacing w:before="40" w:after="40"/>
              <w:jc w:val="center"/>
            </w:pPr>
          </w:p>
        </w:tc>
      </w:tr>
      <w:tr w:rsidR="00F80478" w:rsidRPr="00D948E6" w14:paraId="5DB87FD1" w14:textId="77777777" w:rsidTr="009443B0">
        <w:trPr>
          <w:cantSplit/>
          <w:jc w:val="center"/>
        </w:trPr>
        <w:tc>
          <w:tcPr>
            <w:tcW w:w="5583" w:type="dxa"/>
            <w:tcBorders>
              <w:left w:val="double" w:sz="4" w:space="0" w:color="auto"/>
              <w:right w:val="single" w:sz="4" w:space="0" w:color="auto"/>
            </w:tcBorders>
          </w:tcPr>
          <w:p w14:paraId="5DB87FCA" w14:textId="77777777" w:rsidR="00F80478" w:rsidRPr="00D948E6" w:rsidRDefault="00F80478" w:rsidP="00F80478">
            <w:pPr>
              <w:pStyle w:val="TABLE-cell"/>
              <w:keepNext/>
              <w:spacing w:before="40" w:after="40"/>
              <w:rPr>
                <w:color w:val="000000"/>
              </w:rPr>
            </w:pPr>
            <w:r w:rsidRPr="00D948E6">
              <w:t>Algorithm for reactive power</w:t>
            </w:r>
            <w:r w:rsidRPr="00D948E6">
              <w:fldChar w:fldCharType="begin"/>
            </w:r>
            <w:r w:rsidRPr="00D948E6">
              <w:instrText xml:space="preserve"> XE "Reactive power" </w:instrText>
            </w:r>
            <w:r w:rsidRPr="00D948E6">
              <w:fldChar w:fldCharType="end"/>
            </w:r>
            <w:r w:rsidRPr="00D948E6">
              <w:rPr>
                <w:color w:val="000000"/>
              </w:rPr>
              <w:t xml:space="preserve"> measurement</w:t>
            </w:r>
          </w:p>
        </w:tc>
        <w:tc>
          <w:tcPr>
            <w:tcW w:w="512" w:type="dxa"/>
            <w:tcBorders>
              <w:left w:val="single" w:sz="4" w:space="0" w:color="auto"/>
            </w:tcBorders>
          </w:tcPr>
          <w:p w14:paraId="5DB87FCB" w14:textId="77777777" w:rsidR="00F80478" w:rsidRPr="00D948E6" w:rsidRDefault="00F80478" w:rsidP="00F80478">
            <w:pPr>
              <w:pStyle w:val="TABLE-cell"/>
              <w:keepNext/>
              <w:spacing w:before="40" w:after="40"/>
              <w:jc w:val="center"/>
            </w:pPr>
            <w:r w:rsidRPr="00D948E6">
              <w:t>1</w:t>
            </w:r>
          </w:p>
        </w:tc>
        <w:tc>
          <w:tcPr>
            <w:tcW w:w="512" w:type="dxa"/>
            <w:tcBorders>
              <w:left w:val="single" w:sz="6" w:space="0" w:color="auto"/>
              <w:right w:val="single" w:sz="6" w:space="0" w:color="auto"/>
            </w:tcBorders>
          </w:tcPr>
          <w:p w14:paraId="5DB87FCC" w14:textId="77777777" w:rsidR="00F80478" w:rsidRPr="00D948E6" w:rsidRDefault="00F80478" w:rsidP="00F80478">
            <w:pPr>
              <w:pStyle w:val="TABLE-cell"/>
              <w:keepNext/>
              <w:spacing w:before="40" w:after="40"/>
              <w:jc w:val="center"/>
              <w:rPr>
                <w:i/>
                <w:iCs/>
              </w:rPr>
            </w:pPr>
            <w:r w:rsidRPr="00D948E6">
              <w:rPr>
                <w:i/>
                <w:iCs/>
              </w:rPr>
              <w:t>b</w:t>
            </w:r>
          </w:p>
        </w:tc>
        <w:tc>
          <w:tcPr>
            <w:tcW w:w="595" w:type="dxa"/>
          </w:tcPr>
          <w:p w14:paraId="5DB87FCD" w14:textId="77777777" w:rsidR="00F80478" w:rsidRPr="00D948E6" w:rsidRDefault="00F80478" w:rsidP="00F80478">
            <w:pPr>
              <w:pStyle w:val="TABLE-cell"/>
              <w:keepNext/>
              <w:spacing w:before="40" w:after="40"/>
              <w:jc w:val="center"/>
            </w:pPr>
            <w:r w:rsidRPr="00D948E6">
              <w:t>0</w:t>
            </w:r>
          </w:p>
        </w:tc>
        <w:tc>
          <w:tcPr>
            <w:tcW w:w="678" w:type="dxa"/>
            <w:tcBorders>
              <w:left w:val="single" w:sz="6" w:space="0" w:color="auto"/>
            </w:tcBorders>
          </w:tcPr>
          <w:p w14:paraId="5DB87FCE" w14:textId="77777777" w:rsidR="00F80478" w:rsidRPr="00D948E6" w:rsidRDefault="00F80478" w:rsidP="00F80478">
            <w:pPr>
              <w:pStyle w:val="TABLE-cell"/>
              <w:keepNext/>
              <w:spacing w:before="40" w:after="40"/>
              <w:jc w:val="center"/>
            </w:pPr>
            <w:r w:rsidRPr="00D948E6">
              <w:t>11</w:t>
            </w:r>
          </w:p>
        </w:tc>
        <w:tc>
          <w:tcPr>
            <w:tcW w:w="595" w:type="dxa"/>
            <w:tcBorders>
              <w:left w:val="single" w:sz="6" w:space="0" w:color="auto"/>
            </w:tcBorders>
          </w:tcPr>
          <w:p w14:paraId="5DB87FCF" w14:textId="77777777" w:rsidR="00F80478" w:rsidRPr="00D948E6" w:rsidRDefault="00F80478" w:rsidP="00F80478">
            <w:pPr>
              <w:pStyle w:val="TABLE-cell"/>
              <w:keepNext/>
              <w:spacing w:before="40" w:after="40"/>
              <w:jc w:val="center"/>
            </w:pPr>
            <w:r w:rsidRPr="00D948E6">
              <w:t>3</w:t>
            </w:r>
          </w:p>
        </w:tc>
        <w:tc>
          <w:tcPr>
            <w:tcW w:w="595" w:type="dxa"/>
            <w:tcBorders>
              <w:left w:val="single" w:sz="6" w:space="0" w:color="auto"/>
              <w:right w:val="double" w:sz="4" w:space="0" w:color="auto"/>
            </w:tcBorders>
            <w:shd w:val="pct12" w:color="auto" w:fill="FFFFFF"/>
          </w:tcPr>
          <w:p w14:paraId="5DB87FD0" w14:textId="77777777" w:rsidR="00F80478" w:rsidRPr="00D948E6" w:rsidRDefault="00F80478" w:rsidP="00F80478">
            <w:pPr>
              <w:pStyle w:val="TABLE-cell"/>
              <w:keepNext/>
              <w:spacing w:before="40" w:after="40"/>
              <w:jc w:val="center"/>
            </w:pPr>
          </w:p>
        </w:tc>
      </w:tr>
      <w:tr w:rsidR="00F80478" w:rsidRPr="00D948E6" w14:paraId="5DB87FD9" w14:textId="77777777" w:rsidTr="009443B0">
        <w:trPr>
          <w:cantSplit/>
          <w:jc w:val="center"/>
        </w:trPr>
        <w:tc>
          <w:tcPr>
            <w:tcW w:w="5583" w:type="dxa"/>
            <w:tcBorders>
              <w:left w:val="double" w:sz="4" w:space="0" w:color="auto"/>
              <w:right w:val="single" w:sz="4" w:space="0" w:color="auto"/>
            </w:tcBorders>
          </w:tcPr>
          <w:p w14:paraId="5DB87FD2" w14:textId="77777777" w:rsidR="00F80478" w:rsidRPr="00D948E6" w:rsidRDefault="00F80478" w:rsidP="00F80478">
            <w:pPr>
              <w:pStyle w:val="TABLE-cell"/>
              <w:keepNext/>
              <w:spacing w:before="40" w:after="40"/>
              <w:rPr>
                <w:color w:val="000000"/>
              </w:rPr>
            </w:pPr>
            <w:r w:rsidRPr="00D948E6">
              <w:t>Algorithm for reactive energy</w:t>
            </w:r>
            <w:r w:rsidRPr="00D948E6">
              <w:fldChar w:fldCharType="begin"/>
            </w:r>
            <w:r w:rsidRPr="00D948E6">
              <w:instrText xml:space="preserve"> XE "Reactive energy" </w:instrText>
            </w:r>
            <w:r w:rsidRPr="00D948E6">
              <w:fldChar w:fldCharType="end"/>
            </w:r>
            <w:r w:rsidRPr="00D948E6">
              <w:rPr>
                <w:color w:val="000000"/>
              </w:rPr>
              <w:t xml:space="preserve"> measurement</w:t>
            </w:r>
          </w:p>
        </w:tc>
        <w:tc>
          <w:tcPr>
            <w:tcW w:w="512" w:type="dxa"/>
            <w:tcBorders>
              <w:left w:val="single" w:sz="4" w:space="0" w:color="auto"/>
            </w:tcBorders>
          </w:tcPr>
          <w:p w14:paraId="5DB87FD3" w14:textId="77777777" w:rsidR="00F80478" w:rsidRPr="00D948E6" w:rsidRDefault="00F80478" w:rsidP="00F80478">
            <w:pPr>
              <w:pStyle w:val="TABLE-cell"/>
              <w:keepNext/>
              <w:spacing w:before="40" w:after="40"/>
              <w:jc w:val="center"/>
            </w:pPr>
            <w:r w:rsidRPr="00D948E6">
              <w:t>1</w:t>
            </w:r>
          </w:p>
        </w:tc>
        <w:tc>
          <w:tcPr>
            <w:tcW w:w="512" w:type="dxa"/>
            <w:tcBorders>
              <w:left w:val="single" w:sz="6" w:space="0" w:color="auto"/>
              <w:right w:val="single" w:sz="6" w:space="0" w:color="auto"/>
            </w:tcBorders>
          </w:tcPr>
          <w:p w14:paraId="5DB87FD4" w14:textId="77777777" w:rsidR="00F80478" w:rsidRPr="00D948E6" w:rsidRDefault="00F80478" w:rsidP="00F80478">
            <w:pPr>
              <w:pStyle w:val="TABLE-cell"/>
              <w:keepNext/>
              <w:spacing w:before="40" w:after="40"/>
              <w:jc w:val="center"/>
              <w:rPr>
                <w:i/>
                <w:iCs/>
              </w:rPr>
            </w:pPr>
            <w:r w:rsidRPr="00D948E6">
              <w:rPr>
                <w:i/>
                <w:iCs/>
              </w:rPr>
              <w:t>b</w:t>
            </w:r>
          </w:p>
        </w:tc>
        <w:tc>
          <w:tcPr>
            <w:tcW w:w="595" w:type="dxa"/>
          </w:tcPr>
          <w:p w14:paraId="5DB87FD5" w14:textId="77777777" w:rsidR="00F80478" w:rsidRPr="00D948E6" w:rsidRDefault="00F80478" w:rsidP="00F80478">
            <w:pPr>
              <w:pStyle w:val="TABLE-cell"/>
              <w:keepNext/>
              <w:spacing w:before="40" w:after="40"/>
              <w:jc w:val="center"/>
            </w:pPr>
            <w:r w:rsidRPr="00D948E6">
              <w:t>0</w:t>
            </w:r>
          </w:p>
        </w:tc>
        <w:tc>
          <w:tcPr>
            <w:tcW w:w="678" w:type="dxa"/>
            <w:tcBorders>
              <w:left w:val="single" w:sz="6" w:space="0" w:color="auto"/>
            </w:tcBorders>
          </w:tcPr>
          <w:p w14:paraId="5DB87FD6" w14:textId="77777777" w:rsidR="00F80478" w:rsidRPr="00D948E6" w:rsidRDefault="00F80478" w:rsidP="00F80478">
            <w:pPr>
              <w:pStyle w:val="TABLE-cell"/>
              <w:keepNext/>
              <w:spacing w:before="40" w:after="40"/>
              <w:jc w:val="center"/>
            </w:pPr>
            <w:r w:rsidRPr="00D948E6">
              <w:t>11</w:t>
            </w:r>
          </w:p>
        </w:tc>
        <w:tc>
          <w:tcPr>
            <w:tcW w:w="595" w:type="dxa"/>
            <w:tcBorders>
              <w:left w:val="single" w:sz="6" w:space="0" w:color="auto"/>
            </w:tcBorders>
          </w:tcPr>
          <w:p w14:paraId="5DB87FD7" w14:textId="77777777" w:rsidR="00F80478" w:rsidRPr="00D948E6" w:rsidRDefault="00F80478" w:rsidP="00F80478">
            <w:pPr>
              <w:pStyle w:val="TABLE-cell"/>
              <w:keepNext/>
              <w:spacing w:before="40" w:after="40"/>
              <w:jc w:val="center"/>
            </w:pPr>
            <w:r w:rsidRPr="00D948E6">
              <w:t>4</w:t>
            </w:r>
          </w:p>
        </w:tc>
        <w:tc>
          <w:tcPr>
            <w:tcW w:w="595" w:type="dxa"/>
            <w:tcBorders>
              <w:left w:val="single" w:sz="6" w:space="0" w:color="auto"/>
              <w:right w:val="double" w:sz="4" w:space="0" w:color="auto"/>
            </w:tcBorders>
            <w:shd w:val="pct12" w:color="auto" w:fill="FFFFFF"/>
          </w:tcPr>
          <w:p w14:paraId="5DB87FD8" w14:textId="77777777" w:rsidR="00F80478" w:rsidRPr="00D948E6" w:rsidRDefault="00F80478" w:rsidP="00F80478">
            <w:pPr>
              <w:pStyle w:val="TABLE-cell"/>
              <w:keepNext/>
              <w:spacing w:before="40" w:after="40"/>
              <w:jc w:val="center"/>
            </w:pPr>
          </w:p>
        </w:tc>
      </w:tr>
      <w:tr w:rsidR="00F80478" w:rsidRPr="00D948E6" w14:paraId="5DB87FE1" w14:textId="77777777" w:rsidTr="009443B0">
        <w:trPr>
          <w:cantSplit/>
          <w:jc w:val="center"/>
        </w:trPr>
        <w:tc>
          <w:tcPr>
            <w:tcW w:w="5583" w:type="dxa"/>
            <w:tcBorders>
              <w:left w:val="double" w:sz="4" w:space="0" w:color="auto"/>
              <w:right w:val="single" w:sz="4" w:space="0" w:color="auto"/>
            </w:tcBorders>
          </w:tcPr>
          <w:p w14:paraId="5DB87FDA" w14:textId="77777777" w:rsidR="00F80478" w:rsidRPr="00D948E6" w:rsidRDefault="00F80478" w:rsidP="00F80478">
            <w:pPr>
              <w:pStyle w:val="TABLE-cell"/>
              <w:keepNext/>
              <w:spacing w:before="40" w:after="40"/>
              <w:rPr>
                <w:color w:val="000000"/>
              </w:rPr>
            </w:pPr>
            <w:r w:rsidRPr="00D948E6">
              <w:t>Algorithm for apparent power</w:t>
            </w:r>
            <w:r w:rsidRPr="00D948E6">
              <w:fldChar w:fldCharType="begin"/>
            </w:r>
            <w:r w:rsidRPr="00D948E6">
              <w:instrText xml:space="preserve"> XE "Apparent power" </w:instrText>
            </w:r>
            <w:r w:rsidRPr="00D948E6">
              <w:fldChar w:fldCharType="end"/>
            </w:r>
            <w:r w:rsidRPr="00D948E6">
              <w:rPr>
                <w:color w:val="000000"/>
              </w:rPr>
              <w:t xml:space="preserve"> measurement</w:t>
            </w:r>
          </w:p>
        </w:tc>
        <w:tc>
          <w:tcPr>
            <w:tcW w:w="512" w:type="dxa"/>
            <w:tcBorders>
              <w:left w:val="single" w:sz="4" w:space="0" w:color="auto"/>
            </w:tcBorders>
            <w:vAlign w:val="center"/>
          </w:tcPr>
          <w:p w14:paraId="5DB87FDB" w14:textId="77777777" w:rsidR="00F80478" w:rsidRPr="00D948E6" w:rsidRDefault="00F80478" w:rsidP="00F80478">
            <w:pPr>
              <w:pStyle w:val="TABLE-cell"/>
              <w:keepNext/>
              <w:spacing w:before="40" w:after="40"/>
              <w:jc w:val="center"/>
            </w:pPr>
            <w:r w:rsidRPr="00D948E6">
              <w:t>1</w:t>
            </w:r>
          </w:p>
        </w:tc>
        <w:tc>
          <w:tcPr>
            <w:tcW w:w="512" w:type="dxa"/>
            <w:tcBorders>
              <w:left w:val="single" w:sz="6" w:space="0" w:color="auto"/>
              <w:right w:val="single" w:sz="6" w:space="0" w:color="auto"/>
            </w:tcBorders>
            <w:vAlign w:val="center"/>
          </w:tcPr>
          <w:p w14:paraId="5DB87FDC" w14:textId="77777777" w:rsidR="00F80478" w:rsidRPr="00D948E6" w:rsidRDefault="00F80478" w:rsidP="00F80478">
            <w:pPr>
              <w:pStyle w:val="TABLE-cell"/>
              <w:keepNext/>
              <w:spacing w:before="40" w:after="40"/>
              <w:jc w:val="center"/>
              <w:rPr>
                <w:i/>
                <w:iCs/>
              </w:rPr>
            </w:pPr>
            <w:r w:rsidRPr="00D948E6">
              <w:rPr>
                <w:i/>
                <w:iCs/>
              </w:rPr>
              <w:t>b</w:t>
            </w:r>
          </w:p>
        </w:tc>
        <w:tc>
          <w:tcPr>
            <w:tcW w:w="595" w:type="dxa"/>
            <w:vAlign w:val="center"/>
          </w:tcPr>
          <w:p w14:paraId="5DB87FDD" w14:textId="77777777" w:rsidR="00F80478" w:rsidRPr="00D948E6" w:rsidRDefault="00F80478" w:rsidP="00F80478">
            <w:pPr>
              <w:pStyle w:val="TABLE-cell"/>
              <w:keepNext/>
              <w:spacing w:before="40" w:after="40"/>
              <w:jc w:val="center"/>
            </w:pPr>
            <w:r w:rsidRPr="00D948E6">
              <w:t>0</w:t>
            </w:r>
          </w:p>
        </w:tc>
        <w:tc>
          <w:tcPr>
            <w:tcW w:w="678" w:type="dxa"/>
            <w:tcBorders>
              <w:left w:val="single" w:sz="6" w:space="0" w:color="auto"/>
            </w:tcBorders>
            <w:vAlign w:val="center"/>
          </w:tcPr>
          <w:p w14:paraId="5DB87FDE" w14:textId="77777777" w:rsidR="00F80478" w:rsidRPr="00D948E6" w:rsidRDefault="00F80478" w:rsidP="00F80478">
            <w:pPr>
              <w:pStyle w:val="TABLE-cell"/>
              <w:keepNext/>
              <w:spacing w:before="40" w:after="40"/>
              <w:jc w:val="center"/>
            </w:pPr>
            <w:r w:rsidRPr="00D948E6">
              <w:t>11</w:t>
            </w:r>
          </w:p>
        </w:tc>
        <w:tc>
          <w:tcPr>
            <w:tcW w:w="595" w:type="dxa"/>
            <w:tcBorders>
              <w:left w:val="single" w:sz="6" w:space="0" w:color="auto"/>
            </w:tcBorders>
            <w:vAlign w:val="center"/>
          </w:tcPr>
          <w:p w14:paraId="5DB87FDF" w14:textId="77777777" w:rsidR="00F80478" w:rsidRPr="00D948E6" w:rsidRDefault="00F80478" w:rsidP="00F80478">
            <w:pPr>
              <w:pStyle w:val="TABLE-cell"/>
              <w:keepNext/>
              <w:spacing w:before="40" w:after="40"/>
              <w:jc w:val="center"/>
            </w:pPr>
            <w:r w:rsidRPr="00D948E6">
              <w:t>5</w:t>
            </w:r>
          </w:p>
        </w:tc>
        <w:tc>
          <w:tcPr>
            <w:tcW w:w="595" w:type="dxa"/>
            <w:tcBorders>
              <w:left w:val="single" w:sz="6" w:space="0" w:color="auto"/>
              <w:right w:val="double" w:sz="4" w:space="0" w:color="auto"/>
            </w:tcBorders>
            <w:shd w:val="pct12" w:color="auto" w:fill="FFFFFF"/>
            <w:vAlign w:val="center"/>
          </w:tcPr>
          <w:p w14:paraId="5DB87FE0" w14:textId="77777777" w:rsidR="00F80478" w:rsidRPr="00D948E6" w:rsidRDefault="00F80478" w:rsidP="00F80478">
            <w:pPr>
              <w:pStyle w:val="TABLE-cell"/>
              <w:keepNext/>
              <w:spacing w:before="40" w:after="40"/>
              <w:jc w:val="center"/>
            </w:pPr>
          </w:p>
        </w:tc>
      </w:tr>
      <w:tr w:rsidR="00F80478" w:rsidRPr="00D948E6" w14:paraId="5DB87FE9" w14:textId="77777777" w:rsidTr="009443B0">
        <w:trPr>
          <w:cantSplit/>
          <w:jc w:val="center"/>
        </w:trPr>
        <w:tc>
          <w:tcPr>
            <w:tcW w:w="5583" w:type="dxa"/>
            <w:tcBorders>
              <w:left w:val="double" w:sz="4" w:space="0" w:color="auto"/>
              <w:right w:val="single" w:sz="4" w:space="0" w:color="auto"/>
            </w:tcBorders>
          </w:tcPr>
          <w:p w14:paraId="5DB87FE2" w14:textId="77777777" w:rsidR="00F80478" w:rsidRPr="00D948E6" w:rsidRDefault="00F80478" w:rsidP="00F80478">
            <w:pPr>
              <w:pStyle w:val="TABLE-cell"/>
              <w:keepNext/>
              <w:spacing w:before="40" w:after="40"/>
              <w:rPr>
                <w:color w:val="000000"/>
              </w:rPr>
            </w:pPr>
            <w:r w:rsidRPr="00D948E6">
              <w:t>Algorithm for apparent energy</w:t>
            </w:r>
            <w:r w:rsidRPr="00D948E6">
              <w:fldChar w:fldCharType="begin"/>
            </w:r>
            <w:r w:rsidRPr="00D948E6">
              <w:instrText xml:space="preserve"> XE "Apparent energy" </w:instrText>
            </w:r>
            <w:r w:rsidRPr="00D948E6">
              <w:fldChar w:fldCharType="end"/>
            </w:r>
            <w:r w:rsidRPr="00D948E6">
              <w:rPr>
                <w:color w:val="000000"/>
              </w:rPr>
              <w:t xml:space="preserve"> measurement</w:t>
            </w:r>
          </w:p>
        </w:tc>
        <w:tc>
          <w:tcPr>
            <w:tcW w:w="512" w:type="dxa"/>
            <w:tcBorders>
              <w:left w:val="single" w:sz="4" w:space="0" w:color="auto"/>
            </w:tcBorders>
            <w:vAlign w:val="center"/>
          </w:tcPr>
          <w:p w14:paraId="5DB87FE3" w14:textId="77777777" w:rsidR="00F80478" w:rsidRPr="00D948E6" w:rsidRDefault="00F80478" w:rsidP="00F80478">
            <w:pPr>
              <w:pStyle w:val="TABLE-cell"/>
              <w:keepNext/>
              <w:spacing w:before="40" w:after="40"/>
              <w:jc w:val="center"/>
            </w:pPr>
            <w:r w:rsidRPr="00D948E6">
              <w:t>1</w:t>
            </w:r>
          </w:p>
        </w:tc>
        <w:tc>
          <w:tcPr>
            <w:tcW w:w="512" w:type="dxa"/>
            <w:tcBorders>
              <w:left w:val="single" w:sz="6" w:space="0" w:color="auto"/>
              <w:right w:val="single" w:sz="6" w:space="0" w:color="auto"/>
            </w:tcBorders>
            <w:vAlign w:val="center"/>
          </w:tcPr>
          <w:p w14:paraId="5DB87FE4" w14:textId="77777777" w:rsidR="00F80478" w:rsidRPr="00D948E6" w:rsidRDefault="00F80478" w:rsidP="00F80478">
            <w:pPr>
              <w:pStyle w:val="TABLE-cell"/>
              <w:keepNext/>
              <w:spacing w:before="40" w:after="40"/>
              <w:jc w:val="center"/>
              <w:rPr>
                <w:i/>
                <w:iCs/>
              </w:rPr>
            </w:pPr>
            <w:r w:rsidRPr="00D948E6">
              <w:rPr>
                <w:i/>
                <w:iCs/>
              </w:rPr>
              <w:t>b</w:t>
            </w:r>
          </w:p>
        </w:tc>
        <w:tc>
          <w:tcPr>
            <w:tcW w:w="595" w:type="dxa"/>
            <w:vAlign w:val="center"/>
          </w:tcPr>
          <w:p w14:paraId="5DB87FE5" w14:textId="77777777" w:rsidR="00F80478" w:rsidRPr="00D948E6" w:rsidRDefault="00F80478" w:rsidP="00F80478">
            <w:pPr>
              <w:pStyle w:val="TABLE-cell"/>
              <w:keepNext/>
              <w:spacing w:before="40" w:after="40"/>
              <w:jc w:val="center"/>
            </w:pPr>
            <w:r w:rsidRPr="00D948E6">
              <w:t>0</w:t>
            </w:r>
          </w:p>
        </w:tc>
        <w:tc>
          <w:tcPr>
            <w:tcW w:w="678" w:type="dxa"/>
            <w:tcBorders>
              <w:left w:val="single" w:sz="6" w:space="0" w:color="auto"/>
            </w:tcBorders>
            <w:vAlign w:val="center"/>
          </w:tcPr>
          <w:p w14:paraId="5DB87FE6" w14:textId="77777777" w:rsidR="00F80478" w:rsidRPr="00D948E6" w:rsidRDefault="00F80478" w:rsidP="00F80478">
            <w:pPr>
              <w:pStyle w:val="TABLE-cell"/>
              <w:keepNext/>
              <w:spacing w:before="40" w:after="40"/>
              <w:jc w:val="center"/>
            </w:pPr>
            <w:r w:rsidRPr="00D948E6">
              <w:t>11</w:t>
            </w:r>
          </w:p>
        </w:tc>
        <w:tc>
          <w:tcPr>
            <w:tcW w:w="595" w:type="dxa"/>
            <w:tcBorders>
              <w:left w:val="single" w:sz="6" w:space="0" w:color="auto"/>
            </w:tcBorders>
            <w:vAlign w:val="center"/>
          </w:tcPr>
          <w:p w14:paraId="5DB87FE7" w14:textId="77777777" w:rsidR="00F80478" w:rsidRPr="00D948E6" w:rsidRDefault="00F80478" w:rsidP="00F80478">
            <w:pPr>
              <w:pStyle w:val="TABLE-cell"/>
              <w:keepNext/>
              <w:spacing w:before="40" w:after="40"/>
              <w:jc w:val="center"/>
            </w:pPr>
            <w:r w:rsidRPr="00D948E6">
              <w:t>6</w:t>
            </w:r>
          </w:p>
        </w:tc>
        <w:tc>
          <w:tcPr>
            <w:tcW w:w="595" w:type="dxa"/>
            <w:tcBorders>
              <w:left w:val="single" w:sz="6" w:space="0" w:color="auto"/>
              <w:right w:val="double" w:sz="4" w:space="0" w:color="auto"/>
            </w:tcBorders>
            <w:shd w:val="pct12" w:color="auto" w:fill="FFFFFF"/>
            <w:vAlign w:val="center"/>
          </w:tcPr>
          <w:p w14:paraId="5DB87FE8" w14:textId="77777777" w:rsidR="00F80478" w:rsidRPr="00D948E6" w:rsidRDefault="00F80478" w:rsidP="00F80478">
            <w:pPr>
              <w:pStyle w:val="TABLE-cell"/>
              <w:keepNext/>
              <w:spacing w:before="40" w:after="40"/>
              <w:jc w:val="center"/>
            </w:pPr>
          </w:p>
        </w:tc>
      </w:tr>
      <w:tr w:rsidR="00F80478" w:rsidRPr="00D948E6" w14:paraId="5DB87FF1" w14:textId="77777777" w:rsidTr="009443B0">
        <w:trPr>
          <w:cantSplit/>
          <w:jc w:val="center"/>
        </w:trPr>
        <w:tc>
          <w:tcPr>
            <w:tcW w:w="5583" w:type="dxa"/>
            <w:tcBorders>
              <w:left w:val="double" w:sz="4" w:space="0" w:color="auto"/>
              <w:bottom w:val="single" w:sz="4" w:space="0" w:color="auto"/>
              <w:right w:val="single" w:sz="4" w:space="0" w:color="auto"/>
            </w:tcBorders>
          </w:tcPr>
          <w:p w14:paraId="5DB87FEA" w14:textId="77777777" w:rsidR="00F80478" w:rsidRPr="00D948E6" w:rsidRDefault="00F80478" w:rsidP="00F80478">
            <w:pPr>
              <w:pStyle w:val="TABLE-cell"/>
              <w:keepNext/>
              <w:spacing w:before="40" w:after="40"/>
            </w:pPr>
            <w:r w:rsidRPr="00D948E6">
              <w:rPr>
                <w:color w:val="000000"/>
              </w:rPr>
              <w:t xml:space="preserve">Algorithm for power factor </w:t>
            </w:r>
            <w:r w:rsidRPr="00D948E6">
              <w:rPr>
                <w:color w:val="000000"/>
              </w:rPr>
              <w:fldChar w:fldCharType="begin"/>
            </w:r>
            <w:r w:rsidRPr="00D948E6">
              <w:instrText xml:space="preserve"> XE "</w:instrText>
            </w:r>
            <w:r w:rsidRPr="00D948E6">
              <w:rPr>
                <w:color w:val="000000"/>
              </w:rPr>
              <w:instrText>Power factor</w:instrText>
            </w:r>
            <w:r w:rsidRPr="00D948E6">
              <w:instrText xml:space="preserve">" </w:instrText>
            </w:r>
            <w:r w:rsidRPr="00D948E6">
              <w:rPr>
                <w:color w:val="000000"/>
              </w:rPr>
              <w:fldChar w:fldCharType="end"/>
            </w:r>
            <w:r w:rsidRPr="00D948E6">
              <w:rPr>
                <w:color w:val="000000"/>
              </w:rPr>
              <w:t>calculation</w:t>
            </w:r>
          </w:p>
        </w:tc>
        <w:tc>
          <w:tcPr>
            <w:tcW w:w="512" w:type="dxa"/>
            <w:tcBorders>
              <w:left w:val="single" w:sz="4" w:space="0" w:color="auto"/>
              <w:bottom w:val="single" w:sz="4" w:space="0" w:color="auto"/>
            </w:tcBorders>
          </w:tcPr>
          <w:p w14:paraId="5DB87FEB" w14:textId="77777777" w:rsidR="00F80478" w:rsidRPr="00D948E6" w:rsidRDefault="00F80478" w:rsidP="00F80478">
            <w:pPr>
              <w:pStyle w:val="TABLE-cell"/>
              <w:keepNext/>
              <w:spacing w:before="40" w:after="40"/>
              <w:jc w:val="center"/>
            </w:pPr>
            <w:r w:rsidRPr="00D948E6">
              <w:t>1</w:t>
            </w:r>
          </w:p>
        </w:tc>
        <w:tc>
          <w:tcPr>
            <w:tcW w:w="512" w:type="dxa"/>
            <w:tcBorders>
              <w:left w:val="single" w:sz="6" w:space="0" w:color="auto"/>
              <w:bottom w:val="single" w:sz="4" w:space="0" w:color="auto"/>
              <w:right w:val="single" w:sz="6" w:space="0" w:color="auto"/>
            </w:tcBorders>
          </w:tcPr>
          <w:p w14:paraId="5DB87FEC" w14:textId="77777777" w:rsidR="00F80478" w:rsidRPr="00D948E6" w:rsidRDefault="00F80478" w:rsidP="00F80478">
            <w:pPr>
              <w:pStyle w:val="TABLE-cell"/>
              <w:keepNext/>
              <w:spacing w:before="40" w:after="40"/>
              <w:jc w:val="center"/>
              <w:rPr>
                <w:i/>
                <w:iCs/>
              </w:rPr>
            </w:pPr>
            <w:r w:rsidRPr="00D948E6">
              <w:rPr>
                <w:i/>
                <w:iCs/>
              </w:rPr>
              <w:t>b</w:t>
            </w:r>
          </w:p>
        </w:tc>
        <w:tc>
          <w:tcPr>
            <w:tcW w:w="595" w:type="dxa"/>
            <w:tcBorders>
              <w:bottom w:val="single" w:sz="4" w:space="0" w:color="auto"/>
            </w:tcBorders>
          </w:tcPr>
          <w:p w14:paraId="5DB87FED" w14:textId="77777777" w:rsidR="00F80478" w:rsidRPr="00D948E6" w:rsidRDefault="00F80478" w:rsidP="00F80478">
            <w:pPr>
              <w:pStyle w:val="TABLE-cell"/>
              <w:keepNext/>
              <w:spacing w:before="40" w:after="40"/>
              <w:jc w:val="center"/>
            </w:pPr>
            <w:r w:rsidRPr="00D948E6">
              <w:t>0</w:t>
            </w:r>
          </w:p>
        </w:tc>
        <w:tc>
          <w:tcPr>
            <w:tcW w:w="678" w:type="dxa"/>
            <w:tcBorders>
              <w:left w:val="single" w:sz="6" w:space="0" w:color="auto"/>
              <w:bottom w:val="single" w:sz="4" w:space="0" w:color="auto"/>
            </w:tcBorders>
          </w:tcPr>
          <w:p w14:paraId="5DB87FEE" w14:textId="77777777" w:rsidR="00F80478" w:rsidRPr="00D948E6" w:rsidRDefault="00F80478" w:rsidP="00F80478">
            <w:pPr>
              <w:pStyle w:val="TABLE-cell"/>
              <w:keepNext/>
              <w:spacing w:before="40" w:after="40"/>
              <w:jc w:val="center"/>
            </w:pPr>
            <w:r w:rsidRPr="00D948E6">
              <w:t>11</w:t>
            </w:r>
          </w:p>
        </w:tc>
        <w:tc>
          <w:tcPr>
            <w:tcW w:w="595" w:type="dxa"/>
            <w:tcBorders>
              <w:left w:val="single" w:sz="6" w:space="0" w:color="auto"/>
              <w:bottom w:val="single" w:sz="4" w:space="0" w:color="auto"/>
            </w:tcBorders>
          </w:tcPr>
          <w:p w14:paraId="5DB87FEF" w14:textId="77777777" w:rsidR="00F80478" w:rsidRPr="00D948E6" w:rsidRDefault="00F80478" w:rsidP="00F80478">
            <w:pPr>
              <w:pStyle w:val="TABLE-cell"/>
              <w:keepNext/>
              <w:spacing w:before="40" w:after="40"/>
              <w:jc w:val="center"/>
            </w:pPr>
            <w:r w:rsidRPr="00D948E6">
              <w:t>7</w:t>
            </w:r>
          </w:p>
        </w:tc>
        <w:tc>
          <w:tcPr>
            <w:tcW w:w="595" w:type="dxa"/>
            <w:tcBorders>
              <w:left w:val="single" w:sz="6" w:space="0" w:color="auto"/>
              <w:bottom w:val="single" w:sz="4" w:space="0" w:color="auto"/>
              <w:right w:val="double" w:sz="4" w:space="0" w:color="auto"/>
            </w:tcBorders>
            <w:shd w:val="pct12" w:color="auto" w:fill="FFFFFF"/>
          </w:tcPr>
          <w:p w14:paraId="5DB87FF0" w14:textId="77777777" w:rsidR="00F80478" w:rsidRPr="00D948E6" w:rsidRDefault="00F80478" w:rsidP="00F80478">
            <w:pPr>
              <w:pStyle w:val="TABLE-cell"/>
              <w:keepNext/>
              <w:spacing w:before="40" w:after="40"/>
              <w:jc w:val="center"/>
            </w:pPr>
          </w:p>
        </w:tc>
      </w:tr>
      <w:tr w:rsidR="00F80478" w:rsidRPr="00D948E6" w14:paraId="5DB87FF9" w14:textId="77777777" w:rsidTr="009443B0">
        <w:trPr>
          <w:cantSplit/>
          <w:jc w:val="center"/>
        </w:trPr>
        <w:tc>
          <w:tcPr>
            <w:tcW w:w="5583" w:type="dxa"/>
            <w:tcBorders>
              <w:top w:val="single" w:sz="4" w:space="0" w:color="auto"/>
              <w:left w:val="double" w:sz="4" w:space="0" w:color="auto"/>
              <w:bottom w:val="dashed" w:sz="4" w:space="0" w:color="auto"/>
              <w:right w:val="single" w:sz="4" w:space="0" w:color="auto"/>
            </w:tcBorders>
          </w:tcPr>
          <w:p w14:paraId="5DB87FF2" w14:textId="77777777" w:rsidR="00F80478" w:rsidRPr="009443B0" w:rsidRDefault="00F80478" w:rsidP="00F80478">
            <w:pPr>
              <w:pStyle w:val="TABLE-cell"/>
              <w:keepNext/>
              <w:spacing w:before="40" w:after="40"/>
              <w:rPr>
                <w:rStyle w:val="Strong"/>
              </w:rPr>
            </w:pPr>
            <w:r w:rsidRPr="009443B0">
              <w:rPr>
                <w:rStyle w:val="Strong"/>
              </w:rPr>
              <w:t>Metering point ID (electricity related)</w:t>
            </w:r>
            <w:r w:rsidRPr="009443B0">
              <w:rPr>
                <w:rStyle w:val="Strong"/>
              </w:rPr>
              <w:fldChar w:fldCharType="begin"/>
            </w:r>
            <w:r w:rsidRPr="009443B0">
              <w:rPr>
                <w:rStyle w:val="Strong"/>
              </w:rPr>
              <w:instrText xml:space="preserve"> XE "Metering point ID (electricity related)" </w:instrText>
            </w:r>
            <w:r w:rsidRPr="009443B0">
              <w:rPr>
                <w:rStyle w:val="Strong"/>
              </w:rPr>
              <w:fldChar w:fldCharType="end"/>
            </w:r>
          </w:p>
        </w:tc>
        <w:tc>
          <w:tcPr>
            <w:tcW w:w="512" w:type="dxa"/>
            <w:tcBorders>
              <w:top w:val="single" w:sz="4" w:space="0" w:color="auto"/>
              <w:left w:val="single" w:sz="4" w:space="0" w:color="auto"/>
              <w:bottom w:val="dashed" w:sz="4" w:space="0" w:color="auto"/>
            </w:tcBorders>
            <w:vAlign w:val="center"/>
          </w:tcPr>
          <w:p w14:paraId="5DB87FF3" w14:textId="77777777" w:rsidR="00F80478" w:rsidRPr="00D948E6" w:rsidRDefault="00F80478" w:rsidP="00F80478">
            <w:pPr>
              <w:pStyle w:val="TABLE-cell"/>
              <w:keepNext/>
              <w:spacing w:before="40" w:after="40"/>
              <w:jc w:val="center"/>
            </w:pPr>
          </w:p>
        </w:tc>
        <w:tc>
          <w:tcPr>
            <w:tcW w:w="512" w:type="dxa"/>
            <w:tcBorders>
              <w:top w:val="single" w:sz="4" w:space="0" w:color="auto"/>
              <w:left w:val="single" w:sz="6" w:space="0" w:color="auto"/>
              <w:bottom w:val="dashed" w:sz="4" w:space="0" w:color="auto"/>
              <w:right w:val="single" w:sz="6" w:space="0" w:color="auto"/>
            </w:tcBorders>
            <w:vAlign w:val="center"/>
          </w:tcPr>
          <w:p w14:paraId="5DB87FF4" w14:textId="77777777" w:rsidR="00F80478" w:rsidRPr="00D948E6" w:rsidRDefault="00F80478" w:rsidP="00F80478">
            <w:pPr>
              <w:pStyle w:val="TABLE-cell"/>
              <w:keepNext/>
              <w:spacing w:before="40" w:after="40"/>
              <w:jc w:val="center"/>
            </w:pPr>
          </w:p>
        </w:tc>
        <w:tc>
          <w:tcPr>
            <w:tcW w:w="595" w:type="dxa"/>
            <w:tcBorders>
              <w:top w:val="single" w:sz="4" w:space="0" w:color="auto"/>
              <w:bottom w:val="dashed" w:sz="4" w:space="0" w:color="auto"/>
            </w:tcBorders>
            <w:vAlign w:val="center"/>
          </w:tcPr>
          <w:p w14:paraId="5DB87FF5" w14:textId="77777777" w:rsidR="00F80478" w:rsidRPr="00D948E6" w:rsidRDefault="00F80478" w:rsidP="00F80478">
            <w:pPr>
              <w:pStyle w:val="TABLE-cell"/>
              <w:keepNext/>
              <w:spacing w:before="40" w:after="40"/>
              <w:jc w:val="center"/>
            </w:pPr>
          </w:p>
        </w:tc>
        <w:tc>
          <w:tcPr>
            <w:tcW w:w="678" w:type="dxa"/>
            <w:tcBorders>
              <w:top w:val="single" w:sz="4" w:space="0" w:color="auto"/>
              <w:left w:val="single" w:sz="6" w:space="0" w:color="auto"/>
              <w:bottom w:val="dashed" w:sz="4" w:space="0" w:color="auto"/>
            </w:tcBorders>
            <w:vAlign w:val="center"/>
          </w:tcPr>
          <w:p w14:paraId="5DB87FF6" w14:textId="77777777" w:rsidR="00F80478" w:rsidRPr="00D948E6" w:rsidRDefault="00F80478" w:rsidP="00F80478">
            <w:pPr>
              <w:pStyle w:val="TABLE-cell"/>
              <w:keepNext/>
              <w:spacing w:before="40" w:after="40"/>
              <w:jc w:val="center"/>
            </w:pPr>
          </w:p>
        </w:tc>
        <w:tc>
          <w:tcPr>
            <w:tcW w:w="595" w:type="dxa"/>
            <w:tcBorders>
              <w:top w:val="single" w:sz="4" w:space="0" w:color="auto"/>
              <w:left w:val="single" w:sz="6" w:space="0" w:color="auto"/>
              <w:bottom w:val="dashed" w:sz="4" w:space="0" w:color="auto"/>
            </w:tcBorders>
            <w:vAlign w:val="center"/>
          </w:tcPr>
          <w:p w14:paraId="5DB87FF7" w14:textId="77777777" w:rsidR="00F80478" w:rsidRPr="00D948E6" w:rsidRDefault="00F80478" w:rsidP="00F80478">
            <w:pPr>
              <w:pStyle w:val="TABLE-cell"/>
              <w:keepNext/>
              <w:spacing w:before="40" w:after="40"/>
              <w:jc w:val="center"/>
            </w:pPr>
          </w:p>
        </w:tc>
        <w:tc>
          <w:tcPr>
            <w:tcW w:w="595" w:type="dxa"/>
            <w:tcBorders>
              <w:top w:val="single" w:sz="4" w:space="0" w:color="auto"/>
              <w:left w:val="single" w:sz="6" w:space="0" w:color="auto"/>
              <w:bottom w:val="dashed" w:sz="4" w:space="0" w:color="auto"/>
              <w:right w:val="double" w:sz="4" w:space="0" w:color="auto"/>
            </w:tcBorders>
            <w:shd w:val="pct12" w:color="auto" w:fill="FFFFFF"/>
            <w:vAlign w:val="center"/>
          </w:tcPr>
          <w:p w14:paraId="5DB87FF8" w14:textId="77777777" w:rsidR="00F80478" w:rsidRPr="00D948E6" w:rsidRDefault="00F80478" w:rsidP="00F80478">
            <w:pPr>
              <w:pStyle w:val="TABLE-cell"/>
              <w:keepNext/>
              <w:spacing w:before="40" w:after="40"/>
              <w:jc w:val="center"/>
            </w:pPr>
          </w:p>
        </w:tc>
      </w:tr>
      <w:tr w:rsidR="00F80478" w:rsidRPr="00D948E6" w14:paraId="5DB88001" w14:textId="77777777" w:rsidTr="009443B0">
        <w:trPr>
          <w:cantSplit/>
          <w:jc w:val="center"/>
        </w:trPr>
        <w:tc>
          <w:tcPr>
            <w:tcW w:w="5583" w:type="dxa"/>
            <w:tcBorders>
              <w:top w:val="dashed" w:sz="4" w:space="0" w:color="auto"/>
              <w:left w:val="double" w:sz="4" w:space="0" w:color="auto"/>
              <w:right w:val="single" w:sz="4" w:space="0" w:color="auto"/>
            </w:tcBorders>
          </w:tcPr>
          <w:p w14:paraId="5DB87FFA" w14:textId="77777777" w:rsidR="00F80478" w:rsidRPr="00D948E6" w:rsidRDefault="00F80478" w:rsidP="00F80478">
            <w:pPr>
              <w:pStyle w:val="TABLE-cell"/>
              <w:keepNext/>
              <w:spacing w:before="40" w:after="40"/>
            </w:pPr>
            <w:r w:rsidRPr="00D948E6">
              <w:t>Metering point ID 1 (electricity related)</w:t>
            </w:r>
          </w:p>
        </w:tc>
        <w:tc>
          <w:tcPr>
            <w:tcW w:w="512" w:type="dxa"/>
            <w:tcBorders>
              <w:top w:val="dashed" w:sz="4" w:space="0" w:color="auto"/>
              <w:left w:val="single" w:sz="4" w:space="0" w:color="auto"/>
            </w:tcBorders>
          </w:tcPr>
          <w:p w14:paraId="5DB87FFB" w14:textId="77777777" w:rsidR="00F80478" w:rsidRPr="00D948E6" w:rsidRDefault="00F80478" w:rsidP="00F80478">
            <w:pPr>
              <w:pStyle w:val="TABLE-cell"/>
              <w:keepNext/>
              <w:spacing w:before="40" w:after="40"/>
              <w:jc w:val="center"/>
            </w:pPr>
            <w:r w:rsidRPr="00D948E6">
              <w:t>1</w:t>
            </w:r>
          </w:p>
        </w:tc>
        <w:tc>
          <w:tcPr>
            <w:tcW w:w="512" w:type="dxa"/>
            <w:tcBorders>
              <w:top w:val="dashed" w:sz="4" w:space="0" w:color="auto"/>
              <w:left w:val="single" w:sz="6" w:space="0" w:color="auto"/>
              <w:right w:val="single" w:sz="6" w:space="0" w:color="auto"/>
            </w:tcBorders>
          </w:tcPr>
          <w:p w14:paraId="5DB87FFC" w14:textId="77777777" w:rsidR="00F80478" w:rsidRPr="00D948E6" w:rsidRDefault="00F80478" w:rsidP="00F80478">
            <w:pPr>
              <w:pStyle w:val="TABLE-cell"/>
              <w:keepNext/>
              <w:spacing w:before="40" w:after="40"/>
              <w:jc w:val="center"/>
            </w:pPr>
            <w:r w:rsidRPr="00D948E6">
              <w:t>0</w:t>
            </w:r>
          </w:p>
        </w:tc>
        <w:tc>
          <w:tcPr>
            <w:tcW w:w="595" w:type="dxa"/>
            <w:tcBorders>
              <w:top w:val="dashed" w:sz="4" w:space="0" w:color="auto"/>
            </w:tcBorders>
          </w:tcPr>
          <w:p w14:paraId="5DB87FFD" w14:textId="77777777" w:rsidR="00F80478" w:rsidRPr="00D948E6" w:rsidRDefault="00F80478" w:rsidP="00F80478">
            <w:pPr>
              <w:pStyle w:val="TABLE-cell"/>
              <w:keepNext/>
              <w:spacing w:before="40" w:after="40"/>
              <w:jc w:val="center"/>
            </w:pPr>
            <w:r w:rsidRPr="00D948E6">
              <w:t>96</w:t>
            </w:r>
          </w:p>
        </w:tc>
        <w:tc>
          <w:tcPr>
            <w:tcW w:w="678" w:type="dxa"/>
            <w:tcBorders>
              <w:top w:val="dashed" w:sz="4" w:space="0" w:color="auto"/>
              <w:left w:val="single" w:sz="6" w:space="0" w:color="auto"/>
            </w:tcBorders>
          </w:tcPr>
          <w:p w14:paraId="5DB87FFE" w14:textId="77777777" w:rsidR="00F80478" w:rsidRPr="00D948E6" w:rsidRDefault="00F80478" w:rsidP="00F80478">
            <w:pPr>
              <w:pStyle w:val="TABLE-cell"/>
              <w:keepNext/>
              <w:spacing w:before="40" w:after="40"/>
              <w:jc w:val="center"/>
            </w:pPr>
            <w:r w:rsidRPr="00D948E6">
              <w:t>1</w:t>
            </w:r>
          </w:p>
        </w:tc>
        <w:tc>
          <w:tcPr>
            <w:tcW w:w="595" w:type="dxa"/>
            <w:tcBorders>
              <w:top w:val="dashed" w:sz="4" w:space="0" w:color="auto"/>
              <w:left w:val="single" w:sz="6" w:space="0" w:color="auto"/>
            </w:tcBorders>
          </w:tcPr>
          <w:p w14:paraId="5DB87FFF" w14:textId="77777777" w:rsidR="00F80478" w:rsidRPr="00D948E6" w:rsidRDefault="00F80478" w:rsidP="00F80478">
            <w:pPr>
              <w:pStyle w:val="TABLE-cell"/>
              <w:keepNext/>
              <w:spacing w:before="40" w:after="40"/>
              <w:jc w:val="center"/>
            </w:pPr>
            <w:r w:rsidRPr="00D948E6">
              <w:t>0</w:t>
            </w:r>
          </w:p>
        </w:tc>
        <w:tc>
          <w:tcPr>
            <w:tcW w:w="595" w:type="dxa"/>
            <w:tcBorders>
              <w:top w:val="dashed" w:sz="4" w:space="0" w:color="auto"/>
              <w:left w:val="single" w:sz="6" w:space="0" w:color="auto"/>
              <w:right w:val="double" w:sz="4" w:space="0" w:color="auto"/>
            </w:tcBorders>
            <w:shd w:val="pct12" w:color="auto" w:fill="FFFFFF"/>
          </w:tcPr>
          <w:p w14:paraId="5DB88000" w14:textId="77777777" w:rsidR="00F80478" w:rsidRPr="00D948E6" w:rsidRDefault="00F80478" w:rsidP="00F80478">
            <w:pPr>
              <w:pStyle w:val="TABLE-cell"/>
              <w:keepNext/>
              <w:spacing w:before="40" w:after="40"/>
              <w:jc w:val="center"/>
            </w:pPr>
          </w:p>
        </w:tc>
      </w:tr>
      <w:tr w:rsidR="00F80478" w:rsidRPr="00D948E6" w14:paraId="5DB88009" w14:textId="77777777" w:rsidTr="009443B0">
        <w:trPr>
          <w:cantSplit/>
          <w:jc w:val="center"/>
        </w:trPr>
        <w:tc>
          <w:tcPr>
            <w:tcW w:w="5583" w:type="dxa"/>
            <w:tcBorders>
              <w:left w:val="double" w:sz="4" w:space="0" w:color="auto"/>
              <w:right w:val="single" w:sz="4" w:space="0" w:color="auto"/>
            </w:tcBorders>
          </w:tcPr>
          <w:p w14:paraId="5DB88002" w14:textId="77777777" w:rsidR="00F80478" w:rsidRPr="00D948E6" w:rsidRDefault="00F80478" w:rsidP="00F80478">
            <w:pPr>
              <w:pStyle w:val="TABLE-cell"/>
              <w:keepNext/>
              <w:spacing w:before="40" w:after="40"/>
            </w:pPr>
            <w:r w:rsidRPr="00D948E6">
              <w:t>………</w:t>
            </w:r>
          </w:p>
        </w:tc>
        <w:tc>
          <w:tcPr>
            <w:tcW w:w="512" w:type="dxa"/>
            <w:tcBorders>
              <w:left w:val="single" w:sz="4" w:space="0" w:color="auto"/>
            </w:tcBorders>
          </w:tcPr>
          <w:p w14:paraId="5DB88003" w14:textId="77777777" w:rsidR="00F80478" w:rsidRPr="00D948E6" w:rsidRDefault="00F80478" w:rsidP="00F80478">
            <w:pPr>
              <w:pStyle w:val="TABLE-cell"/>
              <w:keepNext/>
              <w:spacing w:before="40" w:after="40"/>
              <w:jc w:val="center"/>
            </w:pPr>
          </w:p>
        </w:tc>
        <w:tc>
          <w:tcPr>
            <w:tcW w:w="512" w:type="dxa"/>
            <w:tcBorders>
              <w:left w:val="single" w:sz="6" w:space="0" w:color="auto"/>
              <w:right w:val="single" w:sz="6" w:space="0" w:color="auto"/>
            </w:tcBorders>
          </w:tcPr>
          <w:p w14:paraId="5DB88004" w14:textId="77777777" w:rsidR="00F80478" w:rsidRPr="00D948E6" w:rsidRDefault="00F80478" w:rsidP="00F80478">
            <w:pPr>
              <w:pStyle w:val="TABLE-cell"/>
              <w:keepNext/>
              <w:spacing w:before="40" w:after="40"/>
              <w:jc w:val="center"/>
            </w:pPr>
          </w:p>
        </w:tc>
        <w:tc>
          <w:tcPr>
            <w:tcW w:w="595" w:type="dxa"/>
          </w:tcPr>
          <w:p w14:paraId="5DB88005" w14:textId="77777777" w:rsidR="00F80478" w:rsidRPr="00D948E6" w:rsidRDefault="00F80478" w:rsidP="00F80478">
            <w:pPr>
              <w:pStyle w:val="TABLE-cell"/>
              <w:keepNext/>
              <w:spacing w:before="40" w:after="40"/>
              <w:jc w:val="center"/>
            </w:pPr>
          </w:p>
        </w:tc>
        <w:tc>
          <w:tcPr>
            <w:tcW w:w="678" w:type="dxa"/>
            <w:tcBorders>
              <w:left w:val="single" w:sz="6" w:space="0" w:color="auto"/>
            </w:tcBorders>
          </w:tcPr>
          <w:p w14:paraId="5DB88006" w14:textId="77777777" w:rsidR="00F80478" w:rsidRPr="00D948E6" w:rsidRDefault="00F80478" w:rsidP="00F80478">
            <w:pPr>
              <w:pStyle w:val="TABLE-cell"/>
              <w:keepNext/>
              <w:spacing w:before="40" w:after="40"/>
              <w:jc w:val="center"/>
            </w:pPr>
          </w:p>
        </w:tc>
        <w:tc>
          <w:tcPr>
            <w:tcW w:w="595" w:type="dxa"/>
            <w:tcBorders>
              <w:left w:val="single" w:sz="6" w:space="0" w:color="auto"/>
            </w:tcBorders>
          </w:tcPr>
          <w:p w14:paraId="5DB88007" w14:textId="77777777" w:rsidR="00F80478" w:rsidRPr="00D948E6" w:rsidRDefault="00F80478" w:rsidP="00F80478">
            <w:pPr>
              <w:pStyle w:val="TABLE-cell"/>
              <w:keepNext/>
              <w:spacing w:before="40" w:after="40"/>
              <w:jc w:val="center"/>
            </w:pPr>
          </w:p>
        </w:tc>
        <w:tc>
          <w:tcPr>
            <w:tcW w:w="595" w:type="dxa"/>
            <w:tcBorders>
              <w:left w:val="single" w:sz="6" w:space="0" w:color="auto"/>
              <w:right w:val="double" w:sz="4" w:space="0" w:color="auto"/>
            </w:tcBorders>
            <w:shd w:val="pct12" w:color="auto" w:fill="FFFFFF"/>
          </w:tcPr>
          <w:p w14:paraId="5DB88008" w14:textId="77777777" w:rsidR="00F80478" w:rsidRPr="00D948E6" w:rsidRDefault="00F80478" w:rsidP="00F80478">
            <w:pPr>
              <w:pStyle w:val="TABLE-cell"/>
              <w:keepNext/>
              <w:spacing w:before="40" w:after="40"/>
              <w:jc w:val="center"/>
            </w:pPr>
          </w:p>
        </w:tc>
      </w:tr>
      <w:tr w:rsidR="00F80478" w:rsidRPr="00D948E6" w14:paraId="5DB88011" w14:textId="77777777" w:rsidTr="009443B0">
        <w:trPr>
          <w:cantSplit/>
          <w:jc w:val="center"/>
        </w:trPr>
        <w:tc>
          <w:tcPr>
            <w:tcW w:w="5583" w:type="dxa"/>
            <w:tcBorders>
              <w:left w:val="double" w:sz="4" w:space="0" w:color="auto"/>
              <w:bottom w:val="single" w:sz="4" w:space="0" w:color="auto"/>
              <w:right w:val="single" w:sz="4" w:space="0" w:color="auto"/>
            </w:tcBorders>
          </w:tcPr>
          <w:p w14:paraId="5DB8800A" w14:textId="77777777" w:rsidR="00F80478" w:rsidRPr="00D948E6" w:rsidRDefault="00F80478" w:rsidP="00F80478">
            <w:pPr>
              <w:pStyle w:val="TABLE-cell"/>
              <w:keepNext/>
              <w:spacing w:before="40" w:after="40"/>
            </w:pPr>
            <w:r w:rsidRPr="00D948E6">
              <w:t>Metering point ID 10 (electricity related)</w:t>
            </w:r>
          </w:p>
        </w:tc>
        <w:tc>
          <w:tcPr>
            <w:tcW w:w="512" w:type="dxa"/>
            <w:tcBorders>
              <w:left w:val="single" w:sz="4" w:space="0" w:color="auto"/>
              <w:bottom w:val="single" w:sz="4" w:space="0" w:color="auto"/>
            </w:tcBorders>
          </w:tcPr>
          <w:p w14:paraId="5DB8800B" w14:textId="77777777" w:rsidR="00F80478" w:rsidRPr="00D948E6" w:rsidRDefault="00F80478" w:rsidP="00F80478">
            <w:pPr>
              <w:pStyle w:val="TABLE-cell"/>
              <w:keepNext/>
              <w:spacing w:before="40" w:after="40"/>
              <w:jc w:val="center"/>
            </w:pPr>
            <w:r w:rsidRPr="00D948E6">
              <w:t>1</w:t>
            </w:r>
          </w:p>
        </w:tc>
        <w:tc>
          <w:tcPr>
            <w:tcW w:w="512" w:type="dxa"/>
            <w:tcBorders>
              <w:left w:val="single" w:sz="6" w:space="0" w:color="auto"/>
              <w:bottom w:val="single" w:sz="4" w:space="0" w:color="auto"/>
              <w:right w:val="single" w:sz="6" w:space="0" w:color="auto"/>
            </w:tcBorders>
          </w:tcPr>
          <w:p w14:paraId="5DB8800C" w14:textId="77777777" w:rsidR="00F80478" w:rsidRPr="00D948E6" w:rsidRDefault="00F80478" w:rsidP="00F80478">
            <w:pPr>
              <w:pStyle w:val="TABLE-cell"/>
              <w:keepNext/>
              <w:spacing w:before="40" w:after="40"/>
              <w:jc w:val="center"/>
            </w:pPr>
            <w:r w:rsidRPr="00D948E6">
              <w:t>0</w:t>
            </w:r>
          </w:p>
        </w:tc>
        <w:tc>
          <w:tcPr>
            <w:tcW w:w="595" w:type="dxa"/>
            <w:tcBorders>
              <w:bottom w:val="single" w:sz="4" w:space="0" w:color="auto"/>
            </w:tcBorders>
          </w:tcPr>
          <w:p w14:paraId="5DB8800D" w14:textId="77777777" w:rsidR="00F80478" w:rsidRPr="00D948E6" w:rsidRDefault="00F80478" w:rsidP="00F80478">
            <w:pPr>
              <w:pStyle w:val="TABLE-cell"/>
              <w:keepNext/>
              <w:spacing w:before="40" w:after="40"/>
              <w:jc w:val="center"/>
            </w:pPr>
            <w:r w:rsidRPr="00D948E6">
              <w:t>96</w:t>
            </w:r>
          </w:p>
        </w:tc>
        <w:tc>
          <w:tcPr>
            <w:tcW w:w="678" w:type="dxa"/>
            <w:tcBorders>
              <w:left w:val="single" w:sz="6" w:space="0" w:color="auto"/>
              <w:bottom w:val="single" w:sz="4" w:space="0" w:color="auto"/>
            </w:tcBorders>
          </w:tcPr>
          <w:p w14:paraId="5DB8800E" w14:textId="77777777" w:rsidR="00F80478" w:rsidRPr="00D948E6" w:rsidRDefault="00F80478" w:rsidP="00F80478">
            <w:pPr>
              <w:pStyle w:val="TABLE-cell"/>
              <w:keepNext/>
              <w:spacing w:before="40" w:after="40"/>
              <w:jc w:val="center"/>
            </w:pPr>
            <w:r w:rsidRPr="00D948E6">
              <w:t>1</w:t>
            </w:r>
          </w:p>
        </w:tc>
        <w:tc>
          <w:tcPr>
            <w:tcW w:w="595" w:type="dxa"/>
            <w:tcBorders>
              <w:left w:val="single" w:sz="6" w:space="0" w:color="auto"/>
              <w:bottom w:val="single" w:sz="4" w:space="0" w:color="auto"/>
            </w:tcBorders>
          </w:tcPr>
          <w:p w14:paraId="5DB8800F" w14:textId="77777777" w:rsidR="00F80478" w:rsidRPr="00D948E6" w:rsidRDefault="00F80478" w:rsidP="00F80478">
            <w:pPr>
              <w:pStyle w:val="TABLE-cell"/>
              <w:keepNext/>
              <w:spacing w:before="40" w:after="40"/>
              <w:jc w:val="center"/>
            </w:pPr>
            <w:r w:rsidRPr="00D948E6">
              <w:t>9</w:t>
            </w:r>
          </w:p>
        </w:tc>
        <w:tc>
          <w:tcPr>
            <w:tcW w:w="595" w:type="dxa"/>
            <w:tcBorders>
              <w:left w:val="single" w:sz="6" w:space="0" w:color="auto"/>
              <w:bottom w:val="single" w:sz="4" w:space="0" w:color="auto"/>
              <w:right w:val="double" w:sz="4" w:space="0" w:color="auto"/>
            </w:tcBorders>
            <w:shd w:val="pct12" w:color="auto" w:fill="FFFFFF"/>
          </w:tcPr>
          <w:p w14:paraId="5DB88010" w14:textId="77777777" w:rsidR="00F80478" w:rsidRPr="00D948E6" w:rsidRDefault="00F80478" w:rsidP="00F80478">
            <w:pPr>
              <w:pStyle w:val="TABLE-cell"/>
              <w:keepNext/>
              <w:spacing w:before="40" w:after="40"/>
              <w:jc w:val="center"/>
            </w:pPr>
          </w:p>
        </w:tc>
      </w:tr>
      <w:tr w:rsidR="00F80478" w:rsidRPr="00D948E6" w14:paraId="5DB88019" w14:textId="77777777" w:rsidTr="009443B0">
        <w:trPr>
          <w:cantSplit/>
          <w:jc w:val="center"/>
        </w:trPr>
        <w:tc>
          <w:tcPr>
            <w:tcW w:w="5583" w:type="dxa"/>
            <w:tcBorders>
              <w:top w:val="single" w:sz="4" w:space="0" w:color="auto"/>
              <w:left w:val="double" w:sz="4" w:space="0" w:color="auto"/>
              <w:bottom w:val="dashed" w:sz="4" w:space="0" w:color="auto"/>
              <w:right w:val="single" w:sz="4" w:space="0" w:color="auto"/>
            </w:tcBorders>
          </w:tcPr>
          <w:p w14:paraId="5DB88012" w14:textId="77777777" w:rsidR="00F80478" w:rsidRPr="009443B0" w:rsidRDefault="00F80478" w:rsidP="00F80478">
            <w:pPr>
              <w:pStyle w:val="TABLE-cell"/>
              <w:keepNext/>
              <w:spacing w:before="40" w:after="40"/>
              <w:rPr>
                <w:rStyle w:val="Strong"/>
              </w:rPr>
            </w:pPr>
            <w:r w:rsidRPr="009443B0">
              <w:rPr>
                <w:rStyle w:val="Strong"/>
              </w:rPr>
              <w:t>Internal operating status</w:t>
            </w:r>
            <w:r w:rsidRPr="009443B0">
              <w:rPr>
                <w:rStyle w:val="Strong"/>
              </w:rPr>
              <w:fldChar w:fldCharType="begin"/>
            </w:r>
            <w:r w:rsidRPr="009443B0">
              <w:rPr>
                <w:rStyle w:val="Strong"/>
              </w:rPr>
              <w:instrText xml:space="preserve"> XE "Internal operating status" </w:instrText>
            </w:r>
            <w:r w:rsidRPr="009443B0">
              <w:rPr>
                <w:rStyle w:val="Strong"/>
              </w:rPr>
              <w:fldChar w:fldCharType="end"/>
            </w:r>
            <w:r w:rsidRPr="009443B0">
              <w:rPr>
                <w:rStyle w:val="Strong"/>
              </w:rPr>
              <w:t>, electricity related</w:t>
            </w:r>
          </w:p>
        </w:tc>
        <w:tc>
          <w:tcPr>
            <w:tcW w:w="512" w:type="dxa"/>
            <w:tcBorders>
              <w:top w:val="single" w:sz="4" w:space="0" w:color="auto"/>
              <w:left w:val="single" w:sz="4" w:space="0" w:color="auto"/>
              <w:bottom w:val="dashed" w:sz="4" w:space="0" w:color="auto"/>
            </w:tcBorders>
          </w:tcPr>
          <w:p w14:paraId="5DB88013" w14:textId="77777777" w:rsidR="00F80478" w:rsidRPr="00D948E6" w:rsidRDefault="00F80478" w:rsidP="00F80478">
            <w:pPr>
              <w:pStyle w:val="TABLE-cell"/>
              <w:keepNext/>
              <w:spacing w:before="40" w:after="40"/>
              <w:jc w:val="center"/>
            </w:pPr>
          </w:p>
        </w:tc>
        <w:tc>
          <w:tcPr>
            <w:tcW w:w="512" w:type="dxa"/>
            <w:tcBorders>
              <w:top w:val="single" w:sz="4" w:space="0" w:color="auto"/>
              <w:left w:val="single" w:sz="6" w:space="0" w:color="auto"/>
              <w:bottom w:val="dashed" w:sz="4" w:space="0" w:color="auto"/>
              <w:right w:val="single" w:sz="6" w:space="0" w:color="auto"/>
            </w:tcBorders>
          </w:tcPr>
          <w:p w14:paraId="5DB88014" w14:textId="77777777" w:rsidR="00F80478" w:rsidRPr="00D948E6" w:rsidRDefault="00F80478" w:rsidP="00F80478">
            <w:pPr>
              <w:pStyle w:val="TABLE-cell"/>
              <w:keepNext/>
              <w:spacing w:before="40" w:after="40"/>
              <w:jc w:val="center"/>
            </w:pPr>
          </w:p>
        </w:tc>
        <w:tc>
          <w:tcPr>
            <w:tcW w:w="595" w:type="dxa"/>
            <w:tcBorders>
              <w:top w:val="single" w:sz="4" w:space="0" w:color="auto"/>
              <w:bottom w:val="dashed" w:sz="4" w:space="0" w:color="auto"/>
            </w:tcBorders>
          </w:tcPr>
          <w:p w14:paraId="5DB88015" w14:textId="77777777" w:rsidR="00F80478" w:rsidRPr="00D948E6" w:rsidRDefault="00F80478" w:rsidP="00F80478">
            <w:pPr>
              <w:pStyle w:val="TABLE-cell"/>
              <w:keepNext/>
              <w:spacing w:before="40" w:after="40"/>
              <w:jc w:val="center"/>
            </w:pPr>
          </w:p>
        </w:tc>
        <w:tc>
          <w:tcPr>
            <w:tcW w:w="678" w:type="dxa"/>
            <w:tcBorders>
              <w:top w:val="single" w:sz="4" w:space="0" w:color="auto"/>
              <w:left w:val="single" w:sz="6" w:space="0" w:color="auto"/>
              <w:bottom w:val="dashed" w:sz="4" w:space="0" w:color="auto"/>
            </w:tcBorders>
          </w:tcPr>
          <w:p w14:paraId="5DB88016" w14:textId="77777777" w:rsidR="00F80478" w:rsidRPr="00D948E6" w:rsidRDefault="00F80478" w:rsidP="00F80478">
            <w:pPr>
              <w:pStyle w:val="TABLE-cell"/>
              <w:keepNext/>
              <w:spacing w:before="40" w:after="40"/>
              <w:jc w:val="center"/>
            </w:pPr>
          </w:p>
        </w:tc>
        <w:tc>
          <w:tcPr>
            <w:tcW w:w="595" w:type="dxa"/>
            <w:tcBorders>
              <w:top w:val="single" w:sz="4" w:space="0" w:color="auto"/>
              <w:left w:val="single" w:sz="6" w:space="0" w:color="auto"/>
              <w:bottom w:val="dashed" w:sz="4" w:space="0" w:color="auto"/>
            </w:tcBorders>
          </w:tcPr>
          <w:p w14:paraId="5DB88017" w14:textId="77777777" w:rsidR="00F80478" w:rsidRPr="00D948E6" w:rsidRDefault="00F80478" w:rsidP="00F80478">
            <w:pPr>
              <w:pStyle w:val="TABLE-cell"/>
              <w:keepNext/>
              <w:spacing w:before="40" w:after="40"/>
              <w:jc w:val="center"/>
            </w:pPr>
          </w:p>
        </w:tc>
        <w:tc>
          <w:tcPr>
            <w:tcW w:w="595" w:type="dxa"/>
            <w:tcBorders>
              <w:top w:val="single" w:sz="4" w:space="0" w:color="auto"/>
              <w:left w:val="single" w:sz="6" w:space="0" w:color="auto"/>
              <w:bottom w:val="dashed" w:sz="4" w:space="0" w:color="auto"/>
              <w:right w:val="double" w:sz="4" w:space="0" w:color="auto"/>
            </w:tcBorders>
            <w:shd w:val="pct12" w:color="auto" w:fill="FFFFFF"/>
          </w:tcPr>
          <w:p w14:paraId="5DB88018" w14:textId="77777777" w:rsidR="00F80478" w:rsidRPr="00D948E6" w:rsidRDefault="00F80478" w:rsidP="00F80478">
            <w:pPr>
              <w:pStyle w:val="TABLE-cell"/>
              <w:keepNext/>
              <w:spacing w:before="40" w:after="40"/>
              <w:jc w:val="center"/>
            </w:pPr>
          </w:p>
        </w:tc>
      </w:tr>
      <w:tr w:rsidR="00F80478" w:rsidRPr="00D948E6" w14:paraId="5DB88021" w14:textId="77777777" w:rsidTr="009443B0">
        <w:trPr>
          <w:cantSplit/>
          <w:jc w:val="center"/>
        </w:trPr>
        <w:tc>
          <w:tcPr>
            <w:tcW w:w="5583" w:type="dxa"/>
            <w:tcBorders>
              <w:top w:val="dashed" w:sz="4" w:space="0" w:color="auto"/>
              <w:left w:val="double" w:sz="4" w:space="0" w:color="auto"/>
              <w:right w:val="single" w:sz="4" w:space="0" w:color="auto"/>
            </w:tcBorders>
          </w:tcPr>
          <w:p w14:paraId="5DB8801A" w14:textId="77777777" w:rsidR="00F80478" w:rsidRPr="00D948E6" w:rsidRDefault="00F80478" w:rsidP="00F80478">
            <w:pPr>
              <w:pStyle w:val="TABLE-cell"/>
              <w:keepNext/>
              <w:spacing w:before="40" w:after="40"/>
            </w:pPr>
            <w:r w:rsidRPr="00D948E6">
              <w:t xml:space="preserve">Internal operating status, global </w:t>
            </w:r>
            <w:r w:rsidRPr="00C373E3">
              <w:rPr>
                <w:rStyle w:val="SUPerscript-small"/>
              </w:rPr>
              <w:t>c</w:t>
            </w:r>
          </w:p>
        </w:tc>
        <w:tc>
          <w:tcPr>
            <w:tcW w:w="512" w:type="dxa"/>
            <w:tcBorders>
              <w:top w:val="dashed" w:sz="4" w:space="0" w:color="auto"/>
              <w:left w:val="single" w:sz="4" w:space="0" w:color="auto"/>
            </w:tcBorders>
          </w:tcPr>
          <w:p w14:paraId="5DB8801B" w14:textId="77777777" w:rsidR="00F80478" w:rsidRPr="00D948E6" w:rsidRDefault="00F80478" w:rsidP="00F80478">
            <w:pPr>
              <w:pStyle w:val="TABLE-cell"/>
              <w:keepNext/>
              <w:spacing w:before="40" w:after="40"/>
              <w:jc w:val="center"/>
            </w:pPr>
            <w:r w:rsidRPr="00D948E6">
              <w:t>1</w:t>
            </w:r>
          </w:p>
        </w:tc>
        <w:tc>
          <w:tcPr>
            <w:tcW w:w="512" w:type="dxa"/>
            <w:tcBorders>
              <w:top w:val="dashed" w:sz="4" w:space="0" w:color="auto"/>
              <w:left w:val="single" w:sz="6" w:space="0" w:color="auto"/>
              <w:right w:val="single" w:sz="6" w:space="0" w:color="auto"/>
            </w:tcBorders>
          </w:tcPr>
          <w:p w14:paraId="5DB8801C" w14:textId="77777777" w:rsidR="00F80478" w:rsidRPr="00D948E6" w:rsidRDefault="00F80478" w:rsidP="00F80478">
            <w:pPr>
              <w:pStyle w:val="TABLE-cell"/>
              <w:keepNext/>
              <w:spacing w:before="40" w:after="40"/>
              <w:jc w:val="center"/>
              <w:rPr>
                <w:i/>
                <w:iCs/>
              </w:rPr>
            </w:pPr>
            <w:r w:rsidRPr="00D948E6">
              <w:rPr>
                <w:i/>
                <w:iCs/>
              </w:rPr>
              <w:t>b</w:t>
            </w:r>
          </w:p>
        </w:tc>
        <w:tc>
          <w:tcPr>
            <w:tcW w:w="595" w:type="dxa"/>
            <w:tcBorders>
              <w:top w:val="dashed" w:sz="4" w:space="0" w:color="auto"/>
            </w:tcBorders>
          </w:tcPr>
          <w:p w14:paraId="5DB8801D" w14:textId="77777777" w:rsidR="00F80478" w:rsidRPr="00D948E6" w:rsidRDefault="00F80478" w:rsidP="00F80478">
            <w:pPr>
              <w:pStyle w:val="TABLE-cell"/>
              <w:keepNext/>
              <w:spacing w:before="40" w:after="40"/>
              <w:jc w:val="center"/>
            </w:pPr>
            <w:r w:rsidRPr="00D948E6">
              <w:t>96</w:t>
            </w:r>
          </w:p>
        </w:tc>
        <w:tc>
          <w:tcPr>
            <w:tcW w:w="678" w:type="dxa"/>
            <w:tcBorders>
              <w:top w:val="dashed" w:sz="4" w:space="0" w:color="auto"/>
              <w:left w:val="single" w:sz="6" w:space="0" w:color="auto"/>
            </w:tcBorders>
          </w:tcPr>
          <w:p w14:paraId="5DB8801E" w14:textId="77777777" w:rsidR="00F80478" w:rsidRPr="00D948E6" w:rsidRDefault="00F80478" w:rsidP="00F80478">
            <w:pPr>
              <w:pStyle w:val="TABLE-cell"/>
              <w:keepNext/>
              <w:spacing w:before="40" w:after="40"/>
              <w:jc w:val="center"/>
            </w:pPr>
            <w:r w:rsidRPr="00D948E6">
              <w:t>5</w:t>
            </w:r>
          </w:p>
        </w:tc>
        <w:tc>
          <w:tcPr>
            <w:tcW w:w="595" w:type="dxa"/>
            <w:tcBorders>
              <w:top w:val="dashed" w:sz="4" w:space="0" w:color="auto"/>
              <w:left w:val="single" w:sz="6" w:space="0" w:color="auto"/>
            </w:tcBorders>
          </w:tcPr>
          <w:p w14:paraId="5DB8801F" w14:textId="77777777" w:rsidR="00F80478" w:rsidRPr="00D948E6" w:rsidRDefault="00F80478" w:rsidP="00F80478">
            <w:pPr>
              <w:pStyle w:val="TABLE-cell"/>
              <w:keepNext/>
              <w:spacing w:before="40" w:after="40"/>
              <w:jc w:val="center"/>
            </w:pPr>
            <w:r w:rsidRPr="00D948E6">
              <w:t>0</w:t>
            </w:r>
          </w:p>
        </w:tc>
        <w:tc>
          <w:tcPr>
            <w:tcW w:w="595" w:type="dxa"/>
            <w:tcBorders>
              <w:top w:val="dashed" w:sz="4" w:space="0" w:color="auto"/>
              <w:left w:val="single" w:sz="6" w:space="0" w:color="auto"/>
              <w:right w:val="double" w:sz="4" w:space="0" w:color="auto"/>
            </w:tcBorders>
            <w:shd w:val="pct12" w:color="auto" w:fill="FFFFFF"/>
          </w:tcPr>
          <w:p w14:paraId="5DB88020" w14:textId="77777777" w:rsidR="00F80478" w:rsidRPr="00D948E6" w:rsidRDefault="00F80478" w:rsidP="00F80478">
            <w:pPr>
              <w:pStyle w:val="TABLE-cell"/>
              <w:keepNext/>
              <w:spacing w:before="40" w:after="40"/>
              <w:jc w:val="center"/>
            </w:pPr>
          </w:p>
        </w:tc>
      </w:tr>
      <w:tr w:rsidR="00F80478" w:rsidRPr="00D948E6" w14:paraId="5DB88029" w14:textId="77777777" w:rsidTr="009443B0">
        <w:trPr>
          <w:cantSplit/>
          <w:jc w:val="center"/>
        </w:trPr>
        <w:tc>
          <w:tcPr>
            <w:tcW w:w="5583" w:type="dxa"/>
            <w:tcBorders>
              <w:left w:val="double" w:sz="4" w:space="0" w:color="auto"/>
              <w:right w:val="single" w:sz="4" w:space="0" w:color="auto"/>
            </w:tcBorders>
          </w:tcPr>
          <w:p w14:paraId="5DB88022" w14:textId="77777777" w:rsidR="00F80478" w:rsidRPr="00D948E6" w:rsidRDefault="00F80478" w:rsidP="00F80478">
            <w:pPr>
              <w:pStyle w:val="TABLE-cell"/>
              <w:keepNext/>
              <w:spacing w:before="40" w:after="40"/>
            </w:pPr>
            <w:r w:rsidRPr="00D948E6">
              <w:t>Internal operating status (status word 1)</w:t>
            </w:r>
          </w:p>
        </w:tc>
        <w:tc>
          <w:tcPr>
            <w:tcW w:w="512" w:type="dxa"/>
            <w:tcBorders>
              <w:left w:val="single" w:sz="4" w:space="0" w:color="auto"/>
            </w:tcBorders>
          </w:tcPr>
          <w:p w14:paraId="5DB88023" w14:textId="77777777" w:rsidR="00F80478" w:rsidRPr="00D948E6" w:rsidRDefault="00F80478" w:rsidP="00F80478">
            <w:pPr>
              <w:pStyle w:val="TABLE-cell"/>
              <w:keepNext/>
              <w:spacing w:before="40" w:after="40"/>
              <w:jc w:val="center"/>
            </w:pPr>
            <w:r w:rsidRPr="00D948E6">
              <w:t>1</w:t>
            </w:r>
          </w:p>
        </w:tc>
        <w:tc>
          <w:tcPr>
            <w:tcW w:w="512" w:type="dxa"/>
            <w:tcBorders>
              <w:left w:val="single" w:sz="6" w:space="0" w:color="auto"/>
              <w:right w:val="single" w:sz="6" w:space="0" w:color="auto"/>
            </w:tcBorders>
          </w:tcPr>
          <w:p w14:paraId="5DB88024" w14:textId="77777777" w:rsidR="00F80478" w:rsidRPr="00D948E6" w:rsidRDefault="00F80478" w:rsidP="00F80478">
            <w:pPr>
              <w:pStyle w:val="TABLE-cell"/>
              <w:keepNext/>
              <w:spacing w:before="40" w:after="40"/>
              <w:jc w:val="center"/>
              <w:rPr>
                <w:i/>
                <w:iCs/>
              </w:rPr>
            </w:pPr>
            <w:r w:rsidRPr="00D948E6">
              <w:rPr>
                <w:i/>
                <w:iCs/>
              </w:rPr>
              <w:t>b</w:t>
            </w:r>
          </w:p>
        </w:tc>
        <w:tc>
          <w:tcPr>
            <w:tcW w:w="595" w:type="dxa"/>
          </w:tcPr>
          <w:p w14:paraId="5DB88025" w14:textId="77777777" w:rsidR="00F80478" w:rsidRPr="00D948E6" w:rsidRDefault="00F80478" w:rsidP="00F80478">
            <w:pPr>
              <w:pStyle w:val="TABLE-cell"/>
              <w:keepNext/>
              <w:spacing w:before="40" w:after="40"/>
              <w:jc w:val="center"/>
            </w:pPr>
            <w:r w:rsidRPr="00D948E6">
              <w:t>96</w:t>
            </w:r>
          </w:p>
        </w:tc>
        <w:tc>
          <w:tcPr>
            <w:tcW w:w="678" w:type="dxa"/>
            <w:tcBorders>
              <w:left w:val="single" w:sz="6" w:space="0" w:color="auto"/>
            </w:tcBorders>
          </w:tcPr>
          <w:p w14:paraId="5DB88026" w14:textId="77777777" w:rsidR="00F80478" w:rsidRPr="00D948E6" w:rsidRDefault="00F80478" w:rsidP="00F80478">
            <w:pPr>
              <w:pStyle w:val="TABLE-cell"/>
              <w:keepNext/>
              <w:spacing w:before="40" w:after="40"/>
              <w:jc w:val="center"/>
            </w:pPr>
            <w:r w:rsidRPr="00D948E6">
              <w:t>5</w:t>
            </w:r>
          </w:p>
        </w:tc>
        <w:tc>
          <w:tcPr>
            <w:tcW w:w="595" w:type="dxa"/>
            <w:tcBorders>
              <w:left w:val="single" w:sz="6" w:space="0" w:color="auto"/>
            </w:tcBorders>
          </w:tcPr>
          <w:p w14:paraId="5DB88027" w14:textId="77777777" w:rsidR="00F80478" w:rsidRPr="00D948E6" w:rsidRDefault="00F80478" w:rsidP="00F80478">
            <w:pPr>
              <w:pStyle w:val="TABLE-cell"/>
              <w:keepNext/>
              <w:spacing w:before="40" w:after="40"/>
              <w:jc w:val="center"/>
            </w:pPr>
            <w:r w:rsidRPr="00D948E6">
              <w:t>1</w:t>
            </w:r>
          </w:p>
        </w:tc>
        <w:tc>
          <w:tcPr>
            <w:tcW w:w="595" w:type="dxa"/>
            <w:tcBorders>
              <w:left w:val="single" w:sz="6" w:space="0" w:color="auto"/>
              <w:right w:val="double" w:sz="4" w:space="0" w:color="auto"/>
            </w:tcBorders>
            <w:shd w:val="pct12" w:color="auto" w:fill="FFFFFF"/>
          </w:tcPr>
          <w:p w14:paraId="5DB88028" w14:textId="77777777" w:rsidR="00F80478" w:rsidRPr="00D948E6" w:rsidRDefault="00F80478" w:rsidP="00F80478">
            <w:pPr>
              <w:pStyle w:val="TABLE-cell"/>
              <w:keepNext/>
              <w:spacing w:before="40" w:after="40"/>
              <w:jc w:val="center"/>
            </w:pPr>
          </w:p>
        </w:tc>
      </w:tr>
      <w:tr w:rsidR="00F80478" w:rsidRPr="00D948E6" w14:paraId="5DB88031" w14:textId="77777777" w:rsidTr="009443B0">
        <w:trPr>
          <w:cantSplit/>
          <w:jc w:val="center"/>
        </w:trPr>
        <w:tc>
          <w:tcPr>
            <w:tcW w:w="5583" w:type="dxa"/>
            <w:tcBorders>
              <w:left w:val="double" w:sz="4" w:space="0" w:color="auto"/>
              <w:right w:val="single" w:sz="4" w:space="0" w:color="auto"/>
            </w:tcBorders>
          </w:tcPr>
          <w:p w14:paraId="5DB8802A" w14:textId="77777777" w:rsidR="00F80478" w:rsidRPr="00D948E6" w:rsidRDefault="00F80478" w:rsidP="00F80478">
            <w:pPr>
              <w:pStyle w:val="TABLE-cell"/>
              <w:keepNext/>
              <w:spacing w:before="40" w:after="40"/>
            </w:pPr>
            <w:r w:rsidRPr="00D948E6">
              <w:t>Internal operating status (status word 2)</w:t>
            </w:r>
          </w:p>
        </w:tc>
        <w:tc>
          <w:tcPr>
            <w:tcW w:w="512" w:type="dxa"/>
            <w:tcBorders>
              <w:left w:val="single" w:sz="4" w:space="0" w:color="auto"/>
            </w:tcBorders>
          </w:tcPr>
          <w:p w14:paraId="5DB8802B" w14:textId="77777777" w:rsidR="00F80478" w:rsidRPr="00D948E6" w:rsidRDefault="00F80478" w:rsidP="00F80478">
            <w:pPr>
              <w:pStyle w:val="TABLE-cell"/>
              <w:keepNext/>
              <w:spacing w:before="40" w:after="40"/>
              <w:jc w:val="center"/>
            </w:pPr>
            <w:r w:rsidRPr="00D948E6">
              <w:t>1</w:t>
            </w:r>
          </w:p>
        </w:tc>
        <w:tc>
          <w:tcPr>
            <w:tcW w:w="512" w:type="dxa"/>
            <w:tcBorders>
              <w:left w:val="single" w:sz="6" w:space="0" w:color="auto"/>
              <w:right w:val="single" w:sz="6" w:space="0" w:color="auto"/>
            </w:tcBorders>
          </w:tcPr>
          <w:p w14:paraId="5DB8802C" w14:textId="77777777" w:rsidR="00F80478" w:rsidRPr="00D948E6" w:rsidRDefault="00F80478" w:rsidP="00F80478">
            <w:pPr>
              <w:pStyle w:val="TABLE-cell"/>
              <w:keepNext/>
              <w:spacing w:before="40" w:after="40"/>
              <w:jc w:val="center"/>
              <w:rPr>
                <w:i/>
                <w:iCs/>
              </w:rPr>
            </w:pPr>
            <w:r w:rsidRPr="00D948E6">
              <w:rPr>
                <w:i/>
                <w:iCs/>
              </w:rPr>
              <w:t>b</w:t>
            </w:r>
          </w:p>
        </w:tc>
        <w:tc>
          <w:tcPr>
            <w:tcW w:w="595" w:type="dxa"/>
          </w:tcPr>
          <w:p w14:paraId="5DB8802D" w14:textId="77777777" w:rsidR="00F80478" w:rsidRPr="00D948E6" w:rsidRDefault="00F80478" w:rsidP="00F80478">
            <w:pPr>
              <w:pStyle w:val="TABLE-cell"/>
              <w:keepNext/>
              <w:spacing w:before="40" w:after="40"/>
              <w:jc w:val="center"/>
            </w:pPr>
            <w:r w:rsidRPr="00D948E6">
              <w:t>96</w:t>
            </w:r>
          </w:p>
        </w:tc>
        <w:tc>
          <w:tcPr>
            <w:tcW w:w="678" w:type="dxa"/>
            <w:tcBorders>
              <w:left w:val="single" w:sz="6" w:space="0" w:color="auto"/>
            </w:tcBorders>
          </w:tcPr>
          <w:p w14:paraId="5DB8802E" w14:textId="77777777" w:rsidR="00F80478" w:rsidRPr="00D948E6" w:rsidRDefault="00F80478" w:rsidP="00F80478">
            <w:pPr>
              <w:pStyle w:val="TABLE-cell"/>
              <w:keepNext/>
              <w:spacing w:before="40" w:after="40"/>
              <w:jc w:val="center"/>
            </w:pPr>
            <w:r w:rsidRPr="00D948E6">
              <w:t>5</w:t>
            </w:r>
          </w:p>
        </w:tc>
        <w:tc>
          <w:tcPr>
            <w:tcW w:w="595" w:type="dxa"/>
            <w:tcBorders>
              <w:left w:val="single" w:sz="6" w:space="0" w:color="auto"/>
            </w:tcBorders>
          </w:tcPr>
          <w:p w14:paraId="5DB8802F" w14:textId="77777777" w:rsidR="00F80478" w:rsidRPr="00D948E6" w:rsidRDefault="00F80478" w:rsidP="00F80478">
            <w:pPr>
              <w:pStyle w:val="TABLE-cell"/>
              <w:keepNext/>
              <w:spacing w:before="40" w:after="40"/>
              <w:jc w:val="center"/>
            </w:pPr>
            <w:r w:rsidRPr="00D948E6">
              <w:t>2</w:t>
            </w:r>
          </w:p>
        </w:tc>
        <w:tc>
          <w:tcPr>
            <w:tcW w:w="595" w:type="dxa"/>
            <w:tcBorders>
              <w:left w:val="single" w:sz="6" w:space="0" w:color="auto"/>
              <w:right w:val="double" w:sz="4" w:space="0" w:color="auto"/>
            </w:tcBorders>
            <w:shd w:val="pct12" w:color="auto" w:fill="FFFFFF"/>
          </w:tcPr>
          <w:p w14:paraId="5DB88030" w14:textId="77777777" w:rsidR="00F80478" w:rsidRPr="00D948E6" w:rsidRDefault="00F80478" w:rsidP="00F80478">
            <w:pPr>
              <w:pStyle w:val="TABLE-cell"/>
              <w:keepNext/>
              <w:spacing w:before="40" w:after="40"/>
              <w:jc w:val="center"/>
            </w:pPr>
          </w:p>
        </w:tc>
      </w:tr>
      <w:tr w:rsidR="00F80478" w:rsidRPr="00D948E6" w14:paraId="5DB88039" w14:textId="77777777" w:rsidTr="009443B0">
        <w:trPr>
          <w:cantSplit/>
          <w:jc w:val="center"/>
        </w:trPr>
        <w:tc>
          <w:tcPr>
            <w:tcW w:w="5583" w:type="dxa"/>
            <w:tcBorders>
              <w:left w:val="double" w:sz="4" w:space="0" w:color="auto"/>
              <w:right w:val="single" w:sz="4" w:space="0" w:color="auto"/>
            </w:tcBorders>
          </w:tcPr>
          <w:p w14:paraId="5DB88032" w14:textId="77777777" w:rsidR="00F80478" w:rsidRPr="00D948E6" w:rsidRDefault="00F80478" w:rsidP="00F80478">
            <w:pPr>
              <w:pStyle w:val="TABLE-cell"/>
              <w:keepNext/>
              <w:spacing w:before="40" w:after="40"/>
            </w:pPr>
            <w:r w:rsidRPr="00D948E6">
              <w:t>Internal operating status (status word 3)</w:t>
            </w:r>
          </w:p>
        </w:tc>
        <w:tc>
          <w:tcPr>
            <w:tcW w:w="512" w:type="dxa"/>
            <w:tcBorders>
              <w:left w:val="single" w:sz="4" w:space="0" w:color="auto"/>
            </w:tcBorders>
          </w:tcPr>
          <w:p w14:paraId="5DB88033" w14:textId="77777777" w:rsidR="00F80478" w:rsidRPr="00D948E6" w:rsidRDefault="00F80478" w:rsidP="00F80478">
            <w:pPr>
              <w:pStyle w:val="TABLE-cell"/>
              <w:keepNext/>
              <w:spacing w:before="40" w:after="40"/>
              <w:jc w:val="center"/>
            </w:pPr>
            <w:r w:rsidRPr="00D948E6">
              <w:t>1</w:t>
            </w:r>
          </w:p>
        </w:tc>
        <w:tc>
          <w:tcPr>
            <w:tcW w:w="512" w:type="dxa"/>
            <w:tcBorders>
              <w:left w:val="single" w:sz="6" w:space="0" w:color="auto"/>
              <w:right w:val="single" w:sz="6" w:space="0" w:color="auto"/>
            </w:tcBorders>
          </w:tcPr>
          <w:p w14:paraId="5DB88034" w14:textId="77777777" w:rsidR="00F80478" w:rsidRPr="00D948E6" w:rsidRDefault="00F80478" w:rsidP="00F80478">
            <w:pPr>
              <w:pStyle w:val="TABLE-cell"/>
              <w:keepNext/>
              <w:spacing w:before="40" w:after="40"/>
              <w:jc w:val="center"/>
              <w:rPr>
                <w:i/>
                <w:iCs/>
              </w:rPr>
            </w:pPr>
            <w:r w:rsidRPr="00D948E6">
              <w:rPr>
                <w:i/>
                <w:iCs/>
              </w:rPr>
              <w:t>b</w:t>
            </w:r>
          </w:p>
        </w:tc>
        <w:tc>
          <w:tcPr>
            <w:tcW w:w="595" w:type="dxa"/>
          </w:tcPr>
          <w:p w14:paraId="5DB88035" w14:textId="77777777" w:rsidR="00F80478" w:rsidRPr="00D948E6" w:rsidRDefault="00F80478" w:rsidP="00F80478">
            <w:pPr>
              <w:pStyle w:val="TABLE-cell"/>
              <w:keepNext/>
              <w:spacing w:before="40" w:after="40"/>
              <w:jc w:val="center"/>
            </w:pPr>
            <w:r w:rsidRPr="00D948E6">
              <w:t>96</w:t>
            </w:r>
          </w:p>
        </w:tc>
        <w:tc>
          <w:tcPr>
            <w:tcW w:w="678" w:type="dxa"/>
            <w:tcBorders>
              <w:left w:val="single" w:sz="6" w:space="0" w:color="auto"/>
            </w:tcBorders>
          </w:tcPr>
          <w:p w14:paraId="5DB88036" w14:textId="77777777" w:rsidR="00F80478" w:rsidRPr="00D948E6" w:rsidRDefault="00F80478" w:rsidP="00F80478">
            <w:pPr>
              <w:pStyle w:val="TABLE-cell"/>
              <w:keepNext/>
              <w:spacing w:before="40" w:after="40"/>
              <w:jc w:val="center"/>
            </w:pPr>
            <w:r w:rsidRPr="00D948E6">
              <w:t>5</w:t>
            </w:r>
          </w:p>
        </w:tc>
        <w:tc>
          <w:tcPr>
            <w:tcW w:w="595" w:type="dxa"/>
            <w:tcBorders>
              <w:left w:val="single" w:sz="6" w:space="0" w:color="auto"/>
            </w:tcBorders>
          </w:tcPr>
          <w:p w14:paraId="5DB88037" w14:textId="77777777" w:rsidR="00F80478" w:rsidRPr="00D948E6" w:rsidRDefault="00F80478" w:rsidP="00F80478">
            <w:pPr>
              <w:pStyle w:val="TABLE-cell"/>
              <w:keepNext/>
              <w:spacing w:before="40" w:after="40"/>
              <w:jc w:val="center"/>
            </w:pPr>
            <w:r w:rsidRPr="00D948E6">
              <w:t>3</w:t>
            </w:r>
          </w:p>
        </w:tc>
        <w:tc>
          <w:tcPr>
            <w:tcW w:w="595" w:type="dxa"/>
            <w:tcBorders>
              <w:left w:val="single" w:sz="6" w:space="0" w:color="auto"/>
              <w:right w:val="double" w:sz="4" w:space="0" w:color="auto"/>
            </w:tcBorders>
            <w:shd w:val="pct12" w:color="auto" w:fill="FFFFFF"/>
          </w:tcPr>
          <w:p w14:paraId="5DB88038" w14:textId="77777777" w:rsidR="00F80478" w:rsidRPr="00D948E6" w:rsidRDefault="00F80478" w:rsidP="00F80478">
            <w:pPr>
              <w:pStyle w:val="TABLE-cell"/>
              <w:keepNext/>
              <w:spacing w:before="40" w:after="40"/>
              <w:jc w:val="center"/>
            </w:pPr>
          </w:p>
        </w:tc>
      </w:tr>
      <w:tr w:rsidR="00F80478" w:rsidRPr="00D948E6" w14:paraId="5DB88041" w14:textId="77777777" w:rsidTr="009443B0">
        <w:trPr>
          <w:cantSplit/>
          <w:jc w:val="center"/>
        </w:trPr>
        <w:tc>
          <w:tcPr>
            <w:tcW w:w="5583" w:type="dxa"/>
            <w:tcBorders>
              <w:left w:val="double" w:sz="4" w:space="0" w:color="auto"/>
              <w:right w:val="single" w:sz="4" w:space="0" w:color="auto"/>
            </w:tcBorders>
          </w:tcPr>
          <w:p w14:paraId="5DB8803A" w14:textId="77777777" w:rsidR="00F80478" w:rsidRPr="00D948E6" w:rsidRDefault="00F80478" w:rsidP="00F80478">
            <w:pPr>
              <w:pStyle w:val="TABLE-cell"/>
              <w:keepNext/>
              <w:spacing w:before="40" w:after="40"/>
            </w:pPr>
            <w:r w:rsidRPr="00D948E6">
              <w:t>Internal operating status (status word 4)</w:t>
            </w:r>
          </w:p>
        </w:tc>
        <w:tc>
          <w:tcPr>
            <w:tcW w:w="512" w:type="dxa"/>
            <w:tcBorders>
              <w:left w:val="single" w:sz="4" w:space="0" w:color="auto"/>
            </w:tcBorders>
          </w:tcPr>
          <w:p w14:paraId="5DB8803B" w14:textId="77777777" w:rsidR="00F80478" w:rsidRPr="00D948E6" w:rsidRDefault="00F80478" w:rsidP="00F80478">
            <w:pPr>
              <w:pStyle w:val="TABLE-cell"/>
              <w:keepNext/>
              <w:spacing w:before="40" w:after="40"/>
              <w:jc w:val="center"/>
            </w:pPr>
            <w:r w:rsidRPr="00D948E6">
              <w:t>1</w:t>
            </w:r>
          </w:p>
        </w:tc>
        <w:tc>
          <w:tcPr>
            <w:tcW w:w="512" w:type="dxa"/>
            <w:tcBorders>
              <w:left w:val="single" w:sz="6" w:space="0" w:color="auto"/>
              <w:right w:val="single" w:sz="6" w:space="0" w:color="auto"/>
            </w:tcBorders>
          </w:tcPr>
          <w:p w14:paraId="5DB8803C" w14:textId="77777777" w:rsidR="00F80478" w:rsidRPr="00D948E6" w:rsidRDefault="00F80478" w:rsidP="00F80478">
            <w:pPr>
              <w:pStyle w:val="TABLE-cell"/>
              <w:keepNext/>
              <w:spacing w:before="40" w:after="40"/>
              <w:jc w:val="center"/>
              <w:rPr>
                <w:i/>
                <w:iCs/>
              </w:rPr>
            </w:pPr>
            <w:r w:rsidRPr="00D948E6">
              <w:rPr>
                <w:i/>
                <w:iCs/>
              </w:rPr>
              <w:t>b</w:t>
            </w:r>
          </w:p>
        </w:tc>
        <w:tc>
          <w:tcPr>
            <w:tcW w:w="595" w:type="dxa"/>
          </w:tcPr>
          <w:p w14:paraId="5DB8803D" w14:textId="77777777" w:rsidR="00F80478" w:rsidRPr="00D948E6" w:rsidRDefault="00F80478" w:rsidP="00F80478">
            <w:pPr>
              <w:pStyle w:val="TABLE-cell"/>
              <w:keepNext/>
              <w:spacing w:before="40" w:after="40"/>
              <w:jc w:val="center"/>
            </w:pPr>
            <w:r w:rsidRPr="00D948E6">
              <w:t>96</w:t>
            </w:r>
          </w:p>
        </w:tc>
        <w:tc>
          <w:tcPr>
            <w:tcW w:w="678" w:type="dxa"/>
            <w:tcBorders>
              <w:left w:val="single" w:sz="6" w:space="0" w:color="auto"/>
            </w:tcBorders>
          </w:tcPr>
          <w:p w14:paraId="5DB8803E" w14:textId="77777777" w:rsidR="00F80478" w:rsidRPr="00D948E6" w:rsidRDefault="00F80478" w:rsidP="00F80478">
            <w:pPr>
              <w:pStyle w:val="TABLE-cell"/>
              <w:keepNext/>
              <w:spacing w:before="40" w:after="40"/>
              <w:jc w:val="center"/>
            </w:pPr>
            <w:r w:rsidRPr="00D948E6">
              <w:t>5</w:t>
            </w:r>
          </w:p>
        </w:tc>
        <w:tc>
          <w:tcPr>
            <w:tcW w:w="595" w:type="dxa"/>
            <w:tcBorders>
              <w:left w:val="single" w:sz="6" w:space="0" w:color="auto"/>
            </w:tcBorders>
          </w:tcPr>
          <w:p w14:paraId="5DB8803F" w14:textId="77777777" w:rsidR="00F80478" w:rsidRPr="00D948E6" w:rsidRDefault="00F80478" w:rsidP="00F80478">
            <w:pPr>
              <w:pStyle w:val="TABLE-cell"/>
              <w:keepNext/>
              <w:spacing w:before="40" w:after="40"/>
              <w:jc w:val="center"/>
            </w:pPr>
            <w:r w:rsidRPr="00D948E6">
              <w:t>4</w:t>
            </w:r>
          </w:p>
        </w:tc>
        <w:tc>
          <w:tcPr>
            <w:tcW w:w="595" w:type="dxa"/>
            <w:tcBorders>
              <w:left w:val="single" w:sz="6" w:space="0" w:color="auto"/>
              <w:right w:val="double" w:sz="4" w:space="0" w:color="auto"/>
            </w:tcBorders>
            <w:shd w:val="pct12" w:color="auto" w:fill="FFFFFF"/>
          </w:tcPr>
          <w:p w14:paraId="5DB88040" w14:textId="77777777" w:rsidR="00F80478" w:rsidRPr="00D948E6" w:rsidRDefault="00F80478" w:rsidP="00F80478">
            <w:pPr>
              <w:pStyle w:val="TABLE-cell"/>
              <w:keepNext/>
              <w:spacing w:before="40" w:after="40"/>
              <w:jc w:val="center"/>
            </w:pPr>
          </w:p>
        </w:tc>
      </w:tr>
      <w:tr w:rsidR="00F80478" w:rsidRPr="00D948E6" w14:paraId="5DB88049" w14:textId="77777777" w:rsidTr="009443B0">
        <w:trPr>
          <w:cantSplit/>
          <w:jc w:val="center"/>
        </w:trPr>
        <w:tc>
          <w:tcPr>
            <w:tcW w:w="5583" w:type="dxa"/>
            <w:tcBorders>
              <w:left w:val="double" w:sz="4" w:space="0" w:color="auto"/>
              <w:bottom w:val="dashed" w:sz="4" w:space="0" w:color="auto"/>
              <w:right w:val="single" w:sz="4" w:space="0" w:color="auto"/>
            </w:tcBorders>
          </w:tcPr>
          <w:p w14:paraId="5DB88042" w14:textId="77777777" w:rsidR="00F80478" w:rsidRPr="00D948E6" w:rsidRDefault="00F80478" w:rsidP="00F80478">
            <w:pPr>
              <w:pStyle w:val="TABLE-cell"/>
              <w:keepNext/>
              <w:spacing w:before="40" w:after="40"/>
              <w:rPr>
                <w:color w:val="000000"/>
              </w:rPr>
            </w:pPr>
            <w:r w:rsidRPr="00D948E6">
              <w:rPr>
                <w:color w:val="000000"/>
              </w:rPr>
              <w:t>Meter started status flag</w:t>
            </w:r>
          </w:p>
        </w:tc>
        <w:tc>
          <w:tcPr>
            <w:tcW w:w="512" w:type="dxa"/>
            <w:tcBorders>
              <w:left w:val="single" w:sz="4" w:space="0" w:color="auto"/>
              <w:bottom w:val="dashed" w:sz="4" w:space="0" w:color="auto"/>
            </w:tcBorders>
          </w:tcPr>
          <w:p w14:paraId="5DB88043" w14:textId="77777777" w:rsidR="00F80478" w:rsidRPr="00D948E6" w:rsidRDefault="00F80478" w:rsidP="00F80478">
            <w:pPr>
              <w:pStyle w:val="TABLE-cell"/>
              <w:keepNext/>
              <w:spacing w:before="40" w:after="40"/>
              <w:jc w:val="center"/>
            </w:pPr>
            <w:r w:rsidRPr="00D948E6">
              <w:t>1</w:t>
            </w:r>
          </w:p>
        </w:tc>
        <w:tc>
          <w:tcPr>
            <w:tcW w:w="512" w:type="dxa"/>
            <w:tcBorders>
              <w:left w:val="single" w:sz="6" w:space="0" w:color="auto"/>
              <w:bottom w:val="dashed" w:sz="4" w:space="0" w:color="auto"/>
              <w:right w:val="single" w:sz="6" w:space="0" w:color="auto"/>
            </w:tcBorders>
          </w:tcPr>
          <w:p w14:paraId="5DB88044" w14:textId="77777777" w:rsidR="00F80478" w:rsidRPr="00D948E6" w:rsidRDefault="00F80478" w:rsidP="00F80478">
            <w:pPr>
              <w:pStyle w:val="TABLE-cell"/>
              <w:keepNext/>
              <w:spacing w:before="40" w:after="40"/>
              <w:jc w:val="center"/>
              <w:rPr>
                <w:i/>
                <w:iCs/>
              </w:rPr>
            </w:pPr>
            <w:r w:rsidRPr="00D948E6">
              <w:rPr>
                <w:i/>
                <w:iCs/>
              </w:rPr>
              <w:t>b</w:t>
            </w:r>
          </w:p>
        </w:tc>
        <w:tc>
          <w:tcPr>
            <w:tcW w:w="595" w:type="dxa"/>
            <w:tcBorders>
              <w:bottom w:val="dashed" w:sz="4" w:space="0" w:color="auto"/>
            </w:tcBorders>
          </w:tcPr>
          <w:p w14:paraId="5DB88045" w14:textId="77777777" w:rsidR="00F80478" w:rsidRPr="00D948E6" w:rsidRDefault="00F80478" w:rsidP="00F80478">
            <w:pPr>
              <w:pStyle w:val="TABLE-cell"/>
              <w:keepNext/>
              <w:spacing w:before="40" w:after="40"/>
              <w:jc w:val="center"/>
            </w:pPr>
            <w:r w:rsidRPr="00D948E6">
              <w:t>96</w:t>
            </w:r>
          </w:p>
        </w:tc>
        <w:tc>
          <w:tcPr>
            <w:tcW w:w="678" w:type="dxa"/>
            <w:tcBorders>
              <w:left w:val="single" w:sz="6" w:space="0" w:color="auto"/>
              <w:bottom w:val="dashed" w:sz="4" w:space="0" w:color="auto"/>
            </w:tcBorders>
          </w:tcPr>
          <w:p w14:paraId="5DB88046" w14:textId="77777777" w:rsidR="00F80478" w:rsidRPr="00D948E6" w:rsidRDefault="00F80478" w:rsidP="00F80478">
            <w:pPr>
              <w:pStyle w:val="TABLE-cell"/>
              <w:keepNext/>
              <w:spacing w:before="40" w:after="40"/>
              <w:jc w:val="center"/>
            </w:pPr>
            <w:r w:rsidRPr="00D948E6">
              <w:t>5</w:t>
            </w:r>
          </w:p>
        </w:tc>
        <w:tc>
          <w:tcPr>
            <w:tcW w:w="595" w:type="dxa"/>
            <w:tcBorders>
              <w:left w:val="single" w:sz="6" w:space="0" w:color="auto"/>
              <w:bottom w:val="dashed" w:sz="4" w:space="0" w:color="auto"/>
            </w:tcBorders>
          </w:tcPr>
          <w:p w14:paraId="5DB88047" w14:textId="77777777" w:rsidR="00F80478" w:rsidRPr="00D948E6" w:rsidRDefault="00F80478" w:rsidP="00F80478">
            <w:pPr>
              <w:pStyle w:val="TABLE-cell"/>
              <w:keepNext/>
              <w:spacing w:before="40" w:after="40"/>
              <w:jc w:val="center"/>
            </w:pPr>
            <w:r w:rsidRPr="00D948E6">
              <w:t>5</w:t>
            </w:r>
          </w:p>
        </w:tc>
        <w:tc>
          <w:tcPr>
            <w:tcW w:w="595" w:type="dxa"/>
            <w:tcBorders>
              <w:left w:val="single" w:sz="6" w:space="0" w:color="auto"/>
              <w:bottom w:val="dashed" w:sz="4" w:space="0" w:color="auto"/>
              <w:right w:val="double" w:sz="4" w:space="0" w:color="auto"/>
            </w:tcBorders>
            <w:shd w:val="pct12" w:color="auto" w:fill="FFFFFF"/>
          </w:tcPr>
          <w:p w14:paraId="5DB88048" w14:textId="77777777" w:rsidR="00F80478" w:rsidRPr="00D948E6" w:rsidRDefault="00F80478" w:rsidP="00F80478">
            <w:pPr>
              <w:pStyle w:val="TABLE-cell"/>
              <w:keepNext/>
              <w:spacing w:before="40" w:after="40"/>
              <w:jc w:val="center"/>
            </w:pPr>
          </w:p>
        </w:tc>
      </w:tr>
      <w:tr w:rsidR="00F80478" w:rsidRPr="00D948E6" w14:paraId="5DB88051" w14:textId="77777777" w:rsidTr="009443B0">
        <w:trPr>
          <w:cantSplit/>
          <w:jc w:val="center"/>
        </w:trPr>
        <w:tc>
          <w:tcPr>
            <w:tcW w:w="5583" w:type="dxa"/>
            <w:tcBorders>
              <w:top w:val="dashed" w:sz="4" w:space="0" w:color="auto"/>
              <w:left w:val="double" w:sz="4" w:space="0" w:color="auto"/>
              <w:bottom w:val="dashed" w:sz="4" w:space="0" w:color="auto"/>
              <w:right w:val="single" w:sz="4" w:space="0" w:color="auto"/>
            </w:tcBorders>
          </w:tcPr>
          <w:p w14:paraId="5DB8804A" w14:textId="77777777" w:rsidR="00F80478" w:rsidRPr="009443B0" w:rsidRDefault="00F80478" w:rsidP="00F80478">
            <w:pPr>
              <w:pStyle w:val="TABLE-cell"/>
              <w:keepNext/>
              <w:spacing w:before="40" w:after="40"/>
              <w:rPr>
                <w:rStyle w:val="Strong"/>
              </w:rPr>
            </w:pPr>
            <w:r w:rsidRPr="009443B0">
              <w:rPr>
                <w:rStyle w:val="Strong"/>
              </w:rPr>
              <w:t>Electricity related status data</w:t>
            </w:r>
          </w:p>
        </w:tc>
        <w:tc>
          <w:tcPr>
            <w:tcW w:w="512" w:type="dxa"/>
            <w:tcBorders>
              <w:top w:val="dashed" w:sz="4" w:space="0" w:color="auto"/>
              <w:left w:val="single" w:sz="4" w:space="0" w:color="auto"/>
              <w:bottom w:val="dashed" w:sz="4" w:space="0" w:color="auto"/>
            </w:tcBorders>
          </w:tcPr>
          <w:p w14:paraId="5DB8804B" w14:textId="77777777" w:rsidR="00F80478" w:rsidRPr="00D948E6" w:rsidRDefault="00F80478" w:rsidP="00F80478">
            <w:pPr>
              <w:pStyle w:val="TABLE-cell"/>
              <w:keepNext/>
              <w:spacing w:before="40" w:after="40"/>
              <w:jc w:val="center"/>
            </w:pPr>
          </w:p>
        </w:tc>
        <w:tc>
          <w:tcPr>
            <w:tcW w:w="512" w:type="dxa"/>
            <w:tcBorders>
              <w:top w:val="dashed" w:sz="4" w:space="0" w:color="auto"/>
              <w:left w:val="single" w:sz="6" w:space="0" w:color="auto"/>
              <w:bottom w:val="dashed" w:sz="4" w:space="0" w:color="auto"/>
              <w:right w:val="single" w:sz="6" w:space="0" w:color="auto"/>
            </w:tcBorders>
          </w:tcPr>
          <w:p w14:paraId="5DB8804C" w14:textId="77777777" w:rsidR="00F80478" w:rsidRPr="00D948E6" w:rsidRDefault="00F80478" w:rsidP="00F80478">
            <w:pPr>
              <w:pStyle w:val="TABLE-cell"/>
              <w:keepNext/>
              <w:spacing w:before="40" w:after="40"/>
              <w:jc w:val="center"/>
            </w:pPr>
          </w:p>
        </w:tc>
        <w:tc>
          <w:tcPr>
            <w:tcW w:w="595" w:type="dxa"/>
            <w:tcBorders>
              <w:top w:val="dashed" w:sz="4" w:space="0" w:color="auto"/>
              <w:bottom w:val="dashed" w:sz="4" w:space="0" w:color="auto"/>
            </w:tcBorders>
          </w:tcPr>
          <w:p w14:paraId="5DB8804D" w14:textId="77777777" w:rsidR="00F80478" w:rsidRPr="00D948E6" w:rsidRDefault="00F80478" w:rsidP="00F80478">
            <w:pPr>
              <w:pStyle w:val="TABLE-cell"/>
              <w:keepNext/>
              <w:spacing w:before="40" w:after="40"/>
              <w:jc w:val="center"/>
            </w:pPr>
          </w:p>
        </w:tc>
        <w:tc>
          <w:tcPr>
            <w:tcW w:w="678" w:type="dxa"/>
            <w:tcBorders>
              <w:top w:val="dashed" w:sz="4" w:space="0" w:color="auto"/>
              <w:left w:val="single" w:sz="6" w:space="0" w:color="auto"/>
              <w:bottom w:val="dashed" w:sz="4" w:space="0" w:color="auto"/>
            </w:tcBorders>
          </w:tcPr>
          <w:p w14:paraId="5DB8804E" w14:textId="77777777" w:rsidR="00F80478" w:rsidRPr="00D948E6" w:rsidRDefault="00F80478" w:rsidP="00F80478">
            <w:pPr>
              <w:pStyle w:val="TABLE-cell"/>
              <w:keepNext/>
              <w:spacing w:before="40" w:after="40"/>
              <w:jc w:val="center"/>
            </w:pPr>
          </w:p>
        </w:tc>
        <w:tc>
          <w:tcPr>
            <w:tcW w:w="595" w:type="dxa"/>
            <w:tcBorders>
              <w:top w:val="dashed" w:sz="4" w:space="0" w:color="auto"/>
              <w:left w:val="single" w:sz="6" w:space="0" w:color="auto"/>
              <w:bottom w:val="dashed" w:sz="4" w:space="0" w:color="auto"/>
            </w:tcBorders>
          </w:tcPr>
          <w:p w14:paraId="5DB8804F" w14:textId="77777777" w:rsidR="00F80478" w:rsidRPr="00D948E6" w:rsidRDefault="00F80478" w:rsidP="00F80478">
            <w:pPr>
              <w:pStyle w:val="TABLE-cell"/>
              <w:keepNext/>
              <w:spacing w:before="40" w:after="40"/>
              <w:jc w:val="center"/>
            </w:pPr>
          </w:p>
        </w:tc>
        <w:tc>
          <w:tcPr>
            <w:tcW w:w="595" w:type="dxa"/>
            <w:tcBorders>
              <w:top w:val="dashed" w:sz="4" w:space="0" w:color="auto"/>
              <w:left w:val="single" w:sz="6" w:space="0" w:color="auto"/>
              <w:bottom w:val="dashed" w:sz="4" w:space="0" w:color="auto"/>
              <w:right w:val="double" w:sz="4" w:space="0" w:color="auto"/>
            </w:tcBorders>
            <w:shd w:val="pct12" w:color="auto" w:fill="FFFFFF"/>
          </w:tcPr>
          <w:p w14:paraId="5DB88050" w14:textId="77777777" w:rsidR="00F80478" w:rsidRPr="00D948E6" w:rsidRDefault="00F80478" w:rsidP="00F80478">
            <w:pPr>
              <w:pStyle w:val="TABLE-cell"/>
              <w:keepNext/>
              <w:spacing w:before="40" w:after="40"/>
              <w:jc w:val="center"/>
            </w:pPr>
          </w:p>
        </w:tc>
      </w:tr>
      <w:tr w:rsidR="00F80478" w:rsidRPr="00D948E6" w14:paraId="5DB88059" w14:textId="77777777" w:rsidTr="009443B0">
        <w:trPr>
          <w:cantSplit/>
          <w:jc w:val="center"/>
        </w:trPr>
        <w:tc>
          <w:tcPr>
            <w:tcW w:w="5583" w:type="dxa"/>
            <w:tcBorders>
              <w:top w:val="dashed" w:sz="4" w:space="0" w:color="auto"/>
              <w:left w:val="double" w:sz="4" w:space="0" w:color="auto"/>
              <w:right w:val="single" w:sz="4" w:space="0" w:color="auto"/>
            </w:tcBorders>
          </w:tcPr>
          <w:p w14:paraId="5DB88052" w14:textId="77777777" w:rsidR="00F80478" w:rsidRPr="00D948E6" w:rsidRDefault="00F80478" w:rsidP="00F80478">
            <w:pPr>
              <w:pStyle w:val="TABLE-cell"/>
              <w:keepNext/>
              <w:spacing w:before="40" w:after="40"/>
              <w:rPr>
                <w:color w:val="000000"/>
              </w:rPr>
            </w:pPr>
            <w:r w:rsidRPr="00D948E6">
              <w:rPr>
                <w:color w:val="000000"/>
              </w:rPr>
              <w:t>Status information</w:t>
            </w:r>
            <w:r w:rsidRPr="00D948E6">
              <w:rPr>
                <w:color w:val="000000"/>
              </w:rPr>
              <w:fldChar w:fldCharType="begin"/>
            </w:r>
            <w:r w:rsidRPr="00D948E6">
              <w:instrText xml:space="preserve"> XE "</w:instrText>
            </w:r>
            <w:r w:rsidRPr="00D948E6">
              <w:rPr>
                <w:color w:val="000000"/>
              </w:rPr>
              <w:instrText>Status information, Electricity</w:instrText>
            </w:r>
            <w:r w:rsidRPr="00D948E6">
              <w:instrText xml:space="preserve">" </w:instrText>
            </w:r>
            <w:r w:rsidRPr="00D948E6">
              <w:rPr>
                <w:color w:val="000000"/>
              </w:rPr>
              <w:fldChar w:fldCharType="end"/>
            </w:r>
            <w:r w:rsidRPr="00D948E6">
              <w:rPr>
                <w:color w:val="000000"/>
              </w:rPr>
              <w:t xml:space="preserve"> missing voltage</w:t>
            </w:r>
          </w:p>
        </w:tc>
        <w:tc>
          <w:tcPr>
            <w:tcW w:w="512" w:type="dxa"/>
            <w:tcBorders>
              <w:top w:val="dashed" w:sz="4" w:space="0" w:color="auto"/>
              <w:left w:val="single" w:sz="4" w:space="0" w:color="auto"/>
            </w:tcBorders>
          </w:tcPr>
          <w:p w14:paraId="5DB88053" w14:textId="77777777" w:rsidR="00F80478" w:rsidRPr="00D948E6" w:rsidRDefault="00F80478" w:rsidP="00F80478">
            <w:pPr>
              <w:pStyle w:val="TABLE-cell"/>
              <w:keepNext/>
              <w:spacing w:before="40" w:after="40"/>
              <w:jc w:val="center"/>
            </w:pPr>
            <w:r w:rsidRPr="00D948E6">
              <w:t>1</w:t>
            </w:r>
          </w:p>
        </w:tc>
        <w:tc>
          <w:tcPr>
            <w:tcW w:w="512" w:type="dxa"/>
            <w:tcBorders>
              <w:top w:val="dashed" w:sz="4" w:space="0" w:color="auto"/>
              <w:left w:val="single" w:sz="6" w:space="0" w:color="auto"/>
              <w:right w:val="single" w:sz="6" w:space="0" w:color="auto"/>
            </w:tcBorders>
          </w:tcPr>
          <w:p w14:paraId="5DB88054" w14:textId="77777777" w:rsidR="00F80478" w:rsidRPr="00D948E6" w:rsidRDefault="00F80478" w:rsidP="00F80478">
            <w:pPr>
              <w:pStyle w:val="TABLE-cell"/>
              <w:keepNext/>
              <w:spacing w:before="40" w:after="40"/>
              <w:jc w:val="center"/>
            </w:pPr>
            <w:r w:rsidRPr="00D948E6">
              <w:t>0</w:t>
            </w:r>
          </w:p>
        </w:tc>
        <w:tc>
          <w:tcPr>
            <w:tcW w:w="595" w:type="dxa"/>
            <w:tcBorders>
              <w:top w:val="dashed" w:sz="4" w:space="0" w:color="auto"/>
            </w:tcBorders>
          </w:tcPr>
          <w:p w14:paraId="5DB88055" w14:textId="77777777" w:rsidR="00F80478" w:rsidRPr="00D948E6" w:rsidRDefault="00F80478" w:rsidP="00F80478">
            <w:pPr>
              <w:pStyle w:val="TABLE-cell"/>
              <w:keepNext/>
              <w:spacing w:before="40" w:after="40"/>
              <w:jc w:val="center"/>
            </w:pPr>
            <w:r w:rsidRPr="00D948E6">
              <w:t>96</w:t>
            </w:r>
          </w:p>
        </w:tc>
        <w:tc>
          <w:tcPr>
            <w:tcW w:w="678" w:type="dxa"/>
            <w:tcBorders>
              <w:top w:val="dashed" w:sz="4" w:space="0" w:color="auto"/>
              <w:left w:val="single" w:sz="6" w:space="0" w:color="auto"/>
            </w:tcBorders>
          </w:tcPr>
          <w:p w14:paraId="5DB88056" w14:textId="77777777" w:rsidR="00F80478" w:rsidRPr="00D948E6" w:rsidRDefault="00F80478" w:rsidP="00F80478">
            <w:pPr>
              <w:pStyle w:val="TABLE-cell"/>
              <w:keepNext/>
              <w:spacing w:before="40" w:after="40"/>
              <w:jc w:val="center"/>
            </w:pPr>
            <w:r w:rsidRPr="00D948E6">
              <w:t>10</w:t>
            </w:r>
          </w:p>
        </w:tc>
        <w:tc>
          <w:tcPr>
            <w:tcW w:w="595" w:type="dxa"/>
            <w:tcBorders>
              <w:top w:val="dashed" w:sz="4" w:space="0" w:color="auto"/>
              <w:left w:val="single" w:sz="6" w:space="0" w:color="auto"/>
            </w:tcBorders>
          </w:tcPr>
          <w:p w14:paraId="5DB88057" w14:textId="77777777" w:rsidR="00F80478" w:rsidRPr="00D948E6" w:rsidRDefault="00F80478" w:rsidP="00F80478">
            <w:pPr>
              <w:pStyle w:val="TABLE-cell"/>
              <w:keepNext/>
              <w:spacing w:before="40" w:after="40"/>
              <w:jc w:val="center"/>
            </w:pPr>
            <w:r w:rsidRPr="00D948E6">
              <w:t>0</w:t>
            </w:r>
          </w:p>
        </w:tc>
        <w:tc>
          <w:tcPr>
            <w:tcW w:w="595" w:type="dxa"/>
            <w:tcBorders>
              <w:top w:val="dashed" w:sz="4" w:space="0" w:color="auto"/>
              <w:left w:val="single" w:sz="6" w:space="0" w:color="auto"/>
              <w:right w:val="double" w:sz="4" w:space="0" w:color="auto"/>
            </w:tcBorders>
            <w:shd w:val="pct12" w:color="auto" w:fill="FFFFFF"/>
          </w:tcPr>
          <w:p w14:paraId="5DB88058" w14:textId="77777777" w:rsidR="00F80478" w:rsidRPr="00D948E6" w:rsidRDefault="00F80478" w:rsidP="00F80478">
            <w:pPr>
              <w:pStyle w:val="TABLE-cell"/>
              <w:keepNext/>
              <w:spacing w:before="40" w:after="40"/>
              <w:jc w:val="center"/>
            </w:pPr>
          </w:p>
        </w:tc>
      </w:tr>
      <w:tr w:rsidR="00F80478" w:rsidRPr="00D948E6" w14:paraId="5DB88061" w14:textId="77777777" w:rsidTr="009443B0">
        <w:trPr>
          <w:cantSplit/>
          <w:jc w:val="center"/>
        </w:trPr>
        <w:tc>
          <w:tcPr>
            <w:tcW w:w="5583" w:type="dxa"/>
            <w:tcBorders>
              <w:left w:val="double" w:sz="4" w:space="0" w:color="auto"/>
              <w:right w:val="single" w:sz="4" w:space="0" w:color="auto"/>
            </w:tcBorders>
          </w:tcPr>
          <w:p w14:paraId="5DB8805A" w14:textId="77777777" w:rsidR="00F80478" w:rsidRPr="00D948E6" w:rsidRDefault="00F80478" w:rsidP="00F80478">
            <w:pPr>
              <w:pStyle w:val="TABLE-cell"/>
              <w:keepNext/>
              <w:spacing w:before="40" w:after="40"/>
              <w:rPr>
                <w:color w:val="000000"/>
              </w:rPr>
            </w:pPr>
            <w:r w:rsidRPr="00D948E6">
              <w:rPr>
                <w:color w:val="000000"/>
              </w:rPr>
              <w:lastRenderedPageBreak/>
              <w:t>Status information missing current</w:t>
            </w:r>
          </w:p>
        </w:tc>
        <w:tc>
          <w:tcPr>
            <w:tcW w:w="512" w:type="dxa"/>
            <w:tcBorders>
              <w:left w:val="single" w:sz="4" w:space="0" w:color="auto"/>
            </w:tcBorders>
          </w:tcPr>
          <w:p w14:paraId="5DB8805B" w14:textId="77777777" w:rsidR="00F80478" w:rsidRPr="00D948E6" w:rsidRDefault="00F80478" w:rsidP="00F80478">
            <w:pPr>
              <w:pStyle w:val="TABLE-cell"/>
              <w:keepNext/>
              <w:spacing w:before="40" w:after="40"/>
              <w:jc w:val="center"/>
            </w:pPr>
            <w:r w:rsidRPr="00D948E6">
              <w:t>1</w:t>
            </w:r>
          </w:p>
        </w:tc>
        <w:tc>
          <w:tcPr>
            <w:tcW w:w="512" w:type="dxa"/>
            <w:tcBorders>
              <w:left w:val="single" w:sz="6" w:space="0" w:color="auto"/>
              <w:right w:val="single" w:sz="6" w:space="0" w:color="auto"/>
            </w:tcBorders>
          </w:tcPr>
          <w:p w14:paraId="5DB8805C" w14:textId="77777777" w:rsidR="00F80478" w:rsidRPr="00D948E6" w:rsidRDefault="00F80478" w:rsidP="00F80478">
            <w:pPr>
              <w:pStyle w:val="TABLE-cell"/>
              <w:keepNext/>
              <w:spacing w:before="40" w:after="40"/>
              <w:jc w:val="center"/>
            </w:pPr>
            <w:r w:rsidRPr="00D948E6">
              <w:t>0</w:t>
            </w:r>
          </w:p>
        </w:tc>
        <w:tc>
          <w:tcPr>
            <w:tcW w:w="595" w:type="dxa"/>
          </w:tcPr>
          <w:p w14:paraId="5DB8805D" w14:textId="77777777" w:rsidR="00F80478" w:rsidRPr="00D948E6" w:rsidRDefault="00F80478" w:rsidP="00F80478">
            <w:pPr>
              <w:pStyle w:val="TABLE-cell"/>
              <w:keepNext/>
              <w:spacing w:before="40" w:after="40"/>
              <w:jc w:val="center"/>
            </w:pPr>
            <w:r w:rsidRPr="00D948E6">
              <w:t>96</w:t>
            </w:r>
          </w:p>
        </w:tc>
        <w:tc>
          <w:tcPr>
            <w:tcW w:w="678" w:type="dxa"/>
            <w:tcBorders>
              <w:left w:val="single" w:sz="6" w:space="0" w:color="auto"/>
            </w:tcBorders>
          </w:tcPr>
          <w:p w14:paraId="5DB8805E" w14:textId="77777777" w:rsidR="00F80478" w:rsidRPr="00D948E6" w:rsidRDefault="00F80478" w:rsidP="00F80478">
            <w:pPr>
              <w:pStyle w:val="TABLE-cell"/>
              <w:keepNext/>
              <w:spacing w:before="40" w:after="40"/>
              <w:jc w:val="center"/>
            </w:pPr>
            <w:r w:rsidRPr="00D948E6">
              <w:t>10</w:t>
            </w:r>
          </w:p>
        </w:tc>
        <w:tc>
          <w:tcPr>
            <w:tcW w:w="595" w:type="dxa"/>
            <w:tcBorders>
              <w:left w:val="single" w:sz="6" w:space="0" w:color="auto"/>
            </w:tcBorders>
          </w:tcPr>
          <w:p w14:paraId="5DB8805F" w14:textId="77777777" w:rsidR="00F80478" w:rsidRPr="00D948E6" w:rsidRDefault="00F80478" w:rsidP="00F80478">
            <w:pPr>
              <w:pStyle w:val="TABLE-cell"/>
              <w:keepNext/>
              <w:spacing w:before="40" w:after="40"/>
              <w:jc w:val="center"/>
            </w:pPr>
            <w:r w:rsidRPr="00D948E6">
              <w:t>1</w:t>
            </w:r>
          </w:p>
        </w:tc>
        <w:tc>
          <w:tcPr>
            <w:tcW w:w="595" w:type="dxa"/>
            <w:tcBorders>
              <w:left w:val="single" w:sz="6" w:space="0" w:color="auto"/>
              <w:right w:val="double" w:sz="4" w:space="0" w:color="auto"/>
            </w:tcBorders>
            <w:shd w:val="pct12" w:color="auto" w:fill="FFFFFF"/>
          </w:tcPr>
          <w:p w14:paraId="5DB88060" w14:textId="77777777" w:rsidR="00F80478" w:rsidRPr="00D948E6" w:rsidRDefault="00F80478" w:rsidP="00F80478">
            <w:pPr>
              <w:pStyle w:val="TABLE-cell"/>
              <w:keepNext/>
              <w:spacing w:before="40" w:after="40"/>
              <w:jc w:val="center"/>
            </w:pPr>
          </w:p>
        </w:tc>
      </w:tr>
      <w:tr w:rsidR="00F80478" w:rsidRPr="00D948E6" w14:paraId="5DB88069" w14:textId="77777777" w:rsidTr="009443B0">
        <w:trPr>
          <w:cantSplit/>
          <w:jc w:val="center"/>
        </w:trPr>
        <w:tc>
          <w:tcPr>
            <w:tcW w:w="5583" w:type="dxa"/>
            <w:tcBorders>
              <w:left w:val="double" w:sz="4" w:space="0" w:color="auto"/>
              <w:right w:val="single" w:sz="4" w:space="0" w:color="auto"/>
            </w:tcBorders>
          </w:tcPr>
          <w:p w14:paraId="5DB88062" w14:textId="77777777" w:rsidR="00F80478" w:rsidRPr="00D948E6" w:rsidRDefault="00F80478" w:rsidP="00F80478">
            <w:pPr>
              <w:pStyle w:val="TABLE-cell"/>
              <w:keepNext/>
              <w:spacing w:before="40" w:after="40"/>
              <w:rPr>
                <w:color w:val="000000"/>
              </w:rPr>
            </w:pPr>
            <w:r w:rsidRPr="00D948E6">
              <w:rPr>
                <w:color w:val="000000"/>
              </w:rPr>
              <w:t>Status information current without voltage</w:t>
            </w:r>
          </w:p>
        </w:tc>
        <w:tc>
          <w:tcPr>
            <w:tcW w:w="512" w:type="dxa"/>
            <w:tcBorders>
              <w:left w:val="single" w:sz="4" w:space="0" w:color="auto"/>
            </w:tcBorders>
          </w:tcPr>
          <w:p w14:paraId="5DB88063" w14:textId="77777777" w:rsidR="00F80478" w:rsidRPr="00D948E6" w:rsidRDefault="00F80478" w:rsidP="00F80478">
            <w:pPr>
              <w:pStyle w:val="TABLE-cell"/>
              <w:keepNext/>
              <w:spacing w:before="40" w:after="40"/>
              <w:jc w:val="center"/>
            </w:pPr>
            <w:r w:rsidRPr="00D948E6">
              <w:t>1</w:t>
            </w:r>
          </w:p>
        </w:tc>
        <w:tc>
          <w:tcPr>
            <w:tcW w:w="512" w:type="dxa"/>
            <w:tcBorders>
              <w:left w:val="single" w:sz="6" w:space="0" w:color="auto"/>
              <w:right w:val="single" w:sz="6" w:space="0" w:color="auto"/>
            </w:tcBorders>
          </w:tcPr>
          <w:p w14:paraId="5DB88064" w14:textId="77777777" w:rsidR="00F80478" w:rsidRPr="00D948E6" w:rsidRDefault="00F80478" w:rsidP="00F80478">
            <w:pPr>
              <w:pStyle w:val="TABLE-cell"/>
              <w:keepNext/>
              <w:spacing w:before="40" w:after="40"/>
              <w:jc w:val="center"/>
            </w:pPr>
            <w:r w:rsidRPr="00D948E6">
              <w:t>0</w:t>
            </w:r>
          </w:p>
        </w:tc>
        <w:tc>
          <w:tcPr>
            <w:tcW w:w="595" w:type="dxa"/>
          </w:tcPr>
          <w:p w14:paraId="5DB88065" w14:textId="77777777" w:rsidR="00F80478" w:rsidRPr="00D948E6" w:rsidRDefault="00F80478" w:rsidP="00F80478">
            <w:pPr>
              <w:pStyle w:val="TABLE-cell"/>
              <w:keepNext/>
              <w:spacing w:before="40" w:after="40"/>
              <w:jc w:val="center"/>
            </w:pPr>
            <w:r w:rsidRPr="00D948E6">
              <w:t>96</w:t>
            </w:r>
          </w:p>
        </w:tc>
        <w:tc>
          <w:tcPr>
            <w:tcW w:w="678" w:type="dxa"/>
            <w:tcBorders>
              <w:left w:val="single" w:sz="6" w:space="0" w:color="auto"/>
            </w:tcBorders>
          </w:tcPr>
          <w:p w14:paraId="5DB88066" w14:textId="77777777" w:rsidR="00F80478" w:rsidRPr="00D948E6" w:rsidRDefault="00F80478" w:rsidP="00F80478">
            <w:pPr>
              <w:pStyle w:val="TABLE-cell"/>
              <w:keepNext/>
              <w:spacing w:before="40" w:after="40"/>
              <w:jc w:val="center"/>
            </w:pPr>
            <w:r w:rsidRPr="00D948E6">
              <w:t>10</w:t>
            </w:r>
          </w:p>
        </w:tc>
        <w:tc>
          <w:tcPr>
            <w:tcW w:w="595" w:type="dxa"/>
            <w:tcBorders>
              <w:left w:val="single" w:sz="6" w:space="0" w:color="auto"/>
            </w:tcBorders>
          </w:tcPr>
          <w:p w14:paraId="5DB88067" w14:textId="77777777" w:rsidR="00F80478" w:rsidRPr="00D948E6" w:rsidRDefault="00F80478" w:rsidP="00F80478">
            <w:pPr>
              <w:pStyle w:val="TABLE-cell"/>
              <w:keepNext/>
              <w:spacing w:before="40" w:after="40"/>
              <w:jc w:val="center"/>
            </w:pPr>
            <w:r w:rsidRPr="00D948E6">
              <w:t>2</w:t>
            </w:r>
          </w:p>
        </w:tc>
        <w:tc>
          <w:tcPr>
            <w:tcW w:w="595" w:type="dxa"/>
            <w:tcBorders>
              <w:left w:val="single" w:sz="6" w:space="0" w:color="auto"/>
              <w:right w:val="double" w:sz="4" w:space="0" w:color="auto"/>
            </w:tcBorders>
            <w:shd w:val="pct12" w:color="auto" w:fill="FFFFFF"/>
          </w:tcPr>
          <w:p w14:paraId="5DB88068" w14:textId="77777777" w:rsidR="00F80478" w:rsidRPr="00D948E6" w:rsidRDefault="00F80478" w:rsidP="00F80478">
            <w:pPr>
              <w:pStyle w:val="TABLE-cell"/>
              <w:keepNext/>
              <w:spacing w:before="40" w:after="40"/>
              <w:jc w:val="center"/>
            </w:pPr>
          </w:p>
        </w:tc>
      </w:tr>
      <w:tr w:rsidR="00F80478" w:rsidRPr="00D948E6" w14:paraId="5DB88071" w14:textId="77777777" w:rsidTr="009443B0">
        <w:trPr>
          <w:cantSplit/>
          <w:jc w:val="center"/>
        </w:trPr>
        <w:tc>
          <w:tcPr>
            <w:tcW w:w="5583" w:type="dxa"/>
            <w:tcBorders>
              <w:left w:val="double" w:sz="4" w:space="0" w:color="auto"/>
              <w:bottom w:val="single" w:sz="12" w:space="0" w:color="auto"/>
              <w:right w:val="single" w:sz="4" w:space="0" w:color="auto"/>
            </w:tcBorders>
          </w:tcPr>
          <w:p w14:paraId="5DB8806A" w14:textId="77777777" w:rsidR="00F80478" w:rsidRPr="00D948E6" w:rsidRDefault="00F80478" w:rsidP="00F80478">
            <w:pPr>
              <w:pStyle w:val="TABLE-cell"/>
              <w:keepNext/>
              <w:spacing w:before="40" w:after="40"/>
              <w:rPr>
                <w:color w:val="000000"/>
              </w:rPr>
            </w:pPr>
            <w:r w:rsidRPr="00D948E6">
              <w:rPr>
                <w:color w:val="000000"/>
              </w:rPr>
              <w:t>Status information auxiliary power supply</w:t>
            </w:r>
          </w:p>
        </w:tc>
        <w:tc>
          <w:tcPr>
            <w:tcW w:w="512" w:type="dxa"/>
            <w:tcBorders>
              <w:left w:val="single" w:sz="4" w:space="0" w:color="auto"/>
              <w:bottom w:val="single" w:sz="12" w:space="0" w:color="auto"/>
            </w:tcBorders>
          </w:tcPr>
          <w:p w14:paraId="5DB8806B" w14:textId="77777777" w:rsidR="00F80478" w:rsidRPr="00D948E6" w:rsidRDefault="00F80478" w:rsidP="00F80478">
            <w:pPr>
              <w:pStyle w:val="TABLE-cell"/>
              <w:keepNext/>
              <w:spacing w:before="40" w:after="40"/>
              <w:jc w:val="center"/>
            </w:pPr>
            <w:r w:rsidRPr="00D948E6">
              <w:t>1</w:t>
            </w:r>
          </w:p>
        </w:tc>
        <w:tc>
          <w:tcPr>
            <w:tcW w:w="512" w:type="dxa"/>
            <w:tcBorders>
              <w:left w:val="single" w:sz="6" w:space="0" w:color="auto"/>
              <w:bottom w:val="single" w:sz="12" w:space="0" w:color="auto"/>
              <w:right w:val="single" w:sz="6" w:space="0" w:color="auto"/>
            </w:tcBorders>
          </w:tcPr>
          <w:p w14:paraId="5DB8806C" w14:textId="77777777" w:rsidR="00F80478" w:rsidRPr="00D948E6" w:rsidRDefault="00F80478" w:rsidP="00F80478">
            <w:pPr>
              <w:pStyle w:val="TABLE-cell"/>
              <w:keepNext/>
              <w:spacing w:before="40" w:after="40"/>
              <w:jc w:val="center"/>
            </w:pPr>
            <w:r w:rsidRPr="00D948E6">
              <w:t>0</w:t>
            </w:r>
          </w:p>
        </w:tc>
        <w:tc>
          <w:tcPr>
            <w:tcW w:w="595" w:type="dxa"/>
            <w:tcBorders>
              <w:bottom w:val="single" w:sz="12" w:space="0" w:color="auto"/>
            </w:tcBorders>
          </w:tcPr>
          <w:p w14:paraId="5DB8806D" w14:textId="77777777" w:rsidR="00F80478" w:rsidRPr="00D948E6" w:rsidRDefault="00F80478" w:rsidP="00F80478">
            <w:pPr>
              <w:pStyle w:val="TABLE-cell"/>
              <w:keepNext/>
              <w:spacing w:before="40" w:after="40"/>
              <w:jc w:val="center"/>
            </w:pPr>
            <w:r w:rsidRPr="00D948E6">
              <w:t>96</w:t>
            </w:r>
          </w:p>
        </w:tc>
        <w:tc>
          <w:tcPr>
            <w:tcW w:w="678" w:type="dxa"/>
            <w:tcBorders>
              <w:left w:val="single" w:sz="6" w:space="0" w:color="auto"/>
              <w:bottom w:val="single" w:sz="12" w:space="0" w:color="auto"/>
            </w:tcBorders>
          </w:tcPr>
          <w:p w14:paraId="5DB8806E" w14:textId="77777777" w:rsidR="00F80478" w:rsidRPr="00D948E6" w:rsidRDefault="00F80478" w:rsidP="00F80478">
            <w:pPr>
              <w:pStyle w:val="TABLE-cell"/>
              <w:keepNext/>
              <w:spacing w:before="40" w:after="40"/>
              <w:jc w:val="center"/>
            </w:pPr>
            <w:r w:rsidRPr="00D948E6">
              <w:t>10</w:t>
            </w:r>
          </w:p>
        </w:tc>
        <w:tc>
          <w:tcPr>
            <w:tcW w:w="595" w:type="dxa"/>
            <w:tcBorders>
              <w:left w:val="single" w:sz="6" w:space="0" w:color="auto"/>
              <w:bottom w:val="single" w:sz="12" w:space="0" w:color="auto"/>
            </w:tcBorders>
          </w:tcPr>
          <w:p w14:paraId="5DB8806F" w14:textId="77777777" w:rsidR="00F80478" w:rsidRPr="00D948E6" w:rsidRDefault="00F80478" w:rsidP="00F80478">
            <w:pPr>
              <w:pStyle w:val="TABLE-cell"/>
              <w:keepNext/>
              <w:spacing w:before="40" w:after="40"/>
              <w:jc w:val="center"/>
            </w:pPr>
            <w:r w:rsidRPr="00D948E6">
              <w:t>3</w:t>
            </w:r>
          </w:p>
        </w:tc>
        <w:tc>
          <w:tcPr>
            <w:tcW w:w="595" w:type="dxa"/>
            <w:tcBorders>
              <w:left w:val="single" w:sz="6" w:space="0" w:color="auto"/>
              <w:bottom w:val="single" w:sz="12" w:space="0" w:color="auto"/>
              <w:right w:val="double" w:sz="4" w:space="0" w:color="auto"/>
            </w:tcBorders>
            <w:shd w:val="pct12" w:color="auto" w:fill="FFFFFF"/>
          </w:tcPr>
          <w:p w14:paraId="5DB88070" w14:textId="77777777" w:rsidR="00F80478" w:rsidRPr="00D948E6" w:rsidRDefault="00F80478" w:rsidP="00F80478">
            <w:pPr>
              <w:pStyle w:val="TABLE-cell"/>
              <w:keepNext/>
              <w:spacing w:before="40" w:after="40"/>
              <w:jc w:val="center"/>
            </w:pPr>
          </w:p>
        </w:tc>
      </w:tr>
      <w:tr w:rsidR="00F80478" w:rsidRPr="00D948E6" w14:paraId="5DB88087" w14:textId="77777777" w:rsidTr="009443B0">
        <w:trPr>
          <w:cantSplit/>
          <w:jc w:val="center"/>
        </w:trPr>
        <w:tc>
          <w:tcPr>
            <w:tcW w:w="5583" w:type="dxa"/>
            <w:tcBorders>
              <w:top w:val="single" w:sz="12" w:space="0" w:color="auto"/>
              <w:left w:val="double" w:sz="4" w:space="0" w:color="auto"/>
              <w:bottom w:val="double" w:sz="2" w:space="0" w:color="auto"/>
              <w:right w:val="single" w:sz="4" w:space="0" w:color="auto"/>
            </w:tcBorders>
          </w:tcPr>
          <w:p w14:paraId="5DB88072" w14:textId="77777777" w:rsidR="00F80478" w:rsidRPr="00D948E6" w:rsidRDefault="00F80478" w:rsidP="00F80478">
            <w:pPr>
              <w:pStyle w:val="TABLE-cell"/>
              <w:keepNext/>
              <w:spacing w:before="40" w:after="40"/>
            </w:pPr>
            <w:r w:rsidRPr="00D948E6">
              <w:t>Manufacturer specific</w:t>
            </w:r>
            <w:r w:rsidRPr="00C373E3">
              <w:rPr>
                <w:rStyle w:val="SUPerscript-small"/>
              </w:rPr>
              <w:t xml:space="preserve"> d</w:t>
            </w:r>
            <w:r w:rsidRPr="00D948E6">
              <w:t xml:space="preserve"> </w:t>
            </w:r>
            <w:r w:rsidRPr="00D948E6">
              <w:fldChar w:fldCharType="begin"/>
            </w:r>
            <w:r w:rsidRPr="00D948E6">
              <w:instrText xml:space="preserve"> XE "Manufacturer specific</w:instrText>
            </w:r>
            <w:r w:rsidRPr="00D948E6">
              <w:fldChar w:fldCharType="end"/>
            </w:r>
          </w:p>
          <w:p w14:paraId="5DB88073" w14:textId="77777777" w:rsidR="00F80478" w:rsidRPr="00D948E6" w:rsidRDefault="00F80478" w:rsidP="00F80478">
            <w:pPr>
              <w:pStyle w:val="TABLE-cell"/>
              <w:keepNext/>
              <w:spacing w:before="40" w:after="40"/>
            </w:pPr>
            <w:r w:rsidRPr="00D948E6">
              <w:t>.....................</w:t>
            </w:r>
          </w:p>
          <w:p w14:paraId="5DB88074" w14:textId="77777777" w:rsidR="00F80478" w:rsidRPr="00D948E6" w:rsidRDefault="00F80478" w:rsidP="00F80478">
            <w:pPr>
              <w:pStyle w:val="TABLE-cell"/>
              <w:keepNext/>
              <w:spacing w:before="40" w:after="40"/>
            </w:pPr>
            <w:r w:rsidRPr="00D948E6">
              <w:t>Manufacturer specific</w:t>
            </w:r>
          </w:p>
        </w:tc>
        <w:tc>
          <w:tcPr>
            <w:tcW w:w="512" w:type="dxa"/>
            <w:tcBorders>
              <w:top w:val="single" w:sz="12" w:space="0" w:color="auto"/>
              <w:left w:val="single" w:sz="4" w:space="0" w:color="auto"/>
              <w:bottom w:val="double" w:sz="2" w:space="0" w:color="auto"/>
            </w:tcBorders>
          </w:tcPr>
          <w:p w14:paraId="5DB88075" w14:textId="77777777" w:rsidR="00F80478" w:rsidRPr="00D948E6" w:rsidRDefault="00F80478" w:rsidP="00F80478">
            <w:pPr>
              <w:pStyle w:val="TABLE-cell"/>
              <w:keepNext/>
              <w:spacing w:before="40" w:after="40"/>
              <w:jc w:val="center"/>
            </w:pPr>
            <w:r w:rsidRPr="00D948E6">
              <w:t>1</w:t>
            </w:r>
          </w:p>
          <w:p w14:paraId="5DB88076" w14:textId="77777777" w:rsidR="00F80478" w:rsidRPr="00D948E6" w:rsidRDefault="00F80478" w:rsidP="00F80478">
            <w:pPr>
              <w:pStyle w:val="TABLE-cell"/>
              <w:keepNext/>
              <w:spacing w:before="40" w:after="40"/>
              <w:jc w:val="center"/>
            </w:pPr>
            <w:r w:rsidRPr="00D948E6">
              <w:t>…</w:t>
            </w:r>
          </w:p>
          <w:p w14:paraId="5DB88077" w14:textId="77777777" w:rsidR="00F80478" w:rsidRPr="00D948E6" w:rsidRDefault="00F80478" w:rsidP="00F80478">
            <w:pPr>
              <w:pStyle w:val="TABLE-cell"/>
              <w:keepNext/>
              <w:spacing w:before="40" w:after="40"/>
              <w:jc w:val="center"/>
            </w:pPr>
            <w:r w:rsidRPr="00D948E6">
              <w:t>1</w:t>
            </w:r>
          </w:p>
        </w:tc>
        <w:tc>
          <w:tcPr>
            <w:tcW w:w="512" w:type="dxa"/>
            <w:tcBorders>
              <w:top w:val="single" w:sz="12" w:space="0" w:color="auto"/>
              <w:left w:val="single" w:sz="6" w:space="0" w:color="auto"/>
              <w:bottom w:val="double" w:sz="2" w:space="0" w:color="auto"/>
              <w:right w:val="single" w:sz="6" w:space="0" w:color="auto"/>
            </w:tcBorders>
          </w:tcPr>
          <w:p w14:paraId="5DB88078" w14:textId="77777777" w:rsidR="00F80478" w:rsidRPr="00D948E6" w:rsidRDefault="00F80478" w:rsidP="00F80478">
            <w:pPr>
              <w:pStyle w:val="TABLE-cell"/>
              <w:keepNext/>
              <w:spacing w:before="40" w:after="40"/>
              <w:jc w:val="center"/>
              <w:rPr>
                <w:i/>
                <w:iCs/>
              </w:rPr>
            </w:pPr>
            <w:r w:rsidRPr="00D948E6">
              <w:rPr>
                <w:i/>
                <w:iCs/>
              </w:rPr>
              <w:t>b</w:t>
            </w:r>
          </w:p>
          <w:p w14:paraId="5DB88079" w14:textId="77777777" w:rsidR="00F80478" w:rsidRPr="00D948E6" w:rsidRDefault="00F80478" w:rsidP="00F80478">
            <w:pPr>
              <w:pStyle w:val="TABLE-cell"/>
              <w:keepNext/>
              <w:spacing w:before="40" w:after="40"/>
              <w:jc w:val="center"/>
              <w:rPr>
                <w:i/>
                <w:iCs/>
              </w:rPr>
            </w:pPr>
            <w:r w:rsidRPr="00D948E6">
              <w:rPr>
                <w:i/>
                <w:iCs/>
              </w:rPr>
              <w:t>…</w:t>
            </w:r>
          </w:p>
          <w:p w14:paraId="5DB8807A" w14:textId="77777777" w:rsidR="00F80478" w:rsidRPr="00D948E6" w:rsidRDefault="00F80478" w:rsidP="00F80478">
            <w:pPr>
              <w:pStyle w:val="TABLE-cell"/>
              <w:keepNext/>
              <w:spacing w:before="40" w:after="40"/>
              <w:jc w:val="center"/>
            </w:pPr>
            <w:r w:rsidRPr="00D948E6">
              <w:rPr>
                <w:i/>
                <w:iCs/>
              </w:rPr>
              <w:t>b</w:t>
            </w:r>
          </w:p>
        </w:tc>
        <w:tc>
          <w:tcPr>
            <w:tcW w:w="595" w:type="dxa"/>
            <w:tcBorders>
              <w:top w:val="single" w:sz="12" w:space="0" w:color="auto"/>
              <w:bottom w:val="double" w:sz="2" w:space="0" w:color="auto"/>
            </w:tcBorders>
          </w:tcPr>
          <w:p w14:paraId="5DB8807B" w14:textId="77777777" w:rsidR="00F80478" w:rsidRPr="00D948E6" w:rsidRDefault="00F80478" w:rsidP="00F80478">
            <w:pPr>
              <w:pStyle w:val="TABLE-cell"/>
              <w:keepNext/>
              <w:spacing w:before="40" w:after="40"/>
              <w:jc w:val="center"/>
            </w:pPr>
            <w:r w:rsidRPr="00D948E6">
              <w:t>96</w:t>
            </w:r>
          </w:p>
          <w:p w14:paraId="5DB8807C" w14:textId="77777777" w:rsidR="00F80478" w:rsidRPr="00D948E6" w:rsidRDefault="00F80478" w:rsidP="00F80478">
            <w:pPr>
              <w:pStyle w:val="TABLE-cell"/>
              <w:keepNext/>
              <w:spacing w:before="40" w:after="40"/>
              <w:jc w:val="center"/>
            </w:pPr>
            <w:r w:rsidRPr="00D948E6">
              <w:t>…</w:t>
            </w:r>
          </w:p>
          <w:p w14:paraId="5DB8807D" w14:textId="77777777" w:rsidR="00F80478" w:rsidRPr="00D948E6" w:rsidRDefault="00F80478" w:rsidP="00F80478">
            <w:pPr>
              <w:pStyle w:val="TABLE-cell"/>
              <w:keepNext/>
              <w:spacing w:before="40" w:after="40"/>
              <w:jc w:val="center"/>
            </w:pPr>
            <w:r w:rsidRPr="00D948E6">
              <w:t>96</w:t>
            </w:r>
          </w:p>
        </w:tc>
        <w:tc>
          <w:tcPr>
            <w:tcW w:w="678" w:type="dxa"/>
            <w:tcBorders>
              <w:top w:val="single" w:sz="12" w:space="0" w:color="auto"/>
              <w:left w:val="single" w:sz="6" w:space="0" w:color="auto"/>
              <w:bottom w:val="double" w:sz="2" w:space="0" w:color="auto"/>
            </w:tcBorders>
          </w:tcPr>
          <w:p w14:paraId="5DB8807E" w14:textId="77777777" w:rsidR="00F80478" w:rsidRPr="00D948E6" w:rsidRDefault="00F80478" w:rsidP="00F80478">
            <w:pPr>
              <w:pStyle w:val="TABLE-cell"/>
              <w:keepNext/>
              <w:spacing w:before="40" w:after="40"/>
              <w:jc w:val="center"/>
            </w:pPr>
            <w:r w:rsidRPr="00D948E6">
              <w:t>50</w:t>
            </w:r>
          </w:p>
          <w:p w14:paraId="5DB8807F" w14:textId="77777777" w:rsidR="00F80478" w:rsidRPr="00D948E6" w:rsidRDefault="00F80478" w:rsidP="00F80478">
            <w:pPr>
              <w:pStyle w:val="TABLE-cell"/>
              <w:keepNext/>
              <w:spacing w:before="40" w:after="40"/>
              <w:jc w:val="center"/>
            </w:pPr>
            <w:r w:rsidRPr="00D948E6">
              <w:t>…</w:t>
            </w:r>
          </w:p>
          <w:p w14:paraId="5DB88080" w14:textId="77777777" w:rsidR="00F80478" w:rsidRPr="00D948E6" w:rsidRDefault="00F80478" w:rsidP="00F80478">
            <w:pPr>
              <w:pStyle w:val="TABLE-cell"/>
              <w:keepNext/>
              <w:spacing w:before="40" w:after="40"/>
              <w:jc w:val="center"/>
            </w:pPr>
            <w:r w:rsidRPr="00D948E6">
              <w:t>99</w:t>
            </w:r>
          </w:p>
        </w:tc>
        <w:tc>
          <w:tcPr>
            <w:tcW w:w="595" w:type="dxa"/>
            <w:tcBorders>
              <w:top w:val="single" w:sz="12" w:space="0" w:color="auto"/>
              <w:left w:val="single" w:sz="6" w:space="0" w:color="auto"/>
              <w:bottom w:val="double" w:sz="2" w:space="0" w:color="auto"/>
            </w:tcBorders>
          </w:tcPr>
          <w:p w14:paraId="5DB88081" w14:textId="77777777" w:rsidR="00F80478" w:rsidRPr="00D948E6" w:rsidRDefault="00F80478" w:rsidP="00F80478">
            <w:pPr>
              <w:pStyle w:val="TABLE-cell"/>
              <w:keepNext/>
              <w:spacing w:before="40" w:after="40"/>
              <w:jc w:val="center"/>
              <w:rPr>
                <w:i/>
                <w:iCs/>
              </w:rPr>
            </w:pPr>
            <w:r w:rsidRPr="00D948E6">
              <w:rPr>
                <w:i/>
                <w:iCs/>
              </w:rPr>
              <w:t>e</w:t>
            </w:r>
          </w:p>
          <w:p w14:paraId="5DB88082" w14:textId="77777777" w:rsidR="00F80478" w:rsidRPr="00D948E6" w:rsidRDefault="00F80478" w:rsidP="00F80478">
            <w:pPr>
              <w:pStyle w:val="TABLE-cell"/>
              <w:keepNext/>
              <w:spacing w:before="40" w:after="40"/>
              <w:jc w:val="center"/>
              <w:rPr>
                <w:i/>
                <w:iCs/>
              </w:rPr>
            </w:pPr>
            <w:r w:rsidRPr="00D948E6">
              <w:rPr>
                <w:i/>
                <w:iCs/>
              </w:rPr>
              <w:t>…</w:t>
            </w:r>
          </w:p>
          <w:p w14:paraId="5DB88083" w14:textId="77777777" w:rsidR="00F80478" w:rsidRPr="00D948E6" w:rsidRDefault="00F80478" w:rsidP="00F80478">
            <w:pPr>
              <w:pStyle w:val="TABLE-cell"/>
              <w:keepNext/>
              <w:spacing w:before="40" w:after="40"/>
              <w:jc w:val="center"/>
              <w:rPr>
                <w:i/>
                <w:iCs/>
              </w:rPr>
            </w:pPr>
            <w:r w:rsidRPr="00D948E6">
              <w:rPr>
                <w:i/>
                <w:iCs/>
              </w:rPr>
              <w:t>e</w:t>
            </w:r>
          </w:p>
        </w:tc>
        <w:tc>
          <w:tcPr>
            <w:tcW w:w="595" w:type="dxa"/>
            <w:tcBorders>
              <w:top w:val="single" w:sz="12" w:space="0" w:color="auto"/>
              <w:left w:val="single" w:sz="6" w:space="0" w:color="auto"/>
              <w:bottom w:val="double" w:sz="2" w:space="0" w:color="auto"/>
              <w:right w:val="double" w:sz="4" w:space="0" w:color="auto"/>
            </w:tcBorders>
          </w:tcPr>
          <w:p w14:paraId="5DB88084" w14:textId="77777777" w:rsidR="00F80478" w:rsidRPr="00D948E6" w:rsidRDefault="00F80478" w:rsidP="00F80478">
            <w:pPr>
              <w:pStyle w:val="TABLE-cell"/>
              <w:keepNext/>
              <w:spacing w:before="40" w:after="40"/>
              <w:jc w:val="center"/>
              <w:rPr>
                <w:i/>
                <w:iCs/>
              </w:rPr>
            </w:pPr>
            <w:r w:rsidRPr="00D948E6">
              <w:rPr>
                <w:i/>
                <w:iCs/>
              </w:rPr>
              <w:t>f</w:t>
            </w:r>
          </w:p>
          <w:p w14:paraId="5DB88085" w14:textId="77777777" w:rsidR="00F80478" w:rsidRPr="00D948E6" w:rsidRDefault="00F80478" w:rsidP="00F80478">
            <w:pPr>
              <w:pStyle w:val="TABLE-cell"/>
              <w:keepNext/>
              <w:spacing w:before="40" w:after="40"/>
              <w:jc w:val="center"/>
              <w:rPr>
                <w:i/>
                <w:iCs/>
              </w:rPr>
            </w:pPr>
            <w:r w:rsidRPr="00D948E6">
              <w:rPr>
                <w:i/>
                <w:iCs/>
              </w:rPr>
              <w:t>…</w:t>
            </w:r>
          </w:p>
          <w:p w14:paraId="5DB88086" w14:textId="77777777" w:rsidR="00F80478" w:rsidRPr="00D948E6" w:rsidRDefault="00F80478" w:rsidP="00F80478">
            <w:pPr>
              <w:pStyle w:val="TABLE-cell"/>
              <w:keepNext/>
              <w:spacing w:before="40" w:after="40"/>
              <w:jc w:val="center"/>
              <w:rPr>
                <w:i/>
                <w:iCs/>
              </w:rPr>
            </w:pPr>
            <w:r w:rsidRPr="00D948E6">
              <w:rPr>
                <w:i/>
                <w:iCs/>
              </w:rPr>
              <w:t>f</w:t>
            </w:r>
          </w:p>
        </w:tc>
      </w:tr>
    </w:tbl>
    <w:p w14:paraId="5DB88088" w14:textId="77777777" w:rsidR="00B02878" w:rsidRPr="00B02878" w:rsidRDefault="00B02878">
      <w:pPr>
        <w:rPr>
          <w:sz w:val="2"/>
          <w:szCs w:val="2"/>
        </w:rPr>
      </w:pPr>
    </w:p>
    <w:tbl>
      <w:tblPr>
        <w:tblW w:w="9070" w:type="dxa"/>
        <w:jc w:val="center"/>
        <w:tblLayout w:type="fixed"/>
        <w:tblCellMar>
          <w:left w:w="71" w:type="dxa"/>
          <w:right w:w="71" w:type="dxa"/>
        </w:tblCellMar>
        <w:tblLook w:val="0000" w:firstRow="0" w:lastRow="0" w:firstColumn="0" w:lastColumn="0" w:noHBand="0" w:noVBand="0"/>
      </w:tblPr>
      <w:tblGrid>
        <w:gridCol w:w="9070"/>
      </w:tblGrid>
      <w:tr w:rsidR="009443B0" w:rsidRPr="00C373E3" w14:paraId="5DB8808D" w14:textId="77777777" w:rsidTr="009443B0">
        <w:trPr>
          <w:cantSplit/>
          <w:trHeight w:val="2171"/>
          <w:jc w:val="center"/>
        </w:trPr>
        <w:tc>
          <w:tcPr>
            <w:tcW w:w="9070" w:type="dxa"/>
            <w:tcBorders>
              <w:top w:val="double" w:sz="2" w:space="0" w:color="auto"/>
              <w:left w:val="double" w:sz="4" w:space="0" w:color="auto"/>
              <w:bottom w:val="double" w:sz="4" w:space="0" w:color="auto"/>
              <w:right w:val="double" w:sz="4" w:space="0" w:color="auto"/>
            </w:tcBorders>
            <w:vAlign w:val="center"/>
          </w:tcPr>
          <w:p w14:paraId="5DB88089" w14:textId="77777777" w:rsidR="009443B0" w:rsidRPr="009443B0" w:rsidRDefault="009443B0" w:rsidP="00B02878">
            <w:pPr>
              <w:pStyle w:val="TABFIGfootnote"/>
              <w:keepNext/>
              <w:rPr>
                <w:position w:val="6"/>
                <w:sz w:val="12"/>
              </w:rPr>
            </w:pPr>
            <w:r w:rsidRPr="00C373E3">
              <w:rPr>
                <w:rStyle w:val="SUPerscript-small"/>
              </w:rPr>
              <w:t>a</w:t>
            </w:r>
            <w:r>
              <w:rPr>
                <w:rStyle w:val="SUPerscript-small"/>
              </w:rPr>
              <w:tab/>
            </w:r>
            <w:r w:rsidRPr="009443B0">
              <w:t>If a transformer ratio is expressed as a fraction the ratio is numerator, divided by denominator. If the transformer ratio is expressed by an integer or real figure, only the numerator is used.</w:t>
            </w:r>
          </w:p>
          <w:p w14:paraId="5DB8808A" w14:textId="77777777" w:rsidR="009443B0" w:rsidRPr="009443B0" w:rsidRDefault="009443B0" w:rsidP="00B02878">
            <w:pPr>
              <w:pStyle w:val="TABFIGfootnote"/>
              <w:keepNext/>
              <w:rPr>
                <w:position w:val="6"/>
                <w:sz w:val="12"/>
              </w:rPr>
            </w:pPr>
            <w:r w:rsidRPr="00C373E3">
              <w:rPr>
                <w:rStyle w:val="SUPerscript-small"/>
              </w:rPr>
              <w:t>b</w:t>
            </w:r>
            <w:r>
              <w:rPr>
                <w:rStyle w:val="SUPerscript-small"/>
              </w:rPr>
              <w:tab/>
            </w:r>
            <w:r w:rsidRPr="009443B0">
              <w:t>The codes for export active, reactive and apparent energy shall be used only if meters measuring import energy and meters measuring export energy are connected to the pulse inputs.</w:t>
            </w:r>
          </w:p>
          <w:p w14:paraId="5DB8808B" w14:textId="77777777" w:rsidR="009443B0" w:rsidRPr="009443B0" w:rsidRDefault="009443B0" w:rsidP="00B02878">
            <w:pPr>
              <w:pStyle w:val="TABFIGfootnote"/>
              <w:keepNext/>
              <w:rPr>
                <w:position w:val="6"/>
                <w:sz w:val="12"/>
              </w:rPr>
            </w:pPr>
            <w:r w:rsidRPr="00C373E3">
              <w:rPr>
                <w:rStyle w:val="SUPerscript-small"/>
              </w:rPr>
              <w:t>c</w:t>
            </w:r>
            <w:r>
              <w:rPr>
                <w:rStyle w:val="SUPerscript-small"/>
              </w:rPr>
              <w:tab/>
            </w:r>
            <w:r w:rsidRPr="009443B0">
              <w:t>Global status words with E = 0 contain the individual status words E = 1…5. The contents of the status words are not defined In this document.</w:t>
            </w:r>
          </w:p>
          <w:p w14:paraId="5DB8808C" w14:textId="77777777" w:rsidR="009443B0" w:rsidRPr="009443B0" w:rsidRDefault="009443B0" w:rsidP="00B02878">
            <w:pPr>
              <w:pStyle w:val="TABFIGfootnote"/>
              <w:keepNext/>
              <w:rPr>
                <w:position w:val="6"/>
                <w:sz w:val="12"/>
              </w:rPr>
            </w:pPr>
            <w:r w:rsidRPr="00C373E3">
              <w:rPr>
                <w:rStyle w:val="SUPerscript-small"/>
              </w:rPr>
              <w:t>d</w:t>
            </w:r>
            <w:r>
              <w:rPr>
                <w:rStyle w:val="SUPerscript-small"/>
              </w:rPr>
              <w:tab/>
            </w:r>
            <w:r w:rsidRPr="009443B0">
              <w:t>The range D = 50…99 is available for identifying objects, which are not represented by another defined code, but need representation on the display as well. If this is not required, the range D = 128…254 should be used.</w:t>
            </w:r>
          </w:p>
        </w:tc>
      </w:tr>
    </w:tbl>
    <w:p w14:paraId="5DB8808E" w14:textId="77777777" w:rsidR="00CA18E8" w:rsidRDefault="00CA18E8" w:rsidP="00CA18E8">
      <w:pPr>
        <w:pStyle w:val="NOTE"/>
      </w:pPr>
    </w:p>
    <w:p w14:paraId="5DB8808F" w14:textId="043F444B" w:rsidR="009767A4" w:rsidRPr="00D948E6" w:rsidRDefault="009767A4" w:rsidP="009767A4">
      <w:pPr>
        <w:pStyle w:val="PARAGRAPH"/>
        <w:rPr>
          <w:iCs/>
        </w:rPr>
      </w:pPr>
      <w:r w:rsidRPr="00D948E6">
        <w:t xml:space="preserve">It should be noted, that some of the codes above are normally used for display purposes only, as the related data </w:t>
      </w:r>
      <w:r w:rsidRPr="00D948E6">
        <w:rPr>
          <w:spacing w:val="12"/>
        </w:rPr>
        <w:t xml:space="preserve">items are attributes of objects having </w:t>
      </w:r>
      <w:r w:rsidR="00805A93">
        <w:rPr>
          <w:spacing w:val="12"/>
        </w:rPr>
        <w:t>their own OBIS name</w:t>
      </w:r>
      <w:r w:rsidR="00CA18E8">
        <w:rPr>
          <w:spacing w:val="12"/>
        </w:rPr>
        <w:t>. See </w:t>
      </w:r>
      <w:r w:rsidR="00BD5216" w:rsidRPr="006E02B0">
        <w:rPr>
          <w:spacing w:val="12"/>
          <w:highlight w:val="yellow"/>
        </w:rPr>
        <w:fldChar w:fldCharType="begin"/>
      </w:r>
      <w:r w:rsidR="00BD5216" w:rsidRPr="006E02B0">
        <w:rPr>
          <w:spacing w:val="12"/>
          <w:highlight w:val="yellow"/>
        </w:rPr>
        <w:instrText xml:space="preserve"> REF IEC62056_6_2 \h </w:instrText>
      </w:r>
      <w:r w:rsidR="006E02B0">
        <w:rPr>
          <w:spacing w:val="12"/>
          <w:highlight w:val="yellow"/>
        </w:rPr>
        <w:instrText xml:space="preserve"> \* MERGEFORMAT </w:instrText>
      </w:r>
      <w:r w:rsidR="00BD5216" w:rsidRPr="006E02B0">
        <w:rPr>
          <w:spacing w:val="12"/>
          <w:highlight w:val="yellow"/>
        </w:rPr>
      </w:r>
      <w:r w:rsidR="00BD5216" w:rsidRPr="006E02B0">
        <w:rPr>
          <w:spacing w:val="12"/>
          <w:highlight w:val="yellow"/>
        </w:rPr>
        <w:fldChar w:fldCharType="separate"/>
      </w:r>
      <w:r w:rsidR="005245E0" w:rsidRPr="005245E0">
        <w:rPr>
          <w:color w:val="000000"/>
          <w:highlight w:val="yellow"/>
        </w:rPr>
        <w:t>IEC 62056-6-2:20</w:t>
      </w:r>
      <w:r w:rsidR="005245E0" w:rsidRPr="006E02B0">
        <w:rPr>
          <w:color w:val="000000"/>
          <w:highlight w:val="yellow"/>
        </w:rPr>
        <w:t>21</w:t>
      </w:r>
      <w:r w:rsidR="00BD5216" w:rsidRPr="006E02B0">
        <w:rPr>
          <w:spacing w:val="12"/>
          <w:highlight w:val="yellow"/>
        </w:rPr>
        <w:fldChar w:fldCharType="end"/>
      </w:r>
      <w:r w:rsidR="00805A93" w:rsidRPr="006E02B0">
        <w:rPr>
          <w:spacing w:val="12"/>
          <w:highlight w:val="yellow"/>
        </w:rPr>
        <w:t xml:space="preserve">, Clause </w:t>
      </w:r>
      <w:r w:rsidR="00BD5216" w:rsidRPr="006E02B0">
        <w:rPr>
          <w:spacing w:val="12"/>
          <w:highlight w:val="yellow"/>
        </w:rPr>
        <w:t>4</w:t>
      </w:r>
      <w:r w:rsidR="00805A93" w:rsidRPr="006E02B0">
        <w:rPr>
          <w:spacing w:val="12"/>
          <w:highlight w:val="yellow"/>
        </w:rPr>
        <w:t>.</w:t>
      </w:r>
    </w:p>
    <w:p w14:paraId="5DB88090" w14:textId="77777777" w:rsidR="009767A4" w:rsidRPr="00D948E6" w:rsidRDefault="009767A4" w:rsidP="00266935">
      <w:pPr>
        <w:pStyle w:val="Heading3"/>
      </w:pPr>
      <w:bookmarkStart w:id="1202" w:name="_Ref80259700"/>
      <w:bookmarkStart w:id="1203" w:name="_Toc102790170"/>
      <w:bookmarkStart w:id="1204" w:name="_Toc112672433"/>
      <w:bookmarkStart w:id="1205" w:name="_Toc112673006"/>
      <w:bookmarkStart w:id="1206" w:name="_Toc112673240"/>
      <w:bookmarkStart w:id="1207" w:name="_Ref218760886"/>
      <w:bookmarkStart w:id="1208" w:name="_Toc364085264"/>
      <w:bookmarkStart w:id="1209" w:name="_Toc364085683"/>
      <w:bookmarkStart w:id="1210" w:name="_Toc397983247"/>
      <w:bookmarkStart w:id="1211" w:name="_Toc398111922"/>
      <w:bookmarkStart w:id="1212" w:name="_Toc438500221"/>
      <w:bookmarkStart w:id="1213" w:name="_Toc438500957"/>
      <w:bookmarkStart w:id="1214" w:name="_Toc470255530"/>
      <w:bookmarkStart w:id="1215" w:name="_Toc84315173"/>
      <w:bookmarkStart w:id="1216" w:name="_Ref445122669"/>
      <w:bookmarkStart w:id="1217" w:name="_Toc445522703"/>
      <w:r w:rsidRPr="00D948E6">
        <w:t>Error</w:t>
      </w:r>
      <w:bookmarkEnd w:id="1202"/>
      <w:r w:rsidRPr="00D948E6">
        <w:t xml:space="preserve"> register</w:t>
      </w:r>
      <w:r w:rsidRPr="00D948E6">
        <w:fldChar w:fldCharType="begin"/>
      </w:r>
      <w:r w:rsidRPr="00D948E6">
        <w:instrText xml:space="preserve"> XE "Error registers – Electricity" </w:instrText>
      </w:r>
      <w:r w:rsidRPr="00D948E6">
        <w:fldChar w:fldCharType="end"/>
      </w:r>
      <w:r w:rsidRPr="00D948E6">
        <w:t xml:space="preserve"> objects – Electricity</w:t>
      </w:r>
      <w:bookmarkEnd w:id="1203"/>
      <w:bookmarkEnd w:id="1204"/>
      <w:bookmarkEnd w:id="1205"/>
      <w:bookmarkEnd w:id="1206"/>
      <w:bookmarkEnd w:id="1207"/>
      <w:bookmarkEnd w:id="1208"/>
      <w:bookmarkEnd w:id="1209"/>
      <w:bookmarkEnd w:id="1210"/>
      <w:bookmarkEnd w:id="1211"/>
      <w:bookmarkEnd w:id="1212"/>
      <w:bookmarkEnd w:id="1213"/>
      <w:bookmarkEnd w:id="1214"/>
      <w:bookmarkEnd w:id="1215"/>
    </w:p>
    <w:p w14:paraId="5DB88091" w14:textId="55C27B5E" w:rsidR="009767A4" w:rsidRPr="00D948E6" w:rsidRDefault="009767A4" w:rsidP="009767A4">
      <w:pPr>
        <w:pStyle w:val="PARAGRAPH"/>
      </w:pPr>
      <w:r w:rsidRPr="00D948E6">
        <w:rPr>
          <w:bCs/>
        </w:rPr>
        <w:fldChar w:fldCharType="begin"/>
      </w:r>
      <w:r w:rsidRPr="00D948E6">
        <w:rPr>
          <w:bCs/>
        </w:rPr>
        <w:instrText xml:space="preserve"> REF _Ref75697213 \h  \* MERGEFORMAT </w:instrText>
      </w:r>
      <w:r w:rsidRPr="00D948E6">
        <w:rPr>
          <w:bCs/>
        </w:rPr>
      </w:r>
      <w:r w:rsidRPr="00D948E6">
        <w:rPr>
          <w:bCs/>
        </w:rPr>
        <w:fldChar w:fldCharType="separate"/>
      </w:r>
      <w:r w:rsidR="005245E0" w:rsidRPr="00D948E6">
        <w:t xml:space="preserve">Table </w:t>
      </w:r>
      <w:r w:rsidR="005245E0">
        <w:rPr>
          <w:noProof/>
        </w:rPr>
        <w:t>21</w:t>
      </w:r>
      <w:r w:rsidRPr="00D948E6">
        <w:rPr>
          <w:bCs/>
        </w:rPr>
        <w:fldChar w:fldCharType="end"/>
      </w:r>
      <w:r w:rsidR="00E93F5A">
        <w:rPr>
          <w:bCs/>
        </w:rPr>
        <w:t xml:space="preserve"> specifies the </w:t>
      </w:r>
      <w:r w:rsidR="00E93F5A">
        <w:t>OBIS codes for electricity related error register objects.</w:t>
      </w:r>
      <w:r w:rsidRPr="00D948E6">
        <w:fldChar w:fldCharType="begin"/>
      </w:r>
      <w:r w:rsidRPr="00D948E6">
        <w:instrText xml:space="preserve"> XE "Error registers – Electricity" </w:instrText>
      </w:r>
      <w:r w:rsidRPr="00D948E6">
        <w:fldChar w:fldCharType="end"/>
      </w:r>
    </w:p>
    <w:p w14:paraId="5DB88092" w14:textId="4336AF03" w:rsidR="009767A4" w:rsidRPr="00D948E6" w:rsidRDefault="009767A4" w:rsidP="009767A4">
      <w:pPr>
        <w:pStyle w:val="TABLE-title"/>
      </w:pPr>
      <w:bookmarkStart w:id="1218" w:name="_Ref75697213"/>
      <w:bookmarkStart w:id="1219" w:name="_Toc100301487"/>
      <w:bookmarkStart w:id="1220" w:name="_Toc364079540"/>
      <w:bookmarkStart w:id="1221" w:name="_Toc397983455"/>
      <w:bookmarkStart w:id="1222" w:name="_Toc398112130"/>
      <w:bookmarkStart w:id="1223" w:name="_Toc438500262"/>
      <w:bookmarkStart w:id="1224" w:name="_Toc438500998"/>
      <w:bookmarkStart w:id="1225" w:name="_Toc470255571"/>
      <w:bookmarkStart w:id="1226" w:name="_Toc84315214"/>
      <w:r w:rsidRPr="00D948E6">
        <w:t xml:space="preserve">Table </w:t>
      </w:r>
      <w:r w:rsidR="00697182">
        <w:rPr>
          <w:noProof/>
        </w:rPr>
        <w:fldChar w:fldCharType="begin"/>
      </w:r>
      <w:r w:rsidR="00697182">
        <w:rPr>
          <w:noProof/>
        </w:rPr>
        <w:instrText xml:space="preserve"> SEQ Table \* ARABIC </w:instrText>
      </w:r>
      <w:r w:rsidR="00697182">
        <w:rPr>
          <w:noProof/>
        </w:rPr>
        <w:fldChar w:fldCharType="separate"/>
      </w:r>
      <w:r w:rsidR="005245E0">
        <w:rPr>
          <w:noProof/>
        </w:rPr>
        <w:t>21</w:t>
      </w:r>
      <w:r w:rsidR="00697182">
        <w:rPr>
          <w:noProof/>
        </w:rPr>
        <w:fldChar w:fldCharType="end"/>
      </w:r>
      <w:bookmarkEnd w:id="1218"/>
      <w:r w:rsidRPr="00D948E6">
        <w:t xml:space="preserve"> –</w:t>
      </w:r>
      <w:bookmarkEnd w:id="1219"/>
      <w:r w:rsidRPr="00D948E6">
        <w:t xml:space="preserve"> OBIS codes for error register objects – Electricity</w:t>
      </w:r>
      <w:bookmarkEnd w:id="1220"/>
      <w:bookmarkEnd w:id="1221"/>
      <w:bookmarkEnd w:id="1222"/>
      <w:bookmarkEnd w:id="1223"/>
      <w:bookmarkEnd w:id="1224"/>
      <w:bookmarkEnd w:id="1225"/>
      <w:bookmarkEnd w:id="1226"/>
    </w:p>
    <w:tbl>
      <w:tblPr>
        <w:tblW w:w="9070"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5656"/>
        <w:gridCol w:w="566"/>
        <w:gridCol w:w="566"/>
        <w:gridCol w:w="566"/>
        <w:gridCol w:w="566"/>
        <w:gridCol w:w="566"/>
        <w:gridCol w:w="584"/>
      </w:tblGrid>
      <w:tr w:rsidR="009767A4" w:rsidRPr="00D948E6" w14:paraId="5DB88095" w14:textId="77777777" w:rsidTr="002A7754">
        <w:trPr>
          <w:cantSplit/>
          <w:tblHeader/>
          <w:jc w:val="center"/>
        </w:trPr>
        <w:tc>
          <w:tcPr>
            <w:tcW w:w="5656" w:type="dxa"/>
            <w:vMerge w:val="restart"/>
            <w:tcBorders>
              <w:top w:val="double" w:sz="4" w:space="0" w:color="auto"/>
              <w:left w:val="double" w:sz="4" w:space="0" w:color="auto"/>
            </w:tcBorders>
            <w:shd w:val="pct12" w:color="auto" w:fill="auto"/>
            <w:vAlign w:val="center"/>
          </w:tcPr>
          <w:p w14:paraId="5DB88093" w14:textId="77777777" w:rsidR="009767A4" w:rsidRPr="00D948E6" w:rsidRDefault="009767A4" w:rsidP="001161DF">
            <w:pPr>
              <w:pStyle w:val="TABLE-col-heading"/>
            </w:pPr>
            <w:r w:rsidRPr="00D948E6">
              <w:t>Error register</w:t>
            </w:r>
            <w:r w:rsidRPr="00D948E6">
              <w:fldChar w:fldCharType="begin"/>
            </w:r>
            <w:r w:rsidRPr="00D948E6">
              <w:instrText xml:space="preserve"> XE "Error register" </w:instrText>
            </w:r>
            <w:r w:rsidRPr="00D948E6">
              <w:fldChar w:fldCharType="end"/>
            </w:r>
            <w:r w:rsidRPr="00D948E6">
              <w:t xml:space="preserve"> objects – Electricity</w:t>
            </w:r>
          </w:p>
        </w:tc>
        <w:tc>
          <w:tcPr>
            <w:tcW w:w="3414" w:type="dxa"/>
            <w:gridSpan w:val="6"/>
            <w:tcBorders>
              <w:top w:val="double" w:sz="4" w:space="0" w:color="auto"/>
              <w:right w:val="double" w:sz="4" w:space="0" w:color="auto"/>
            </w:tcBorders>
            <w:shd w:val="pct12" w:color="auto" w:fill="auto"/>
          </w:tcPr>
          <w:p w14:paraId="5DB88094" w14:textId="77777777" w:rsidR="009767A4" w:rsidRPr="00D948E6" w:rsidRDefault="009767A4" w:rsidP="001161DF">
            <w:pPr>
              <w:pStyle w:val="TABLE-col-heading"/>
              <w:rPr>
                <w:i/>
              </w:rPr>
            </w:pPr>
            <w:r w:rsidRPr="00D948E6">
              <w:t>OBIS code</w:t>
            </w:r>
          </w:p>
        </w:tc>
      </w:tr>
      <w:tr w:rsidR="009767A4" w:rsidRPr="00D948E6" w14:paraId="5DB8809D" w14:textId="77777777" w:rsidTr="002A7754">
        <w:trPr>
          <w:cantSplit/>
          <w:tblHeader/>
          <w:jc w:val="center"/>
        </w:trPr>
        <w:tc>
          <w:tcPr>
            <w:tcW w:w="5656" w:type="dxa"/>
            <w:vMerge/>
            <w:tcBorders>
              <w:left w:val="double" w:sz="4" w:space="0" w:color="auto"/>
            </w:tcBorders>
            <w:shd w:val="pct12" w:color="auto" w:fill="auto"/>
          </w:tcPr>
          <w:p w14:paraId="5DB88096" w14:textId="77777777" w:rsidR="009767A4" w:rsidRPr="00D948E6" w:rsidRDefault="009767A4" w:rsidP="001161DF">
            <w:pPr>
              <w:pStyle w:val="TABLE-col-heading"/>
            </w:pPr>
          </w:p>
        </w:tc>
        <w:tc>
          <w:tcPr>
            <w:tcW w:w="566" w:type="dxa"/>
            <w:shd w:val="pct12" w:color="auto" w:fill="auto"/>
          </w:tcPr>
          <w:p w14:paraId="5DB88097" w14:textId="77777777" w:rsidR="009767A4" w:rsidRPr="00D948E6" w:rsidRDefault="009767A4" w:rsidP="001161DF">
            <w:pPr>
              <w:pStyle w:val="TABLE-col-heading"/>
            </w:pPr>
            <w:r w:rsidRPr="00D948E6">
              <w:t>A</w:t>
            </w:r>
          </w:p>
        </w:tc>
        <w:tc>
          <w:tcPr>
            <w:tcW w:w="566" w:type="dxa"/>
            <w:shd w:val="pct12" w:color="auto" w:fill="auto"/>
          </w:tcPr>
          <w:p w14:paraId="5DB88098" w14:textId="77777777" w:rsidR="009767A4" w:rsidRPr="00D948E6" w:rsidRDefault="009767A4" w:rsidP="001161DF">
            <w:pPr>
              <w:pStyle w:val="TABLE-col-heading"/>
            </w:pPr>
            <w:r w:rsidRPr="00D948E6">
              <w:t>B</w:t>
            </w:r>
          </w:p>
        </w:tc>
        <w:tc>
          <w:tcPr>
            <w:tcW w:w="566" w:type="dxa"/>
            <w:shd w:val="pct12" w:color="auto" w:fill="auto"/>
          </w:tcPr>
          <w:p w14:paraId="5DB88099" w14:textId="77777777" w:rsidR="009767A4" w:rsidRPr="00D948E6" w:rsidRDefault="009767A4" w:rsidP="001161DF">
            <w:pPr>
              <w:pStyle w:val="TABLE-col-heading"/>
            </w:pPr>
            <w:r w:rsidRPr="00D948E6">
              <w:t>C</w:t>
            </w:r>
          </w:p>
        </w:tc>
        <w:tc>
          <w:tcPr>
            <w:tcW w:w="566" w:type="dxa"/>
            <w:shd w:val="pct12" w:color="auto" w:fill="auto"/>
          </w:tcPr>
          <w:p w14:paraId="5DB8809A" w14:textId="77777777" w:rsidR="009767A4" w:rsidRPr="00D948E6" w:rsidRDefault="009767A4" w:rsidP="001161DF">
            <w:pPr>
              <w:pStyle w:val="TABLE-col-heading"/>
            </w:pPr>
            <w:r w:rsidRPr="00D948E6">
              <w:t>D</w:t>
            </w:r>
          </w:p>
        </w:tc>
        <w:tc>
          <w:tcPr>
            <w:tcW w:w="566" w:type="dxa"/>
            <w:shd w:val="pct12" w:color="auto" w:fill="auto"/>
          </w:tcPr>
          <w:p w14:paraId="5DB8809B" w14:textId="77777777" w:rsidR="009767A4" w:rsidRPr="00D948E6" w:rsidRDefault="009767A4" w:rsidP="001161DF">
            <w:pPr>
              <w:pStyle w:val="TABLE-col-heading"/>
            </w:pPr>
            <w:r w:rsidRPr="00D948E6">
              <w:t>E</w:t>
            </w:r>
          </w:p>
        </w:tc>
        <w:tc>
          <w:tcPr>
            <w:tcW w:w="584" w:type="dxa"/>
            <w:tcBorders>
              <w:right w:val="double" w:sz="4" w:space="0" w:color="auto"/>
            </w:tcBorders>
            <w:shd w:val="pct12" w:color="auto" w:fill="auto"/>
          </w:tcPr>
          <w:p w14:paraId="5DB8809C" w14:textId="77777777" w:rsidR="009767A4" w:rsidRPr="00D948E6" w:rsidRDefault="009767A4" w:rsidP="001161DF">
            <w:pPr>
              <w:pStyle w:val="TABLE-col-heading"/>
            </w:pPr>
            <w:r w:rsidRPr="00D948E6">
              <w:t>F</w:t>
            </w:r>
          </w:p>
        </w:tc>
      </w:tr>
      <w:tr w:rsidR="009767A4" w:rsidRPr="00D948E6" w14:paraId="5DB880A5" w14:textId="77777777" w:rsidTr="002A7754">
        <w:trPr>
          <w:cantSplit/>
          <w:jc w:val="center"/>
        </w:trPr>
        <w:tc>
          <w:tcPr>
            <w:tcW w:w="5656" w:type="dxa"/>
            <w:tcBorders>
              <w:left w:val="double" w:sz="4" w:space="0" w:color="auto"/>
              <w:bottom w:val="single" w:sz="6" w:space="0" w:color="auto"/>
            </w:tcBorders>
          </w:tcPr>
          <w:p w14:paraId="5DB8809E" w14:textId="77777777" w:rsidR="009767A4" w:rsidRPr="00D948E6" w:rsidRDefault="009767A4" w:rsidP="00142F06">
            <w:pPr>
              <w:pStyle w:val="TABLE-cell"/>
              <w:keepNext/>
            </w:pPr>
            <w:r w:rsidRPr="00D948E6">
              <w:t>Error register</w:t>
            </w:r>
            <w:r w:rsidRPr="00D948E6">
              <w:fldChar w:fldCharType="begin"/>
            </w:r>
            <w:r w:rsidRPr="00D948E6">
              <w:instrText xml:space="preserve"> XE "Error register" </w:instrText>
            </w:r>
            <w:r w:rsidRPr="00D948E6">
              <w:fldChar w:fldCharType="end"/>
            </w:r>
          </w:p>
        </w:tc>
        <w:tc>
          <w:tcPr>
            <w:tcW w:w="566" w:type="dxa"/>
            <w:tcBorders>
              <w:bottom w:val="single" w:sz="6" w:space="0" w:color="auto"/>
            </w:tcBorders>
          </w:tcPr>
          <w:p w14:paraId="5DB8809F" w14:textId="77777777" w:rsidR="009767A4" w:rsidRPr="00D948E6" w:rsidRDefault="009767A4" w:rsidP="00142F06">
            <w:pPr>
              <w:pStyle w:val="TABLE-cell"/>
              <w:keepNext/>
              <w:jc w:val="center"/>
            </w:pPr>
            <w:r w:rsidRPr="00D948E6">
              <w:t>1</w:t>
            </w:r>
          </w:p>
        </w:tc>
        <w:tc>
          <w:tcPr>
            <w:tcW w:w="566" w:type="dxa"/>
            <w:tcBorders>
              <w:bottom w:val="single" w:sz="6" w:space="0" w:color="auto"/>
            </w:tcBorders>
          </w:tcPr>
          <w:p w14:paraId="5DB880A0" w14:textId="77777777" w:rsidR="009767A4" w:rsidRPr="00D948E6" w:rsidRDefault="009767A4" w:rsidP="00142F06">
            <w:pPr>
              <w:pStyle w:val="TABLE-cell"/>
              <w:keepNext/>
              <w:jc w:val="center"/>
              <w:rPr>
                <w:i/>
                <w:iCs/>
              </w:rPr>
            </w:pPr>
            <w:r w:rsidRPr="00D948E6">
              <w:rPr>
                <w:i/>
                <w:iCs/>
              </w:rPr>
              <w:t>b</w:t>
            </w:r>
          </w:p>
        </w:tc>
        <w:tc>
          <w:tcPr>
            <w:tcW w:w="566" w:type="dxa"/>
            <w:tcBorders>
              <w:bottom w:val="single" w:sz="6" w:space="0" w:color="auto"/>
            </w:tcBorders>
          </w:tcPr>
          <w:p w14:paraId="5DB880A1" w14:textId="77777777" w:rsidR="009767A4" w:rsidRPr="00D948E6" w:rsidRDefault="009767A4" w:rsidP="00142F06">
            <w:pPr>
              <w:pStyle w:val="TABLE-cell"/>
              <w:keepNext/>
              <w:jc w:val="center"/>
            </w:pPr>
            <w:r w:rsidRPr="00D948E6">
              <w:t>97</w:t>
            </w:r>
          </w:p>
        </w:tc>
        <w:tc>
          <w:tcPr>
            <w:tcW w:w="566" w:type="dxa"/>
            <w:tcBorders>
              <w:bottom w:val="single" w:sz="6" w:space="0" w:color="auto"/>
            </w:tcBorders>
          </w:tcPr>
          <w:p w14:paraId="5DB880A2" w14:textId="77777777" w:rsidR="009767A4" w:rsidRPr="00D948E6" w:rsidRDefault="009767A4" w:rsidP="00142F06">
            <w:pPr>
              <w:pStyle w:val="TABLE-cell"/>
              <w:keepNext/>
              <w:jc w:val="center"/>
            </w:pPr>
            <w:r w:rsidRPr="00D948E6">
              <w:t>97</w:t>
            </w:r>
          </w:p>
        </w:tc>
        <w:tc>
          <w:tcPr>
            <w:tcW w:w="566" w:type="dxa"/>
            <w:tcBorders>
              <w:bottom w:val="single" w:sz="6" w:space="0" w:color="auto"/>
            </w:tcBorders>
          </w:tcPr>
          <w:p w14:paraId="5DB880A3" w14:textId="77777777" w:rsidR="009767A4" w:rsidRPr="00D948E6" w:rsidRDefault="009767A4" w:rsidP="00142F06">
            <w:pPr>
              <w:pStyle w:val="TABLE-cell"/>
              <w:keepNext/>
              <w:jc w:val="center"/>
              <w:rPr>
                <w:i/>
                <w:iCs/>
              </w:rPr>
            </w:pPr>
            <w:r w:rsidRPr="00D948E6">
              <w:rPr>
                <w:i/>
                <w:iCs/>
              </w:rPr>
              <w:t>e</w:t>
            </w:r>
          </w:p>
        </w:tc>
        <w:tc>
          <w:tcPr>
            <w:tcW w:w="584" w:type="dxa"/>
            <w:tcBorders>
              <w:bottom w:val="single" w:sz="6" w:space="0" w:color="auto"/>
              <w:right w:val="double" w:sz="4" w:space="0" w:color="auto"/>
            </w:tcBorders>
            <w:shd w:val="pct12" w:color="auto" w:fill="FFFFFF"/>
          </w:tcPr>
          <w:p w14:paraId="5DB880A4" w14:textId="77777777" w:rsidR="009767A4" w:rsidRPr="00D948E6" w:rsidRDefault="009767A4" w:rsidP="00142F06">
            <w:pPr>
              <w:pStyle w:val="TABLE-cell"/>
              <w:keepNext/>
            </w:pPr>
          </w:p>
        </w:tc>
      </w:tr>
      <w:tr w:rsidR="009767A4" w:rsidRPr="00D948E6" w14:paraId="5DB880A7" w14:textId="77777777" w:rsidTr="002A7754">
        <w:trPr>
          <w:cantSplit/>
          <w:jc w:val="center"/>
        </w:trPr>
        <w:tc>
          <w:tcPr>
            <w:tcW w:w="9070" w:type="dxa"/>
            <w:gridSpan w:val="7"/>
            <w:tcBorders>
              <w:top w:val="single" w:sz="6" w:space="0" w:color="auto"/>
              <w:left w:val="double" w:sz="4" w:space="0" w:color="auto"/>
              <w:bottom w:val="double" w:sz="4" w:space="0" w:color="auto"/>
              <w:right w:val="double" w:sz="4" w:space="0" w:color="auto"/>
            </w:tcBorders>
          </w:tcPr>
          <w:p w14:paraId="5DB880A6" w14:textId="77777777" w:rsidR="009767A4" w:rsidRPr="00D948E6" w:rsidRDefault="002A7754" w:rsidP="00142F06">
            <w:pPr>
              <w:pStyle w:val="NOTE"/>
              <w:keepNext/>
              <w:spacing w:before="60" w:after="60"/>
            </w:pPr>
            <w:r>
              <w:t>NOTE</w:t>
            </w:r>
            <w:r>
              <w:t> </w:t>
            </w:r>
            <w:r w:rsidR="009767A4" w:rsidRPr="00D948E6">
              <w:t>The information to be included in the error objects is not defined in this document.</w:t>
            </w:r>
          </w:p>
        </w:tc>
      </w:tr>
    </w:tbl>
    <w:p w14:paraId="5DB880A8" w14:textId="77777777" w:rsidR="002A7754" w:rsidRDefault="002A7754" w:rsidP="002A7754">
      <w:pPr>
        <w:pStyle w:val="NOTE"/>
      </w:pPr>
    </w:p>
    <w:p w14:paraId="5DB880A9" w14:textId="77777777" w:rsidR="00692A8A" w:rsidRDefault="009767A4" w:rsidP="00357374">
      <w:pPr>
        <w:pStyle w:val="Heading3"/>
      </w:pPr>
      <w:bookmarkStart w:id="1227" w:name="_Ref100408185"/>
      <w:bookmarkStart w:id="1228" w:name="_Toc102790171"/>
      <w:bookmarkStart w:id="1229" w:name="_Toc112672434"/>
      <w:bookmarkStart w:id="1230" w:name="_Toc112673007"/>
      <w:bookmarkStart w:id="1231" w:name="_Toc112673241"/>
      <w:bookmarkStart w:id="1232" w:name="_Ref215850934"/>
      <w:bookmarkStart w:id="1233" w:name="_Toc364085265"/>
      <w:bookmarkStart w:id="1234" w:name="_Toc364085684"/>
      <w:bookmarkStart w:id="1235" w:name="_Toc397983248"/>
      <w:bookmarkStart w:id="1236" w:name="_Toc398111923"/>
      <w:bookmarkStart w:id="1237" w:name="_Toc438500222"/>
      <w:bookmarkStart w:id="1238" w:name="_Toc438500958"/>
      <w:bookmarkStart w:id="1239" w:name="_Toc470255531"/>
      <w:bookmarkStart w:id="1240" w:name="_Toc84315174"/>
      <w:bookmarkStart w:id="1241" w:name="_Ref445122684"/>
      <w:bookmarkStart w:id="1242" w:name="_Toc445522704"/>
      <w:bookmarkStart w:id="1243" w:name="_Ref450040221"/>
      <w:bookmarkStart w:id="1244" w:name="_Toc450040546"/>
      <w:bookmarkStart w:id="1245" w:name="_Toc509818330"/>
      <w:bookmarkStart w:id="1246" w:name="_Toc78850925"/>
      <w:bookmarkStart w:id="1247" w:name="_Toc78883990"/>
      <w:bookmarkStart w:id="1248" w:name="_Ref80259701"/>
      <w:bookmarkEnd w:id="1216"/>
      <w:bookmarkEnd w:id="1217"/>
      <w:r w:rsidRPr="00D948E6">
        <w:t>List objects</w:t>
      </w:r>
      <w:bookmarkEnd w:id="1227"/>
      <w:r w:rsidRPr="00D948E6">
        <w:t xml:space="preserve"> – Electricity</w:t>
      </w:r>
      <w:bookmarkEnd w:id="1228"/>
      <w:bookmarkEnd w:id="1229"/>
      <w:bookmarkEnd w:id="1230"/>
      <w:bookmarkEnd w:id="1231"/>
      <w:bookmarkEnd w:id="1232"/>
      <w:bookmarkEnd w:id="1233"/>
      <w:bookmarkEnd w:id="1234"/>
      <w:bookmarkEnd w:id="1235"/>
      <w:bookmarkEnd w:id="1236"/>
      <w:bookmarkEnd w:id="1237"/>
      <w:bookmarkEnd w:id="1238"/>
      <w:bookmarkEnd w:id="1239"/>
      <w:bookmarkEnd w:id="1240"/>
    </w:p>
    <w:p w14:paraId="5DB880AA" w14:textId="2569967A" w:rsidR="009767A4" w:rsidRPr="00D948E6" w:rsidRDefault="00692A8A" w:rsidP="00E93F5A">
      <w:pPr>
        <w:pStyle w:val="PARAGRAPH"/>
      </w:pPr>
      <w:r w:rsidRPr="00C966BF">
        <w:rPr>
          <w:bCs/>
        </w:rPr>
        <w:fldChar w:fldCharType="begin"/>
      </w:r>
      <w:r w:rsidRPr="00C966BF">
        <w:rPr>
          <w:bCs/>
        </w:rPr>
        <w:instrText xml:space="preserve"> REF _Ref90454347 \h  \* MERGEFORMAT </w:instrText>
      </w:r>
      <w:r w:rsidRPr="00C966BF">
        <w:rPr>
          <w:bCs/>
        </w:rPr>
      </w:r>
      <w:r w:rsidRPr="00C966BF">
        <w:rPr>
          <w:bCs/>
        </w:rPr>
        <w:fldChar w:fldCharType="separate"/>
      </w:r>
      <w:r w:rsidR="005245E0" w:rsidRPr="00D948E6">
        <w:t xml:space="preserve">Table </w:t>
      </w:r>
      <w:r w:rsidR="005245E0">
        <w:rPr>
          <w:noProof/>
        </w:rPr>
        <w:t>22</w:t>
      </w:r>
      <w:r w:rsidRPr="00C966BF">
        <w:rPr>
          <w:bCs/>
        </w:rPr>
        <w:fldChar w:fldCharType="end"/>
      </w:r>
      <w:r w:rsidR="00E93F5A" w:rsidRPr="00C966BF">
        <w:rPr>
          <w:bCs/>
        </w:rPr>
        <w:t xml:space="preserve"> </w:t>
      </w:r>
      <w:r w:rsidR="00E93F5A" w:rsidRPr="00C966BF">
        <w:t>spec</w:t>
      </w:r>
      <w:r w:rsidR="00E93F5A">
        <w:t>ifies the OBIS codes for electricity related list objects.</w:t>
      </w:r>
      <w:r w:rsidR="009767A4" w:rsidRPr="00D948E6">
        <w:fldChar w:fldCharType="begin"/>
      </w:r>
      <w:r w:rsidR="009767A4" w:rsidRPr="00D948E6">
        <w:instrText xml:space="preserve"> XE "List objects – Electricity" </w:instrText>
      </w:r>
      <w:r w:rsidR="009767A4" w:rsidRPr="00D948E6">
        <w:fldChar w:fldCharType="end"/>
      </w:r>
    </w:p>
    <w:p w14:paraId="5DB880AB" w14:textId="2B4B9D5D" w:rsidR="009767A4" w:rsidRPr="00D948E6" w:rsidRDefault="009767A4" w:rsidP="009767A4">
      <w:pPr>
        <w:pStyle w:val="TABLE-title"/>
      </w:pPr>
      <w:bookmarkStart w:id="1249" w:name="_Ref90454347"/>
      <w:bookmarkStart w:id="1250" w:name="_Toc100301489"/>
      <w:bookmarkStart w:id="1251" w:name="_Toc364079541"/>
      <w:bookmarkStart w:id="1252" w:name="_Toc397983456"/>
      <w:bookmarkStart w:id="1253" w:name="_Toc398112131"/>
      <w:bookmarkStart w:id="1254" w:name="_Toc438500263"/>
      <w:bookmarkStart w:id="1255" w:name="_Toc438500999"/>
      <w:bookmarkStart w:id="1256" w:name="_Toc470255572"/>
      <w:bookmarkStart w:id="1257" w:name="_Toc84315215"/>
      <w:r w:rsidRPr="00D948E6">
        <w:t xml:space="preserve">Table </w:t>
      </w:r>
      <w:r w:rsidR="00697182">
        <w:rPr>
          <w:noProof/>
        </w:rPr>
        <w:fldChar w:fldCharType="begin"/>
      </w:r>
      <w:r w:rsidR="00697182">
        <w:rPr>
          <w:noProof/>
        </w:rPr>
        <w:instrText xml:space="preserve"> SEQ Table \* ARABIC </w:instrText>
      </w:r>
      <w:r w:rsidR="00697182">
        <w:rPr>
          <w:noProof/>
        </w:rPr>
        <w:fldChar w:fldCharType="separate"/>
      </w:r>
      <w:r w:rsidR="005245E0">
        <w:rPr>
          <w:noProof/>
        </w:rPr>
        <w:t>22</w:t>
      </w:r>
      <w:r w:rsidR="00697182">
        <w:rPr>
          <w:noProof/>
        </w:rPr>
        <w:fldChar w:fldCharType="end"/>
      </w:r>
      <w:bookmarkEnd w:id="1249"/>
      <w:r w:rsidRPr="00D948E6">
        <w:t xml:space="preserve"> – </w:t>
      </w:r>
      <w:bookmarkEnd w:id="1250"/>
      <w:r w:rsidRPr="00D948E6">
        <w:t>OBIS codes for list objects – Electricity</w:t>
      </w:r>
      <w:bookmarkEnd w:id="1251"/>
      <w:bookmarkEnd w:id="1252"/>
      <w:bookmarkEnd w:id="1253"/>
      <w:bookmarkEnd w:id="1254"/>
      <w:bookmarkEnd w:id="1255"/>
      <w:bookmarkEnd w:id="1256"/>
      <w:bookmarkEnd w:id="1257"/>
    </w:p>
    <w:tbl>
      <w:tblPr>
        <w:tblW w:w="907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5656"/>
        <w:gridCol w:w="566"/>
        <w:gridCol w:w="566"/>
        <w:gridCol w:w="566"/>
        <w:gridCol w:w="566"/>
        <w:gridCol w:w="566"/>
        <w:gridCol w:w="584"/>
      </w:tblGrid>
      <w:tr w:rsidR="009767A4" w:rsidRPr="00D948E6" w14:paraId="5DB880AE" w14:textId="77777777" w:rsidTr="002F0D29">
        <w:trPr>
          <w:cantSplit/>
          <w:tblHeader/>
          <w:jc w:val="center"/>
        </w:trPr>
        <w:tc>
          <w:tcPr>
            <w:tcW w:w="5670" w:type="dxa"/>
            <w:vMerge w:val="restart"/>
            <w:tcBorders>
              <w:top w:val="double" w:sz="4" w:space="0" w:color="auto"/>
              <w:left w:val="double" w:sz="4" w:space="0" w:color="auto"/>
            </w:tcBorders>
            <w:shd w:val="pct12" w:color="auto" w:fill="auto"/>
            <w:vAlign w:val="center"/>
          </w:tcPr>
          <w:p w14:paraId="5DB880AC" w14:textId="77777777" w:rsidR="009767A4" w:rsidRPr="00D948E6" w:rsidRDefault="009767A4" w:rsidP="001161DF">
            <w:pPr>
              <w:pStyle w:val="TABLE-col-heading"/>
            </w:pPr>
            <w:r w:rsidRPr="00D948E6">
              <w:t>List objects – Electricity</w:t>
            </w:r>
          </w:p>
        </w:tc>
        <w:tc>
          <w:tcPr>
            <w:tcW w:w="3420" w:type="dxa"/>
            <w:gridSpan w:val="6"/>
            <w:tcBorders>
              <w:top w:val="double" w:sz="4" w:space="0" w:color="auto"/>
              <w:bottom w:val="single" w:sz="6" w:space="0" w:color="auto"/>
              <w:right w:val="double" w:sz="4" w:space="0" w:color="auto"/>
            </w:tcBorders>
            <w:shd w:val="pct12" w:color="auto" w:fill="auto"/>
          </w:tcPr>
          <w:p w14:paraId="5DB880AD" w14:textId="77777777" w:rsidR="009767A4" w:rsidRPr="00D948E6" w:rsidRDefault="009767A4" w:rsidP="001161DF">
            <w:pPr>
              <w:pStyle w:val="TABLE-col-heading"/>
              <w:rPr>
                <w:i/>
              </w:rPr>
            </w:pPr>
            <w:r w:rsidRPr="00D948E6">
              <w:t>OBIS code</w:t>
            </w:r>
          </w:p>
        </w:tc>
      </w:tr>
      <w:tr w:rsidR="009767A4" w:rsidRPr="00D948E6" w14:paraId="5DB880B6" w14:textId="77777777" w:rsidTr="002F0D29">
        <w:trPr>
          <w:cantSplit/>
          <w:tblHeader/>
          <w:jc w:val="center"/>
        </w:trPr>
        <w:tc>
          <w:tcPr>
            <w:tcW w:w="5670" w:type="dxa"/>
            <w:vMerge/>
            <w:tcBorders>
              <w:left w:val="double" w:sz="4" w:space="0" w:color="auto"/>
              <w:bottom w:val="single" w:sz="6" w:space="0" w:color="auto"/>
            </w:tcBorders>
            <w:shd w:val="pct12" w:color="auto" w:fill="auto"/>
          </w:tcPr>
          <w:p w14:paraId="5DB880AF" w14:textId="77777777" w:rsidR="009767A4" w:rsidRPr="00D948E6" w:rsidRDefault="009767A4" w:rsidP="001161DF">
            <w:pPr>
              <w:pStyle w:val="TABLE-col-heading"/>
            </w:pPr>
          </w:p>
        </w:tc>
        <w:tc>
          <w:tcPr>
            <w:tcW w:w="567" w:type="dxa"/>
            <w:tcBorders>
              <w:top w:val="single" w:sz="6" w:space="0" w:color="auto"/>
              <w:bottom w:val="single" w:sz="6" w:space="0" w:color="auto"/>
            </w:tcBorders>
            <w:shd w:val="pct12" w:color="auto" w:fill="auto"/>
          </w:tcPr>
          <w:p w14:paraId="5DB880B0" w14:textId="77777777" w:rsidR="009767A4" w:rsidRPr="00D948E6" w:rsidRDefault="009767A4" w:rsidP="001161DF">
            <w:pPr>
              <w:pStyle w:val="TABLE-col-heading"/>
            </w:pPr>
            <w:r w:rsidRPr="00D948E6">
              <w:t>A</w:t>
            </w:r>
          </w:p>
        </w:tc>
        <w:tc>
          <w:tcPr>
            <w:tcW w:w="567" w:type="dxa"/>
            <w:tcBorders>
              <w:top w:val="single" w:sz="6" w:space="0" w:color="auto"/>
              <w:bottom w:val="single" w:sz="6" w:space="0" w:color="auto"/>
            </w:tcBorders>
            <w:shd w:val="pct12" w:color="auto" w:fill="auto"/>
          </w:tcPr>
          <w:p w14:paraId="5DB880B1" w14:textId="77777777" w:rsidR="009767A4" w:rsidRPr="00D948E6" w:rsidRDefault="009767A4" w:rsidP="001161DF">
            <w:pPr>
              <w:pStyle w:val="TABLE-col-heading"/>
            </w:pPr>
            <w:r w:rsidRPr="00D948E6">
              <w:t>B</w:t>
            </w:r>
          </w:p>
        </w:tc>
        <w:tc>
          <w:tcPr>
            <w:tcW w:w="567" w:type="dxa"/>
            <w:tcBorders>
              <w:top w:val="single" w:sz="6" w:space="0" w:color="auto"/>
              <w:bottom w:val="single" w:sz="6" w:space="0" w:color="auto"/>
            </w:tcBorders>
            <w:shd w:val="pct12" w:color="auto" w:fill="auto"/>
          </w:tcPr>
          <w:p w14:paraId="5DB880B2" w14:textId="77777777" w:rsidR="009767A4" w:rsidRPr="00D948E6" w:rsidRDefault="009767A4" w:rsidP="001161DF">
            <w:pPr>
              <w:pStyle w:val="TABLE-col-heading"/>
            </w:pPr>
            <w:r w:rsidRPr="00D948E6">
              <w:t>C</w:t>
            </w:r>
          </w:p>
        </w:tc>
        <w:tc>
          <w:tcPr>
            <w:tcW w:w="567" w:type="dxa"/>
            <w:tcBorders>
              <w:top w:val="single" w:sz="6" w:space="0" w:color="auto"/>
              <w:bottom w:val="single" w:sz="6" w:space="0" w:color="auto"/>
            </w:tcBorders>
            <w:shd w:val="pct12" w:color="auto" w:fill="auto"/>
          </w:tcPr>
          <w:p w14:paraId="5DB880B3" w14:textId="77777777" w:rsidR="009767A4" w:rsidRPr="00D948E6" w:rsidRDefault="009767A4" w:rsidP="001161DF">
            <w:pPr>
              <w:pStyle w:val="TABLE-col-heading"/>
            </w:pPr>
            <w:r w:rsidRPr="00D948E6">
              <w:t>D</w:t>
            </w:r>
          </w:p>
        </w:tc>
        <w:tc>
          <w:tcPr>
            <w:tcW w:w="567" w:type="dxa"/>
            <w:tcBorders>
              <w:top w:val="single" w:sz="6" w:space="0" w:color="auto"/>
              <w:bottom w:val="single" w:sz="6" w:space="0" w:color="auto"/>
            </w:tcBorders>
            <w:shd w:val="pct12" w:color="auto" w:fill="auto"/>
          </w:tcPr>
          <w:p w14:paraId="5DB880B4" w14:textId="77777777" w:rsidR="009767A4" w:rsidRPr="00D948E6" w:rsidRDefault="009767A4" w:rsidP="001161DF">
            <w:pPr>
              <w:pStyle w:val="TABLE-col-heading"/>
            </w:pPr>
            <w:r w:rsidRPr="00D948E6">
              <w:t>E</w:t>
            </w:r>
          </w:p>
        </w:tc>
        <w:tc>
          <w:tcPr>
            <w:tcW w:w="585" w:type="dxa"/>
            <w:tcBorders>
              <w:top w:val="single" w:sz="6" w:space="0" w:color="auto"/>
              <w:bottom w:val="single" w:sz="6" w:space="0" w:color="auto"/>
              <w:right w:val="double" w:sz="4" w:space="0" w:color="auto"/>
            </w:tcBorders>
            <w:shd w:val="pct12" w:color="auto" w:fill="auto"/>
          </w:tcPr>
          <w:p w14:paraId="5DB880B5" w14:textId="77777777" w:rsidR="009767A4" w:rsidRPr="00D948E6" w:rsidRDefault="009767A4" w:rsidP="001161DF">
            <w:pPr>
              <w:pStyle w:val="TABLE-col-heading"/>
            </w:pPr>
            <w:r w:rsidRPr="00D948E6">
              <w:t>F</w:t>
            </w:r>
          </w:p>
        </w:tc>
      </w:tr>
      <w:tr w:rsidR="009767A4" w:rsidRPr="00D948E6" w14:paraId="5DB880BE" w14:textId="77777777" w:rsidTr="002F0D29">
        <w:trPr>
          <w:cantSplit/>
          <w:jc w:val="center"/>
        </w:trPr>
        <w:tc>
          <w:tcPr>
            <w:tcW w:w="5670" w:type="dxa"/>
            <w:tcBorders>
              <w:top w:val="single" w:sz="6" w:space="0" w:color="auto"/>
              <w:left w:val="double" w:sz="4" w:space="0" w:color="auto"/>
              <w:bottom w:val="nil"/>
            </w:tcBorders>
          </w:tcPr>
          <w:p w14:paraId="5DB880B7" w14:textId="77777777" w:rsidR="009767A4" w:rsidRPr="00D948E6" w:rsidRDefault="009767A4" w:rsidP="00142F06">
            <w:pPr>
              <w:pStyle w:val="TABLE-cell"/>
              <w:keepNext/>
            </w:pPr>
            <w:r w:rsidRPr="00D948E6">
              <w:t>Electricity related data of billing period (with billing period scheme 1 if there are two schemes available)</w:t>
            </w:r>
          </w:p>
        </w:tc>
        <w:tc>
          <w:tcPr>
            <w:tcW w:w="567" w:type="dxa"/>
            <w:tcBorders>
              <w:top w:val="single" w:sz="6" w:space="0" w:color="auto"/>
              <w:bottom w:val="nil"/>
            </w:tcBorders>
            <w:vAlign w:val="center"/>
          </w:tcPr>
          <w:p w14:paraId="5DB880B8" w14:textId="77777777" w:rsidR="009767A4" w:rsidRPr="00D948E6" w:rsidRDefault="009767A4" w:rsidP="00142F06">
            <w:pPr>
              <w:pStyle w:val="TABLE-cell"/>
              <w:keepNext/>
              <w:jc w:val="center"/>
            </w:pPr>
            <w:r w:rsidRPr="00D948E6">
              <w:t>1</w:t>
            </w:r>
          </w:p>
        </w:tc>
        <w:tc>
          <w:tcPr>
            <w:tcW w:w="567" w:type="dxa"/>
            <w:tcBorders>
              <w:top w:val="single" w:sz="6" w:space="0" w:color="auto"/>
              <w:bottom w:val="nil"/>
            </w:tcBorders>
            <w:vAlign w:val="center"/>
          </w:tcPr>
          <w:p w14:paraId="5DB880B9" w14:textId="77777777" w:rsidR="009767A4" w:rsidRPr="00D948E6" w:rsidRDefault="009767A4" w:rsidP="00142F06">
            <w:pPr>
              <w:pStyle w:val="TABLE-cell"/>
              <w:keepNext/>
              <w:jc w:val="center"/>
              <w:rPr>
                <w:i/>
                <w:iCs/>
              </w:rPr>
            </w:pPr>
            <w:r w:rsidRPr="00D948E6">
              <w:rPr>
                <w:i/>
                <w:iCs/>
              </w:rPr>
              <w:t>b</w:t>
            </w:r>
          </w:p>
        </w:tc>
        <w:tc>
          <w:tcPr>
            <w:tcW w:w="567" w:type="dxa"/>
            <w:tcBorders>
              <w:top w:val="single" w:sz="6" w:space="0" w:color="auto"/>
              <w:bottom w:val="nil"/>
            </w:tcBorders>
            <w:vAlign w:val="center"/>
          </w:tcPr>
          <w:p w14:paraId="5DB880BA" w14:textId="77777777" w:rsidR="009767A4" w:rsidRPr="00D948E6" w:rsidRDefault="009767A4" w:rsidP="00142F06">
            <w:pPr>
              <w:pStyle w:val="TABLE-cell"/>
              <w:keepNext/>
              <w:jc w:val="center"/>
            </w:pPr>
            <w:r w:rsidRPr="00D948E6">
              <w:t>98</w:t>
            </w:r>
          </w:p>
        </w:tc>
        <w:tc>
          <w:tcPr>
            <w:tcW w:w="567" w:type="dxa"/>
            <w:tcBorders>
              <w:top w:val="single" w:sz="6" w:space="0" w:color="auto"/>
              <w:bottom w:val="nil"/>
            </w:tcBorders>
            <w:vAlign w:val="center"/>
          </w:tcPr>
          <w:p w14:paraId="5DB880BB" w14:textId="77777777" w:rsidR="009767A4" w:rsidRPr="00D948E6" w:rsidRDefault="009767A4" w:rsidP="00142F06">
            <w:pPr>
              <w:pStyle w:val="TABLE-cell"/>
              <w:keepNext/>
              <w:jc w:val="center"/>
            </w:pPr>
            <w:r w:rsidRPr="00D948E6">
              <w:t>1</w:t>
            </w:r>
          </w:p>
        </w:tc>
        <w:tc>
          <w:tcPr>
            <w:tcW w:w="567" w:type="dxa"/>
            <w:tcBorders>
              <w:top w:val="single" w:sz="6" w:space="0" w:color="auto"/>
              <w:bottom w:val="nil"/>
            </w:tcBorders>
            <w:vAlign w:val="center"/>
          </w:tcPr>
          <w:p w14:paraId="5DB880BC" w14:textId="77777777" w:rsidR="009767A4" w:rsidRPr="00D948E6" w:rsidRDefault="009767A4" w:rsidP="00142F06">
            <w:pPr>
              <w:pStyle w:val="TABLE-cell"/>
              <w:keepNext/>
              <w:jc w:val="center"/>
              <w:rPr>
                <w:i/>
                <w:iCs/>
              </w:rPr>
            </w:pPr>
            <w:r w:rsidRPr="00D948E6">
              <w:rPr>
                <w:i/>
                <w:iCs/>
              </w:rPr>
              <w:t>e</w:t>
            </w:r>
          </w:p>
        </w:tc>
        <w:tc>
          <w:tcPr>
            <w:tcW w:w="585" w:type="dxa"/>
            <w:tcBorders>
              <w:top w:val="single" w:sz="6" w:space="0" w:color="auto"/>
              <w:bottom w:val="nil"/>
              <w:right w:val="double" w:sz="4" w:space="0" w:color="auto"/>
            </w:tcBorders>
            <w:vAlign w:val="center"/>
          </w:tcPr>
          <w:p w14:paraId="5DB880BD" w14:textId="77777777" w:rsidR="009767A4" w:rsidRPr="00D948E6" w:rsidRDefault="009767A4" w:rsidP="00142F06">
            <w:pPr>
              <w:pStyle w:val="TABLE-cell"/>
              <w:keepNext/>
              <w:jc w:val="center"/>
            </w:pPr>
            <w:r w:rsidRPr="00D948E6">
              <w:t xml:space="preserve">255 </w:t>
            </w:r>
            <w:r w:rsidRPr="00C373E3">
              <w:rPr>
                <w:rStyle w:val="SUPerscript-small"/>
              </w:rPr>
              <w:t>a</w:t>
            </w:r>
          </w:p>
        </w:tc>
      </w:tr>
      <w:tr w:rsidR="009767A4" w:rsidRPr="00D948E6" w14:paraId="5DB880C6" w14:textId="77777777" w:rsidTr="002F0D29">
        <w:trPr>
          <w:cantSplit/>
          <w:jc w:val="center"/>
        </w:trPr>
        <w:tc>
          <w:tcPr>
            <w:tcW w:w="5670" w:type="dxa"/>
            <w:tcBorders>
              <w:top w:val="single" w:sz="6" w:space="0" w:color="auto"/>
              <w:left w:val="double" w:sz="4" w:space="0" w:color="auto"/>
              <w:bottom w:val="nil"/>
            </w:tcBorders>
          </w:tcPr>
          <w:p w14:paraId="5DB880BF" w14:textId="77777777" w:rsidR="009767A4" w:rsidRPr="00D948E6" w:rsidRDefault="009767A4" w:rsidP="00142F06">
            <w:pPr>
              <w:pStyle w:val="TABLE-cell"/>
              <w:keepNext/>
            </w:pPr>
            <w:r w:rsidRPr="00D948E6">
              <w:t>Electricity related data of billing period (with billing period scheme 2)</w:t>
            </w:r>
          </w:p>
        </w:tc>
        <w:tc>
          <w:tcPr>
            <w:tcW w:w="567" w:type="dxa"/>
            <w:tcBorders>
              <w:top w:val="single" w:sz="6" w:space="0" w:color="auto"/>
              <w:bottom w:val="nil"/>
            </w:tcBorders>
          </w:tcPr>
          <w:p w14:paraId="5DB880C0" w14:textId="77777777" w:rsidR="009767A4" w:rsidRPr="00D948E6" w:rsidRDefault="009767A4" w:rsidP="00142F06">
            <w:pPr>
              <w:pStyle w:val="TABLE-cell"/>
              <w:keepNext/>
              <w:jc w:val="center"/>
            </w:pPr>
            <w:r w:rsidRPr="00D948E6">
              <w:t>1</w:t>
            </w:r>
          </w:p>
        </w:tc>
        <w:tc>
          <w:tcPr>
            <w:tcW w:w="567" w:type="dxa"/>
            <w:tcBorders>
              <w:top w:val="single" w:sz="6" w:space="0" w:color="auto"/>
              <w:bottom w:val="nil"/>
            </w:tcBorders>
          </w:tcPr>
          <w:p w14:paraId="5DB880C1" w14:textId="77777777" w:rsidR="009767A4" w:rsidRPr="00D948E6" w:rsidRDefault="009767A4" w:rsidP="00142F06">
            <w:pPr>
              <w:pStyle w:val="TABLE-cell"/>
              <w:keepNext/>
              <w:jc w:val="center"/>
              <w:rPr>
                <w:i/>
                <w:iCs/>
              </w:rPr>
            </w:pPr>
            <w:r w:rsidRPr="00D948E6">
              <w:rPr>
                <w:i/>
                <w:iCs/>
              </w:rPr>
              <w:t>b</w:t>
            </w:r>
          </w:p>
        </w:tc>
        <w:tc>
          <w:tcPr>
            <w:tcW w:w="567" w:type="dxa"/>
            <w:tcBorders>
              <w:top w:val="single" w:sz="6" w:space="0" w:color="auto"/>
              <w:bottom w:val="nil"/>
            </w:tcBorders>
          </w:tcPr>
          <w:p w14:paraId="5DB880C2" w14:textId="77777777" w:rsidR="009767A4" w:rsidRPr="00D948E6" w:rsidRDefault="009767A4" w:rsidP="00142F06">
            <w:pPr>
              <w:pStyle w:val="TABLE-cell"/>
              <w:keepNext/>
              <w:jc w:val="center"/>
            </w:pPr>
            <w:r w:rsidRPr="00D948E6">
              <w:t>98</w:t>
            </w:r>
          </w:p>
        </w:tc>
        <w:tc>
          <w:tcPr>
            <w:tcW w:w="567" w:type="dxa"/>
            <w:tcBorders>
              <w:top w:val="single" w:sz="6" w:space="0" w:color="auto"/>
              <w:bottom w:val="nil"/>
            </w:tcBorders>
          </w:tcPr>
          <w:p w14:paraId="5DB880C3" w14:textId="77777777" w:rsidR="009767A4" w:rsidRPr="00D948E6" w:rsidRDefault="009767A4" w:rsidP="00142F06">
            <w:pPr>
              <w:pStyle w:val="TABLE-cell"/>
              <w:keepNext/>
              <w:jc w:val="center"/>
            </w:pPr>
            <w:r w:rsidRPr="00D948E6">
              <w:t>2</w:t>
            </w:r>
          </w:p>
        </w:tc>
        <w:tc>
          <w:tcPr>
            <w:tcW w:w="567" w:type="dxa"/>
            <w:tcBorders>
              <w:top w:val="single" w:sz="6" w:space="0" w:color="auto"/>
              <w:bottom w:val="nil"/>
            </w:tcBorders>
          </w:tcPr>
          <w:p w14:paraId="5DB880C4" w14:textId="77777777" w:rsidR="009767A4" w:rsidRPr="00D948E6" w:rsidRDefault="009767A4" w:rsidP="00142F06">
            <w:pPr>
              <w:pStyle w:val="TABLE-cell"/>
              <w:keepNext/>
              <w:jc w:val="center"/>
              <w:rPr>
                <w:i/>
                <w:iCs/>
              </w:rPr>
            </w:pPr>
            <w:r w:rsidRPr="00D948E6">
              <w:rPr>
                <w:i/>
                <w:iCs/>
              </w:rPr>
              <w:t>e</w:t>
            </w:r>
          </w:p>
        </w:tc>
        <w:tc>
          <w:tcPr>
            <w:tcW w:w="585" w:type="dxa"/>
            <w:tcBorders>
              <w:top w:val="single" w:sz="6" w:space="0" w:color="auto"/>
              <w:bottom w:val="nil"/>
              <w:right w:val="double" w:sz="4" w:space="0" w:color="auto"/>
            </w:tcBorders>
          </w:tcPr>
          <w:p w14:paraId="5DB880C5" w14:textId="77777777" w:rsidR="009767A4" w:rsidRPr="00D948E6" w:rsidRDefault="009767A4" w:rsidP="00142F06">
            <w:pPr>
              <w:pStyle w:val="TABLE-cell"/>
              <w:keepNext/>
              <w:jc w:val="center"/>
            </w:pPr>
            <w:r w:rsidRPr="00D948E6">
              <w:t xml:space="preserve">255 </w:t>
            </w:r>
            <w:r w:rsidRPr="00C373E3">
              <w:rPr>
                <w:rStyle w:val="SUPerscript-small"/>
              </w:rPr>
              <w:t>a</w:t>
            </w:r>
          </w:p>
        </w:tc>
      </w:tr>
      <w:tr w:rsidR="009767A4" w:rsidRPr="00D948E6" w14:paraId="5DB880C8" w14:textId="77777777" w:rsidTr="002F0D29">
        <w:trPr>
          <w:cantSplit/>
          <w:jc w:val="center"/>
        </w:trPr>
        <w:tc>
          <w:tcPr>
            <w:tcW w:w="9090" w:type="dxa"/>
            <w:gridSpan w:val="7"/>
            <w:tcBorders>
              <w:top w:val="single" w:sz="4" w:space="0" w:color="auto"/>
              <w:left w:val="double" w:sz="4" w:space="0" w:color="auto"/>
              <w:bottom w:val="double" w:sz="4" w:space="0" w:color="auto"/>
              <w:right w:val="double" w:sz="4" w:space="0" w:color="auto"/>
            </w:tcBorders>
          </w:tcPr>
          <w:p w14:paraId="5DB880C7" w14:textId="4D560D24" w:rsidR="009767A4" w:rsidRPr="00D948E6" w:rsidRDefault="009767A4" w:rsidP="00142F06">
            <w:pPr>
              <w:pStyle w:val="TABFIGfootnote"/>
              <w:keepNext/>
            </w:pPr>
            <w:r w:rsidRPr="00C373E3">
              <w:rPr>
                <w:rStyle w:val="SUPerscript-small"/>
              </w:rPr>
              <w:t>a</w:t>
            </w:r>
            <w:r w:rsidRPr="00D948E6">
              <w:t xml:space="preserve"> </w:t>
            </w:r>
            <w:r w:rsidR="00357374">
              <w:tab/>
            </w:r>
            <w:r w:rsidRPr="00D948E6">
              <w:t>F = 255 means a wildcard here. See</w:t>
            </w:r>
            <w:r w:rsidR="001941C1">
              <w:t xml:space="preserve"> Clause</w:t>
            </w:r>
            <w:r w:rsidR="00100849">
              <w:t xml:space="preserve"> </w:t>
            </w:r>
            <w:r w:rsidR="00100849">
              <w:fldChar w:fldCharType="begin"/>
            </w:r>
            <w:r w:rsidR="00100849">
              <w:instrText xml:space="preserve"> REF _Ref452644029 \r \h </w:instrText>
            </w:r>
            <w:r w:rsidR="00100849">
              <w:fldChar w:fldCharType="separate"/>
            </w:r>
            <w:r w:rsidR="005245E0">
              <w:t>A.3</w:t>
            </w:r>
            <w:r w:rsidR="00100849">
              <w:fldChar w:fldCharType="end"/>
            </w:r>
            <w:r w:rsidRPr="00D948E6">
              <w:t>.</w:t>
            </w:r>
          </w:p>
        </w:tc>
      </w:tr>
    </w:tbl>
    <w:p w14:paraId="5DB880C9" w14:textId="77777777" w:rsidR="00CA18E8" w:rsidRDefault="00CA18E8" w:rsidP="00CA18E8">
      <w:pPr>
        <w:pStyle w:val="NOTE"/>
      </w:pPr>
      <w:bookmarkStart w:id="1258" w:name="_Ref100408207"/>
      <w:bookmarkStart w:id="1259" w:name="_Toc102790172"/>
      <w:bookmarkStart w:id="1260" w:name="_Toc112672435"/>
      <w:bookmarkStart w:id="1261" w:name="_Toc112673008"/>
      <w:bookmarkStart w:id="1262" w:name="_Toc112673242"/>
      <w:bookmarkStart w:id="1263" w:name="_Ref218762144"/>
      <w:bookmarkStart w:id="1264" w:name="_Toc364085266"/>
      <w:bookmarkStart w:id="1265" w:name="_Toc364085685"/>
      <w:bookmarkStart w:id="1266" w:name="_Toc397983249"/>
      <w:bookmarkStart w:id="1267" w:name="_Toc398111924"/>
      <w:bookmarkStart w:id="1268" w:name="_Toc438500223"/>
      <w:bookmarkStart w:id="1269" w:name="_Toc438500959"/>
    </w:p>
    <w:p w14:paraId="5DB880CA" w14:textId="77777777" w:rsidR="009767A4" w:rsidRPr="00F80478" w:rsidRDefault="009767A4" w:rsidP="00266935">
      <w:pPr>
        <w:pStyle w:val="Heading3"/>
      </w:pPr>
      <w:bookmarkStart w:id="1270" w:name="_Ref452643624"/>
      <w:bookmarkStart w:id="1271" w:name="_Toc470255532"/>
      <w:bookmarkStart w:id="1272" w:name="_Toc84315175"/>
      <w:r w:rsidRPr="00F80478">
        <w:lastRenderedPageBreak/>
        <w:t>Data profile objects</w:t>
      </w:r>
      <w:bookmarkEnd w:id="1241"/>
      <w:bookmarkEnd w:id="1242"/>
      <w:bookmarkEnd w:id="1243"/>
      <w:bookmarkEnd w:id="1244"/>
      <w:bookmarkEnd w:id="1245"/>
      <w:bookmarkEnd w:id="1246"/>
      <w:bookmarkEnd w:id="1247"/>
      <w:bookmarkEnd w:id="1248"/>
      <w:bookmarkEnd w:id="1258"/>
      <w:r w:rsidRPr="00F80478">
        <w:t xml:space="preserve"> – Electricity</w:t>
      </w:r>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r w:rsidRPr="00F80478">
        <w:fldChar w:fldCharType="begin"/>
      </w:r>
      <w:r w:rsidRPr="00F80478">
        <w:instrText xml:space="preserve"> XE "Data profile objects – Electricity" </w:instrText>
      </w:r>
      <w:r w:rsidRPr="00F80478">
        <w:fldChar w:fldCharType="end"/>
      </w:r>
    </w:p>
    <w:p w14:paraId="5DB880CB" w14:textId="26ED199B" w:rsidR="009767A4" w:rsidRPr="00D948E6" w:rsidRDefault="009767A4" w:rsidP="009767A4">
      <w:pPr>
        <w:pStyle w:val="PARAGRAPH"/>
      </w:pPr>
      <w:r w:rsidRPr="00D948E6">
        <w:t>Electricity related data profiles – identified with one single OBIS code – are used to hold a series of measurement values of one or more similar quantities and/or to group various d</w:t>
      </w:r>
      <w:r w:rsidR="0033117C">
        <w:t xml:space="preserve">ata. The OBIS </w:t>
      </w:r>
      <w:r w:rsidR="00E93F5A">
        <w:t xml:space="preserve">codes </w:t>
      </w:r>
      <w:r w:rsidR="0033117C">
        <w:t xml:space="preserve">are </w:t>
      </w:r>
      <w:r w:rsidRPr="00D948E6">
        <w:t xml:space="preserve">specified in </w:t>
      </w:r>
      <w:r w:rsidRPr="00D948E6">
        <w:fldChar w:fldCharType="begin"/>
      </w:r>
      <w:r w:rsidRPr="00D948E6">
        <w:instrText xml:space="preserve"> REF _Ref75697447 \h </w:instrText>
      </w:r>
      <w:r w:rsidRPr="00D948E6">
        <w:fldChar w:fldCharType="separate"/>
      </w:r>
      <w:r w:rsidR="005245E0" w:rsidRPr="00D948E6">
        <w:t xml:space="preserve">Table </w:t>
      </w:r>
      <w:r w:rsidR="005245E0">
        <w:rPr>
          <w:noProof/>
        </w:rPr>
        <w:t>23</w:t>
      </w:r>
      <w:r w:rsidRPr="00D948E6">
        <w:fldChar w:fldCharType="end"/>
      </w:r>
      <w:r w:rsidRPr="00D948E6">
        <w:t>.</w:t>
      </w:r>
    </w:p>
    <w:p w14:paraId="5DB880CC" w14:textId="7DC5CC2E" w:rsidR="009767A4" w:rsidRPr="00D948E6" w:rsidRDefault="009767A4" w:rsidP="00266935">
      <w:pPr>
        <w:pStyle w:val="TABLE-title"/>
      </w:pPr>
      <w:bookmarkStart w:id="1273" w:name="_Ref75697447"/>
      <w:bookmarkStart w:id="1274" w:name="_Toc100301491"/>
      <w:bookmarkStart w:id="1275" w:name="_Toc364079542"/>
      <w:bookmarkStart w:id="1276" w:name="_Toc397983457"/>
      <w:bookmarkStart w:id="1277" w:name="_Toc398112132"/>
      <w:bookmarkStart w:id="1278" w:name="_Toc438500264"/>
      <w:bookmarkStart w:id="1279" w:name="_Toc438501000"/>
      <w:bookmarkStart w:id="1280" w:name="_Toc470255573"/>
      <w:bookmarkStart w:id="1281" w:name="_Toc84315216"/>
      <w:r w:rsidRPr="00D948E6">
        <w:t xml:space="preserve">Table </w:t>
      </w:r>
      <w:r w:rsidR="00697182">
        <w:rPr>
          <w:noProof/>
        </w:rPr>
        <w:fldChar w:fldCharType="begin"/>
      </w:r>
      <w:r w:rsidR="00697182">
        <w:rPr>
          <w:noProof/>
        </w:rPr>
        <w:instrText xml:space="preserve"> SEQ Table \* ARABIC </w:instrText>
      </w:r>
      <w:r w:rsidR="00697182">
        <w:rPr>
          <w:noProof/>
        </w:rPr>
        <w:fldChar w:fldCharType="separate"/>
      </w:r>
      <w:r w:rsidR="005245E0">
        <w:rPr>
          <w:noProof/>
        </w:rPr>
        <w:t>23</w:t>
      </w:r>
      <w:r w:rsidR="00697182">
        <w:rPr>
          <w:noProof/>
        </w:rPr>
        <w:fldChar w:fldCharType="end"/>
      </w:r>
      <w:bookmarkEnd w:id="1273"/>
      <w:r w:rsidRPr="00D948E6">
        <w:t xml:space="preserve"> – OBIS codes for data profile objects – Electricity</w:t>
      </w:r>
      <w:bookmarkEnd w:id="1274"/>
      <w:bookmarkEnd w:id="1275"/>
      <w:bookmarkEnd w:id="1276"/>
      <w:bookmarkEnd w:id="1277"/>
      <w:bookmarkEnd w:id="1278"/>
      <w:bookmarkEnd w:id="1279"/>
      <w:bookmarkEnd w:id="1280"/>
      <w:bookmarkEnd w:id="1281"/>
    </w:p>
    <w:tbl>
      <w:tblPr>
        <w:tblW w:w="9070" w:type="dxa"/>
        <w:jc w:val="center"/>
        <w:tblLayout w:type="fixed"/>
        <w:tblCellMar>
          <w:left w:w="71" w:type="dxa"/>
          <w:right w:w="71" w:type="dxa"/>
        </w:tblCellMar>
        <w:tblLook w:val="0000" w:firstRow="0" w:lastRow="0" w:firstColumn="0" w:lastColumn="0" w:noHBand="0" w:noVBand="0"/>
      </w:tblPr>
      <w:tblGrid>
        <w:gridCol w:w="5398"/>
        <w:gridCol w:w="540"/>
        <w:gridCol w:w="540"/>
        <w:gridCol w:w="630"/>
        <w:gridCol w:w="720"/>
        <w:gridCol w:w="630"/>
        <w:gridCol w:w="612"/>
      </w:tblGrid>
      <w:tr w:rsidR="009767A4" w:rsidRPr="00D948E6" w14:paraId="5DB880CF" w14:textId="77777777" w:rsidTr="002F0D29">
        <w:trPr>
          <w:cantSplit/>
          <w:tblHeader/>
          <w:jc w:val="center"/>
        </w:trPr>
        <w:tc>
          <w:tcPr>
            <w:tcW w:w="5400" w:type="dxa"/>
            <w:vMerge w:val="restart"/>
            <w:tcBorders>
              <w:top w:val="double" w:sz="4" w:space="0" w:color="auto"/>
              <w:left w:val="double" w:sz="4" w:space="0" w:color="auto"/>
              <w:right w:val="single" w:sz="4" w:space="0" w:color="auto"/>
            </w:tcBorders>
            <w:shd w:val="pct12" w:color="auto" w:fill="auto"/>
            <w:vAlign w:val="center"/>
          </w:tcPr>
          <w:p w14:paraId="5DB880CD" w14:textId="77777777" w:rsidR="009767A4" w:rsidRPr="00D948E6" w:rsidRDefault="009767A4" w:rsidP="001161DF">
            <w:pPr>
              <w:pStyle w:val="TABLE-col-heading"/>
            </w:pPr>
            <w:r w:rsidRPr="00D948E6">
              <w:t>Data profile objects – Electricity</w:t>
            </w:r>
          </w:p>
        </w:tc>
        <w:tc>
          <w:tcPr>
            <w:tcW w:w="3672" w:type="dxa"/>
            <w:gridSpan w:val="6"/>
            <w:tcBorders>
              <w:top w:val="double" w:sz="4" w:space="0" w:color="auto"/>
              <w:left w:val="nil"/>
              <w:bottom w:val="single" w:sz="6" w:space="0" w:color="auto"/>
              <w:right w:val="double" w:sz="4" w:space="0" w:color="auto"/>
            </w:tcBorders>
            <w:shd w:val="pct12" w:color="auto" w:fill="auto"/>
          </w:tcPr>
          <w:p w14:paraId="5DB880CE" w14:textId="77777777" w:rsidR="009767A4" w:rsidRPr="00D948E6" w:rsidRDefault="009767A4" w:rsidP="001161DF">
            <w:pPr>
              <w:pStyle w:val="TABLE-col-heading"/>
            </w:pPr>
            <w:r w:rsidRPr="00D948E6">
              <w:t>OBIS code</w:t>
            </w:r>
          </w:p>
        </w:tc>
      </w:tr>
      <w:tr w:rsidR="009767A4" w:rsidRPr="00D948E6" w14:paraId="5DB880D7" w14:textId="77777777" w:rsidTr="002F0D29">
        <w:trPr>
          <w:cantSplit/>
          <w:jc w:val="center"/>
        </w:trPr>
        <w:tc>
          <w:tcPr>
            <w:tcW w:w="5400" w:type="dxa"/>
            <w:vMerge/>
            <w:tcBorders>
              <w:left w:val="double" w:sz="4" w:space="0" w:color="auto"/>
              <w:bottom w:val="single" w:sz="2" w:space="0" w:color="auto"/>
              <w:right w:val="single" w:sz="4" w:space="0" w:color="auto"/>
            </w:tcBorders>
            <w:shd w:val="pct12" w:color="auto" w:fill="auto"/>
          </w:tcPr>
          <w:p w14:paraId="5DB880D0" w14:textId="77777777" w:rsidR="009767A4" w:rsidRPr="00D948E6" w:rsidRDefault="009767A4" w:rsidP="001161DF">
            <w:pPr>
              <w:pStyle w:val="TABLE-col-heading"/>
            </w:pPr>
          </w:p>
        </w:tc>
        <w:tc>
          <w:tcPr>
            <w:tcW w:w="540" w:type="dxa"/>
            <w:tcBorders>
              <w:left w:val="nil"/>
              <w:bottom w:val="single" w:sz="4" w:space="0" w:color="auto"/>
            </w:tcBorders>
            <w:shd w:val="pct12" w:color="auto" w:fill="auto"/>
          </w:tcPr>
          <w:p w14:paraId="5DB880D1" w14:textId="77777777" w:rsidR="009767A4" w:rsidRPr="00D948E6" w:rsidRDefault="009767A4" w:rsidP="001161DF">
            <w:pPr>
              <w:pStyle w:val="TABLE-col-heading"/>
            </w:pPr>
            <w:r w:rsidRPr="00D948E6">
              <w:t>A</w:t>
            </w:r>
          </w:p>
        </w:tc>
        <w:tc>
          <w:tcPr>
            <w:tcW w:w="540" w:type="dxa"/>
            <w:tcBorders>
              <w:left w:val="single" w:sz="6" w:space="0" w:color="auto"/>
              <w:bottom w:val="single" w:sz="4" w:space="0" w:color="auto"/>
              <w:right w:val="single" w:sz="6" w:space="0" w:color="auto"/>
            </w:tcBorders>
            <w:shd w:val="pct12" w:color="auto" w:fill="auto"/>
          </w:tcPr>
          <w:p w14:paraId="5DB880D2" w14:textId="77777777" w:rsidR="009767A4" w:rsidRPr="00D948E6" w:rsidRDefault="009767A4" w:rsidP="001161DF">
            <w:pPr>
              <w:pStyle w:val="TABLE-col-heading"/>
            </w:pPr>
            <w:r w:rsidRPr="00D948E6">
              <w:t>B</w:t>
            </w:r>
          </w:p>
        </w:tc>
        <w:tc>
          <w:tcPr>
            <w:tcW w:w="630" w:type="dxa"/>
            <w:tcBorders>
              <w:top w:val="single" w:sz="6" w:space="0" w:color="auto"/>
              <w:bottom w:val="single" w:sz="4" w:space="0" w:color="auto"/>
            </w:tcBorders>
            <w:shd w:val="pct12" w:color="auto" w:fill="auto"/>
          </w:tcPr>
          <w:p w14:paraId="5DB880D3" w14:textId="77777777" w:rsidR="009767A4" w:rsidRPr="00D948E6" w:rsidRDefault="009767A4" w:rsidP="001161DF">
            <w:pPr>
              <w:pStyle w:val="TABLE-col-heading"/>
            </w:pPr>
            <w:r w:rsidRPr="00D948E6">
              <w:t>C</w:t>
            </w:r>
          </w:p>
        </w:tc>
        <w:tc>
          <w:tcPr>
            <w:tcW w:w="720" w:type="dxa"/>
            <w:tcBorders>
              <w:top w:val="single" w:sz="6" w:space="0" w:color="auto"/>
              <w:left w:val="single" w:sz="6" w:space="0" w:color="auto"/>
              <w:bottom w:val="single" w:sz="4" w:space="0" w:color="auto"/>
            </w:tcBorders>
            <w:shd w:val="pct12" w:color="auto" w:fill="auto"/>
          </w:tcPr>
          <w:p w14:paraId="5DB880D4" w14:textId="77777777" w:rsidR="009767A4" w:rsidRPr="00D948E6" w:rsidRDefault="009767A4" w:rsidP="001161DF">
            <w:pPr>
              <w:pStyle w:val="TABLE-col-heading"/>
            </w:pPr>
            <w:r w:rsidRPr="00D948E6">
              <w:t>D</w:t>
            </w:r>
          </w:p>
        </w:tc>
        <w:tc>
          <w:tcPr>
            <w:tcW w:w="630" w:type="dxa"/>
            <w:tcBorders>
              <w:top w:val="single" w:sz="6" w:space="0" w:color="auto"/>
              <w:left w:val="single" w:sz="6" w:space="0" w:color="auto"/>
              <w:bottom w:val="single" w:sz="4" w:space="0" w:color="auto"/>
            </w:tcBorders>
            <w:shd w:val="pct12" w:color="auto" w:fill="auto"/>
          </w:tcPr>
          <w:p w14:paraId="5DB880D5" w14:textId="77777777" w:rsidR="009767A4" w:rsidRPr="00D948E6" w:rsidRDefault="009767A4" w:rsidP="001161DF">
            <w:pPr>
              <w:pStyle w:val="TABLE-col-heading"/>
            </w:pPr>
            <w:r w:rsidRPr="00D948E6">
              <w:t>E</w:t>
            </w:r>
          </w:p>
        </w:tc>
        <w:tc>
          <w:tcPr>
            <w:tcW w:w="612" w:type="dxa"/>
            <w:tcBorders>
              <w:top w:val="single" w:sz="6" w:space="0" w:color="auto"/>
              <w:left w:val="single" w:sz="6" w:space="0" w:color="auto"/>
              <w:bottom w:val="single" w:sz="4" w:space="0" w:color="auto"/>
              <w:right w:val="double" w:sz="4" w:space="0" w:color="auto"/>
            </w:tcBorders>
            <w:shd w:val="pct12" w:color="auto" w:fill="auto"/>
          </w:tcPr>
          <w:p w14:paraId="5DB880D6" w14:textId="77777777" w:rsidR="009767A4" w:rsidRPr="00D948E6" w:rsidRDefault="009767A4" w:rsidP="001161DF">
            <w:pPr>
              <w:pStyle w:val="TABLE-col-heading"/>
            </w:pPr>
            <w:r w:rsidRPr="00D948E6">
              <w:t>F</w:t>
            </w:r>
          </w:p>
        </w:tc>
      </w:tr>
      <w:tr w:rsidR="009767A4" w:rsidRPr="00D948E6" w14:paraId="5DB880DF" w14:textId="77777777" w:rsidTr="002F0D29">
        <w:trPr>
          <w:cantSplit/>
          <w:jc w:val="center"/>
        </w:trPr>
        <w:tc>
          <w:tcPr>
            <w:tcW w:w="5400" w:type="dxa"/>
            <w:tcBorders>
              <w:left w:val="double" w:sz="4" w:space="0" w:color="auto"/>
              <w:right w:val="single" w:sz="4" w:space="0" w:color="auto"/>
            </w:tcBorders>
          </w:tcPr>
          <w:p w14:paraId="5DB880D8" w14:textId="77777777" w:rsidR="009767A4" w:rsidRPr="00D948E6" w:rsidRDefault="009767A4" w:rsidP="00D04C18">
            <w:pPr>
              <w:pStyle w:val="TABLE-cell"/>
              <w:keepNext/>
            </w:pPr>
            <w:r w:rsidRPr="00D948E6">
              <w:t xml:space="preserve">Load profile </w:t>
            </w:r>
            <w:r w:rsidRPr="00D948E6">
              <w:fldChar w:fldCharType="begin"/>
            </w:r>
            <w:r w:rsidRPr="00D948E6">
              <w:instrText xml:space="preserve"> XE "Load profile" </w:instrText>
            </w:r>
            <w:r w:rsidRPr="00D948E6">
              <w:fldChar w:fldCharType="end"/>
            </w:r>
            <w:r w:rsidRPr="00D948E6">
              <w:t>with recording period 1</w:t>
            </w:r>
          </w:p>
        </w:tc>
        <w:tc>
          <w:tcPr>
            <w:tcW w:w="540" w:type="dxa"/>
            <w:tcBorders>
              <w:left w:val="nil"/>
            </w:tcBorders>
          </w:tcPr>
          <w:p w14:paraId="5DB880D9" w14:textId="77777777" w:rsidR="009767A4" w:rsidRPr="00D948E6" w:rsidRDefault="009767A4" w:rsidP="00D04C18">
            <w:pPr>
              <w:pStyle w:val="TABLE-cell"/>
              <w:keepNext/>
              <w:jc w:val="center"/>
            </w:pPr>
            <w:r w:rsidRPr="00D948E6">
              <w:t>1</w:t>
            </w:r>
          </w:p>
        </w:tc>
        <w:tc>
          <w:tcPr>
            <w:tcW w:w="540" w:type="dxa"/>
            <w:tcBorders>
              <w:left w:val="single" w:sz="6" w:space="0" w:color="auto"/>
              <w:right w:val="single" w:sz="6" w:space="0" w:color="auto"/>
            </w:tcBorders>
          </w:tcPr>
          <w:p w14:paraId="5DB880DA" w14:textId="77777777" w:rsidR="009767A4" w:rsidRPr="00D948E6" w:rsidRDefault="009767A4" w:rsidP="00D04C18">
            <w:pPr>
              <w:pStyle w:val="TABLE-cell"/>
              <w:keepNext/>
              <w:jc w:val="center"/>
              <w:rPr>
                <w:i/>
                <w:iCs/>
              </w:rPr>
            </w:pPr>
            <w:r w:rsidRPr="00D948E6">
              <w:rPr>
                <w:i/>
                <w:iCs/>
              </w:rPr>
              <w:t>b</w:t>
            </w:r>
          </w:p>
        </w:tc>
        <w:tc>
          <w:tcPr>
            <w:tcW w:w="630" w:type="dxa"/>
          </w:tcPr>
          <w:p w14:paraId="5DB880DB" w14:textId="77777777" w:rsidR="009767A4" w:rsidRPr="00D948E6" w:rsidRDefault="009767A4" w:rsidP="00D04C18">
            <w:pPr>
              <w:pStyle w:val="TABLE-cell"/>
              <w:keepNext/>
              <w:jc w:val="center"/>
            </w:pPr>
            <w:r w:rsidRPr="00D948E6">
              <w:t>99</w:t>
            </w:r>
          </w:p>
        </w:tc>
        <w:tc>
          <w:tcPr>
            <w:tcW w:w="720" w:type="dxa"/>
            <w:tcBorders>
              <w:left w:val="single" w:sz="6" w:space="0" w:color="auto"/>
            </w:tcBorders>
          </w:tcPr>
          <w:p w14:paraId="5DB880DC" w14:textId="77777777" w:rsidR="009767A4" w:rsidRPr="00D948E6" w:rsidRDefault="009767A4" w:rsidP="00D04C18">
            <w:pPr>
              <w:pStyle w:val="TABLE-cell"/>
              <w:keepNext/>
              <w:jc w:val="center"/>
            </w:pPr>
            <w:r w:rsidRPr="00D948E6">
              <w:t>1</w:t>
            </w:r>
          </w:p>
        </w:tc>
        <w:tc>
          <w:tcPr>
            <w:tcW w:w="630" w:type="dxa"/>
            <w:tcBorders>
              <w:left w:val="single" w:sz="6" w:space="0" w:color="auto"/>
            </w:tcBorders>
          </w:tcPr>
          <w:p w14:paraId="5DB880DD" w14:textId="77777777" w:rsidR="009767A4" w:rsidRPr="00D948E6" w:rsidRDefault="009767A4" w:rsidP="00D04C18">
            <w:pPr>
              <w:pStyle w:val="TABLE-cell"/>
              <w:keepNext/>
              <w:jc w:val="center"/>
              <w:rPr>
                <w:i/>
                <w:iCs/>
              </w:rPr>
            </w:pPr>
            <w:r w:rsidRPr="00D948E6">
              <w:rPr>
                <w:i/>
                <w:iCs/>
              </w:rPr>
              <w:t>e</w:t>
            </w:r>
          </w:p>
        </w:tc>
        <w:tc>
          <w:tcPr>
            <w:tcW w:w="612" w:type="dxa"/>
            <w:tcBorders>
              <w:top w:val="single" w:sz="4" w:space="0" w:color="auto"/>
              <w:left w:val="single" w:sz="6" w:space="0" w:color="auto"/>
              <w:right w:val="double" w:sz="4" w:space="0" w:color="auto"/>
            </w:tcBorders>
            <w:shd w:val="clear" w:color="auto" w:fill="DDDDDD"/>
          </w:tcPr>
          <w:p w14:paraId="5DB880DE" w14:textId="77777777" w:rsidR="009767A4" w:rsidRPr="00D948E6" w:rsidRDefault="009767A4" w:rsidP="00D04C18">
            <w:pPr>
              <w:pStyle w:val="TABLE-cell"/>
              <w:keepNext/>
              <w:jc w:val="center"/>
            </w:pPr>
          </w:p>
        </w:tc>
      </w:tr>
      <w:tr w:rsidR="009767A4" w:rsidRPr="00D948E6" w14:paraId="5DB880E7" w14:textId="77777777" w:rsidTr="002F0D29">
        <w:trPr>
          <w:cantSplit/>
          <w:jc w:val="center"/>
        </w:trPr>
        <w:tc>
          <w:tcPr>
            <w:tcW w:w="5400" w:type="dxa"/>
            <w:tcBorders>
              <w:left w:val="double" w:sz="4" w:space="0" w:color="auto"/>
              <w:right w:val="single" w:sz="4" w:space="0" w:color="auto"/>
            </w:tcBorders>
          </w:tcPr>
          <w:p w14:paraId="5DB880E0" w14:textId="77777777" w:rsidR="009767A4" w:rsidRPr="00D948E6" w:rsidRDefault="009767A4" w:rsidP="00D04C18">
            <w:pPr>
              <w:pStyle w:val="TABLE-cell"/>
              <w:keepNext/>
            </w:pPr>
            <w:r w:rsidRPr="00D948E6">
              <w:t>Load profile with recording period</w:t>
            </w:r>
            <w:r w:rsidRPr="00D948E6">
              <w:fldChar w:fldCharType="begin"/>
            </w:r>
            <w:r w:rsidRPr="00D948E6">
              <w:instrText xml:space="preserve"> XE "Recording period" </w:instrText>
            </w:r>
            <w:r w:rsidRPr="00D948E6">
              <w:fldChar w:fldCharType="end"/>
            </w:r>
            <w:r w:rsidRPr="00D948E6">
              <w:t xml:space="preserve"> 2</w:t>
            </w:r>
          </w:p>
        </w:tc>
        <w:tc>
          <w:tcPr>
            <w:tcW w:w="540" w:type="dxa"/>
            <w:tcBorders>
              <w:left w:val="nil"/>
            </w:tcBorders>
          </w:tcPr>
          <w:p w14:paraId="5DB880E1" w14:textId="77777777" w:rsidR="009767A4" w:rsidRPr="00D948E6" w:rsidRDefault="009767A4" w:rsidP="00D04C18">
            <w:pPr>
              <w:pStyle w:val="TABLE-cell"/>
              <w:keepNext/>
              <w:jc w:val="center"/>
            </w:pPr>
            <w:r w:rsidRPr="00D948E6">
              <w:t>1</w:t>
            </w:r>
          </w:p>
        </w:tc>
        <w:tc>
          <w:tcPr>
            <w:tcW w:w="540" w:type="dxa"/>
            <w:tcBorders>
              <w:left w:val="single" w:sz="6" w:space="0" w:color="auto"/>
              <w:right w:val="single" w:sz="6" w:space="0" w:color="auto"/>
            </w:tcBorders>
          </w:tcPr>
          <w:p w14:paraId="5DB880E2" w14:textId="77777777" w:rsidR="009767A4" w:rsidRPr="00D948E6" w:rsidRDefault="009767A4" w:rsidP="00D04C18">
            <w:pPr>
              <w:pStyle w:val="TABLE-cell"/>
              <w:keepNext/>
              <w:jc w:val="center"/>
              <w:rPr>
                <w:i/>
                <w:iCs/>
              </w:rPr>
            </w:pPr>
            <w:r w:rsidRPr="00D948E6">
              <w:rPr>
                <w:i/>
                <w:iCs/>
              </w:rPr>
              <w:t>b</w:t>
            </w:r>
          </w:p>
        </w:tc>
        <w:tc>
          <w:tcPr>
            <w:tcW w:w="630" w:type="dxa"/>
          </w:tcPr>
          <w:p w14:paraId="5DB880E3" w14:textId="77777777" w:rsidR="009767A4" w:rsidRPr="00D948E6" w:rsidRDefault="009767A4" w:rsidP="00D04C18">
            <w:pPr>
              <w:pStyle w:val="TABLE-cell"/>
              <w:keepNext/>
              <w:jc w:val="center"/>
            </w:pPr>
            <w:r w:rsidRPr="00D948E6">
              <w:t>99</w:t>
            </w:r>
          </w:p>
        </w:tc>
        <w:tc>
          <w:tcPr>
            <w:tcW w:w="720" w:type="dxa"/>
            <w:tcBorders>
              <w:left w:val="single" w:sz="6" w:space="0" w:color="auto"/>
            </w:tcBorders>
          </w:tcPr>
          <w:p w14:paraId="5DB880E4" w14:textId="77777777" w:rsidR="009767A4" w:rsidRPr="00D948E6" w:rsidRDefault="009767A4" w:rsidP="00D04C18">
            <w:pPr>
              <w:pStyle w:val="TABLE-cell"/>
              <w:keepNext/>
              <w:jc w:val="center"/>
            </w:pPr>
            <w:r w:rsidRPr="00D948E6">
              <w:t>2</w:t>
            </w:r>
          </w:p>
        </w:tc>
        <w:tc>
          <w:tcPr>
            <w:tcW w:w="630" w:type="dxa"/>
            <w:tcBorders>
              <w:left w:val="single" w:sz="6" w:space="0" w:color="auto"/>
            </w:tcBorders>
          </w:tcPr>
          <w:p w14:paraId="5DB880E5" w14:textId="77777777" w:rsidR="009767A4" w:rsidRPr="00D948E6" w:rsidRDefault="009767A4" w:rsidP="00D04C18">
            <w:pPr>
              <w:pStyle w:val="TABLE-cell"/>
              <w:keepNext/>
              <w:jc w:val="center"/>
              <w:rPr>
                <w:i/>
                <w:iCs/>
              </w:rPr>
            </w:pPr>
            <w:r w:rsidRPr="00D948E6">
              <w:rPr>
                <w:i/>
                <w:iCs/>
              </w:rPr>
              <w:t>e</w:t>
            </w:r>
          </w:p>
        </w:tc>
        <w:tc>
          <w:tcPr>
            <w:tcW w:w="612" w:type="dxa"/>
            <w:tcBorders>
              <w:left w:val="single" w:sz="6" w:space="0" w:color="auto"/>
              <w:right w:val="double" w:sz="4" w:space="0" w:color="auto"/>
            </w:tcBorders>
            <w:shd w:val="clear" w:color="auto" w:fill="DDDDDD"/>
          </w:tcPr>
          <w:p w14:paraId="5DB880E6" w14:textId="77777777" w:rsidR="009767A4" w:rsidRPr="00D948E6" w:rsidRDefault="009767A4" w:rsidP="00D04C18">
            <w:pPr>
              <w:pStyle w:val="TABLE-cell"/>
              <w:keepNext/>
              <w:jc w:val="center"/>
            </w:pPr>
          </w:p>
        </w:tc>
      </w:tr>
      <w:tr w:rsidR="009767A4" w:rsidRPr="00D948E6" w14:paraId="5DB880EF" w14:textId="77777777" w:rsidTr="002F0D29">
        <w:trPr>
          <w:cantSplit/>
          <w:jc w:val="center"/>
        </w:trPr>
        <w:tc>
          <w:tcPr>
            <w:tcW w:w="5400" w:type="dxa"/>
            <w:tcBorders>
              <w:left w:val="double" w:sz="4" w:space="0" w:color="auto"/>
              <w:right w:val="single" w:sz="4" w:space="0" w:color="auto"/>
            </w:tcBorders>
          </w:tcPr>
          <w:p w14:paraId="5DB880E8" w14:textId="77777777" w:rsidR="009767A4" w:rsidRPr="00D948E6" w:rsidRDefault="009767A4" w:rsidP="00D04C18">
            <w:pPr>
              <w:pStyle w:val="TABLE-cell"/>
              <w:keepNext/>
            </w:pPr>
            <w:r w:rsidRPr="00D948E6">
              <w:t xml:space="preserve">Load profile during test </w:t>
            </w:r>
          </w:p>
        </w:tc>
        <w:tc>
          <w:tcPr>
            <w:tcW w:w="540" w:type="dxa"/>
            <w:tcBorders>
              <w:left w:val="nil"/>
            </w:tcBorders>
          </w:tcPr>
          <w:p w14:paraId="5DB880E9" w14:textId="77777777" w:rsidR="009767A4" w:rsidRPr="00D948E6" w:rsidRDefault="009767A4" w:rsidP="00D04C18">
            <w:pPr>
              <w:pStyle w:val="TABLE-cell"/>
              <w:keepNext/>
              <w:jc w:val="center"/>
            </w:pPr>
            <w:r w:rsidRPr="00D948E6">
              <w:t>1</w:t>
            </w:r>
          </w:p>
        </w:tc>
        <w:tc>
          <w:tcPr>
            <w:tcW w:w="540" w:type="dxa"/>
            <w:tcBorders>
              <w:left w:val="single" w:sz="6" w:space="0" w:color="auto"/>
              <w:right w:val="single" w:sz="6" w:space="0" w:color="auto"/>
            </w:tcBorders>
          </w:tcPr>
          <w:p w14:paraId="5DB880EA" w14:textId="77777777" w:rsidR="009767A4" w:rsidRPr="00D948E6" w:rsidRDefault="009767A4" w:rsidP="00D04C18">
            <w:pPr>
              <w:pStyle w:val="TABLE-cell"/>
              <w:keepNext/>
              <w:jc w:val="center"/>
              <w:rPr>
                <w:i/>
                <w:iCs/>
              </w:rPr>
            </w:pPr>
            <w:r w:rsidRPr="00D948E6">
              <w:rPr>
                <w:i/>
                <w:iCs/>
              </w:rPr>
              <w:t>b</w:t>
            </w:r>
          </w:p>
        </w:tc>
        <w:tc>
          <w:tcPr>
            <w:tcW w:w="630" w:type="dxa"/>
          </w:tcPr>
          <w:p w14:paraId="5DB880EB" w14:textId="77777777" w:rsidR="009767A4" w:rsidRPr="00D948E6" w:rsidRDefault="009767A4" w:rsidP="00D04C18">
            <w:pPr>
              <w:pStyle w:val="TABLE-cell"/>
              <w:keepNext/>
              <w:jc w:val="center"/>
            </w:pPr>
            <w:r w:rsidRPr="00D948E6">
              <w:t>99</w:t>
            </w:r>
          </w:p>
        </w:tc>
        <w:tc>
          <w:tcPr>
            <w:tcW w:w="720" w:type="dxa"/>
            <w:tcBorders>
              <w:left w:val="single" w:sz="6" w:space="0" w:color="auto"/>
            </w:tcBorders>
          </w:tcPr>
          <w:p w14:paraId="5DB880EC" w14:textId="77777777" w:rsidR="009767A4" w:rsidRPr="00D948E6" w:rsidRDefault="009767A4" w:rsidP="00D04C18">
            <w:pPr>
              <w:pStyle w:val="TABLE-cell"/>
              <w:keepNext/>
              <w:jc w:val="center"/>
            </w:pPr>
            <w:r w:rsidRPr="00D948E6">
              <w:t>3</w:t>
            </w:r>
          </w:p>
        </w:tc>
        <w:tc>
          <w:tcPr>
            <w:tcW w:w="630" w:type="dxa"/>
            <w:tcBorders>
              <w:left w:val="single" w:sz="6" w:space="0" w:color="auto"/>
            </w:tcBorders>
          </w:tcPr>
          <w:p w14:paraId="5DB880ED" w14:textId="77777777" w:rsidR="009767A4" w:rsidRPr="00D948E6" w:rsidRDefault="009767A4" w:rsidP="00D04C18">
            <w:pPr>
              <w:pStyle w:val="TABLE-cell"/>
              <w:keepNext/>
              <w:jc w:val="center"/>
            </w:pPr>
            <w:r w:rsidRPr="00D948E6">
              <w:t>0</w:t>
            </w:r>
          </w:p>
        </w:tc>
        <w:tc>
          <w:tcPr>
            <w:tcW w:w="612" w:type="dxa"/>
            <w:tcBorders>
              <w:left w:val="single" w:sz="6" w:space="0" w:color="auto"/>
              <w:right w:val="double" w:sz="4" w:space="0" w:color="auto"/>
            </w:tcBorders>
            <w:shd w:val="clear" w:color="auto" w:fill="DDDDDD"/>
          </w:tcPr>
          <w:p w14:paraId="5DB880EE" w14:textId="77777777" w:rsidR="009767A4" w:rsidRPr="00D948E6" w:rsidRDefault="009767A4" w:rsidP="00D04C18">
            <w:pPr>
              <w:pStyle w:val="TABLE-cell"/>
              <w:keepNext/>
              <w:jc w:val="center"/>
            </w:pPr>
          </w:p>
        </w:tc>
      </w:tr>
      <w:tr w:rsidR="009767A4" w:rsidRPr="00D948E6" w14:paraId="5DB880F7" w14:textId="77777777" w:rsidTr="002F0D29">
        <w:trPr>
          <w:cantSplit/>
          <w:jc w:val="center"/>
        </w:trPr>
        <w:tc>
          <w:tcPr>
            <w:tcW w:w="5400" w:type="dxa"/>
            <w:tcBorders>
              <w:left w:val="double" w:sz="4" w:space="0" w:color="auto"/>
              <w:right w:val="single" w:sz="4" w:space="0" w:color="auto"/>
            </w:tcBorders>
          </w:tcPr>
          <w:p w14:paraId="5DB880F0" w14:textId="77777777" w:rsidR="009767A4" w:rsidRPr="00D948E6" w:rsidRDefault="009767A4" w:rsidP="00D04C18">
            <w:pPr>
              <w:pStyle w:val="TABLE-cell"/>
              <w:keepNext/>
            </w:pPr>
            <w:r w:rsidRPr="00D948E6">
              <w:t>Dips</w:t>
            </w:r>
            <w:r w:rsidRPr="00D948E6">
              <w:fldChar w:fldCharType="begin"/>
            </w:r>
            <w:r w:rsidRPr="00D948E6">
              <w:instrText xml:space="preserve"> XE "Dips" </w:instrText>
            </w:r>
            <w:r w:rsidRPr="00D948E6">
              <w:fldChar w:fldCharType="end"/>
            </w:r>
            <w:r w:rsidRPr="00D948E6">
              <w:t xml:space="preserve"> voltage profile</w:t>
            </w:r>
          </w:p>
        </w:tc>
        <w:tc>
          <w:tcPr>
            <w:tcW w:w="540" w:type="dxa"/>
            <w:tcBorders>
              <w:left w:val="nil"/>
            </w:tcBorders>
          </w:tcPr>
          <w:p w14:paraId="5DB880F1" w14:textId="77777777" w:rsidR="009767A4" w:rsidRPr="00D948E6" w:rsidRDefault="009767A4" w:rsidP="00D04C18">
            <w:pPr>
              <w:pStyle w:val="TABLE-cell"/>
              <w:keepNext/>
              <w:jc w:val="center"/>
            </w:pPr>
            <w:r w:rsidRPr="00D948E6">
              <w:t>1</w:t>
            </w:r>
          </w:p>
        </w:tc>
        <w:tc>
          <w:tcPr>
            <w:tcW w:w="540" w:type="dxa"/>
            <w:tcBorders>
              <w:left w:val="single" w:sz="6" w:space="0" w:color="auto"/>
              <w:right w:val="single" w:sz="6" w:space="0" w:color="auto"/>
            </w:tcBorders>
          </w:tcPr>
          <w:p w14:paraId="5DB880F2" w14:textId="77777777" w:rsidR="009767A4" w:rsidRPr="00D948E6" w:rsidRDefault="009767A4" w:rsidP="00D04C18">
            <w:pPr>
              <w:pStyle w:val="TABLE-cell"/>
              <w:keepNext/>
              <w:jc w:val="center"/>
              <w:rPr>
                <w:i/>
                <w:iCs/>
              </w:rPr>
            </w:pPr>
            <w:r w:rsidRPr="00D948E6">
              <w:rPr>
                <w:i/>
                <w:iCs/>
              </w:rPr>
              <w:t>b</w:t>
            </w:r>
          </w:p>
        </w:tc>
        <w:tc>
          <w:tcPr>
            <w:tcW w:w="630" w:type="dxa"/>
          </w:tcPr>
          <w:p w14:paraId="5DB880F3" w14:textId="77777777" w:rsidR="009767A4" w:rsidRPr="00D948E6" w:rsidRDefault="009767A4" w:rsidP="00D04C18">
            <w:pPr>
              <w:pStyle w:val="TABLE-cell"/>
              <w:keepNext/>
              <w:jc w:val="center"/>
            </w:pPr>
            <w:r w:rsidRPr="00D948E6">
              <w:t>99</w:t>
            </w:r>
          </w:p>
        </w:tc>
        <w:tc>
          <w:tcPr>
            <w:tcW w:w="720" w:type="dxa"/>
            <w:tcBorders>
              <w:left w:val="single" w:sz="6" w:space="0" w:color="auto"/>
            </w:tcBorders>
          </w:tcPr>
          <w:p w14:paraId="5DB880F4" w14:textId="77777777" w:rsidR="009767A4" w:rsidRPr="00D948E6" w:rsidRDefault="009767A4" w:rsidP="00D04C18">
            <w:pPr>
              <w:pStyle w:val="TABLE-cell"/>
              <w:keepNext/>
              <w:jc w:val="center"/>
            </w:pPr>
            <w:r w:rsidRPr="00D948E6">
              <w:t>10</w:t>
            </w:r>
          </w:p>
        </w:tc>
        <w:tc>
          <w:tcPr>
            <w:tcW w:w="630" w:type="dxa"/>
            <w:tcBorders>
              <w:left w:val="single" w:sz="6" w:space="0" w:color="auto"/>
            </w:tcBorders>
          </w:tcPr>
          <w:p w14:paraId="5DB880F5" w14:textId="77777777" w:rsidR="009767A4" w:rsidRPr="00D948E6" w:rsidRDefault="009767A4" w:rsidP="00D04C18">
            <w:pPr>
              <w:pStyle w:val="TABLE-cell"/>
              <w:keepNext/>
              <w:jc w:val="center"/>
            </w:pPr>
            <w:r w:rsidRPr="00D948E6">
              <w:t>1</w:t>
            </w:r>
          </w:p>
        </w:tc>
        <w:tc>
          <w:tcPr>
            <w:tcW w:w="612" w:type="dxa"/>
            <w:tcBorders>
              <w:left w:val="single" w:sz="6" w:space="0" w:color="auto"/>
              <w:right w:val="double" w:sz="4" w:space="0" w:color="auto"/>
            </w:tcBorders>
            <w:shd w:val="clear" w:color="auto" w:fill="DDDDDD"/>
          </w:tcPr>
          <w:p w14:paraId="5DB880F6" w14:textId="77777777" w:rsidR="009767A4" w:rsidRPr="00D948E6" w:rsidRDefault="009767A4" w:rsidP="00D04C18">
            <w:pPr>
              <w:pStyle w:val="TABLE-cell"/>
              <w:keepNext/>
              <w:jc w:val="center"/>
              <w:rPr>
                <w:strike/>
              </w:rPr>
            </w:pPr>
          </w:p>
        </w:tc>
      </w:tr>
      <w:tr w:rsidR="009767A4" w:rsidRPr="00D948E6" w14:paraId="5DB880FF" w14:textId="77777777" w:rsidTr="002F0D29">
        <w:trPr>
          <w:cantSplit/>
          <w:jc w:val="center"/>
        </w:trPr>
        <w:tc>
          <w:tcPr>
            <w:tcW w:w="5400" w:type="dxa"/>
            <w:tcBorders>
              <w:left w:val="double" w:sz="4" w:space="0" w:color="auto"/>
              <w:right w:val="single" w:sz="4" w:space="0" w:color="auto"/>
            </w:tcBorders>
          </w:tcPr>
          <w:p w14:paraId="5DB880F8" w14:textId="77777777" w:rsidR="009767A4" w:rsidRPr="00D948E6" w:rsidRDefault="009767A4" w:rsidP="00D04C18">
            <w:pPr>
              <w:pStyle w:val="TABLE-cell"/>
              <w:keepNext/>
            </w:pPr>
            <w:r w:rsidRPr="00D948E6">
              <w:t>Swells</w:t>
            </w:r>
            <w:r w:rsidRPr="00D948E6">
              <w:fldChar w:fldCharType="begin"/>
            </w:r>
            <w:r w:rsidRPr="00D948E6">
              <w:instrText xml:space="preserve"> XE "Swells" </w:instrText>
            </w:r>
            <w:r w:rsidRPr="00D948E6">
              <w:fldChar w:fldCharType="end"/>
            </w:r>
            <w:r w:rsidRPr="00D948E6">
              <w:t xml:space="preserve"> voltage profile</w:t>
            </w:r>
          </w:p>
        </w:tc>
        <w:tc>
          <w:tcPr>
            <w:tcW w:w="540" w:type="dxa"/>
            <w:tcBorders>
              <w:left w:val="nil"/>
            </w:tcBorders>
          </w:tcPr>
          <w:p w14:paraId="5DB880F9" w14:textId="77777777" w:rsidR="009767A4" w:rsidRPr="00D948E6" w:rsidRDefault="009767A4" w:rsidP="00D04C18">
            <w:pPr>
              <w:pStyle w:val="TABLE-cell"/>
              <w:keepNext/>
              <w:jc w:val="center"/>
            </w:pPr>
            <w:r w:rsidRPr="00D948E6">
              <w:t>1</w:t>
            </w:r>
          </w:p>
        </w:tc>
        <w:tc>
          <w:tcPr>
            <w:tcW w:w="540" w:type="dxa"/>
            <w:tcBorders>
              <w:left w:val="single" w:sz="6" w:space="0" w:color="auto"/>
              <w:right w:val="single" w:sz="6" w:space="0" w:color="auto"/>
            </w:tcBorders>
          </w:tcPr>
          <w:p w14:paraId="5DB880FA" w14:textId="77777777" w:rsidR="009767A4" w:rsidRPr="00D948E6" w:rsidRDefault="009767A4" w:rsidP="00D04C18">
            <w:pPr>
              <w:pStyle w:val="TABLE-cell"/>
              <w:keepNext/>
              <w:jc w:val="center"/>
              <w:rPr>
                <w:i/>
                <w:iCs/>
              </w:rPr>
            </w:pPr>
            <w:r w:rsidRPr="00D948E6">
              <w:rPr>
                <w:i/>
                <w:iCs/>
              </w:rPr>
              <w:t>b</w:t>
            </w:r>
          </w:p>
        </w:tc>
        <w:tc>
          <w:tcPr>
            <w:tcW w:w="630" w:type="dxa"/>
          </w:tcPr>
          <w:p w14:paraId="5DB880FB" w14:textId="77777777" w:rsidR="009767A4" w:rsidRPr="00D948E6" w:rsidRDefault="009767A4" w:rsidP="00D04C18">
            <w:pPr>
              <w:pStyle w:val="TABLE-cell"/>
              <w:keepNext/>
              <w:jc w:val="center"/>
            </w:pPr>
            <w:r w:rsidRPr="00D948E6">
              <w:t>99</w:t>
            </w:r>
          </w:p>
        </w:tc>
        <w:tc>
          <w:tcPr>
            <w:tcW w:w="720" w:type="dxa"/>
            <w:tcBorders>
              <w:left w:val="single" w:sz="6" w:space="0" w:color="auto"/>
            </w:tcBorders>
          </w:tcPr>
          <w:p w14:paraId="5DB880FC" w14:textId="77777777" w:rsidR="009767A4" w:rsidRPr="00D948E6" w:rsidRDefault="009767A4" w:rsidP="00D04C18">
            <w:pPr>
              <w:pStyle w:val="TABLE-cell"/>
              <w:keepNext/>
              <w:jc w:val="center"/>
            </w:pPr>
            <w:r w:rsidRPr="00D948E6">
              <w:t>10</w:t>
            </w:r>
          </w:p>
        </w:tc>
        <w:tc>
          <w:tcPr>
            <w:tcW w:w="630" w:type="dxa"/>
            <w:tcBorders>
              <w:left w:val="single" w:sz="6" w:space="0" w:color="auto"/>
            </w:tcBorders>
          </w:tcPr>
          <w:p w14:paraId="5DB880FD" w14:textId="77777777" w:rsidR="009767A4" w:rsidRPr="00D948E6" w:rsidRDefault="009767A4" w:rsidP="00D04C18">
            <w:pPr>
              <w:pStyle w:val="TABLE-cell"/>
              <w:keepNext/>
              <w:jc w:val="center"/>
            </w:pPr>
            <w:r w:rsidRPr="00D948E6">
              <w:t>2</w:t>
            </w:r>
          </w:p>
        </w:tc>
        <w:tc>
          <w:tcPr>
            <w:tcW w:w="612" w:type="dxa"/>
            <w:tcBorders>
              <w:left w:val="single" w:sz="6" w:space="0" w:color="auto"/>
              <w:right w:val="double" w:sz="4" w:space="0" w:color="auto"/>
            </w:tcBorders>
            <w:shd w:val="clear" w:color="auto" w:fill="DDDDDD"/>
          </w:tcPr>
          <w:p w14:paraId="5DB880FE" w14:textId="77777777" w:rsidR="009767A4" w:rsidRPr="00D948E6" w:rsidRDefault="009767A4" w:rsidP="00D04C18">
            <w:pPr>
              <w:pStyle w:val="TABLE-cell"/>
              <w:keepNext/>
              <w:jc w:val="center"/>
              <w:rPr>
                <w:strike/>
              </w:rPr>
            </w:pPr>
          </w:p>
        </w:tc>
      </w:tr>
      <w:tr w:rsidR="009767A4" w:rsidRPr="00D948E6" w14:paraId="5DB88107" w14:textId="77777777" w:rsidTr="002F0D29">
        <w:trPr>
          <w:cantSplit/>
          <w:jc w:val="center"/>
        </w:trPr>
        <w:tc>
          <w:tcPr>
            <w:tcW w:w="5400" w:type="dxa"/>
            <w:tcBorders>
              <w:left w:val="double" w:sz="4" w:space="0" w:color="auto"/>
              <w:right w:val="single" w:sz="4" w:space="0" w:color="auto"/>
            </w:tcBorders>
          </w:tcPr>
          <w:p w14:paraId="5DB88100" w14:textId="77777777" w:rsidR="009767A4" w:rsidRPr="00D948E6" w:rsidRDefault="009767A4" w:rsidP="00D04C18">
            <w:pPr>
              <w:pStyle w:val="TABLE-cell"/>
              <w:keepNext/>
            </w:pPr>
            <w:r w:rsidRPr="00D948E6">
              <w:t>Cuts</w:t>
            </w:r>
            <w:r w:rsidRPr="00D948E6">
              <w:fldChar w:fldCharType="begin"/>
            </w:r>
            <w:r w:rsidRPr="00D948E6">
              <w:instrText xml:space="preserve"> XE "Cuts" </w:instrText>
            </w:r>
            <w:r w:rsidRPr="00D948E6">
              <w:fldChar w:fldCharType="end"/>
            </w:r>
            <w:r w:rsidRPr="00D948E6">
              <w:t xml:space="preserve"> voltage profile</w:t>
            </w:r>
          </w:p>
        </w:tc>
        <w:tc>
          <w:tcPr>
            <w:tcW w:w="540" w:type="dxa"/>
            <w:tcBorders>
              <w:left w:val="nil"/>
            </w:tcBorders>
          </w:tcPr>
          <w:p w14:paraId="5DB88101" w14:textId="77777777" w:rsidR="009767A4" w:rsidRPr="00D948E6" w:rsidRDefault="009767A4" w:rsidP="00D04C18">
            <w:pPr>
              <w:pStyle w:val="TABLE-cell"/>
              <w:keepNext/>
              <w:jc w:val="center"/>
            </w:pPr>
            <w:r w:rsidRPr="00D948E6">
              <w:t>1</w:t>
            </w:r>
          </w:p>
        </w:tc>
        <w:tc>
          <w:tcPr>
            <w:tcW w:w="540" w:type="dxa"/>
            <w:tcBorders>
              <w:left w:val="single" w:sz="6" w:space="0" w:color="auto"/>
              <w:right w:val="single" w:sz="6" w:space="0" w:color="auto"/>
            </w:tcBorders>
          </w:tcPr>
          <w:p w14:paraId="5DB88102" w14:textId="77777777" w:rsidR="009767A4" w:rsidRPr="00D948E6" w:rsidRDefault="009767A4" w:rsidP="00D04C18">
            <w:pPr>
              <w:pStyle w:val="TABLE-cell"/>
              <w:keepNext/>
              <w:jc w:val="center"/>
              <w:rPr>
                <w:i/>
                <w:iCs/>
              </w:rPr>
            </w:pPr>
            <w:r w:rsidRPr="00D948E6">
              <w:rPr>
                <w:i/>
                <w:iCs/>
              </w:rPr>
              <w:t>b</w:t>
            </w:r>
          </w:p>
        </w:tc>
        <w:tc>
          <w:tcPr>
            <w:tcW w:w="630" w:type="dxa"/>
          </w:tcPr>
          <w:p w14:paraId="5DB88103" w14:textId="77777777" w:rsidR="009767A4" w:rsidRPr="00D948E6" w:rsidRDefault="009767A4" w:rsidP="00D04C18">
            <w:pPr>
              <w:pStyle w:val="TABLE-cell"/>
              <w:keepNext/>
              <w:jc w:val="center"/>
            </w:pPr>
            <w:r w:rsidRPr="00D948E6">
              <w:t>99</w:t>
            </w:r>
          </w:p>
        </w:tc>
        <w:tc>
          <w:tcPr>
            <w:tcW w:w="720" w:type="dxa"/>
            <w:tcBorders>
              <w:left w:val="single" w:sz="6" w:space="0" w:color="auto"/>
            </w:tcBorders>
          </w:tcPr>
          <w:p w14:paraId="5DB88104" w14:textId="77777777" w:rsidR="009767A4" w:rsidRPr="00D948E6" w:rsidRDefault="009767A4" w:rsidP="00D04C18">
            <w:pPr>
              <w:pStyle w:val="TABLE-cell"/>
              <w:keepNext/>
              <w:jc w:val="center"/>
            </w:pPr>
            <w:r w:rsidRPr="00D948E6">
              <w:t>10</w:t>
            </w:r>
          </w:p>
        </w:tc>
        <w:tc>
          <w:tcPr>
            <w:tcW w:w="630" w:type="dxa"/>
            <w:tcBorders>
              <w:left w:val="single" w:sz="6" w:space="0" w:color="auto"/>
            </w:tcBorders>
          </w:tcPr>
          <w:p w14:paraId="5DB88105" w14:textId="77777777" w:rsidR="009767A4" w:rsidRPr="00D948E6" w:rsidRDefault="009767A4" w:rsidP="00D04C18">
            <w:pPr>
              <w:pStyle w:val="TABLE-cell"/>
              <w:keepNext/>
              <w:jc w:val="center"/>
            </w:pPr>
            <w:r w:rsidRPr="00D948E6">
              <w:t>3</w:t>
            </w:r>
          </w:p>
        </w:tc>
        <w:tc>
          <w:tcPr>
            <w:tcW w:w="612" w:type="dxa"/>
            <w:tcBorders>
              <w:left w:val="single" w:sz="6" w:space="0" w:color="auto"/>
              <w:right w:val="double" w:sz="4" w:space="0" w:color="auto"/>
            </w:tcBorders>
            <w:shd w:val="clear" w:color="auto" w:fill="DDDDDD"/>
          </w:tcPr>
          <w:p w14:paraId="5DB88106" w14:textId="77777777" w:rsidR="009767A4" w:rsidRPr="00D948E6" w:rsidRDefault="009767A4" w:rsidP="00D04C18">
            <w:pPr>
              <w:pStyle w:val="TABLE-cell"/>
              <w:keepNext/>
              <w:jc w:val="center"/>
              <w:rPr>
                <w:strike/>
              </w:rPr>
            </w:pPr>
          </w:p>
        </w:tc>
      </w:tr>
      <w:tr w:rsidR="009767A4" w:rsidRPr="00D948E6" w14:paraId="5DB8810F" w14:textId="77777777" w:rsidTr="002F0D29">
        <w:trPr>
          <w:cantSplit/>
          <w:jc w:val="center"/>
        </w:trPr>
        <w:tc>
          <w:tcPr>
            <w:tcW w:w="5400" w:type="dxa"/>
            <w:tcBorders>
              <w:left w:val="double" w:sz="4" w:space="0" w:color="auto"/>
              <w:right w:val="single" w:sz="4" w:space="0" w:color="auto"/>
            </w:tcBorders>
          </w:tcPr>
          <w:p w14:paraId="5DB88108" w14:textId="77777777" w:rsidR="009767A4" w:rsidRPr="00D948E6" w:rsidRDefault="009767A4" w:rsidP="00D04C18">
            <w:pPr>
              <w:pStyle w:val="TABLE-cell"/>
              <w:keepNext/>
            </w:pPr>
            <w:r w:rsidRPr="00D948E6">
              <w:t xml:space="preserve">Voltage harmonic </w:t>
            </w:r>
            <w:r w:rsidRPr="00D948E6">
              <w:fldChar w:fldCharType="begin"/>
            </w:r>
            <w:r w:rsidRPr="00D948E6">
              <w:instrText xml:space="preserve"> XE "Harmonics" </w:instrText>
            </w:r>
            <w:r w:rsidRPr="00D948E6">
              <w:fldChar w:fldCharType="end"/>
            </w:r>
            <w:r w:rsidRPr="00D948E6">
              <w:t>profile</w:t>
            </w:r>
          </w:p>
        </w:tc>
        <w:tc>
          <w:tcPr>
            <w:tcW w:w="540" w:type="dxa"/>
            <w:tcBorders>
              <w:left w:val="nil"/>
            </w:tcBorders>
          </w:tcPr>
          <w:p w14:paraId="5DB88109" w14:textId="77777777" w:rsidR="009767A4" w:rsidRPr="00D948E6" w:rsidRDefault="009767A4" w:rsidP="00D04C18">
            <w:pPr>
              <w:pStyle w:val="TABLE-cell"/>
              <w:keepNext/>
              <w:jc w:val="center"/>
            </w:pPr>
            <w:r w:rsidRPr="00D948E6">
              <w:t>1</w:t>
            </w:r>
          </w:p>
        </w:tc>
        <w:tc>
          <w:tcPr>
            <w:tcW w:w="540" w:type="dxa"/>
            <w:tcBorders>
              <w:left w:val="single" w:sz="6" w:space="0" w:color="auto"/>
              <w:right w:val="single" w:sz="6" w:space="0" w:color="auto"/>
            </w:tcBorders>
          </w:tcPr>
          <w:p w14:paraId="5DB8810A" w14:textId="77777777" w:rsidR="009767A4" w:rsidRPr="00D948E6" w:rsidRDefault="009767A4" w:rsidP="00D04C18">
            <w:pPr>
              <w:pStyle w:val="TABLE-cell"/>
              <w:keepNext/>
              <w:jc w:val="center"/>
              <w:rPr>
                <w:i/>
                <w:iCs/>
              </w:rPr>
            </w:pPr>
            <w:r w:rsidRPr="00D948E6">
              <w:rPr>
                <w:i/>
                <w:iCs/>
              </w:rPr>
              <w:t>b</w:t>
            </w:r>
          </w:p>
        </w:tc>
        <w:tc>
          <w:tcPr>
            <w:tcW w:w="630" w:type="dxa"/>
          </w:tcPr>
          <w:p w14:paraId="5DB8810B" w14:textId="77777777" w:rsidR="009767A4" w:rsidRPr="00D948E6" w:rsidRDefault="009767A4" w:rsidP="00D04C18">
            <w:pPr>
              <w:pStyle w:val="TABLE-cell"/>
              <w:keepNext/>
              <w:jc w:val="center"/>
            </w:pPr>
            <w:r w:rsidRPr="00D948E6">
              <w:t>99</w:t>
            </w:r>
          </w:p>
        </w:tc>
        <w:tc>
          <w:tcPr>
            <w:tcW w:w="720" w:type="dxa"/>
            <w:tcBorders>
              <w:left w:val="single" w:sz="6" w:space="0" w:color="auto"/>
            </w:tcBorders>
          </w:tcPr>
          <w:p w14:paraId="5DB8810C" w14:textId="77777777" w:rsidR="009767A4" w:rsidRPr="00D948E6" w:rsidRDefault="009767A4" w:rsidP="00D04C18">
            <w:pPr>
              <w:pStyle w:val="TABLE-cell"/>
              <w:keepNext/>
              <w:jc w:val="center"/>
            </w:pPr>
            <w:r w:rsidRPr="00D948E6">
              <w:t>11</w:t>
            </w:r>
          </w:p>
        </w:tc>
        <w:tc>
          <w:tcPr>
            <w:tcW w:w="630" w:type="dxa"/>
            <w:tcBorders>
              <w:left w:val="single" w:sz="6" w:space="0" w:color="auto"/>
            </w:tcBorders>
          </w:tcPr>
          <w:p w14:paraId="5DB8810D" w14:textId="77777777" w:rsidR="009767A4" w:rsidRPr="00D948E6" w:rsidRDefault="009767A4" w:rsidP="00D04C18">
            <w:pPr>
              <w:pStyle w:val="TABLE-cell"/>
              <w:keepNext/>
              <w:jc w:val="center"/>
            </w:pPr>
            <w:r w:rsidRPr="00D948E6">
              <w:t>n</w:t>
            </w:r>
            <w:r w:rsidRPr="00C373E3">
              <w:rPr>
                <w:rStyle w:val="SUPerscript-small"/>
              </w:rPr>
              <w:t>th</w:t>
            </w:r>
          </w:p>
        </w:tc>
        <w:tc>
          <w:tcPr>
            <w:tcW w:w="612" w:type="dxa"/>
            <w:tcBorders>
              <w:left w:val="single" w:sz="6" w:space="0" w:color="auto"/>
              <w:right w:val="double" w:sz="4" w:space="0" w:color="auto"/>
            </w:tcBorders>
            <w:shd w:val="clear" w:color="auto" w:fill="DDDDDD"/>
          </w:tcPr>
          <w:p w14:paraId="5DB8810E" w14:textId="77777777" w:rsidR="009767A4" w:rsidRPr="00D948E6" w:rsidRDefault="009767A4" w:rsidP="00D04C18">
            <w:pPr>
              <w:pStyle w:val="TABLE-cell"/>
              <w:keepNext/>
              <w:jc w:val="center"/>
              <w:rPr>
                <w:strike/>
              </w:rPr>
            </w:pPr>
          </w:p>
        </w:tc>
      </w:tr>
      <w:tr w:rsidR="009767A4" w:rsidRPr="00D948E6" w14:paraId="5DB88117" w14:textId="77777777" w:rsidTr="002F0D29">
        <w:trPr>
          <w:cantSplit/>
          <w:jc w:val="center"/>
        </w:trPr>
        <w:tc>
          <w:tcPr>
            <w:tcW w:w="5400" w:type="dxa"/>
            <w:tcBorders>
              <w:left w:val="double" w:sz="4" w:space="0" w:color="auto"/>
              <w:right w:val="single" w:sz="4" w:space="0" w:color="auto"/>
            </w:tcBorders>
          </w:tcPr>
          <w:p w14:paraId="5DB88110" w14:textId="77777777" w:rsidR="009767A4" w:rsidRPr="00D948E6" w:rsidRDefault="009767A4" w:rsidP="00D04C18">
            <w:pPr>
              <w:pStyle w:val="TABLE-cell"/>
              <w:keepNext/>
            </w:pPr>
            <w:r w:rsidRPr="00D948E6">
              <w:t>Current harmonic profile</w:t>
            </w:r>
          </w:p>
        </w:tc>
        <w:tc>
          <w:tcPr>
            <w:tcW w:w="540" w:type="dxa"/>
            <w:tcBorders>
              <w:left w:val="nil"/>
            </w:tcBorders>
          </w:tcPr>
          <w:p w14:paraId="5DB88111" w14:textId="77777777" w:rsidR="009767A4" w:rsidRPr="00D948E6" w:rsidRDefault="009767A4" w:rsidP="00D04C18">
            <w:pPr>
              <w:pStyle w:val="TABLE-cell"/>
              <w:keepNext/>
              <w:jc w:val="center"/>
            </w:pPr>
            <w:r w:rsidRPr="00D948E6">
              <w:t>1</w:t>
            </w:r>
          </w:p>
        </w:tc>
        <w:tc>
          <w:tcPr>
            <w:tcW w:w="540" w:type="dxa"/>
            <w:tcBorders>
              <w:left w:val="single" w:sz="6" w:space="0" w:color="auto"/>
              <w:right w:val="single" w:sz="6" w:space="0" w:color="auto"/>
            </w:tcBorders>
          </w:tcPr>
          <w:p w14:paraId="5DB88112" w14:textId="77777777" w:rsidR="009767A4" w:rsidRPr="00D948E6" w:rsidRDefault="009767A4" w:rsidP="00D04C18">
            <w:pPr>
              <w:pStyle w:val="TABLE-cell"/>
              <w:keepNext/>
              <w:jc w:val="center"/>
              <w:rPr>
                <w:i/>
                <w:iCs/>
              </w:rPr>
            </w:pPr>
            <w:r w:rsidRPr="00D948E6">
              <w:rPr>
                <w:i/>
                <w:iCs/>
              </w:rPr>
              <w:t>b</w:t>
            </w:r>
          </w:p>
        </w:tc>
        <w:tc>
          <w:tcPr>
            <w:tcW w:w="630" w:type="dxa"/>
          </w:tcPr>
          <w:p w14:paraId="5DB88113" w14:textId="77777777" w:rsidR="009767A4" w:rsidRPr="00D948E6" w:rsidRDefault="009767A4" w:rsidP="00D04C18">
            <w:pPr>
              <w:pStyle w:val="TABLE-cell"/>
              <w:keepNext/>
              <w:jc w:val="center"/>
            </w:pPr>
            <w:r w:rsidRPr="00D948E6">
              <w:t>99</w:t>
            </w:r>
          </w:p>
        </w:tc>
        <w:tc>
          <w:tcPr>
            <w:tcW w:w="720" w:type="dxa"/>
            <w:tcBorders>
              <w:left w:val="single" w:sz="6" w:space="0" w:color="auto"/>
            </w:tcBorders>
          </w:tcPr>
          <w:p w14:paraId="5DB88114" w14:textId="77777777" w:rsidR="009767A4" w:rsidRPr="00D948E6" w:rsidRDefault="009767A4" w:rsidP="00D04C18">
            <w:pPr>
              <w:pStyle w:val="TABLE-cell"/>
              <w:keepNext/>
              <w:jc w:val="center"/>
            </w:pPr>
            <w:r w:rsidRPr="00D948E6">
              <w:t>12</w:t>
            </w:r>
          </w:p>
        </w:tc>
        <w:tc>
          <w:tcPr>
            <w:tcW w:w="630" w:type="dxa"/>
            <w:tcBorders>
              <w:left w:val="single" w:sz="6" w:space="0" w:color="auto"/>
            </w:tcBorders>
          </w:tcPr>
          <w:p w14:paraId="5DB88115" w14:textId="77777777" w:rsidR="009767A4" w:rsidRPr="00D948E6" w:rsidRDefault="009767A4" w:rsidP="00D04C18">
            <w:pPr>
              <w:pStyle w:val="TABLE-cell"/>
              <w:keepNext/>
              <w:jc w:val="center"/>
            </w:pPr>
            <w:r w:rsidRPr="00D948E6">
              <w:t>n</w:t>
            </w:r>
            <w:r w:rsidRPr="00C373E3">
              <w:rPr>
                <w:rStyle w:val="SUPerscript-small"/>
              </w:rPr>
              <w:t>th</w:t>
            </w:r>
          </w:p>
        </w:tc>
        <w:tc>
          <w:tcPr>
            <w:tcW w:w="612" w:type="dxa"/>
            <w:tcBorders>
              <w:left w:val="single" w:sz="6" w:space="0" w:color="auto"/>
              <w:right w:val="double" w:sz="4" w:space="0" w:color="auto"/>
            </w:tcBorders>
            <w:shd w:val="clear" w:color="auto" w:fill="DDDDDD"/>
          </w:tcPr>
          <w:p w14:paraId="5DB88116" w14:textId="77777777" w:rsidR="009767A4" w:rsidRPr="00D948E6" w:rsidRDefault="009767A4" w:rsidP="00D04C18">
            <w:pPr>
              <w:pStyle w:val="TABLE-cell"/>
              <w:keepNext/>
              <w:jc w:val="center"/>
              <w:rPr>
                <w:strike/>
              </w:rPr>
            </w:pPr>
          </w:p>
        </w:tc>
      </w:tr>
      <w:tr w:rsidR="009767A4" w:rsidRPr="00D948E6" w14:paraId="5DB8811F" w14:textId="77777777" w:rsidTr="002F0D29">
        <w:trPr>
          <w:cantSplit/>
          <w:jc w:val="center"/>
        </w:trPr>
        <w:tc>
          <w:tcPr>
            <w:tcW w:w="5400" w:type="dxa"/>
            <w:tcBorders>
              <w:left w:val="double" w:sz="4" w:space="0" w:color="auto"/>
              <w:right w:val="single" w:sz="4" w:space="0" w:color="auto"/>
            </w:tcBorders>
          </w:tcPr>
          <w:p w14:paraId="5DB88118" w14:textId="77777777" w:rsidR="009767A4" w:rsidRPr="00D948E6" w:rsidRDefault="009767A4" w:rsidP="00D04C18">
            <w:pPr>
              <w:pStyle w:val="TABLE-cell"/>
              <w:keepNext/>
            </w:pPr>
            <w:r w:rsidRPr="00D948E6">
              <w:t>Voltage unbalance</w:t>
            </w:r>
            <w:r w:rsidRPr="00D948E6">
              <w:fldChar w:fldCharType="begin"/>
            </w:r>
            <w:r w:rsidRPr="00D948E6">
              <w:instrText xml:space="preserve"> XE "Unbalance" </w:instrText>
            </w:r>
            <w:r w:rsidRPr="00D948E6">
              <w:fldChar w:fldCharType="end"/>
            </w:r>
            <w:r w:rsidRPr="00D948E6">
              <w:t xml:space="preserve"> profile</w:t>
            </w:r>
          </w:p>
        </w:tc>
        <w:tc>
          <w:tcPr>
            <w:tcW w:w="540" w:type="dxa"/>
            <w:tcBorders>
              <w:left w:val="nil"/>
            </w:tcBorders>
          </w:tcPr>
          <w:p w14:paraId="5DB88119" w14:textId="77777777" w:rsidR="009767A4" w:rsidRPr="00D948E6" w:rsidRDefault="009767A4" w:rsidP="00D04C18">
            <w:pPr>
              <w:pStyle w:val="TABLE-cell"/>
              <w:keepNext/>
              <w:jc w:val="center"/>
            </w:pPr>
            <w:r w:rsidRPr="00D948E6">
              <w:t>1</w:t>
            </w:r>
          </w:p>
        </w:tc>
        <w:tc>
          <w:tcPr>
            <w:tcW w:w="540" w:type="dxa"/>
            <w:tcBorders>
              <w:left w:val="single" w:sz="6" w:space="0" w:color="auto"/>
              <w:right w:val="single" w:sz="6" w:space="0" w:color="auto"/>
            </w:tcBorders>
          </w:tcPr>
          <w:p w14:paraId="5DB8811A" w14:textId="77777777" w:rsidR="009767A4" w:rsidRPr="00D948E6" w:rsidRDefault="009767A4" w:rsidP="00D04C18">
            <w:pPr>
              <w:pStyle w:val="TABLE-cell"/>
              <w:keepNext/>
              <w:jc w:val="center"/>
              <w:rPr>
                <w:i/>
                <w:iCs/>
              </w:rPr>
            </w:pPr>
            <w:r w:rsidRPr="00D948E6">
              <w:rPr>
                <w:i/>
                <w:iCs/>
              </w:rPr>
              <w:t>b</w:t>
            </w:r>
          </w:p>
        </w:tc>
        <w:tc>
          <w:tcPr>
            <w:tcW w:w="630" w:type="dxa"/>
          </w:tcPr>
          <w:p w14:paraId="5DB8811B" w14:textId="77777777" w:rsidR="009767A4" w:rsidRPr="00D948E6" w:rsidRDefault="009767A4" w:rsidP="00D04C18">
            <w:pPr>
              <w:pStyle w:val="TABLE-cell"/>
              <w:keepNext/>
              <w:jc w:val="center"/>
            </w:pPr>
            <w:r w:rsidRPr="00D948E6">
              <w:t>99</w:t>
            </w:r>
          </w:p>
        </w:tc>
        <w:tc>
          <w:tcPr>
            <w:tcW w:w="720" w:type="dxa"/>
            <w:tcBorders>
              <w:left w:val="single" w:sz="6" w:space="0" w:color="auto"/>
            </w:tcBorders>
          </w:tcPr>
          <w:p w14:paraId="5DB8811C" w14:textId="77777777" w:rsidR="009767A4" w:rsidRPr="00D948E6" w:rsidRDefault="009767A4" w:rsidP="00D04C18">
            <w:pPr>
              <w:pStyle w:val="TABLE-cell"/>
              <w:keepNext/>
              <w:jc w:val="center"/>
            </w:pPr>
            <w:r w:rsidRPr="00D948E6">
              <w:t>13</w:t>
            </w:r>
          </w:p>
        </w:tc>
        <w:tc>
          <w:tcPr>
            <w:tcW w:w="630" w:type="dxa"/>
            <w:tcBorders>
              <w:left w:val="single" w:sz="6" w:space="0" w:color="auto"/>
            </w:tcBorders>
          </w:tcPr>
          <w:p w14:paraId="5DB8811D" w14:textId="77777777" w:rsidR="009767A4" w:rsidRPr="00D948E6" w:rsidRDefault="009767A4" w:rsidP="00D04C18">
            <w:pPr>
              <w:pStyle w:val="TABLE-cell"/>
              <w:keepNext/>
              <w:jc w:val="center"/>
            </w:pPr>
            <w:r w:rsidRPr="00D948E6">
              <w:t>0</w:t>
            </w:r>
          </w:p>
        </w:tc>
        <w:tc>
          <w:tcPr>
            <w:tcW w:w="612" w:type="dxa"/>
            <w:tcBorders>
              <w:left w:val="single" w:sz="6" w:space="0" w:color="auto"/>
              <w:right w:val="double" w:sz="4" w:space="0" w:color="auto"/>
            </w:tcBorders>
            <w:shd w:val="clear" w:color="auto" w:fill="DDDDDD"/>
          </w:tcPr>
          <w:p w14:paraId="5DB8811E" w14:textId="77777777" w:rsidR="009767A4" w:rsidRPr="00D948E6" w:rsidRDefault="009767A4" w:rsidP="00D04C18">
            <w:pPr>
              <w:pStyle w:val="TABLE-cell"/>
              <w:keepNext/>
              <w:jc w:val="center"/>
              <w:rPr>
                <w:strike/>
              </w:rPr>
            </w:pPr>
          </w:p>
        </w:tc>
      </w:tr>
      <w:tr w:rsidR="00BD50D8" w:rsidRPr="00D948E6" w14:paraId="7EBAC0EF" w14:textId="77777777" w:rsidTr="002F0D29">
        <w:trPr>
          <w:cantSplit/>
          <w:jc w:val="center"/>
        </w:trPr>
        <w:tc>
          <w:tcPr>
            <w:tcW w:w="5400" w:type="dxa"/>
            <w:tcBorders>
              <w:left w:val="double" w:sz="4" w:space="0" w:color="auto"/>
              <w:right w:val="single" w:sz="4" w:space="0" w:color="auto"/>
            </w:tcBorders>
          </w:tcPr>
          <w:p w14:paraId="38B3021E" w14:textId="1A835764" w:rsidR="00BD50D8" w:rsidRPr="00F80478" w:rsidRDefault="00BD50D8" w:rsidP="00D04C18">
            <w:pPr>
              <w:pStyle w:val="TABLE-cell"/>
              <w:keepNext/>
            </w:pPr>
            <w:r w:rsidRPr="00F80478">
              <w:t>Power quality</w:t>
            </w:r>
          </w:p>
        </w:tc>
        <w:tc>
          <w:tcPr>
            <w:tcW w:w="540" w:type="dxa"/>
            <w:tcBorders>
              <w:left w:val="nil"/>
            </w:tcBorders>
          </w:tcPr>
          <w:p w14:paraId="46651C8E" w14:textId="3BBC543F" w:rsidR="00BD50D8" w:rsidRPr="00F80478" w:rsidRDefault="00BD50D8" w:rsidP="00D04C18">
            <w:pPr>
              <w:pStyle w:val="TABLE-cell"/>
              <w:keepNext/>
              <w:jc w:val="center"/>
            </w:pPr>
            <w:r w:rsidRPr="00F80478">
              <w:t>1</w:t>
            </w:r>
          </w:p>
        </w:tc>
        <w:tc>
          <w:tcPr>
            <w:tcW w:w="540" w:type="dxa"/>
            <w:tcBorders>
              <w:left w:val="single" w:sz="6" w:space="0" w:color="auto"/>
              <w:right w:val="single" w:sz="6" w:space="0" w:color="auto"/>
            </w:tcBorders>
          </w:tcPr>
          <w:p w14:paraId="30053D64" w14:textId="0F75521B" w:rsidR="00BD50D8" w:rsidRPr="00F80478" w:rsidRDefault="00BD50D8" w:rsidP="00D04C18">
            <w:pPr>
              <w:pStyle w:val="TABLE-cell"/>
              <w:keepNext/>
              <w:jc w:val="center"/>
              <w:rPr>
                <w:i/>
                <w:iCs/>
              </w:rPr>
            </w:pPr>
            <w:r w:rsidRPr="00F80478">
              <w:rPr>
                <w:i/>
                <w:iCs/>
              </w:rPr>
              <w:t>b</w:t>
            </w:r>
          </w:p>
        </w:tc>
        <w:tc>
          <w:tcPr>
            <w:tcW w:w="630" w:type="dxa"/>
          </w:tcPr>
          <w:p w14:paraId="5410FBF2" w14:textId="39F56BEE" w:rsidR="00BD50D8" w:rsidRPr="00F80478" w:rsidRDefault="00BD50D8" w:rsidP="00D04C18">
            <w:pPr>
              <w:pStyle w:val="TABLE-cell"/>
              <w:keepNext/>
              <w:jc w:val="center"/>
            </w:pPr>
            <w:r w:rsidRPr="00F80478">
              <w:t>99</w:t>
            </w:r>
          </w:p>
        </w:tc>
        <w:tc>
          <w:tcPr>
            <w:tcW w:w="720" w:type="dxa"/>
            <w:tcBorders>
              <w:left w:val="single" w:sz="6" w:space="0" w:color="auto"/>
            </w:tcBorders>
          </w:tcPr>
          <w:p w14:paraId="2A9E4BDB" w14:textId="322EFE9E" w:rsidR="00BD50D8" w:rsidRPr="00F80478" w:rsidRDefault="00BD50D8" w:rsidP="00D04C18">
            <w:pPr>
              <w:pStyle w:val="TABLE-cell"/>
              <w:keepNext/>
              <w:jc w:val="center"/>
            </w:pPr>
            <w:r w:rsidRPr="00F80478">
              <w:t>14</w:t>
            </w:r>
          </w:p>
        </w:tc>
        <w:tc>
          <w:tcPr>
            <w:tcW w:w="630" w:type="dxa"/>
            <w:tcBorders>
              <w:left w:val="single" w:sz="6" w:space="0" w:color="auto"/>
            </w:tcBorders>
          </w:tcPr>
          <w:p w14:paraId="15D0DB57" w14:textId="4FEABA81" w:rsidR="00BD50D8" w:rsidRPr="00F80478" w:rsidRDefault="00BD50D8" w:rsidP="00D04C18">
            <w:pPr>
              <w:pStyle w:val="TABLE-cell"/>
              <w:keepNext/>
              <w:jc w:val="center"/>
            </w:pPr>
            <w:r w:rsidRPr="00F80478">
              <w:t>0</w:t>
            </w:r>
          </w:p>
        </w:tc>
        <w:tc>
          <w:tcPr>
            <w:tcW w:w="612" w:type="dxa"/>
            <w:tcBorders>
              <w:left w:val="single" w:sz="6" w:space="0" w:color="auto"/>
              <w:right w:val="double" w:sz="4" w:space="0" w:color="auto"/>
            </w:tcBorders>
            <w:shd w:val="clear" w:color="auto" w:fill="DDDDDD"/>
          </w:tcPr>
          <w:p w14:paraId="087B56BA" w14:textId="77777777" w:rsidR="00BD50D8" w:rsidRPr="00291D38" w:rsidRDefault="00BD50D8" w:rsidP="00D04C18">
            <w:pPr>
              <w:pStyle w:val="TABLE-cell"/>
              <w:keepNext/>
              <w:jc w:val="center"/>
              <w:rPr>
                <w:strike/>
                <w:highlight w:val="yellow"/>
              </w:rPr>
            </w:pPr>
          </w:p>
        </w:tc>
      </w:tr>
      <w:tr w:rsidR="009767A4" w:rsidRPr="00D948E6" w14:paraId="5DB88127" w14:textId="77777777" w:rsidTr="002F0D29">
        <w:trPr>
          <w:cantSplit/>
          <w:jc w:val="center"/>
        </w:trPr>
        <w:tc>
          <w:tcPr>
            <w:tcW w:w="5400" w:type="dxa"/>
            <w:tcBorders>
              <w:left w:val="double" w:sz="4" w:space="0" w:color="auto"/>
              <w:right w:val="single" w:sz="4" w:space="0" w:color="auto"/>
            </w:tcBorders>
          </w:tcPr>
          <w:p w14:paraId="5DB88120" w14:textId="77777777" w:rsidR="009767A4" w:rsidRPr="00D948E6" w:rsidRDefault="009767A4" w:rsidP="00D04C18">
            <w:pPr>
              <w:pStyle w:val="TABLE-cell"/>
              <w:keepNext/>
            </w:pPr>
            <w:r w:rsidRPr="00D948E6">
              <w:t>Power failure event log</w:t>
            </w:r>
            <w:r w:rsidRPr="00D948E6">
              <w:fldChar w:fldCharType="begin"/>
            </w:r>
            <w:r w:rsidRPr="00D948E6">
              <w:instrText xml:space="preserve"> XE "Power failure event log" </w:instrText>
            </w:r>
            <w:r w:rsidRPr="00D948E6">
              <w:fldChar w:fldCharType="end"/>
            </w:r>
          </w:p>
        </w:tc>
        <w:tc>
          <w:tcPr>
            <w:tcW w:w="540" w:type="dxa"/>
            <w:tcBorders>
              <w:left w:val="nil"/>
            </w:tcBorders>
          </w:tcPr>
          <w:p w14:paraId="5DB88121" w14:textId="77777777" w:rsidR="009767A4" w:rsidRPr="00D948E6" w:rsidRDefault="009767A4" w:rsidP="00D04C18">
            <w:pPr>
              <w:pStyle w:val="TABLE-cell"/>
              <w:keepNext/>
              <w:jc w:val="center"/>
            </w:pPr>
            <w:r w:rsidRPr="00D948E6">
              <w:t>1</w:t>
            </w:r>
          </w:p>
        </w:tc>
        <w:tc>
          <w:tcPr>
            <w:tcW w:w="540" w:type="dxa"/>
            <w:tcBorders>
              <w:left w:val="single" w:sz="6" w:space="0" w:color="auto"/>
              <w:right w:val="single" w:sz="6" w:space="0" w:color="auto"/>
            </w:tcBorders>
          </w:tcPr>
          <w:p w14:paraId="5DB88122" w14:textId="77777777" w:rsidR="009767A4" w:rsidRPr="00D948E6" w:rsidRDefault="009767A4" w:rsidP="00D04C18">
            <w:pPr>
              <w:pStyle w:val="TABLE-cell"/>
              <w:keepNext/>
              <w:jc w:val="center"/>
              <w:rPr>
                <w:i/>
                <w:iCs/>
              </w:rPr>
            </w:pPr>
            <w:r w:rsidRPr="00D948E6">
              <w:rPr>
                <w:i/>
                <w:iCs/>
              </w:rPr>
              <w:t>b</w:t>
            </w:r>
          </w:p>
        </w:tc>
        <w:tc>
          <w:tcPr>
            <w:tcW w:w="630" w:type="dxa"/>
          </w:tcPr>
          <w:p w14:paraId="5DB88123" w14:textId="77777777" w:rsidR="009767A4" w:rsidRPr="00D948E6" w:rsidRDefault="009767A4" w:rsidP="00D04C18">
            <w:pPr>
              <w:pStyle w:val="TABLE-cell"/>
              <w:keepNext/>
              <w:jc w:val="center"/>
            </w:pPr>
            <w:r w:rsidRPr="00D948E6">
              <w:t>99</w:t>
            </w:r>
          </w:p>
        </w:tc>
        <w:tc>
          <w:tcPr>
            <w:tcW w:w="720" w:type="dxa"/>
            <w:tcBorders>
              <w:left w:val="single" w:sz="6" w:space="0" w:color="auto"/>
            </w:tcBorders>
          </w:tcPr>
          <w:p w14:paraId="5DB88124" w14:textId="77777777" w:rsidR="009767A4" w:rsidRPr="00D948E6" w:rsidRDefault="009767A4" w:rsidP="00D04C18">
            <w:pPr>
              <w:pStyle w:val="TABLE-cell"/>
              <w:keepNext/>
              <w:jc w:val="center"/>
            </w:pPr>
            <w:r w:rsidRPr="00D948E6">
              <w:t>97</w:t>
            </w:r>
          </w:p>
        </w:tc>
        <w:tc>
          <w:tcPr>
            <w:tcW w:w="630" w:type="dxa"/>
            <w:tcBorders>
              <w:left w:val="single" w:sz="6" w:space="0" w:color="auto"/>
            </w:tcBorders>
          </w:tcPr>
          <w:p w14:paraId="5DB88125" w14:textId="77777777" w:rsidR="009767A4" w:rsidRPr="00D948E6" w:rsidRDefault="009767A4" w:rsidP="00D04C18">
            <w:pPr>
              <w:pStyle w:val="TABLE-cell"/>
              <w:keepNext/>
              <w:jc w:val="center"/>
              <w:rPr>
                <w:i/>
                <w:iCs/>
              </w:rPr>
            </w:pPr>
            <w:r w:rsidRPr="00D948E6">
              <w:rPr>
                <w:i/>
                <w:iCs/>
              </w:rPr>
              <w:t>e</w:t>
            </w:r>
          </w:p>
        </w:tc>
        <w:tc>
          <w:tcPr>
            <w:tcW w:w="612" w:type="dxa"/>
            <w:tcBorders>
              <w:left w:val="single" w:sz="6" w:space="0" w:color="auto"/>
              <w:right w:val="double" w:sz="4" w:space="0" w:color="auto"/>
            </w:tcBorders>
            <w:shd w:val="clear" w:color="auto" w:fill="DDDDDD"/>
          </w:tcPr>
          <w:p w14:paraId="5DB88126" w14:textId="77777777" w:rsidR="009767A4" w:rsidRPr="00D948E6" w:rsidRDefault="009767A4" w:rsidP="00D04C18">
            <w:pPr>
              <w:pStyle w:val="TABLE-cell"/>
              <w:keepNext/>
              <w:jc w:val="center"/>
            </w:pPr>
          </w:p>
        </w:tc>
      </w:tr>
      <w:tr w:rsidR="009767A4" w:rsidRPr="00D948E6" w14:paraId="5DB8812F" w14:textId="77777777" w:rsidTr="002F0D29">
        <w:trPr>
          <w:cantSplit/>
          <w:jc w:val="center"/>
        </w:trPr>
        <w:tc>
          <w:tcPr>
            <w:tcW w:w="5400" w:type="dxa"/>
            <w:tcBorders>
              <w:left w:val="double" w:sz="4" w:space="0" w:color="auto"/>
              <w:right w:val="single" w:sz="4" w:space="0" w:color="auto"/>
            </w:tcBorders>
          </w:tcPr>
          <w:p w14:paraId="5DB88128" w14:textId="77777777" w:rsidR="009767A4" w:rsidRPr="00D948E6" w:rsidRDefault="009767A4" w:rsidP="00D04C18">
            <w:pPr>
              <w:pStyle w:val="TABLE-cell"/>
              <w:keepNext/>
            </w:pPr>
            <w:r w:rsidRPr="00D948E6">
              <w:t>Event log</w:t>
            </w:r>
            <w:r w:rsidRPr="00D948E6">
              <w:fldChar w:fldCharType="begin"/>
            </w:r>
            <w:r w:rsidRPr="00D948E6">
              <w:instrText xml:space="preserve"> XE "Event log" </w:instrText>
            </w:r>
            <w:r w:rsidRPr="00D948E6">
              <w:fldChar w:fldCharType="end"/>
            </w:r>
          </w:p>
        </w:tc>
        <w:tc>
          <w:tcPr>
            <w:tcW w:w="540" w:type="dxa"/>
            <w:tcBorders>
              <w:left w:val="nil"/>
            </w:tcBorders>
          </w:tcPr>
          <w:p w14:paraId="5DB88129" w14:textId="77777777" w:rsidR="009767A4" w:rsidRPr="00D948E6" w:rsidRDefault="009767A4" w:rsidP="00D04C18">
            <w:pPr>
              <w:pStyle w:val="TABLE-cell"/>
              <w:keepNext/>
              <w:jc w:val="center"/>
            </w:pPr>
            <w:r w:rsidRPr="00D948E6">
              <w:t>1</w:t>
            </w:r>
          </w:p>
        </w:tc>
        <w:tc>
          <w:tcPr>
            <w:tcW w:w="540" w:type="dxa"/>
            <w:tcBorders>
              <w:left w:val="single" w:sz="6" w:space="0" w:color="auto"/>
              <w:right w:val="single" w:sz="6" w:space="0" w:color="auto"/>
            </w:tcBorders>
          </w:tcPr>
          <w:p w14:paraId="5DB8812A" w14:textId="77777777" w:rsidR="009767A4" w:rsidRPr="00D948E6" w:rsidRDefault="009767A4" w:rsidP="00D04C18">
            <w:pPr>
              <w:pStyle w:val="TABLE-cell"/>
              <w:keepNext/>
              <w:jc w:val="center"/>
              <w:rPr>
                <w:i/>
                <w:iCs/>
              </w:rPr>
            </w:pPr>
            <w:r w:rsidRPr="00D948E6">
              <w:rPr>
                <w:i/>
                <w:iCs/>
              </w:rPr>
              <w:t>b</w:t>
            </w:r>
          </w:p>
        </w:tc>
        <w:tc>
          <w:tcPr>
            <w:tcW w:w="630" w:type="dxa"/>
          </w:tcPr>
          <w:p w14:paraId="5DB8812B" w14:textId="77777777" w:rsidR="009767A4" w:rsidRPr="00D948E6" w:rsidRDefault="009767A4" w:rsidP="00D04C18">
            <w:pPr>
              <w:pStyle w:val="TABLE-cell"/>
              <w:keepNext/>
              <w:jc w:val="center"/>
            </w:pPr>
            <w:r w:rsidRPr="00D948E6">
              <w:t>99</w:t>
            </w:r>
          </w:p>
        </w:tc>
        <w:tc>
          <w:tcPr>
            <w:tcW w:w="720" w:type="dxa"/>
            <w:tcBorders>
              <w:left w:val="single" w:sz="6" w:space="0" w:color="auto"/>
            </w:tcBorders>
          </w:tcPr>
          <w:p w14:paraId="5DB8812C" w14:textId="77777777" w:rsidR="009767A4" w:rsidRPr="00D948E6" w:rsidRDefault="009767A4" w:rsidP="00D04C18">
            <w:pPr>
              <w:pStyle w:val="TABLE-cell"/>
              <w:keepNext/>
              <w:jc w:val="center"/>
            </w:pPr>
            <w:r w:rsidRPr="00D948E6">
              <w:t>98</w:t>
            </w:r>
          </w:p>
        </w:tc>
        <w:tc>
          <w:tcPr>
            <w:tcW w:w="630" w:type="dxa"/>
            <w:tcBorders>
              <w:left w:val="single" w:sz="6" w:space="0" w:color="auto"/>
            </w:tcBorders>
          </w:tcPr>
          <w:p w14:paraId="5DB8812D" w14:textId="77777777" w:rsidR="009767A4" w:rsidRPr="00D948E6" w:rsidRDefault="009767A4" w:rsidP="00D04C18">
            <w:pPr>
              <w:pStyle w:val="TABLE-cell"/>
              <w:keepNext/>
              <w:jc w:val="center"/>
              <w:rPr>
                <w:i/>
                <w:iCs/>
              </w:rPr>
            </w:pPr>
            <w:r w:rsidRPr="00D948E6">
              <w:rPr>
                <w:i/>
                <w:iCs/>
              </w:rPr>
              <w:t>e</w:t>
            </w:r>
          </w:p>
        </w:tc>
        <w:tc>
          <w:tcPr>
            <w:tcW w:w="612" w:type="dxa"/>
            <w:tcBorders>
              <w:left w:val="single" w:sz="6" w:space="0" w:color="auto"/>
              <w:right w:val="double" w:sz="4" w:space="0" w:color="auto"/>
            </w:tcBorders>
            <w:shd w:val="clear" w:color="auto" w:fill="DDDDDD"/>
          </w:tcPr>
          <w:p w14:paraId="5DB8812E" w14:textId="77777777" w:rsidR="009767A4" w:rsidRPr="00D948E6" w:rsidRDefault="009767A4" w:rsidP="00D04C18">
            <w:pPr>
              <w:pStyle w:val="TABLE-cell"/>
              <w:keepNext/>
              <w:jc w:val="center"/>
            </w:pPr>
          </w:p>
        </w:tc>
      </w:tr>
      <w:tr w:rsidR="009767A4" w:rsidRPr="00D948E6" w14:paraId="5DB88137" w14:textId="77777777" w:rsidTr="002F0D29">
        <w:trPr>
          <w:cantSplit/>
          <w:jc w:val="center"/>
        </w:trPr>
        <w:tc>
          <w:tcPr>
            <w:tcW w:w="5400" w:type="dxa"/>
            <w:tcBorders>
              <w:left w:val="double" w:sz="4" w:space="0" w:color="auto"/>
              <w:bottom w:val="double" w:sz="4" w:space="0" w:color="auto"/>
              <w:right w:val="single" w:sz="4" w:space="0" w:color="auto"/>
            </w:tcBorders>
          </w:tcPr>
          <w:p w14:paraId="5DB88130" w14:textId="77777777" w:rsidR="009767A4" w:rsidRPr="00D948E6" w:rsidRDefault="009767A4" w:rsidP="00D04C18">
            <w:pPr>
              <w:pStyle w:val="TABLE-cell"/>
              <w:keepNext/>
            </w:pPr>
            <w:r w:rsidRPr="00D948E6">
              <w:t>Certification data</w:t>
            </w:r>
            <w:r w:rsidRPr="00D948E6">
              <w:fldChar w:fldCharType="begin"/>
            </w:r>
            <w:r w:rsidRPr="00D948E6">
              <w:instrText xml:space="preserve"> XE "Certification data" </w:instrText>
            </w:r>
            <w:r w:rsidRPr="00D948E6">
              <w:fldChar w:fldCharType="end"/>
            </w:r>
            <w:r w:rsidRPr="00D948E6">
              <w:t xml:space="preserve"> log</w:t>
            </w:r>
          </w:p>
        </w:tc>
        <w:tc>
          <w:tcPr>
            <w:tcW w:w="540" w:type="dxa"/>
            <w:tcBorders>
              <w:left w:val="nil"/>
              <w:bottom w:val="double" w:sz="4" w:space="0" w:color="auto"/>
            </w:tcBorders>
          </w:tcPr>
          <w:p w14:paraId="5DB88131" w14:textId="77777777" w:rsidR="009767A4" w:rsidRPr="00D948E6" w:rsidRDefault="009767A4" w:rsidP="00D04C18">
            <w:pPr>
              <w:pStyle w:val="TABLE-cell"/>
              <w:keepNext/>
              <w:jc w:val="center"/>
            </w:pPr>
            <w:r w:rsidRPr="00D948E6">
              <w:t>1</w:t>
            </w:r>
          </w:p>
        </w:tc>
        <w:tc>
          <w:tcPr>
            <w:tcW w:w="540" w:type="dxa"/>
            <w:tcBorders>
              <w:left w:val="single" w:sz="6" w:space="0" w:color="auto"/>
              <w:bottom w:val="double" w:sz="4" w:space="0" w:color="auto"/>
              <w:right w:val="single" w:sz="6" w:space="0" w:color="auto"/>
            </w:tcBorders>
          </w:tcPr>
          <w:p w14:paraId="5DB88132" w14:textId="77777777" w:rsidR="009767A4" w:rsidRPr="00D948E6" w:rsidRDefault="009767A4" w:rsidP="00D04C18">
            <w:pPr>
              <w:pStyle w:val="TABLE-cell"/>
              <w:keepNext/>
              <w:jc w:val="center"/>
              <w:rPr>
                <w:i/>
                <w:iCs/>
              </w:rPr>
            </w:pPr>
            <w:r w:rsidRPr="00D948E6">
              <w:rPr>
                <w:i/>
                <w:iCs/>
              </w:rPr>
              <w:t>b</w:t>
            </w:r>
          </w:p>
        </w:tc>
        <w:tc>
          <w:tcPr>
            <w:tcW w:w="630" w:type="dxa"/>
            <w:tcBorders>
              <w:bottom w:val="double" w:sz="4" w:space="0" w:color="auto"/>
            </w:tcBorders>
          </w:tcPr>
          <w:p w14:paraId="5DB88133" w14:textId="77777777" w:rsidR="009767A4" w:rsidRPr="00D948E6" w:rsidRDefault="009767A4" w:rsidP="00D04C18">
            <w:pPr>
              <w:pStyle w:val="TABLE-cell"/>
              <w:keepNext/>
              <w:jc w:val="center"/>
            </w:pPr>
            <w:r w:rsidRPr="00D948E6">
              <w:t>99</w:t>
            </w:r>
          </w:p>
        </w:tc>
        <w:tc>
          <w:tcPr>
            <w:tcW w:w="720" w:type="dxa"/>
            <w:tcBorders>
              <w:left w:val="single" w:sz="6" w:space="0" w:color="auto"/>
              <w:bottom w:val="double" w:sz="4" w:space="0" w:color="auto"/>
            </w:tcBorders>
          </w:tcPr>
          <w:p w14:paraId="5DB88134" w14:textId="77777777" w:rsidR="009767A4" w:rsidRPr="00D948E6" w:rsidRDefault="009767A4" w:rsidP="00D04C18">
            <w:pPr>
              <w:pStyle w:val="TABLE-cell"/>
              <w:keepNext/>
              <w:jc w:val="center"/>
            </w:pPr>
            <w:r w:rsidRPr="00D948E6">
              <w:t>99</w:t>
            </w:r>
          </w:p>
        </w:tc>
        <w:tc>
          <w:tcPr>
            <w:tcW w:w="630" w:type="dxa"/>
            <w:tcBorders>
              <w:left w:val="single" w:sz="6" w:space="0" w:color="auto"/>
              <w:bottom w:val="double" w:sz="4" w:space="0" w:color="auto"/>
            </w:tcBorders>
          </w:tcPr>
          <w:p w14:paraId="5DB88135" w14:textId="77777777" w:rsidR="009767A4" w:rsidRPr="00D948E6" w:rsidRDefault="009767A4" w:rsidP="00D04C18">
            <w:pPr>
              <w:pStyle w:val="TABLE-cell"/>
              <w:keepNext/>
              <w:jc w:val="center"/>
              <w:rPr>
                <w:i/>
                <w:iCs/>
              </w:rPr>
            </w:pPr>
            <w:r w:rsidRPr="00D948E6">
              <w:rPr>
                <w:i/>
                <w:iCs/>
              </w:rPr>
              <w:t>e</w:t>
            </w:r>
          </w:p>
        </w:tc>
        <w:tc>
          <w:tcPr>
            <w:tcW w:w="612" w:type="dxa"/>
            <w:tcBorders>
              <w:left w:val="single" w:sz="6" w:space="0" w:color="auto"/>
              <w:bottom w:val="double" w:sz="4" w:space="0" w:color="auto"/>
              <w:right w:val="double" w:sz="4" w:space="0" w:color="auto"/>
            </w:tcBorders>
            <w:shd w:val="clear" w:color="auto" w:fill="DDDDDD"/>
          </w:tcPr>
          <w:p w14:paraId="5DB88136" w14:textId="77777777" w:rsidR="009767A4" w:rsidRPr="00D948E6" w:rsidRDefault="009767A4" w:rsidP="00D04C18">
            <w:pPr>
              <w:pStyle w:val="TABLE-cell"/>
              <w:keepNext/>
              <w:jc w:val="center"/>
            </w:pPr>
          </w:p>
        </w:tc>
      </w:tr>
    </w:tbl>
    <w:p w14:paraId="5DB88138" w14:textId="77777777" w:rsidR="00CA18E8" w:rsidRDefault="00CA18E8" w:rsidP="00CA18E8">
      <w:pPr>
        <w:pStyle w:val="NOTE"/>
      </w:pPr>
      <w:bookmarkStart w:id="1282" w:name="_Toc100301461"/>
      <w:bookmarkStart w:id="1283" w:name="_Toc102790173"/>
      <w:bookmarkStart w:id="1284" w:name="_Toc112672436"/>
      <w:bookmarkStart w:id="1285" w:name="_Toc112673009"/>
      <w:bookmarkStart w:id="1286" w:name="_Toc112673243"/>
      <w:bookmarkStart w:id="1287" w:name="_Toc364085267"/>
      <w:bookmarkStart w:id="1288" w:name="_Toc364085686"/>
      <w:bookmarkStart w:id="1289" w:name="_Toc397983250"/>
      <w:bookmarkStart w:id="1290" w:name="_Toc398111925"/>
      <w:bookmarkStart w:id="1291" w:name="_Toc438500224"/>
      <w:bookmarkStart w:id="1292" w:name="_Toc438500960"/>
    </w:p>
    <w:p w14:paraId="5DB88139" w14:textId="77777777" w:rsidR="009767A4" w:rsidRPr="00D948E6" w:rsidRDefault="009767A4" w:rsidP="00266935">
      <w:pPr>
        <w:pStyle w:val="Heading3"/>
      </w:pPr>
      <w:bookmarkStart w:id="1293" w:name="_Toc470255533"/>
      <w:bookmarkStart w:id="1294" w:name="_Toc84315176"/>
      <w:r w:rsidRPr="00D948E6">
        <w:t>Register table objects</w:t>
      </w:r>
      <w:bookmarkEnd w:id="1282"/>
      <w:r w:rsidRPr="00D948E6">
        <w:t xml:space="preserve"> – Electricity</w:t>
      </w:r>
      <w:bookmarkEnd w:id="1283"/>
      <w:bookmarkEnd w:id="1284"/>
      <w:bookmarkEnd w:id="1285"/>
      <w:bookmarkEnd w:id="1286"/>
      <w:bookmarkEnd w:id="1287"/>
      <w:bookmarkEnd w:id="1288"/>
      <w:bookmarkEnd w:id="1289"/>
      <w:bookmarkEnd w:id="1290"/>
      <w:bookmarkEnd w:id="1291"/>
      <w:bookmarkEnd w:id="1292"/>
      <w:bookmarkEnd w:id="1293"/>
      <w:bookmarkEnd w:id="1294"/>
      <w:r w:rsidRPr="00D948E6">
        <w:fldChar w:fldCharType="begin"/>
      </w:r>
      <w:r w:rsidRPr="00D948E6">
        <w:instrText xml:space="preserve"> XE "Register table objects – Electricity" </w:instrText>
      </w:r>
      <w:r w:rsidRPr="00D948E6">
        <w:fldChar w:fldCharType="end"/>
      </w:r>
    </w:p>
    <w:p w14:paraId="5DB8813A" w14:textId="5AF399FE" w:rsidR="009767A4" w:rsidRPr="00D948E6" w:rsidRDefault="009767A4" w:rsidP="009767A4">
      <w:pPr>
        <w:pStyle w:val="PARAGRAPH"/>
      </w:pPr>
      <w:r w:rsidRPr="00D948E6">
        <w:t>Register tables</w:t>
      </w:r>
      <w:r w:rsidR="002F0D29">
        <w:t xml:space="preserve"> – </w:t>
      </w:r>
      <w:r w:rsidRPr="00D948E6">
        <w:t>identified with a single OBIS code</w:t>
      </w:r>
      <w:r w:rsidR="002F0D29">
        <w:t xml:space="preserve"> – </w:t>
      </w:r>
      <w:r w:rsidRPr="00D948E6">
        <w:t>are defined to hold a number of values of the same t</w:t>
      </w:r>
      <w:r w:rsidR="0033117C">
        <w:t xml:space="preserve">ype. The OBIS </w:t>
      </w:r>
      <w:r w:rsidR="00D477C5">
        <w:t xml:space="preserve">codes </w:t>
      </w:r>
      <w:r w:rsidR="0033117C">
        <w:t xml:space="preserve">are </w:t>
      </w:r>
      <w:r w:rsidRPr="00D948E6">
        <w:t xml:space="preserve">specified in </w:t>
      </w:r>
      <w:r w:rsidRPr="00D948E6">
        <w:fldChar w:fldCharType="begin"/>
      </w:r>
      <w:r w:rsidRPr="00D948E6">
        <w:instrText xml:space="preserve"> REF _Ref352168158 \h </w:instrText>
      </w:r>
      <w:r w:rsidRPr="00D948E6">
        <w:fldChar w:fldCharType="separate"/>
      </w:r>
      <w:r w:rsidR="005245E0" w:rsidRPr="00D948E6">
        <w:t xml:space="preserve">Table </w:t>
      </w:r>
      <w:r w:rsidR="005245E0">
        <w:rPr>
          <w:noProof/>
        </w:rPr>
        <w:t>24</w:t>
      </w:r>
      <w:r w:rsidRPr="00D948E6">
        <w:fldChar w:fldCharType="end"/>
      </w:r>
      <w:r w:rsidRPr="00D948E6">
        <w:t>.</w:t>
      </w:r>
    </w:p>
    <w:p w14:paraId="5DB8813B" w14:textId="766E7D5C" w:rsidR="009767A4" w:rsidRPr="00D948E6" w:rsidRDefault="009767A4" w:rsidP="00CA18E8">
      <w:pPr>
        <w:pStyle w:val="TABLE-title"/>
      </w:pPr>
      <w:bookmarkStart w:id="1295" w:name="_Ref352168158"/>
      <w:bookmarkStart w:id="1296" w:name="_Toc100301493"/>
      <w:bookmarkStart w:id="1297" w:name="_Toc364079543"/>
      <w:bookmarkStart w:id="1298" w:name="_Toc397983458"/>
      <w:bookmarkStart w:id="1299" w:name="_Toc398112133"/>
      <w:bookmarkStart w:id="1300" w:name="_Toc438500265"/>
      <w:bookmarkStart w:id="1301" w:name="_Toc438501001"/>
      <w:bookmarkStart w:id="1302" w:name="_Toc470255574"/>
      <w:bookmarkStart w:id="1303" w:name="_Toc84315217"/>
      <w:r w:rsidRPr="00D948E6">
        <w:t xml:space="preserve">Table </w:t>
      </w:r>
      <w:r w:rsidR="00697182">
        <w:rPr>
          <w:noProof/>
        </w:rPr>
        <w:fldChar w:fldCharType="begin"/>
      </w:r>
      <w:r w:rsidR="00697182">
        <w:rPr>
          <w:noProof/>
        </w:rPr>
        <w:instrText xml:space="preserve"> SEQ Table \* ARABIC </w:instrText>
      </w:r>
      <w:r w:rsidR="00697182">
        <w:rPr>
          <w:noProof/>
        </w:rPr>
        <w:fldChar w:fldCharType="separate"/>
      </w:r>
      <w:r w:rsidR="005245E0">
        <w:rPr>
          <w:noProof/>
        </w:rPr>
        <w:t>24</w:t>
      </w:r>
      <w:r w:rsidR="00697182">
        <w:rPr>
          <w:noProof/>
        </w:rPr>
        <w:fldChar w:fldCharType="end"/>
      </w:r>
      <w:bookmarkEnd w:id="1295"/>
      <w:r w:rsidRPr="00D948E6">
        <w:t xml:space="preserve"> – OBIS codes for </w:t>
      </w:r>
      <w:r w:rsidR="00C6558E">
        <w:t>r</w:t>
      </w:r>
      <w:r w:rsidRPr="00D948E6">
        <w:t>egister table objects – Electricity</w:t>
      </w:r>
      <w:bookmarkEnd w:id="1296"/>
      <w:bookmarkEnd w:id="1297"/>
      <w:bookmarkEnd w:id="1298"/>
      <w:bookmarkEnd w:id="1299"/>
      <w:bookmarkEnd w:id="1300"/>
      <w:bookmarkEnd w:id="1301"/>
      <w:bookmarkEnd w:id="1302"/>
      <w:bookmarkEnd w:id="1303"/>
    </w:p>
    <w:tbl>
      <w:tblPr>
        <w:tblW w:w="9070" w:type="dxa"/>
        <w:jc w:val="center"/>
        <w:tblLayout w:type="fixed"/>
        <w:tblCellMar>
          <w:left w:w="71" w:type="dxa"/>
          <w:right w:w="71" w:type="dxa"/>
        </w:tblCellMar>
        <w:tblLook w:val="0000" w:firstRow="0" w:lastRow="0" w:firstColumn="0" w:lastColumn="0" w:noHBand="0" w:noVBand="0"/>
      </w:tblPr>
      <w:tblGrid>
        <w:gridCol w:w="5398"/>
        <w:gridCol w:w="540"/>
        <w:gridCol w:w="540"/>
        <w:gridCol w:w="630"/>
        <w:gridCol w:w="720"/>
        <w:gridCol w:w="630"/>
        <w:gridCol w:w="612"/>
      </w:tblGrid>
      <w:tr w:rsidR="009767A4" w:rsidRPr="00D948E6" w14:paraId="5DB8813E" w14:textId="77777777" w:rsidTr="002F0D29">
        <w:trPr>
          <w:cantSplit/>
          <w:tblHeader/>
          <w:jc w:val="center"/>
        </w:trPr>
        <w:tc>
          <w:tcPr>
            <w:tcW w:w="5400" w:type="dxa"/>
            <w:vMerge w:val="restart"/>
            <w:tcBorders>
              <w:top w:val="double" w:sz="4" w:space="0" w:color="auto"/>
              <w:left w:val="double" w:sz="4" w:space="0" w:color="auto"/>
              <w:right w:val="single" w:sz="4" w:space="0" w:color="auto"/>
            </w:tcBorders>
            <w:shd w:val="clear" w:color="auto" w:fill="DDDDDD"/>
            <w:vAlign w:val="center"/>
          </w:tcPr>
          <w:p w14:paraId="5DB8813C" w14:textId="77777777" w:rsidR="009767A4" w:rsidRPr="00D948E6" w:rsidRDefault="009767A4" w:rsidP="001161DF">
            <w:pPr>
              <w:pStyle w:val="TABLE-col-heading"/>
            </w:pPr>
            <w:r w:rsidRPr="00D948E6">
              <w:t>Register table objects – Electricity</w:t>
            </w:r>
          </w:p>
        </w:tc>
        <w:tc>
          <w:tcPr>
            <w:tcW w:w="3672" w:type="dxa"/>
            <w:gridSpan w:val="6"/>
            <w:tcBorders>
              <w:top w:val="double" w:sz="4" w:space="0" w:color="auto"/>
              <w:left w:val="nil"/>
              <w:bottom w:val="single" w:sz="6" w:space="0" w:color="auto"/>
              <w:right w:val="double" w:sz="4" w:space="0" w:color="auto"/>
            </w:tcBorders>
            <w:shd w:val="clear" w:color="auto" w:fill="DDDDDD"/>
          </w:tcPr>
          <w:p w14:paraId="5DB8813D" w14:textId="77777777" w:rsidR="009767A4" w:rsidRPr="00D948E6" w:rsidRDefault="009767A4" w:rsidP="001161DF">
            <w:pPr>
              <w:pStyle w:val="TABLE-col-heading"/>
            </w:pPr>
            <w:r w:rsidRPr="00D948E6">
              <w:t>OBIS code</w:t>
            </w:r>
          </w:p>
        </w:tc>
      </w:tr>
      <w:tr w:rsidR="009767A4" w:rsidRPr="00D948E6" w14:paraId="5DB88146" w14:textId="77777777" w:rsidTr="002F0D29">
        <w:trPr>
          <w:cantSplit/>
          <w:jc w:val="center"/>
        </w:trPr>
        <w:tc>
          <w:tcPr>
            <w:tcW w:w="5400" w:type="dxa"/>
            <w:vMerge/>
            <w:tcBorders>
              <w:left w:val="double" w:sz="4" w:space="0" w:color="auto"/>
              <w:bottom w:val="single" w:sz="2" w:space="0" w:color="auto"/>
              <w:right w:val="single" w:sz="4" w:space="0" w:color="auto"/>
            </w:tcBorders>
            <w:shd w:val="clear" w:color="auto" w:fill="DDDDDD"/>
          </w:tcPr>
          <w:p w14:paraId="5DB8813F" w14:textId="77777777" w:rsidR="009767A4" w:rsidRPr="00D948E6" w:rsidRDefault="009767A4" w:rsidP="001161DF">
            <w:pPr>
              <w:pStyle w:val="TABLE-col-heading"/>
            </w:pPr>
          </w:p>
        </w:tc>
        <w:tc>
          <w:tcPr>
            <w:tcW w:w="540" w:type="dxa"/>
            <w:tcBorders>
              <w:left w:val="nil"/>
              <w:bottom w:val="single" w:sz="4" w:space="0" w:color="auto"/>
            </w:tcBorders>
            <w:shd w:val="clear" w:color="auto" w:fill="DDDDDD"/>
          </w:tcPr>
          <w:p w14:paraId="5DB88140" w14:textId="77777777" w:rsidR="009767A4" w:rsidRPr="00D948E6" w:rsidRDefault="009767A4" w:rsidP="001161DF">
            <w:pPr>
              <w:pStyle w:val="TABLE-col-heading"/>
            </w:pPr>
            <w:r w:rsidRPr="00D948E6">
              <w:t>A</w:t>
            </w:r>
          </w:p>
        </w:tc>
        <w:tc>
          <w:tcPr>
            <w:tcW w:w="540" w:type="dxa"/>
            <w:tcBorders>
              <w:left w:val="single" w:sz="6" w:space="0" w:color="auto"/>
              <w:bottom w:val="single" w:sz="4" w:space="0" w:color="auto"/>
              <w:right w:val="single" w:sz="6" w:space="0" w:color="auto"/>
            </w:tcBorders>
            <w:shd w:val="clear" w:color="auto" w:fill="DDDDDD"/>
          </w:tcPr>
          <w:p w14:paraId="5DB88141" w14:textId="77777777" w:rsidR="009767A4" w:rsidRPr="00D948E6" w:rsidRDefault="009767A4" w:rsidP="001161DF">
            <w:pPr>
              <w:pStyle w:val="TABLE-col-heading"/>
            </w:pPr>
            <w:r w:rsidRPr="00D948E6">
              <w:t>B</w:t>
            </w:r>
          </w:p>
        </w:tc>
        <w:tc>
          <w:tcPr>
            <w:tcW w:w="630" w:type="dxa"/>
            <w:tcBorders>
              <w:top w:val="single" w:sz="6" w:space="0" w:color="auto"/>
              <w:bottom w:val="single" w:sz="4" w:space="0" w:color="auto"/>
            </w:tcBorders>
            <w:shd w:val="clear" w:color="auto" w:fill="DDDDDD"/>
          </w:tcPr>
          <w:p w14:paraId="5DB88142" w14:textId="77777777" w:rsidR="009767A4" w:rsidRPr="00D948E6" w:rsidRDefault="009767A4" w:rsidP="001161DF">
            <w:pPr>
              <w:pStyle w:val="TABLE-col-heading"/>
            </w:pPr>
            <w:r w:rsidRPr="00D948E6">
              <w:t>C</w:t>
            </w:r>
          </w:p>
        </w:tc>
        <w:tc>
          <w:tcPr>
            <w:tcW w:w="720" w:type="dxa"/>
            <w:tcBorders>
              <w:top w:val="single" w:sz="6" w:space="0" w:color="auto"/>
              <w:left w:val="single" w:sz="6" w:space="0" w:color="auto"/>
              <w:bottom w:val="single" w:sz="4" w:space="0" w:color="auto"/>
            </w:tcBorders>
            <w:shd w:val="clear" w:color="auto" w:fill="DDDDDD"/>
          </w:tcPr>
          <w:p w14:paraId="5DB88143" w14:textId="77777777" w:rsidR="009767A4" w:rsidRPr="00D948E6" w:rsidRDefault="009767A4" w:rsidP="001161DF">
            <w:pPr>
              <w:pStyle w:val="TABLE-col-heading"/>
            </w:pPr>
            <w:r w:rsidRPr="00D948E6">
              <w:t>D</w:t>
            </w:r>
          </w:p>
        </w:tc>
        <w:tc>
          <w:tcPr>
            <w:tcW w:w="630" w:type="dxa"/>
            <w:tcBorders>
              <w:top w:val="single" w:sz="6" w:space="0" w:color="auto"/>
              <w:left w:val="single" w:sz="6" w:space="0" w:color="auto"/>
              <w:bottom w:val="single" w:sz="4" w:space="0" w:color="auto"/>
            </w:tcBorders>
            <w:shd w:val="clear" w:color="auto" w:fill="DDDDDD"/>
          </w:tcPr>
          <w:p w14:paraId="5DB88144" w14:textId="77777777" w:rsidR="009767A4" w:rsidRPr="00D948E6" w:rsidRDefault="009767A4" w:rsidP="001161DF">
            <w:pPr>
              <w:pStyle w:val="TABLE-col-heading"/>
            </w:pPr>
            <w:r w:rsidRPr="00D948E6">
              <w:t>E</w:t>
            </w:r>
          </w:p>
        </w:tc>
        <w:tc>
          <w:tcPr>
            <w:tcW w:w="612" w:type="dxa"/>
            <w:tcBorders>
              <w:top w:val="single" w:sz="6" w:space="0" w:color="auto"/>
              <w:left w:val="single" w:sz="6" w:space="0" w:color="auto"/>
              <w:bottom w:val="single" w:sz="4" w:space="0" w:color="auto"/>
              <w:right w:val="double" w:sz="4" w:space="0" w:color="auto"/>
            </w:tcBorders>
            <w:shd w:val="clear" w:color="auto" w:fill="DDDDDD"/>
          </w:tcPr>
          <w:p w14:paraId="5DB88145" w14:textId="77777777" w:rsidR="009767A4" w:rsidRPr="00D948E6" w:rsidRDefault="009767A4" w:rsidP="001161DF">
            <w:pPr>
              <w:pStyle w:val="TABLE-col-heading"/>
            </w:pPr>
            <w:r w:rsidRPr="00D948E6">
              <w:t>F</w:t>
            </w:r>
          </w:p>
        </w:tc>
      </w:tr>
      <w:tr w:rsidR="009767A4" w:rsidRPr="00D948E6" w14:paraId="5DB8814E" w14:textId="77777777" w:rsidTr="002F0D29">
        <w:trPr>
          <w:cantSplit/>
          <w:jc w:val="center"/>
        </w:trPr>
        <w:tc>
          <w:tcPr>
            <w:tcW w:w="5400" w:type="dxa"/>
            <w:tcBorders>
              <w:left w:val="double" w:sz="4" w:space="0" w:color="auto"/>
              <w:right w:val="single" w:sz="4" w:space="0" w:color="auto"/>
            </w:tcBorders>
          </w:tcPr>
          <w:p w14:paraId="5DB88147" w14:textId="77777777" w:rsidR="009767A4" w:rsidRPr="00D948E6" w:rsidRDefault="009767A4" w:rsidP="00CA18E8">
            <w:pPr>
              <w:pStyle w:val="TABLE-cell"/>
              <w:keepNext/>
              <w:rPr>
                <w:vertAlign w:val="subscript"/>
              </w:rPr>
            </w:pPr>
            <w:r w:rsidRPr="00D948E6">
              <w:t>UNIPEDE voltage dips</w:t>
            </w:r>
            <w:r w:rsidRPr="00D948E6">
              <w:fldChar w:fldCharType="begin"/>
            </w:r>
            <w:r w:rsidRPr="00D948E6">
              <w:instrText xml:space="preserve"> XE "UNIPEDE voltage dips" </w:instrText>
            </w:r>
            <w:r w:rsidRPr="00D948E6">
              <w:fldChar w:fldCharType="end"/>
            </w:r>
            <w:r w:rsidRPr="00D948E6">
              <w:t>, any phase</w:t>
            </w:r>
          </w:p>
        </w:tc>
        <w:tc>
          <w:tcPr>
            <w:tcW w:w="540" w:type="dxa"/>
            <w:tcBorders>
              <w:left w:val="nil"/>
            </w:tcBorders>
          </w:tcPr>
          <w:p w14:paraId="5DB88148" w14:textId="77777777" w:rsidR="009767A4" w:rsidRPr="00D948E6" w:rsidRDefault="009767A4" w:rsidP="00CA18E8">
            <w:pPr>
              <w:pStyle w:val="TABLE-cell"/>
              <w:keepNext/>
              <w:jc w:val="center"/>
            </w:pPr>
            <w:r w:rsidRPr="00D948E6">
              <w:t>1</w:t>
            </w:r>
          </w:p>
        </w:tc>
        <w:tc>
          <w:tcPr>
            <w:tcW w:w="540" w:type="dxa"/>
            <w:tcBorders>
              <w:left w:val="single" w:sz="6" w:space="0" w:color="auto"/>
              <w:right w:val="single" w:sz="6" w:space="0" w:color="auto"/>
            </w:tcBorders>
          </w:tcPr>
          <w:p w14:paraId="5DB88149" w14:textId="77777777" w:rsidR="009767A4" w:rsidRPr="00D948E6" w:rsidRDefault="009767A4" w:rsidP="00CA18E8">
            <w:pPr>
              <w:pStyle w:val="TABLE-cell"/>
              <w:keepNext/>
              <w:jc w:val="center"/>
              <w:rPr>
                <w:i/>
                <w:iCs/>
              </w:rPr>
            </w:pPr>
            <w:r w:rsidRPr="00D948E6">
              <w:rPr>
                <w:i/>
                <w:iCs/>
              </w:rPr>
              <w:t>b</w:t>
            </w:r>
          </w:p>
        </w:tc>
        <w:tc>
          <w:tcPr>
            <w:tcW w:w="630" w:type="dxa"/>
          </w:tcPr>
          <w:p w14:paraId="5DB8814A" w14:textId="77777777" w:rsidR="009767A4" w:rsidRPr="00D948E6" w:rsidRDefault="009767A4" w:rsidP="00CA18E8">
            <w:pPr>
              <w:pStyle w:val="TABLE-cell"/>
              <w:keepNext/>
              <w:jc w:val="center"/>
            </w:pPr>
            <w:r w:rsidRPr="00D948E6">
              <w:t>12</w:t>
            </w:r>
          </w:p>
        </w:tc>
        <w:tc>
          <w:tcPr>
            <w:tcW w:w="720" w:type="dxa"/>
            <w:tcBorders>
              <w:left w:val="single" w:sz="6" w:space="0" w:color="auto"/>
            </w:tcBorders>
          </w:tcPr>
          <w:p w14:paraId="5DB8814B" w14:textId="77777777" w:rsidR="009767A4" w:rsidRPr="00D948E6" w:rsidRDefault="009767A4" w:rsidP="00CA18E8">
            <w:pPr>
              <w:pStyle w:val="TABLE-cell"/>
              <w:keepNext/>
              <w:jc w:val="center"/>
            </w:pPr>
            <w:r w:rsidRPr="00D948E6">
              <w:t>32</w:t>
            </w:r>
          </w:p>
        </w:tc>
        <w:tc>
          <w:tcPr>
            <w:tcW w:w="630" w:type="dxa"/>
            <w:tcBorders>
              <w:left w:val="single" w:sz="6" w:space="0" w:color="auto"/>
            </w:tcBorders>
            <w:shd w:val="clear" w:color="auto" w:fill="DDDDDD"/>
          </w:tcPr>
          <w:p w14:paraId="5DB8814C" w14:textId="77777777" w:rsidR="009767A4" w:rsidRPr="00D948E6" w:rsidRDefault="009767A4" w:rsidP="00CA18E8">
            <w:pPr>
              <w:pStyle w:val="TABLE-cell"/>
              <w:keepNext/>
              <w:jc w:val="center"/>
            </w:pPr>
          </w:p>
        </w:tc>
        <w:tc>
          <w:tcPr>
            <w:tcW w:w="612" w:type="dxa"/>
            <w:tcBorders>
              <w:left w:val="single" w:sz="6" w:space="0" w:color="auto"/>
              <w:right w:val="double" w:sz="4" w:space="0" w:color="auto"/>
            </w:tcBorders>
            <w:shd w:val="clear" w:color="auto" w:fill="DDDDDD"/>
          </w:tcPr>
          <w:p w14:paraId="5DB8814D" w14:textId="77777777" w:rsidR="009767A4" w:rsidRPr="00D948E6" w:rsidRDefault="009767A4" w:rsidP="00CA18E8">
            <w:pPr>
              <w:pStyle w:val="TABLE-cell"/>
              <w:keepNext/>
              <w:jc w:val="center"/>
            </w:pPr>
          </w:p>
        </w:tc>
      </w:tr>
      <w:tr w:rsidR="009767A4" w:rsidRPr="00D948E6" w14:paraId="5DB88156" w14:textId="77777777" w:rsidTr="002F0D29">
        <w:trPr>
          <w:cantSplit/>
          <w:jc w:val="center"/>
        </w:trPr>
        <w:tc>
          <w:tcPr>
            <w:tcW w:w="5400" w:type="dxa"/>
            <w:tcBorders>
              <w:left w:val="double" w:sz="4" w:space="0" w:color="auto"/>
              <w:right w:val="single" w:sz="4" w:space="0" w:color="auto"/>
            </w:tcBorders>
          </w:tcPr>
          <w:p w14:paraId="5DB8814F" w14:textId="77777777" w:rsidR="009767A4" w:rsidRPr="00D948E6" w:rsidRDefault="009767A4" w:rsidP="00CA18E8">
            <w:pPr>
              <w:pStyle w:val="TABLE-cell"/>
              <w:keepNext/>
              <w:rPr>
                <w:vertAlign w:val="subscript"/>
              </w:rPr>
            </w:pPr>
            <w:r w:rsidRPr="00D948E6">
              <w:t xml:space="preserve">UNIPEDE voltage dips, </w:t>
            </w:r>
            <w:r w:rsidRPr="00D948E6">
              <w:rPr>
                <w:i/>
              </w:rPr>
              <w:t>L</w:t>
            </w:r>
            <w:r w:rsidRPr="00932EFC">
              <w:rPr>
                <w:rStyle w:val="SUBscript-small"/>
              </w:rPr>
              <w:t>1</w:t>
            </w:r>
          </w:p>
        </w:tc>
        <w:tc>
          <w:tcPr>
            <w:tcW w:w="540" w:type="dxa"/>
            <w:tcBorders>
              <w:left w:val="nil"/>
            </w:tcBorders>
          </w:tcPr>
          <w:p w14:paraId="5DB88150" w14:textId="77777777" w:rsidR="009767A4" w:rsidRPr="00D948E6" w:rsidRDefault="009767A4" w:rsidP="00CA18E8">
            <w:pPr>
              <w:pStyle w:val="TABLE-cell"/>
              <w:keepNext/>
              <w:jc w:val="center"/>
            </w:pPr>
            <w:r w:rsidRPr="00D948E6">
              <w:t>1</w:t>
            </w:r>
          </w:p>
        </w:tc>
        <w:tc>
          <w:tcPr>
            <w:tcW w:w="540" w:type="dxa"/>
            <w:tcBorders>
              <w:left w:val="single" w:sz="6" w:space="0" w:color="auto"/>
              <w:right w:val="single" w:sz="6" w:space="0" w:color="auto"/>
            </w:tcBorders>
          </w:tcPr>
          <w:p w14:paraId="5DB88151" w14:textId="77777777" w:rsidR="009767A4" w:rsidRPr="00D948E6" w:rsidRDefault="009767A4" w:rsidP="00CA18E8">
            <w:pPr>
              <w:pStyle w:val="TABLE-cell"/>
              <w:keepNext/>
              <w:jc w:val="center"/>
              <w:rPr>
                <w:i/>
                <w:iCs/>
              </w:rPr>
            </w:pPr>
            <w:r w:rsidRPr="00D948E6">
              <w:rPr>
                <w:i/>
                <w:iCs/>
              </w:rPr>
              <w:t>b</w:t>
            </w:r>
          </w:p>
        </w:tc>
        <w:tc>
          <w:tcPr>
            <w:tcW w:w="630" w:type="dxa"/>
          </w:tcPr>
          <w:p w14:paraId="5DB88152" w14:textId="77777777" w:rsidR="009767A4" w:rsidRPr="00D948E6" w:rsidRDefault="009767A4" w:rsidP="00CA18E8">
            <w:pPr>
              <w:pStyle w:val="TABLE-cell"/>
              <w:keepNext/>
              <w:jc w:val="center"/>
            </w:pPr>
            <w:r w:rsidRPr="00D948E6">
              <w:t>32</w:t>
            </w:r>
          </w:p>
        </w:tc>
        <w:tc>
          <w:tcPr>
            <w:tcW w:w="720" w:type="dxa"/>
            <w:tcBorders>
              <w:left w:val="single" w:sz="6" w:space="0" w:color="auto"/>
            </w:tcBorders>
          </w:tcPr>
          <w:p w14:paraId="5DB88153" w14:textId="77777777" w:rsidR="009767A4" w:rsidRPr="00D948E6" w:rsidRDefault="009767A4" w:rsidP="00CA18E8">
            <w:pPr>
              <w:pStyle w:val="TABLE-cell"/>
              <w:keepNext/>
              <w:jc w:val="center"/>
            </w:pPr>
            <w:r w:rsidRPr="00D948E6">
              <w:t>32</w:t>
            </w:r>
          </w:p>
        </w:tc>
        <w:tc>
          <w:tcPr>
            <w:tcW w:w="630" w:type="dxa"/>
            <w:tcBorders>
              <w:left w:val="single" w:sz="6" w:space="0" w:color="auto"/>
            </w:tcBorders>
            <w:shd w:val="clear" w:color="auto" w:fill="DDDDDD"/>
          </w:tcPr>
          <w:p w14:paraId="5DB88154" w14:textId="77777777" w:rsidR="009767A4" w:rsidRPr="00D948E6" w:rsidRDefault="009767A4" w:rsidP="00CA18E8">
            <w:pPr>
              <w:pStyle w:val="TABLE-cell"/>
              <w:keepNext/>
              <w:jc w:val="center"/>
            </w:pPr>
          </w:p>
        </w:tc>
        <w:tc>
          <w:tcPr>
            <w:tcW w:w="612" w:type="dxa"/>
            <w:tcBorders>
              <w:left w:val="single" w:sz="6" w:space="0" w:color="auto"/>
              <w:right w:val="double" w:sz="4" w:space="0" w:color="auto"/>
            </w:tcBorders>
            <w:shd w:val="clear" w:color="auto" w:fill="DDDDDD"/>
          </w:tcPr>
          <w:p w14:paraId="5DB88155" w14:textId="77777777" w:rsidR="009767A4" w:rsidRPr="00D948E6" w:rsidRDefault="009767A4" w:rsidP="00CA18E8">
            <w:pPr>
              <w:pStyle w:val="TABLE-cell"/>
              <w:keepNext/>
              <w:jc w:val="center"/>
            </w:pPr>
          </w:p>
        </w:tc>
      </w:tr>
      <w:tr w:rsidR="009767A4" w:rsidRPr="00D948E6" w14:paraId="5DB8815E" w14:textId="77777777" w:rsidTr="002F0D29">
        <w:trPr>
          <w:cantSplit/>
          <w:jc w:val="center"/>
        </w:trPr>
        <w:tc>
          <w:tcPr>
            <w:tcW w:w="5400" w:type="dxa"/>
            <w:tcBorders>
              <w:left w:val="double" w:sz="4" w:space="0" w:color="auto"/>
              <w:right w:val="single" w:sz="4" w:space="0" w:color="auto"/>
            </w:tcBorders>
          </w:tcPr>
          <w:p w14:paraId="5DB88157" w14:textId="77777777" w:rsidR="009767A4" w:rsidRPr="00D948E6" w:rsidRDefault="009767A4" w:rsidP="00CA18E8">
            <w:pPr>
              <w:pStyle w:val="TABLE-cell"/>
              <w:keepNext/>
            </w:pPr>
            <w:r w:rsidRPr="00D948E6">
              <w:t xml:space="preserve">UNIPEDE voltage dips, </w:t>
            </w:r>
            <w:r w:rsidRPr="00D948E6">
              <w:rPr>
                <w:i/>
              </w:rPr>
              <w:t>L</w:t>
            </w:r>
            <w:r w:rsidRPr="00932EFC">
              <w:rPr>
                <w:rStyle w:val="SUBscript-small"/>
              </w:rPr>
              <w:t>2</w:t>
            </w:r>
          </w:p>
        </w:tc>
        <w:tc>
          <w:tcPr>
            <w:tcW w:w="540" w:type="dxa"/>
            <w:tcBorders>
              <w:left w:val="nil"/>
            </w:tcBorders>
          </w:tcPr>
          <w:p w14:paraId="5DB88158" w14:textId="77777777" w:rsidR="009767A4" w:rsidRPr="00D948E6" w:rsidRDefault="009767A4" w:rsidP="00CA18E8">
            <w:pPr>
              <w:pStyle w:val="TABLE-cell"/>
              <w:keepNext/>
              <w:jc w:val="center"/>
            </w:pPr>
            <w:r w:rsidRPr="00D948E6">
              <w:t>1</w:t>
            </w:r>
          </w:p>
        </w:tc>
        <w:tc>
          <w:tcPr>
            <w:tcW w:w="540" w:type="dxa"/>
            <w:tcBorders>
              <w:left w:val="single" w:sz="6" w:space="0" w:color="auto"/>
              <w:right w:val="single" w:sz="6" w:space="0" w:color="auto"/>
            </w:tcBorders>
          </w:tcPr>
          <w:p w14:paraId="5DB88159" w14:textId="77777777" w:rsidR="009767A4" w:rsidRPr="00D948E6" w:rsidRDefault="009767A4" w:rsidP="00CA18E8">
            <w:pPr>
              <w:pStyle w:val="TABLE-cell"/>
              <w:keepNext/>
              <w:jc w:val="center"/>
              <w:rPr>
                <w:i/>
                <w:iCs/>
              </w:rPr>
            </w:pPr>
            <w:r w:rsidRPr="00D948E6">
              <w:rPr>
                <w:i/>
                <w:iCs/>
              </w:rPr>
              <w:t>b</w:t>
            </w:r>
          </w:p>
        </w:tc>
        <w:tc>
          <w:tcPr>
            <w:tcW w:w="630" w:type="dxa"/>
          </w:tcPr>
          <w:p w14:paraId="5DB8815A" w14:textId="77777777" w:rsidR="009767A4" w:rsidRPr="00D948E6" w:rsidRDefault="009767A4" w:rsidP="00CA18E8">
            <w:pPr>
              <w:pStyle w:val="TABLE-cell"/>
              <w:keepNext/>
              <w:jc w:val="center"/>
            </w:pPr>
            <w:r w:rsidRPr="00D948E6">
              <w:t>52</w:t>
            </w:r>
          </w:p>
        </w:tc>
        <w:tc>
          <w:tcPr>
            <w:tcW w:w="720" w:type="dxa"/>
            <w:tcBorders>
              <w:left w:val="single" w:sz="6" w:space="0" w:color="auto"/>
            </w:tcBorders>
          </w:tcPr>
          <w:p w14:paraId="5DB8815B" w14:textId="77777777" w:rsidR="009767A4" w:rsidRPr="00D948E6" w:rsidRDefault="009767A4" w:rsidP="00CA18E8">
            <w:pPr>
              <w:pStyle w:val="TABLE-cell"/>
              <w:keepNext/>
              <w:jc w:val="center"/>
            </w:pPr>
            <w:r w:rsidRPr="00D948E6">
              <w:t>32</w:t>
            </w:r>
          </w:p>
        </w:tc>
        <w:tc>
          <w:tcPr>
            <w:tcW w:w="630" w:type="dxa"/>
            <w:tcBorders>
              <w:left w:val="single" w:sz="6" w:space="0" w:color="auto"/>
            </w:tcBorders>
            <w:shd w:val="clear" w:color="auto" w:fill="DDDDDD"/>
          </w:tcPr>
          <w:p w14:paraId="5DB8815C" w14:textId="77777777" w:rsidR="009767A4" w:rsidRPr="00D948E6" w:rsidRDefault="009767A4" w:rsidP="00CA18E8">
            <w:pPr>
              <w:pStyle w:val="TABLE-cell"/>
              <w:keepNext/>
              <w:jc w:val="center"/>
            </w:pPr>
          </w:p>
        </w:tc>
        <w:tc>
          <w:tcPr>
            <w:tcW w:w="612" w:type="dxa"/>
            <w:tcBorders>
              <w:left w:val="single" w:sz="6" w:space="0" w:color="auto"/>
              <w:right w:val="double" w:sz="4" w:space="0" w:color="auto"/>
            </w:tcBorders>
            <w:shd w:val="clear" w:color="auto" w:fill="DDDDDD"/>
          </w:tcPr>
          <w:p w14:paraId="5DB8815D" w14:textId="77777777" w:rsidR="009767A4" w:rsidRPr="00D948E6" w:rsidRDefault="009767A4" w:rsidP="00CA18E8">
            <w:pPr>
              <w:pStyle w:val="TABLE-cell"/>
              <w:keepNext/>
              <w:jc w:val="center"/>
            </w:pPr>
          </w:p>
        </w:tc>
      </w:tr>
      <w:tr w:rsidR="009767A4" w:rsidRPr="00D948E6" w14:paraId="5DB88166" w14:textId="77777777" w:rsidTr="002F0D29">
        <w:trPr>
          <w:cantSplit/>
          <w:jc w:val="center"/>
        </w:trPr>
        <w:tc>
          <w:tcPr>
            <w:tcW w:w="5400" w:type="dxa"/>
            <w:tcBorders>
              <w:left w:val="double" w:sz="4" w:space="0" w:color="auto"/>
              <w:right w:val="single" w:sz="4" w:space="0" w:color="auto"/>
            </w:tcBorders>
          </w:tcPr>
          <w:p w14:paraId="5DB8815F" w14:textId="77777777" w:rsidR="009767A4" w:rsidRPr="00D948E6" w:rsidRDefault="009767A4" w:rsidP="00CA18E8">
            <w:pPr>
              <w:pStyle w:val="TABLE-cell"/>
              <w:keepNext/>
            </w:pPr>
            <w:r w:rsidRPr="00D948E6">
              <w:t xml:space="preserve">UNIPEDE voltage dips, </w:t>
            </w:r>
            <w:r w:rsidRPr="00D948E6">
              <w:rPr>
                <w:i/>
              </w:rPr>
              <w:t>L</w:t>
            </w:r>
            <w:r w:rsidRPr="00932EFC">
              <w:rPr>
                <w:rStyle w:val="SUBscript-small"/>
              </w:rPr>
              <w:t>3</w:t>
            </w:r>
          </w:p>
        </w:tc>
        <w:tc>
          <w:tcPr>
            <w:tcW w:w="540" w:type="dxa"/>
            <w:tcBorders>
              <w:left w:val="nil"/>
            </w:tcBorders>
          </w:tcPr>
          <w:p w14:paraId="5DB88160" w14:textId="77777777" w:rsidR="009767A4" w:rsidRPr="00D948E6" w:rsidRDefault="009767A4" w:rsidP="00CA18E8">
            <w:pPr>
              <w:pStyle w:val="TABLE-cell"/>
              <w:keepNext/>
              <w:jc w:val="center"/>
            </w:pPr>
            <w:r w:rsidRPr="00D948E6">
              <w:t>1</w:t>
            </w:r>
          </w:p>
        </w:tc>
        <w:tc>
          <w:tcPr>
            <w:tcW w:w="540" w:type="dxa"/>
            <w:tcBorders>
              <w:left w:val="single" w:sz="6" w:space="0" w:color="auto"/>
              <w:right w:val="single" w:sz="6" w:space="0" w:color="auto"/>
            </w:tcBorders>
          </w:tcPr>
          <w:p w14:paraId="5DB88161" w14:textId="77777777" w:rsidR="009767A4" w:rsidRPr="00D948E6" w:rsidRDefault="009767A4" w:rsidP="00CA18E8">
            <w:pPr>
              <w:pStyle w:val="TABLE-cell"/>
              <w:keepNext/>
              <w:jc w:val="center"/>
              <w:rPr>
                <w:i/>
                <w:iCs/>
              </w:rPr>
            </w:pPr>
            <w:r w:rsidRPr="00D948E6">
              <w:rPr>
                <w:i/>
                <w:iCs/>
              </w:rPr>
              <w:t>b</w:t>
            </w:r>
          </w:p>
        </w:tc>
        <w:tc>
          <w:tcPr>
            <w:tcW w:w="630" w:type="dxa"/>
          </w:tcPr>
          <w:p w14:paraId="5DB88162" w14:textId="77777777" w:rsidR="009767A4" w:rsidRPr="00D948E6" w:rsidRDefault="009767A4" w:rsidP="00CA18E8">
            <w:pPr>
              <w:pStyle w:val="TABLE-cell"/>
              <w:keepNext/>
              <w:jc w:val="center"/>
            </w:pPr>
            <w:r w:rsidRPr="00D948E6">
              <w:t>72</w:t>
            </w:r>
          </w:p>
        </w:tc>
        <w:tc>
          <w:tcPr>
            <w:tcW w:w="720" w:type="dxa"/>
            <w:tcBorders>
              <w:left w:val="single" w:sz="6" w:space="0" w:color="auto"/>
            </w:tcBorders>
          </w:tcPr>
          <w:p w14:paraId="5DB88163" w14:textId="77777777" w:rsidR="009767A4" w:rsidRPr="00D948E6" w:rsidRDefault="009767A4" w:rsidP="00CA18E8">
            <w:pPr>
              <w:pStyle w:val="TABLE-cell"/>
              <w:keepNext/>
              <w:jc w:val="center"/>
            </w:pPr>
            <w:r w:rsidRPr="00D948E6">
              <w:t>32</w:t>
            </w:r>
          </w:p>
        </w:tc>
        <w:tc>
          <w:tcPr>
            <w:tcW w:w="630" w:type="dxa"/>
            <w:tcBorders>
              <w:left w:val="single" w:sz="6" w:space="0" w:color="auto"/>
            </w:tcBorders>
            <w:shd w:val="clear" w:color="auto" w:fill="DDDDDD"/>
          </w:tcPr>
          <w:p w14:paraId="5DB88164" w14:textId="77777777" w:rsidR="009767A4" w:rsidRPr="00D948E6" w:rsidRDefault="009767A4" w:rsidP="00CA18E8">
            <w:pPr>
              <w:pStyle w:val="TABLE-cell"/>
              <w:keepNext/>
              <w:jc w:val="center"/>
            </w:pPr>
          </w:p>
        </w:tc>
        <w:tc>
          <w:tcPr>
            <w:tcW w:w="612" w:type="dxa"/>
            <w:tcBorders>
              <w:left w:val="single" w:sz="6" w:space="0" w:color="auto"/>
              <w:right w:val="double" w:sz="4" w:space="0" w:color="auto"/>
            </w:tcBorders>
            <w:shd w:val="clear" w:color="auto" w:fill="DDDDDD"/>
          </w:tcPr>
          <w:p w14:paraId="5DB88165" w14:textId="77777777" w:rsidR="009767A4" w:rsidRPr="00D948E6" w:rsidRDefault="009767A4" w:rsidP="00CA18E8">
            <w:pPr>
              <w:pStyle w:val="TABLE-cell"/>
              <w:keepNext/>
              <w:jc w:val="center"/>
            </w:pPr>
          </w:p>
        </w:tc>
      </w:tr>
      <w:tr w:rsidR="009767A4" w:rsidRPr="00D948E6" w14:paraId="5DB8816E" w14:textId="77777777" w:rsidTr="002F0D29">
        <w:trPr>
          <w:cantSplit/>
          <w:jc w:val="center"/>
        </w:trPr>
        <w:tc>
          <w:tcPr>
            <w:tcW w:w="5400" w:type="dxa"/>
            <w:tcBorders>
              <w:left w:val="double" w:sz="4" w:space="0" w:color="auto"/>
              <w:right w:val="single" w:sz="4" w:space="0" w:color="auto"/>
            </w:tcBorders>
          </w:tcPr>
          <w:p w14:paraId="5DB88167" w14:textId="77777777" w:rsidR="009767A4" w:rsidRPr="00D948E6" w:rsidRDefault="009767A4" w:rsidP="00CA18E8">
            <w:pPr>
              <w:pStyle w:val="TABLE-cell"/>
              <w:keepNext/>
            </w:pPr>
            <w:r w:rsidRPr="00D948E6">
              <w:t>Extended angle measurement</w:t>
            </w:r>
          </w:p>
        </w:tc>
        <w:tc>
          <w:tcPr>
            <w:tcW w:w="540" w:type="dxa"/>
            <w:tcBorders>
              <w:left w:val="nil"/>
            </w:tcBorders>
          </w:tcPr>
          <w:p w14:paraId="5DB88168" w14:textId="77777777" w:rsidR="009767A4" w:rsidRPr="00D948E6" w:rsidRDefault="009767A4" w:rsidP="00CA18E8">
            <w:pPr>
              <w:pStyle w:val="TABLE-cell"/>
              <w:keepNext/>
              <w:jc w:val="center"/>
            </w:pPr>
            <w:r w:rsidRPr="00D948E6">
              <w:t>1</w:t>
            </w:r>
          </w:p>
        </w:tc>
        <w:tc>
          <w:tcPr>
            <w:tcW w:w="540" w:type="dxa"/>
            <w:tcBorders>
              <w:left w:val="single" w:sz="6" w:space="0" w:color="auto"/>
              <w:right w:val="single" w:sz="6" w:space="0" w:color="auto"/>
            </w:tcBorders>
          </w:tcPr>
          <w:p w14:paraId="5DB88169" w14:textId="77777777" w:rsidR="009767A4" w:rsidRPr="00D948E6" w:rsidRDefault="009767A4" w:rsidP="00CA18E8">
            <w:pPr>
              <w:pStyle w:val="TABLE-cell"/>
              <w:keepNext/>
              <w:jc w:val="center"/>
              <w:rPr>
                <w:i/>
                <w:iCs/>
              </w:rPr>
            </w:pPr>
            <w:r w:rsidRPr="00D948E6">
              <w:rPr>
                <w:i/>
                <w:iCs/>
              </w:rPr>
              <w:t>b</w:t>
            </w:r>
          </w:p>
        </w:tc>
        <w:tc>
          <w:tcPr>
            <w:tcW w:w="630" w:type="dxa"/>
          </w:tcPr>
          <w:p w14:paraId="5DB8816A" w14:textId="77777777" w:rsidR="009767A4" w:rsidRPr="00D948E6" w:rsidRDefault="009767A4" w:rsidP="00CA18E8">
            <w:pPr>
              <w:pStyle w:val="TABLE-cell"/>
              <w:keepNext/>
              <w:jc w:val="center"/>
            </w:pPr>
            <w:r w:rsidRPr="00D948E6">
              <w:t>81</w:t>
            </w:r>
          </w:p>
        </w:tc>
        <w:tc>
          <w:tcPr>
            <w:tcW w:w="720" w:type="dxa"/>
            <w:tcBorders>
              <w:left w:val="single" w:sz="6" w:space="0" w:color="auto"/>
            </w:tcBorders>
          </w:tcPr>
          <w:p w14:paraId="5DB8816B" w14:textId="77777777" w:rsidR="009767A4" w:rsidRPr="00D948E6" w:rsidRDefault="009767A4" w:rsidP="00CA18E8">
            <w:pPr>
              <w:pStyle w:val="TABLE-cell"/>
              <w:keepNext/>
              <w:jc w:val="center"/>
            </w:pPr>
            <w:r w:rsidRPr="00D948E6">
              <w:t>7</w:t>
            </w:r>
          </w:p>
        </w:tc>
        <w:tc>
          <w:tcPr>
            <w:tcW w:w="630" w:type="dxa"/>
            <w:tcBorders>
              <w:left w:val="single" w:sz="6" w:space="0" w:color="auto"/>
            </w:tcBorders>
            <w:shd w:val="clear" w:color="auto" w:fill="DDDDDD"/>
          </w:tcPr>
          <w:p w14:paraId="5DB8816C" w14:textId="77777777" w:rsidR="009767A4" w:rsidRPr="00D948E6" w:rsidRDefault="009767A4" w:rsidP="00CA18E8">
            <w:pPr>
              <w:pStyle w:val="TABLE-cell"/>
              <w:keepNext/>
              <w:jc w:val="center"/>
            </w:pPr>
          </w:p>
        </w:tc>
        <w:tc>
          <w:tcPr>
            <w:tcW w:w="612" w:type="dxa"/>
            <w:tcBorders>
              <w:left w:val="single" w:sz="6" w:space="0" w:color="auto"/>
              <w:right w:val="double" w:sz="4" w:space="0" w:color="auto"/>
            </w:tcBorders>
            <w:shd w:val="clear" w:color="auto" w:fill="DDDDDD"/>
          </w:tcPr>
          <w:p w14:paraId="5DB8816D" w14:textId="77777777" w:rsidR="009767A4" w:rsidRPr="00D948E6" w:rsidRDefault="009767A4" w:rsidP="00CA18E8">
            <w:pPr>
              <w:pStyle w:val="TABLE-cell"/>
              <w:keepNext/>
              <w:jc w:val="center"/>
            </w:pPr>
          </w:p>
        </w:tc>
      </w:tr>
      <w:tr w:rsidR="009767A4" w:rsidRPr="00D948E6" w14:paraId="5DB88176" w14:textId="77777777" w:rsidTr="002F0D29">
        <w:trPr>
          <w:cantSplit/>
          <w:jc w:val="center"/>
        </w:trPr>
        <w:tc>
          <w:tcPr>
            <w:tcW w:w="5400" w:type="dxa"/>
            <w:tcBorders>
              <w:left w:val="double" w:sz="4" w:space="0" w:color="auto"/>
              <w:bottom w:val="double" w:sz="4" w:space="0" w:color="auto"/>
              <w:right w:val="single" w:sz="4" w:space="0" w:color="auto"/>
            </w:tcBorders>
          </w:tcPr>
          <w:p w14:paraId="5DB8816F" w14:textId="77777777" w:rsidR="009767A4" w:rsidRPr="00D948E6" w:rsidRDefault="009767A4" w:rsidP="00862BD0">
            <w:pPr>
              <w:pStyle w:val="TABLE-cell"/>
            </w:pPr>
            <w:r w:rsidRPr="00D948E6">
              <w:t>General use, electricity related</w:t>
            </w:r>
          </w:p>
        </w:tc>
        <w:tc>
          <w:tcPr>
            <w:tcW w:w="540" w:type="dxa"/>
            <w:tcBorders>
              <w:left w:val="nil"/>
              <w:bottom w:val="double" w:sz="4" w:space="0" w:color="auto"/>
            </w:tcBorders>
          </w:tcPr>
          <w:p w14:paraId="5DB88170" w14:textId="77777777" w:rsidR="009767A4" w:rsidRPr="00D948E6" w:rsidRDefault="009767A4" w:rsidP="00862BD0">
            <w:pPr>
              <w:pStyle w:val="TABLE-cell"/>
              <w:jc w:val="center"/>
            </w:pPr>
            <w:r w:rsidRPr="00D948E6">
              <w:t>1</w:t>
            </w:r>
          </w:p>
        </w:tc>
        <w:tc>
          <w:tcPr>
            <w:tcW w:w="540" w:type="dxa"/>
            <w:tcBorders>
              <w:left w:val="single" w:sz="6" w:space="0" w:color="auto"/>
              <w:bottom w:val="double" w:sz="4" w:space="0" w:color="auto"/>
              <w:right w:val="single" w:sz="6" w:space="0" w:color="auto"/>
            </w:tcBorders>
          </w:tcPr>
          <w:p w14:paraId="5DB88171" w14:textId="77777777" w:rsidR="009767A4" w:rsidRPr="00D948E6" w:rsidRDefault="009767A4" w:rsidP="00862BD0">
            <w:pPr>
              <w:pStyle w:val="TABLE-cell"/>
              <w:jc w:val="center"/>
              <w:rPr>
                <w:i/>
                <w:iCs/>
              </w:rPr>
            </w:pPr>
            <w:r w:rsidRPr="00D948E6">
              <w:rPr>
                <w:i/>
                <w:iCs/>
              </w:rPr>
              <w:t>b</w:t>
            </w:r>
          </w:p>
        </w:tc>
        <w:tc>
          <w:tcPr>
            <w:tcW w:w="630" w:type="dxa"/>
            <w:tcBorders>
              <w:bottom w:val="double" w:sz="4" w:space="0" w:color="auto"/>
            </w:tcBorders>
          </w:tcPr>
          <w:p w14:paraId="5DB88172" w14:textId="77777777" w:rsidR="009767A4" w:rsidRPr="00D948E6" w:rsidRDefault="009767A4" w:rsidP="00862BD0">
            <w:pPr>
              <w:pStyle w:val="TABLE-cell"/>
              <w:jc w:val="center"/>
            </w:pPr>
            <w:r w:rsidRPr="00D948E6">
              <w:t>98</w:t>
            </w:r>
          </w:p>
        </w:tc>
        <w:tc>
          <w:tcPr>
            <w:tcW w:w="720" w:type="dxa"/>
            <w:tcBorders>
              <w:left w:val="single" w:sz="6" w:space="0" w:color="auto"/>
              <w:bottom w:val="double" w:sz="4" w:space="0" w:color="auto"/>
            </w:tcBorders>
          </w:tcPr>
          <w:p w14:paraId="5DB88173" w14:textId="77777777" w:rsidR="009767A4" w:rsidRPr="00D948E6" w:rsidRDefault="009767A4" w:rsidP="00862BD0">
            <w:pPr>
              <w:pStyle w:val="TABLE-cell"/>
              <w:jc w:val="center"/>
            </w:pPr>
            <w:r w:rsidRPr="00D948E6">
              <w:t>10</w:t>
            </w:r>
          </w:p>
        </w:tc>
        <w:tc>
          <w:tcPr>
            <w:tcW w:w="630" w:type="dxa"/>
            <w:tcBorders>
              <w:left w:val="single" w:sz="6" w:space="0" w:color="auto"/>
              <w:bottom w:val="double" w:sz="4" w:space="0" w:color="auto"/>
            </w:tcBorders>
          </w:tcPr>
          <w:p w14:paraId="5DB88174" w14:textId="77777777" w:rsidR="009767A4" w:rsidRPr="00D948E6" w:rsidRDefault="009767A4" w:rsidP="00862BD0">
            <w:pPr>
              <w:pStyle w:val="TABLE-cell"/>
              <w:jc w:val="center"/>
              <w:rPr>
                <w:i/>
                <w:iCs/>
              </w:rPr>
            </w:pPr>
            <w:r w:rsidRPr="00D948E6">
              <w:rPr>
                <w:i/>
                <w:iCs/>
              </w:rPr>
              <w:t>e</w:t>
            </w:r>
          </w:p>
        </w:tc>
        <w:tc>
          <w:tcPr>
            <w:tcW w:w="612" w:type="dxa"/>
            <w:tcBorders>
              <w:left w:val="single" w:sz="6" w:space="0" w:color="auto"/>
              <w:bottom w:val="double" w:sz="4" w:space="0" w:color="auto"/>
              <w:right w:val="double" w:sz="4" w:space="0" w:color="auto"/>
            </w:tcBorders>
            <w:shd w:val="clear" w:color="auto" w:fill="DDDDDD"/>
          </w:tcPr>
          <w:p w14:paraId="5DB88175" w14:textId="77777777" w:rsidR="009767A4" w:rsidRPr="00D948E6" w:rsidRDefault="009767A4" w:rsidP="00862BD0">
            <w:pPr>
              <w:pStyle w:val="TABLE-cell"/>
              <w:jc w:val="center"/>
            </w:pPr>
          </w:p>
        </w:tc>
      </w:tr>
    </w:tbl>
    <w:p w14:paraId="5DB88177" w14:textId="1A93ACD3" w:rsidR="003837E0" w:rsidRDefault="003837E0" w:rsidP="009767A4">
      <w:pPr>
        <w:pStyle w:val="NOTE"/>
        <w:tabs>
          <w:tab w:val="right" w:pos="9638"/>
        </w:tabs>
      </w:pPr>
    </w:p>
    <w:p w14:paraId="2E59D16D" w14:textId="77777777" w:rsidR="003837E0" w:rsidRDefault="003837E0">
      <w:pPr>
        <w:spacing w:after="0" w:line="240" w:lineRule="auto"/>
        <w:rPr>
          <w:spacing w:val="8"/>
          <w:sz w:val="16"/>
          <w:szCs w:val="16"/>
        </w:rPr>
      </w:pPr>
      <w:r>
        <w:br w:type="page"/>
      </w:r>
    </w:p>
    <w:p w14:paraId="5DB88178" w14:textId="32B83055" w:rsidR="009767A4" w:rsidRPr="00E8069C" w:rsidRDefault="009767A4" w:rsidP="00266935">
      <w:pPr>
        <w:pStyle w:val="Heading1"/>
      </w:pPr>
      <w:bookmarkStart w:id="1304" w:name="_Toc84315177"/>
      <w:bookmarkStart w:id="1305" w:name="_Toc509818331"/>
      <w:bookmarkStart w:id="1306" w:name="_Toc78850926"/>
      <w:bookmarkStart w:id="1307" w:name="_Toc78883991"/>
      <w:bookmarkStart w:id="1308" w:name="_Toc102790194"/>
      <w:bookmarkStart w:id="1309" w:name="_Toc112672457"/>
      <w:bookmarkStart w:id="1310" w:name="_Toc112673030"/>
      <w:bookmarkStart w:id="1311" w:name="_Toc112673264"/>
      <w:bookmarkStart w:id="1312" w:name="_Toc114270073"/>
      <w:bookmarkEnd w:id="407"/>
      <w:r w:rsidRPr="00E8069C">
        <w:lastRenderedPageBreak/>
        <w:t>Other media (Value group A</w:t>
      </w:r>
      <w:r w:rsidR="004028D8">
        <w:t xml:space="preserve"> </w:t>
      </w:r>
      <w:r w:rsidRPr="00E8069C">
        <w:t>= 15)</w:t>
      </w:r>
      <w:bookmarkEnd w:id="1304"/>
    </w:p>
    <w:p w14:paraId="5DB88179" w14:textId="77777777" w:rsidR="009767A4" w:rsidRPr="00D948E6" w:rsidRDefault="009767A4" w:rsidP="00266935">
      <w:pPr>
        <w:pStyle w:val="Heading2"/>
      </w:pPr>
      <w:bookmarkStart w:id="1313" w:name="_Toc364085336"/>
      <w:bookmarkStart w:id="1314" w:name="_Toc364085755"/>
      <w:bookmarkStart w:id="1315" w:name="_Toc397983319"/>
      <w:bookmarkStart w:id="1316" w:name="_Toc398111994"/>
      <w:bookmarkStart w:id="1317" w:name="_Toc438500226"/>
      <w:bookmarkStart w:id="1318" w:name="_Toc438500962"/>
      <w:bookmarkStart w:id="1319" w:name="_Toc470255535"/>
      <w:bookmarkStart w:id="1320" w:name="_Toc84315178"/>
      <w:r w:rsidRPr="00D948E6">
        <w:t>General</w:t>
      </w:r>
      <w:bookmarkEnd w:id="1313"/>
      <w:bookmarkEnd w:id="1314"/>
      <w:bookmarkEnd w:id="1315"/>
      <w:bookmarkEnd w:id="1316"/>
      <w:bookmarkEnd w:id="1317"/>
      <w:bookmarkEnd w:id="1318"/>
      <w:bookmarkEnd w:id="1319"/>
      <w:bookmarkEnd w:id="1320"/>
    </w:p>
    <w:p w14:paraId="5DB8817A" w14:textId="156E6FFB" w:rsidR="009767A4" w:rsidRPr="00D948E6" w:rsidRDefault="009767A4" w:rsidP="009767A4">
      <w:pPr>
        <w:pStyle w:val="PARAGRAPH"/>
      </w:pPr>
      <w:r w:rsidRPr="00D948E6">
        <w:t xml:space="preserve">This </w:t>
      </w:r>
      <w:r w:rsidR="00DB4303">
        <w:t>C</w:t>
      </w:r>
      <w:r w:rsidRPr="00D948E6">
        <w:t>lause specifies naming of objects related to other media than what is defined with values A = 1, 4…9. Typical application is distributed energy generation using renewable energy sources.</w:t>
      </w:r>
    </w:p>
    <w:p w14:paraId="5DB8817B" w14:textId="421B6A1F" w:rsidR="009767A4" w:rsidRPr="00D948E6" w:rsidRDefault="00357374" w:rsidP="009767A4">
      <w:pPr>
        <w:pStyle w:val="NOTE"/>
      </w:pPr>
      <w:r>
        <w:t>NOTE</w:t>
      </w:r>
      <w:r>
        <w:t> </w:t>
      </w:r>
      <w:r w:rsidR="009767A4" w:rsidRPr="00D948E6">
        <w:t xml:space="preserve">The details of OBIS codes will be specified as application of </w:t>
      </w:r>
      <w:r w:rsidR="00036D63">
        <w:t>DLMS®</w:t>
      </w:r>
      <w:r w:rsidR="009767A4" w:rsidRPr="00D948E6">
        <w:t>/COSEM in this area grows.</w:t>
      </w:r>
    </w:p>
    <w:p w14:paraId="5DB8817C" w14:textId="77777777" w:rsidR="009767A4" w:rsidRPr="00D948E6" w:rsidRDefault="009767A4" w:rsidP="00266935">
      <w:pPr>
        <w:pStyle w:val="Heading2"/>
      </w:pPr>
      <w:bookmarkStart w:id="1321" w:name="_Ref363930793"/>
      <w:bookmarkStart w:id="1322" w:name="_Toc364085337"/>
      <w:bookmarkStart w:id="1323" w:name="_Toc364085756"/>
      <w:bookmarkStart w:id="1324" w:name="_Toc397983320"/>
      <w:bookmarkStart w:id="1325" w:name="_Toc398111995"/>
      <w:bookmarkStart w:id="1326" w:name="_Toc438500227"/>
      <w:bookmarkStart w:id="1327" w:name="_Toc438500963"/>
      <w:bookmarkStart w:id="1328" w:name="_Toc470255536"/>
      <w:bookmarkStart w:id="1329" w:name="_Toc84315179"/>
      <w:r w:rsidRPr="00D948E6">
        <w:t>Value group C</w:t>
      </w:r>
      <w:r w:rsidRPr="00D948E6">
        <w:fldChar w:fldCharType="begin"/>
      </w:r>
      <w:r w:rsidRPr="00D948E6">
        <w:instrText xml:space="preserve"> XE "Value group C, Other media" </w:instrText>
      </w:r>
      <w:r w:rsidRPr="00D948E6">
        <w:fldChar w:fldCharType="end"/>
      </w:r>
      <w:r w:rsidRPr="00D948E6">
        <w:t xml:space="preserve"> codes – Other media</w:t>
      </w:r>
      <w:bookmarkEnd w:id="1321"/>
      <w:bookmarkEnd w:id="1322"/>
      <w:bookmarkEnd w:id="1323"/>
      <w:bookmarkEnd w:id="1324"/>
      <w:bookmarkEnd w:id="1325"/>
      <w:bookmarkEnd w:id="1326"/>
      <w:bookmarkEnd w:id="1327"/>
      <w:bookmarkEnd w:id="1328"/>
      <w:bookmarkEnd w:id="1329"/>
    </w:p>
    <w:p w14:paraId="5DB8817D" w14:textId="74EE8D21" w:rsidR="009767A4" w:rsidRPr="00D948E6" w:rsidRDefault="00805A93" w:rsidP="009767A4">
      <w:pPr>
        <w:pStyle w:val="PARAGRAPH"/>
      </w:pPr>
      <w:r>
        <w:fldChar w:fldCharType="begin"/>
      </w:r>
      <w:r>
        <w:instrText xml:space="preserve"> REF _Ref423813394 \h </w:instrText>
      </w:r>
      <w:r>
        <w:fldChar w:fldCharType="separate"/>
      </w:r>
      <w:r w:rsidR="005245E0" w:rsidRPr="00D948E6">
        <w:t xml:space="preserve">Table </w:t>
      </w:r>
      <w:r w:rsidR="005245E0">
        <w:rPr>
          <w:noProof/>
        </w:rPr>
        <w:t>25</w:t>
      </w:r>
      <w:r>
        <w:fldChar w:fldCharType="end"/>
      </w:r>
      <w:r>
        <w:t xml:space="preserve"> </w:t>
      </w:r>
      <w:r w:rsidR="009767A4" w:rsidRPr="00D948E6">
        <w:t>specifies the use of value group C for other media.</w:t>
      </w:r>
      <w:r w:rsidR="009767A4" w:rsidRPr="00D948E6">
        <w:fldChar w:fldCharType="begin"/>
      </w:r>
      <w:r w:rsidR="009767A4" w:rsidRPr="00D948E6">
        <w:instrText xml:space="preserve"> XE "Water" </w:instrText>
      </w:r>
      <w:r w:rsidR="009767A4" w:rsidRPr="00D948E6">
        <w:fldChar w:fldCharType="end"/>
      </w:r>
    </w:p>
    <w:p w14:paraId="5DB8817E" w14:textId="422A7AC5" w:rsidR="009767A4" w:rsidRPr="00D948E6" w:rsidRDefault="009767A4" w:rsidP="009767A4">
      <w:pPr>
        <w:pStyle w:val="TABLE-title"/>
      </w:pPr>
      <w:bookmarkStart w:id="1330" w:name="_Ref423813394"/>
      <w:bookmarkStart w:id="1331" w:name="_Toc364079577"/>
      <w:bookmarkStart w:id="1332" w:name="_Toc397983492"/>
      <w:bookmarkStart w:id="1333" w:name="_Toc398112167"/>
      <w:bookmarkStart w:id="1334" w:name="_Toc438500266"/>
      <w:bookmarkStart w:id="1335" w:name="_Toc438501002"/>
      <w:bookmarkStart w:id="1336" w:name="_Toc470255575"/>
      <w:bookmarkStart w:id="1337" w:name="_Toc84315218"/>
      <w:r w:rsidRPr="00D948E6">
        <w:t xml:space="preserve">Table </w:t>
      </w:r>
      <w:r w:rsidR="00697182">
        <w:rPr>
          <w:noProof/>
        </w:rPr>
        <w:fldChar w:fldCharType="begin"/>
      </w:r>
      <w:r w:rsidR="00697182">
        <w:rPr>
          <w:noProof/>
        </w:rPr>
        <w:instrText xml:space="preserve"> SEQ Table \* ARABIC </w:instrText>
      </w:r>
      <w:r w:rsidR="00697182">
        <w:rPr>
          <w:noProof/>
        </w:rPr>
        <w:fldChar w:fldCharType="separate"/>
      </w:r>
      <w:r w:rsidR="005245E0">
        <w:rPr>
          <w:noProof/>
        </w:rPr>
        <w:t>25</w:t>
      </w:r>
      <w:r w:rsidR="00697182">
        <w:rPr>
          <w:noProof/>
        </w:rPr>
        <w:fldChar w:fldCharType="end"/>
      </w:r>
      <w:bookmarkEnd w:id="1330"/>
      <w:r w:rsidRPr="00D948E6">
        <w:t xml:space="preserve"> – Value group C codes – Other media</w:t>
      </w:r>
      <w:bookmarkEnd w:id="1331"/>
      <w:bookmarkEnd w:id="1332"/>
      <w:bookmarkEnd w:id="1333"/>
      <w:bookmarkEnd w:id="1334"/>
      <w:bookmarkEnd w:id="1335"/>
      <w:bookmarkEnd w:id="1336"/>
      <w:bookmarkEnd w:id="1337"/>
    </w:p>
    <w:tbl>
      <w:tblPr>
        <w:tblW w:w="9070" w:type="dxa"/>
        <w:jc w:val="center"/>
        <w:tblLayout w:type="fixed"/>
        <w:tblCellMar>
          <w:left w:w="70" w:type="dxa"/>
          <w:right w:w="70" w:type="dxa"/>
        </w:tblCellMar>
        <w:tblLook w:val="0000" w:firstRow="0" w:lastRow="0" w:firstColumn="0" w:lastColumn="0" w:noHBand="0" w:noVBand="0"/>
      </w:tblPr>
      <w:tblGrid>
        <w:gridCol w:w="1627"/>
        <w:gridCol w:w="7443"/>
      </w:tblGrid>
      <w:tr w:rsidR="009767A4" w:rsidRPr="00D948E6" w14:paraId="5DB88180" w14:textId="77777777" w:rsidTr="002F0D29">
        <w:trPr>
          <w:cantSplit/>
          <w:tblHeader/>
          <w:jc w:val="center"/>
        </w:trPr>
        <w:tc>
          <w:tcPr>
            <w:tcW w:w="9626" w:type="dxa"/>
            <w:gridSpan w:val="2"/>
            <w:tcBorders>
              <w:top w:val="double" w:sz="4" w:space="0" w:color="auto"/>
              <w:left w:val="double" w:sz="4" w:space="0" w:color="auto"/>
              <w:right w:val="double" w:sz="4" w:space="0" w:color="auto"/>
            </w:tcBorders>
            <w:shd w:val="pct12" w:color="auto" w:fill="auto"/>
            <w:vAlign w:val="center"/>
          </w:tcPr>
          <w:p w14:paraId="5DB8817F" w14:textId="77777777" w:rsidR="009767A4" w:rsidRPr="00D948E6" w:rsidRDefault="009767A4" w:rsidP="00D04C18">
            <w:pPr>
              <w:pStyle w:val="TABLE-col-heading"/>
            </w:pPr>
            <w:r w:rsidRPr="00D948E6">
              <w:t>Value group C codes – Other media</w:t>
            </w:r>
          </w:p>
        </w:tc>
      </w:tr>
      <w:tr w:rsidR="009767A4" w:rsidRPr="00D948E6" w14:paraId="5DB88183" w14:textId="77777777" w:rsidTr="002F0D29">
        <w:trPr>
          <w:cantSplit/>
          <w:jc w:val="center"/>
        </w:trPr>
        <w:tc>
          <w:tcPr>
            <w:tcW w:w="1720" w:type="dxa"/>
            <w:tcBorders>
              <w:top w:val="single" w:sz="4" w:space="0" w:color="auto"/>
              <w:left w:val="double" w:sz="4" w:space="0" w:color="auto"/>
              <w:bottom w:val="single" w:sz="4" w:space="0" w:color="auto"/>
              <w:right w:val="single" w:sz="4" w:space="0" w:color="auto"/>
            </w:tcBorders>
          </w:tcPr>
          <w:p w14:paraId="5DB88181" w14:textId="77777777" w:rsidR="009767A4" w:rsidRPr="00357374" w:rsidRDefault="009767A4" w:rsidP="00D04C18">
            <w:pPr>
              <w:pStyle w:val="TABLE-cell"/>
              <w:keepNext/>
              <w:rPr>
                <w:rStyle w:val="Strong"/>
              </w:rPr>
            </w:pPr>
            <w:r w:rsidRPr="00357374">
              <w:rPr>
                <w:rStyle w:val="Strong"/>
              </w:rPr>
              <w:t>0</w:t>
            </w:r>
          </w:p>
        </w:tc>
        <w:tc>
          <w:tcPr>
            <w:tcW w:w="7906" w:type="dxa"/>
            <w:tcBorders>
              <w:top w:val="single" w:sz="4" w:space="0" w:color="auto"/>
              <w:left w:val="nil"/>
              <w:bottom w:val="single" w:sz="4" w:space="0" w:color="auto"/>
              <w:right w:val="double" w:sz="4" w:space="0" w:color="auto"/>
            </w:tcBorders>
          </w:tcPr>
          <w:p w14:paraId="5DB88182" w14:textId="77777777" w:rsidR="009767A4" w:rsidRPr="00D948E6" w:rsidRDefault="009767A4" w:rsidP="00D04C18">
            <w:pPr>
              <w:pStyle w:val="TABLE-cell"/>
              <w:keepNext/>
            </w:pPr>
            <w:r w:rsidRPr="00D948E6">
              <w:t>General purpose objects</w:t>
            </w:r>
          </w:p>
        </w:tc>
      </w:tr>
      <w:tr w:rsidR="009767A4" w:rsidRPr="00D948E6" w14:paraId="5DB88186" w14:textId="77777777" w:rsidTr="002F0D29">
        <w:trPr>
          <w:cantSplit/>
          <w:jc w:val="center"/>
        </w:trPr>
        <w:tc>
          <w:tcPr>
            <w:tcW w:w="1720" w:type="dxa"/>
            <w:tcBorders>
              <w:top w:val="single" w:sz="4" w:space="0" w:color="auto"/>
              <w:left w:val="double" w:sz="4" w:space="0" w:color="auto"/>
              <w:bottom w:val="single" w:sz="4" w:space="0" w:color="auto"/>
              <w:right w:val="single" w:sz="4" w:space="0" w:color="auto"/>
            </w:tcBorders>
          </w:tcPr>
          <w:p w14:paraId="5DB88184" w14:textId="77777777" w:rsidR="009767A4" w:rsidRPr="00357374" w:rsidRDefault="009767A4" w:rsidP="00D04C18">
            <w:pPr>
              <w:pStyle w:val="TABLE-cell"/>
              <w:keepNext/>
              <w:rPr>
                <w:rStyle w:val="Strong"/>
              </w:rPr>
            </w:pPr>
            <w:r w:rsidRPr="00357374">
              <w:rPr>
                <w:rStyle w:val="Strong"/>
              </w:rPr>
              <w:t>1…10</w:t>
            </w:r>
          </w:p>
        </w:tc>
        <w:tc>
          <w:tcPr>
            <w:tcW w:w="7906" w:type="dxa"/>
            <w:tcBorders>
              <w:top w:val="single" w:sz="4" w:space="0" w:color="auto"/>
              <w:left w:val="nil"/>
              <w:bottom w:val="single" w:sz="4" w:space="0" w:color="auto"/>
              <w:right w:val="double" w:sz="4" w:space="0" w:color="auto"/>
            </w:tcBorders>
          </w:tcPr>
          <w:p w14:paraId="5DB88185" w14:textId="77777777" w:rsidR="009767A4" w:rsidRPr="00D948E6" w:rsidRDefault="009767A4" w:rsidP="00D04C18">
            <w:pPr>
              <w:pStyle w:val="TABLE-cell"/>
              <w:keepNext/>
            </w:pPr>
            <w:r w:rsidRPr="00D948E6">
              <w:t>Solar</w:t>
            </w:r>
            <w:r w:rsidRPr="00D948E6">
              <w:fldChar w:fldCharType="begin"/>
            </w:r>
            <w:r w:rsidRPr="00D948E6">
              <w:instrText xml:space="preserve"> XE "Solar" </w:instrText>
            </w:r>
            <w:r w:rsidRPr="00D948E6">
              <w:fldChar w:fldCharType="end"/>
            </w:r>
          </w:p>
        </w:tc>
      </w:tr>
      <w:tr w:rsidR="009767A4" w:rsidRPr="00D948E6" w14:paraId="5DB88189" w14:textId="77777777" w:rsidTr="002F0D29">
        <w:trPr>
          <w:cantSplit/>
          <w:jc w:val="center"/>
        </w:trPr>
        <w:tc>
          <w:tcPr>
            <w:tcW w:w="1720" w:type="dxa"/>
            <w:tcBorders>
              <w:top w:val="single" w:sz="4" w:space="0" w:color="auto"/>
              <w:left w:val="double" w:sz="4" w:space="0" w:color="auto"/>
              <w:bottom w:val="single" w:sz="4" w:space="0" w:color="auto"/>
              <w:right w:val="single" w:sz="4" w:space="0" w:color="auto"/>
            </w:tcBorders>
          </w:tcPr>
          <w:p w14:paraId="5DB88187" w14:textId="77777777" w:rsidR="009767A4" w:rsidRPr="00357374" w:rsidRDefault="009767A4" w:rsidP="00D04C18">
            <w:pPr>
              <w:pStyle w:val="TABLE-cell"/>
              <w:keepNext/>
              <w:rPr>
                <w:rStyle w:val="Strong"/>
              </w:rPr>
            </w:pPr>
            <w:r w:rsidRPr="00357374">
              <w:rPr>
                <w:rStyle w:val="Strong"/>
              </w:rPr>
              <w:t>11…20</w:t>
            </w:r>
          </w:p>
        </w:tc>
        <w:tc>
          <w:tcPr>
            <w:tcW w:w="7906" w:type="dxa"/>
            <w:tcBorders>
              <w:top w:val="single" w:sz="4" w:space="0" w:color="auto"/>
              <w:left w:val="nil"/>
              <w:bottom w:val="single" w:sz="4" w:space="0" w:color="auto"/>
              <w:right w:val="double" w:sz="4" w:space="0" w:color="auto"/>
            </w:tcBorders>
          </w:tcPr>
          <w:p w14:paraId="5DB88188" w14:textId="77777777" w:rsidR="009767A4" w:rsidRPr="00D948E6" w:rsidRDefault="009767A4" w:rsidP="00D04C18">
            <w:pPr>
              <w:pStyle w:val="TABLE-cell"/>
              <w:keepNext/>
            </w:pPr>
            <w:r w:rsidRPr="00D948E6">
              <w:t>Wind</w:t>
            </w:r>
            <w:r w:rsidRPr="00D948E6">
              <w:fldChar w:fldCharType="begin"/>
            </w:r>
            <w:r w:rsidRPr="00D948E6">
              <w:instrText xml:space="preserve"> XE "Wind" </w:instrText>
            </w:r>
            <w:r w:rsidRPr="00D948E6">
              <w:fldChar w:fldCharType="end"/>
            </w:r>
          </w:p>
        </w:tc>
      </w:tr>
      <w:tr w:rsidR="009767A4" w:rsidRPr="00D948E6" w14:paraId="5DB8818C" w14:textId="77777777" w:rsidTr="002F0D29">
        <w:trPr>
          <w:cantSplit/>
          <w:jc w:val="center"/>
        </w:trPr>
        <w:tc>
          <w:tcPr>
            <w:tcW w:w="1720" w:type="dxa"/>
            <w:tcBorders>
              <w:top w:val="single" w:sz="4" w:space="0" w:color="auto"/>
              <w:left w:val="double" w:sz="4" w:space="0" w:color="auto"/>
              <w:bottom w:val="single" w:sz="4" w:space="0" w:color="auto"/>
              <w:right w:val="single" w:sz="4" w:space="0" w:color="auto"/>
            </w:tcBorders>
          </w:tcPr>
          <w:p w14:paraId="5DB8818A" w14:textId="77777777" w:rsidR="009767A4" w:rsidRPr="00357374" w:rsidRDefault="009767A4" w:rsidP="00D04C18">
            <w:pPr>
              <w:pStyle w:val="TABLE-cell"/>
              <w:keepNext/>
              <w:rPr>
                <w:rStyle w:val="Strong"/>
              </w:rPr>
            </w:pPr>
          </w:p>
        </w:tc>
        <w:tc>
          <w:tcPr>
            <w:tcW w:w="7906" w:type="dxa"/>
            <w:tcBorders>
              <w:top w:val="single" w:sz="4" w:space="0" w:color="auto"/>
              <w:left w:val="nil"/>
              <w:bottom w:val="single" w:sz="4" w:space="0" w:color="auto"/>
              <w:right w:val="double" w:sz="4" w:space="0" w:color="auto"/>
            </w:tcBorders>
          </w:tcPr>
          <w:p w14:paraId="5DB8818B" w14:textId="77777777" w:rsidR="009767A4" w:rsidRPr="00D948E6" w:rsidRDefault="009767A4" w:rsidP="00D04C18">
            <w:pPr>
              <w:pStyle w:val="TABLE-cell"/>
              <w:keepNext/>
            </w:pPr>
          </w:p>
        </w:tc>
      </w:tr>
      <w:tr w:rsidR="009767A4" w:rsidRPr="00D948E6" w14:paraId="5DB8818F" w14:textId="77777777" w:rsidTr="002F0D29">
        <w:trPr>
          <w:cantSplit/>
          <w:jc w:val="center"/>
        </w:trPr>
        <w:tc>
          <w:tcPr>
            <w:tcW w:w="1720" w:type="dxa"/>
            <w:tcBorders>
              <w:top w:val="single" w:sz="4" w:space="0" w:color="auto"/>
              <w:left w:val="double" w:sz="4" w:space="0" w:color="auto"/>
              <w:bottom w:val="single" w:sz="4" w:space="0" w:color="auto"/>
              <w:right w:val="single" w:sz="4" w:space="0" w:color="auto"/>
            </w:tcBorders>
          </w:tcPr>
          <w:p w14:paraId="5DB8818D" w14:textId="77777777" w:rsidR="009767A4" w:rsidRPr="00357374" w:rsidRDefault="009767A4" w:rsidP="00D04C18">
            <w:pPr>
              <w:pStyle w:val="TABLE-cell"/>
              <w:keepNext/>
              <w:rPr>
                <w:rStyle w:val="Strong"/>
              </w:rPr>
            </w:pPr>
            <w:r w:rsidRPr="00357374">
              <w:rPr>
                <w:rStyle w:val="Strong"/>
              </w:rPr>
              <w:t>128…254</w:t>
            </w:r>
          </w:p>
        </w:tc>
        <w:tc>
          <w:tcPr>
            <w:tcW w:w="7906" w:type="dxa"/>
            <w:tcBorders>
              <w:top w:val="single" w:sz="4" w:space="0" w:color="auto"/>
              <w:left w:val="nil"/>
              <w:bottom w:val="single" w:sz="4" w:space="0" w:color="auto"/>
              <w:right w:val="double" w:sz="4" w:space="0" w:color="auto"/>
            </w:tcBorders>
          </w:tcPr>
          <w:p w14:paraId="5DB8818E" w14:textId="77777777" w:rsidR="009767A4" w:rsidRPr="00D948E6" w:rsidRDefault="009767A4" w:rsidP="00D04C18">
            <w:pPr>
              <w:pStyle w:val="TABLE-cell"/>
              <w:keepNext/>
            </w:pPr>
            <w:r w:rsidRPr="00D948E6">
              <w:t>Manufacturer specific codes</w:t>
            </w:r>
          </w:p>
        </w:tc>
      </w:tr>
      <w:tr w:rsidR="009767A4" w:rsidRPr="00D948E6" w14:paraId="5DB88192" w14:textId="77777777" w:rsidTr="002F0D29">
        <w:trPr>
          <w:cantSplit/>
          <w:jc w:val="center"/>
        </w:trPr>
        <w:tc>
          <w:tcPr>
            <w:tcW w:w="1720" w:type="dxa"/>
            <w:tcBorders>
              <w:top w:val="single" w:sz="4" w:space="0" w:color="auto"/>
              <w:left w:val="double" w:sz="4" w:space="0" w:color="auto"/>
              <w:bottom w:val="double" w:sz="4" w:space="0" w:color="auto"/>
              <w:right w:val="single" w:sz="4" w:space="0" w:color="auto"/>
            </w:tcBorders>
          </w:tcPr>
          <w:p w14:paraId="5DB88190" w14:textId="77777777" w:rsidR="009767A4" w:rsidRPr="00357374" w:rsidRDefault="009767A4" w:rsidP="00D04C18">
            <w:pPr>
              <w:pStyle w:val="TABLE-cell"/>
              <w:keepNext/>
              <w:rPr>
                <w:rStyle w:val="Strong"/>
              </w:rPr>
            </w:pPr>
            <w:r w:rsidRPr="00357374">
              <w:rPr>
                <w:rStyle w:val="Strong"/>
              </w:rPr>
              <w:t>All other</w:t>
            </w:r>
          </w:p>
        </w:tc>
        <w:tc>
          <w:tcPr>
            <w:tcW w:w="7906" w:type="dxa"/>
            <w:tcBorders>
              <w:top w:val="single" w:sz="4" w:space="0" w:color="auto"/>
              <w:left w:val="nil"/>
              <w:bottom w:val="double" w:sz="4" w:space="0" w:color="auto"/>
              <w:right w:val="double" w:sz="4" w:space="0" w:color="auto"/>
            </w:tcBorders>
          </w:tcPr>
          <w:p w14:paraId="5DB88191" w14:textId="77777777" w:rsidR="009767A4" w:rsidRPr="00D948E6" w:rsidRDefault="009767A4" w:rsidP="00D04C18">
            <w:pPr>
              <w:pStyle w:val="TABLE-cell"/>
              <w:keepNext/>
            </w:pPr>
            <w:r w:rsidRPr="00D948E6">
              <w:t>Reserved</w:t>
            </w:r>
          </w:p>
        </w:tc>
      </w:tr>
    </w:tbl>
    <w:p w14:paraId="5DB88193" w14:textId="77777777" w:rsidR="00CA18E8" w:rsidRDefault="00CA18E8" w:rsidP="00CA18E8">
      <w:pPr>
        <w:pStyle w:val="NOTE"/>
      </w:pPr>
      <w:bookmarkStart w:id="1338" w:name="_Toc364085338"/>
      <w:bookmarkStart w:id="1339" w:name="_Toc364085757"/>
      <w:bookmarkStart w:id="1340" w:name="_Toc397983321"/>
      <w:bookmarkStart w:id="1341" w:name="_Toc398111996"/>
      <w:bookmarkStart w:id="1342" w:name="_Toc438500228"/>
      <w:bookmarkStart w:id="1343" w:name="_Toc438500964"/>
    </w:p>
    <w:p w14:paraId="5DB88194" w14:textId="77777777" w:rsidR="009767A4" w:rsidRPr="00D948E6" w:rsidRDefault="00E42058" w:rsidP="00266935">
      <w:pPr>
        <w:pStyle w:val="Heading2"/>
      </w:pPr>
      <w:bookmarkStart w:id="1344" w:name="_Toc470255537"/>
      <w:bookmarkStart w:id="1345" w:name="_Toc84315180"/>
      <w:r>
        <w:t xml:space="preserve">Value group </w:t>
      </w:r>
      <w:r w:rsidR="009767A4" w:rsidRPr="00D948E6">
        <w:t>D</w:t>
      </w:r>
      <w:r w:rsidR="009767A4" w:rsidRPr="00D948E6">
        <w:fldChar w:fldCharType="begin"/>
      </w:r>
      <w:r w:rsidR="009767A4" w:rsidRPr="00D948E6">
        <w:instrText xml:space="preserve"> XE "Value group D, Other media" </w:instrText>
      </w:r>
      <w:r w:rsidR="009767A4" w:rsidRPr="00D948E6">
        <w:fldChar w:fldCharType="end"/>
      </w:r>
      <w:r w:rsidR="009767A4" w:rsidRPr="00D948E6">
        <w:t xml:space="preserve"> codes – Other media</w:t>
      </w:r>
      <w:bookmarkEnd w:id="1338"/>
      <w:bookmarkEnd w:id="1339"/>
      <w:bookmarkEnd w:id="1340"/>
      <w:bookmarkEnd w:id="1341"/>
      <w:bookmarkEnd w:id="1342"/>
      <w:bookmarkEnd w:id="1343"/>
      <w:bookmarkEnd w:id="1344"/>
      <w:bookmarkEnd w:id="1345"/>
    </w:p>
    <w:p w14:paraId="5DB88195" w14:textId="77777777" w:rsidR="009767A4" w:rsidRPr="003E292C" w:rsidRDefault="009767A4" w:rsidP="009767A4">
      <w:pPr>
        <w:pStyle w:val="PARAGRAPH"/>
        <w:rPr>
          <w:rStyle w:val="Emphasis"/>
          <w:i w:val="0"/>
        </w:rPr>
      </w:pPr>
      <w:r w:rsidRPr="003E292C">
        <w:rPr>
          <w:rStyle w:val="Emphasis"/>
          <w:i w:val="0"/>
        </w:rPr>
        <w:t>To be specified later.</w:t>
      </w:r>
    </w:p>
    <w:p w14:paraId="5DB88196" w14:textId="77777777" w:rsidR="009767A4" w:rsidRPr="00D948E6" w:rsidRDefault="009767A4" w:rsidP="00266935">
      <w:pPr>
        <w:pStyle w:val="Heading2"/>
      </w:pPr>
      <w:bookmarkStart w:id="1346" w:name="_Toc364085339"/>
      <w:bookmarkStart w:id="1347" w:name="_Toc364085758"/>
      <w:bookmarkStart w:id="1348" w:name="_Toc397983322"/>
      <w:bookmarkStart w:id="1349" w:name="_Toc398111997"/>
      <w:bookmarkStart w:id="1350" w:name="_Toc438500229"/>
      <w:bookmarkStart w:id="1351" w:name="_Toc438500965"/>
      <w:bookmarkStart w:id="1352" w:name="_Toc470255538"/>
      <w:bookmarkStart w:id="1353" w:name="_Toc84315181"/>
      <w:r w:rsidRPr="00D948E6">
        <w:t>Value group E</w:t>
      </w:r>
      <w:r w:rsidRPr="00D948E6">
        <w:fldChar w:fldCharType="begin"/>
      </w:r>
      <w:r w:rsidRPr="00D948E6">
        <w:instrText xml:space="preserve"> XE "Value group E, Other media" </w:instrText>
      </w:r>
      <w:r w:rsidRPr="00D948E6">
        <w:fldChar w:fldCharType="end"/>
      </w:r>
      <w:r w:rsidRPr="00D948E6">
        <w:t xml:space="preserve"> codes – Other media</w:t>
      </w:r>
      <w:bookmarkEnd w:id="1346"/>
      <w:bookmarkEnd w:id="1347"/>
      <w:bookmarkEnd w:id="1348"/>
      <w:bookmarkEnd w:id="1349"/>
      <w:bookmarkEnd w:id="1350"/>
      <w:bookmarkEnd w:id="1351"/>
      <w:bookmarkEnd w:id="1352"/>
      <w:bookmarkEnd w:id="1353"/>
    </w:p>
    <w:p w14:paraId="5DB88197" w14:textId="77777777" w:rsidR="009767A4" w:rsidRPr="003E292C" w:rsidRDefault="009767A4" w:rsidP="009767A4">
      <w:pPr>
        <w:pStyle w:val="PARAGRAPH"/>
        <w:rPr>
          <w:rStyle w:val="Emphasis"/>
          <w:i w:val="0"/>
        </w:rPr>
      </w:pPr>
      <w:r w:rsidRPr="003E292C">
        <w:rPr>
          <w:rStyle w:val="Emphasis"/>
          <w:i w:val="0"/>
        </w:rPr>
        <w:t>To be specified later.</w:t>
      </w:r>
    </w:p>
    <w:p w14:paraId="5DB88198" w14:textId="77777777" w:rsidR="009767A4" w:rsidRPr="00D948E6" w:rsidRDefault="009767A4" w:rsidP="00266935">
      <w:pPr>
        <w:pStyle w:val="Heading2"/>
      </w:pPr>
      <w:bookmarkStart w:id="1354" w:name="_Toc364085340"/>
      <w:bookmarkStart w:id="1355" w:name="_Toc364085759"/>
      <w:bookmarkStart w:id="1356" w:name="_Toc397983323"/>
      <w:bookmarkStart w:id="1357" w:name="_Toc398111998"/>
      <w:bookmarkStart w:id="1358" w:name="_Toc438500230"/>
      <w:bookmarkStart w:id="1359" w:name="_Toc438500966"/>
      <w:bookmarkStart w:id="1360" w:name="_Toc470255539"/>
      <w:bookmarkStart w:id="1361" w:name="_Toc84315182"/>
      <w:r w:rsidRPr="00D948E6">
        <w:t>Value group F</w:t>
      </w:r>
      <w:r w:rsidRPr="00D948E6">
        <w:fldChar w:fldCharType="begin"/>
      </w:r>
      <w:r w:rsidRPr="00D948E6">
        <w:instrText xml:space="preserve"> XE "Value group F, Other media" </w:instrText>
      </w:r>
      <w:r w:rsidRPr="00D948E6">
        <w:fldChar w:fldCharType="end"/>
      </w:r>
      <w:r w:rsidRPr="00D948E6">
        <w:t xml:space="preserve"> codes – Other media</w:t>
      </w:r>
      <w:bookmarkEnd w:id="1354"/>
      <w:bookmarkEnd w:id="1355"/>
      <w:bookmarkEnd w:id="1356"/>
      <w:bookmarkEnd w:id="1357"/>
      <w:bookmarkEnd w:id="1358"/>
      <w:bookmarkEnd w:id="1359"/>
      <w:bookmarkEnd w:id="1360"/>
      <w:bookmarkEnd w:id="1361"/>
    </w:p>
    <w:p w14:paraId="5DB88199" w14:textId="77777777" w:rsidR="009767A4" w:rsidRDefault="009767A4" w:rsidP="009767A4">
      <w:pPr>
        <w:pStyle w:val="PARAGRAPH"/>
        <w:rPr>
          <w:rStyle w:val="Emphasis"/>
          <w:i w:val="0"/>
        </w:rPr>
      </w:pPr>
      <w:r w:rsidRPr="003E292C">
        <w:rPr>
          <w:rStyle w:val="Emphasis"/>
          <w:i w:val="0"/>
        </w:rPr>
        <w:t>To be specified later.</w:t>
      </w:r>
    </w:p>
    <w:p w14:paraId="5DB8819A" w14:textId="77777777" w:rsidR="00357374" w:rsidRPr="003E292C" w:rsidRDefault="00357374" w:rsidP="00357374">
      <w:pPr>
        <w:pStyle w:val="PARAGRAPH"/>
        <w:rPr>
          <w:rStyle w:val="Emphasis"/>
          <w:i w:val="0"/>
        </w:rPr>
      </w:pPr>
    </w:p>
    <w:p w14:paraId="5DB8819B" w14:textId="77777777" w:rsidR="00266935" w:rsidRPr="00CB7F36" w:rsidRDefault="00266935" w:rsidP="00A83328">
      <w:pPr>
        <w:pStyle w:val="ANNEXtitle"/>
      </w:pPr>
      <w:bookmarkStart w:id="1362" w:name="_Toc364085341"/>
      <w:bookmarkStart w:id="1363" w:name="_Toc364085760"/>
      <w:bookmarkStart w:id="1364" w:name="_Toc397983324"/>
      <w:bookmarkStart w:id="1365" w:name="_Toc398111999"/>
      <w:r>
        <w:lastRenderedPageBreak/>
        <w:br/>
      </w:r>
      <w:bookmarkStart w:id="1366" w:name="_Toc438500231"/>
      <w:bookmarkStart w:id="1367" w:name="_Toc438500967"/>
      <w:bookmarkStart w:id="1368" w:name="_Toc470255540"/>
      <w:bookmarkStart w:id="1369" w:name="_Toc84315183"/>
      <w:r w:rsidRPr="00266935">
        <w:rPr>
          <w:b w:val="0"/>
        </w:rPr>
        <w:t>(normative)</w:t>
      </w:r>
      <w:r w:rsidRPr="00266935">
        <w:rPr>
          <w:b w:val="0"/>
        </w:rPr>
        <w:br/>
      </w:r>
      <w:r w:rsidRPr="00266935">
        <w:rPr>
          <w:b w:val="0"/>
        </w:rPr>
        <w:br/>
      </w:r>
      <w:r w:rsidRPr="00266935">
        <w:t>Code presentation</w:t>
      </w:r>
      <w:bookmarkEnd w:id="1366"/>
      <w:bookmarkEnd w:id="1367"/>
      <w:bookmarkEnd w:id="1368"/>
      <w:bookmarkEnd w:id="1369"/>
    </w:p>
    <w:p w14:paraId="5DB8819C" w14:textId="77777777" w:rsidR="009767A4" w:rsidRPr="00D948E6" w:rsidRDefault="009767A4" w:rsidP="00700933">
      <w:pPr>
        <w:pStyle w:val="ANNEX-heading1"/>
      </w:pPr>
      <w:bookmarkStart w:id="1370" w:name="_Hlt506254650"/>
      <w:bookmarkStart w:id="1371" w:name="_Ref473455258"/>
      <w:bookmarkStart w:id="1372" w:name="_Toc509818332"/>
      <w:bookmarkStart w:id="1373" w:name="_Toc78850927"/>
      <w:bookmarkStart w:id="1374" w:name="_Toc78883992"/>
      <w:bookmarkStart w:id="1375" w:name="_Toc102790195"/>
      <w:bookmarkStart w:id="1376" w:name="_Toc112672458"/>
      <w:bookmarkStart w:id="1377" w:name="_Toc112673031"/>
      <w:bookmarkStart w:id="1378" w:name="_Toc112673265"/>
      <w:bookmarkStart w:id="1379" w:name="_Toc114270074"/>
      <w:bookmarkStart w:id="1380" w:name="_Toc364085342"/>
      <w:bookmarkStart w:id="1381" w:name="_Toc364085761"/>
      <w:bookmarkStart w:id="1382" w:name="_Toc397983325"/>
      <w:bookmarkStart w:id="1383" w:name="_Toc398112000"/>
      <w:bookmarkStart w:id="1384" w:name="_Toc438500232"/>
      <w:bookmarkStart w:id="1385" w:name="_Toc438500968"/>
      <w:bookmarkStart w:id="1386" w:name="_Toc470255541"/>
      <w:bookmarkStart w:id="1387" w:name="_Toc84315184"/>
      <w:bookmarkEnd w:id="1305"/>
      <w:bookmarkEnd w:id="1306"/>
      <w:bookmarkEnd w:id="1307"/>
      <w:bookmarkEnd w:id="1308"/>
      <w:bookmarkEnd w:id="1309"/>
      <w:bookmarkEnd w:id="1310"/>
      <w:bookmarkEnd w:id="1311"/>
      <w:bookmarkEnd w:id="1312"/>
      <w:bookmarkEnd w:id="1362"/>
      <w:bookmarkEnd w:id="1363"/>
      <w:bookmarkEnd w:id="1364"/>
      <w:bookmarkEnd w:id="1365"/>
      <w:r w:rsidRPr="00D948E6">
        <w:t>Reduced ID codes</w:t>
      </w:r>
      <w:r w:rsidRPr="00D948E6">
        <w:fldChar w:fldCharType="begin"/>
      </w:r>
      <w:r w:rsidRPr="00D948E6">
        <w:instrText xml:space="preserve"> XE "Reduced ID codes" </w:instrText>
      </w:r>
      <w:r w:rsidRPr="00D948E6">
        <w:fldChar w:fldCharType="end"/>
      </w:r>
      <w:r w:rsidRPr="00D948E6">
        <w:t xml:space="preserve"> (e.g. for</w:t>
      </w:r>
      <w:bookmarkEnd w:id="1370"/>
      <w:r w:rsidRPr="00D948E6">
        <w:t xml:space="preserve"> </w:t>
      </w:r>
      <w:r w:rsidR="00234583">
        <w:t>IEC 6</w:t>
      </w:r>
      <w:r w:rsidRPr="00D948E6">
        <w:t>2056-21)</w:t>
      </w:r>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p>
    <w:p w14:paraId="5DB8819D" w14:textId="3D2F1A28" w:rsidR="009767A4" w:rsidRPr="00D948E6" w:rsidRDefault="009767A4" w:rsidP="009767A4">
      <w:pPr>
        <w:pStyle w:val="PARAGRAPH"/>
      </w:pPr>
      <w:r w:rsidRPr="00D948E6">
        <w:t xml:space="preserve">To comply with the syntax defined for protocol modes A to D of </w:t>
      </w:r>
      <w:r w:rsidR="00805A93">
        <w:fldChar w:fldCharType="begin"/>
      </w:r>
      <w:r w:rsidR="00805A93">
        <w:instrText xml:space="preserve"> REF IEC62056_21_Local \h </w:instrText>
      </w:r>
      <w:r w:rsidR="00805A93">
        <w:fldChar w:fldCharType="separate"/>
      </w:r>
      <w:r w:rsidR="005245E0">
        <w:t>IEC 6</w:t>
      </w:r>
      <w:r w:rsidR="005245E0" w:rsidRPr="00CA1D68">
        <w:t>2056-21</w:t>
      </w:r>
      <w:r w:rsidR="00805A93">
        <w:fldChar w:fldCharType="end"/>
      </w:r>
      <w:r w:rsidR="00805A93">
        <w:t xml:space="preserve"> </w:t>
      </w:r>
      <w:r w:rsidRPr="00D948E6">
        <w:t>the range of ID codes is reduced to fulfil the limitations which usually apply to the number of digits and their ASCII representation. Values in all value groups are limited to a range of 0…99 and within that range, to the values specified in the clauses specifying the use of the value groups.</w:t>
      </w:r>
    </w:p>
    <w:p w14:paraId="5DB8819E" w14:textId="77777777" w:rsidR="009767A4" w:rsidRPr="00D948E6" w:rsidRDefault="009767A4" w:rsidP="009767A4">
      <w:pPr>
        <w:pStyle w:val="PARAGRAPH"/>
      </w:pPr>
      <w:r w:rsidRPr="00D948E6">
        <w:t>Some value groups may be suppressed, if they are not relevant to an application:</w:t>
      </w:r>
    </w:p>
    <w:p w14:paraId="5DB8819F" w14:textId="77777777" w:rsidR="009767A4" w:rsidRPr="00D948E6" w:rsidRDefault="009767A4" w:rsidP="009767A4">
      <w:pPr>
        <w:pStyle w:val="ListBullet"/>
      </w:pPr>
      <w:r w:rsidRPr="00D948E6">
        <w:t>optional value groups</w:t>
      </w:r>
      <w:r w:rsidRPr="00D948E6">
        <w:fldChar w:fldCharType="begin"/>
      </w:r>
      <w:r w:rsidRPr="00D948E6">
        <w:instrText xml:space="preserve"> XE "Value groups, optional" </w:instrText>
      </w:r>
      <w:r w:rsidRPr="00D948E6">
        <w:fldChar w:fldCharType="end"/>
      </w:r>
      <w:r w:rsidRPr="00D948E6">
        <w:t>: A, B, E, F;</w:t>
      </w:r>
    </w:p>
    <w:p w14:paraId="5DB881A0" w14:textId="77777777" w:rsidR="009767A4" w:rsidRPr="00D948E6" w:rsidRDefault="009767A4" w:rsidP="009767A4">
      <w:pPr>
        <w:pStyle w:val="ListBullet"/>
      </w:pPr>
      <w:r w:rsidRPr="00D948E6">
        <w:t>mandatory value groups</w:t>
      </w:r>
      <w:r w:rsidRPr="00D948E6">
        <w:fldChar w:fldCharType="begin"/>
      </w:r>
      <w:r w:rsidRPr="00D948E6">
        <w:instrText xml:space="preserve"> XE "Value groups, mandatory" </w:instrText>
      </w:r>
      <w:r w:rsidRPr="00D948E6">
        <w:fldChar w:fldCharType="end"/>
      </w:r>
      <w:r w:rsidRPr="00D948E6">
        <w:t>: C, D.</w:t>
      </w:r>
    </w:p>
    <w:p w14:paraId="5DB881A1" w14:textId="0BA1AAF2" w:rsidR="009767A4" w:rsidRPr="00D948E6" w:rsidRDefault="009767A4" w:rsidP="009767A4">
      <w:pPr>
        <w:pStyle w:val="PARAGRAPH"/>
      </w:pPr>
      <w:r w:rsidRPr="00D948E6">
        <w:t>To allow the interpretation of shortened codes delimiters</w:t>
      </w:r>
      <w:r w:rsidRPr="00D948E6">
        <w:fldChar w:fldCharType="begin"/>
      </w:r>
      <w:r w:rsidRPr="00D948E6">
        <w:instrText xml:space="preserve"> XE "Delimiters" </w:instrText>
      </w:r>
      <w:r w:rsidRPr="00D948E6">
        <w:fldChar w:fldCharType="end"/>
      </w:r>
      <w:r w:rsidRPr="00D948E6">
        <w:t xml:space="preserve"> are inserted between all value groups, see</w:t>
      </w:r>
      <w:r w:rsidR="00805A93">
        <w:t xml:space="preserve"> </w:t>
      </w:r>
      <w:r w:rsidR="00805A93">
        <w:fldChar w:fldCharType="begin"/>
      </w:r>
      <w:r w:rsidR="00805A93">
        <w:instrText xml:space="preserve"> REF _Ref423813444 \h </w:instrText>
      </w:r>
      <w:r w:rsidR="00805A93">
        <w:fldChar w:fldCharType="separate"/>
      </w:r>
      <w:r w:rsidR="005245E0">
        <w:t>Figure A.</w:t>
      </w:r>
      <w:r w:rsidR="005245E0">
        <w:rPr>
          <w:noProof/>
        </w:rPr>
        <w:t>1</w:t>
      </w:r>
      <w:r w:rsidR="00805A93">
        <w:fldChar w:fldCharType="end"/>
      </w:r>
      <w:r w:rsidRPr="00D948E6">
        <w:t>:</w:t>
      </w:r>
    </w:p>
    <w:tbl>
      <w:tblPr>
        <w:tblW w:w="9070" w:type="dxa"/>
        <w:jc w:val="center"/>
        <w:tblBorders>
          <w:top w:val="single" w:sz="12" w:space="0" w:color="auto"/>
          <w:left w:val="single" w:sz="12" w:space="0" w:color="auto"/>
          <w:bottom w:val="single" w:sz="12" w:space="0" w:color="auto"/>
          <w:right w:val="single" w:sz="12" w:space="0" w:color="auto"/>
        </w:tblBorders>
        <w:tblLayout w:type="fixed"/>
        <w:tblCellMar>
          <w:left w:w="71" w:type="dxa"/>
          <w:right w:w="71" w:type="dxa"/>
        </w:tblCellMar>
        <w:tblLook w:val="0000" w:firstRow="0" w:lastRow="0" w:firstColumn="0" w:lastColumn="0" w:noHBand="0" w:noVBand="0"/>
      </w:tblPr>
      <w:tblGrid>
        <w:gridCol w:w="1000"/>
        <w:gridCol w:w="615"/>
        <w:gridCol w:w="999"/>
        <w:gridCol w:w="615"/>
        <w:gridCol w:w="999"/>
        <w:gridCol w:w="615"/>
        <w:gridCol w:w="999"/>
        <w:gridCol w:w="615"/>
        <w:gridCol w:w="999"/>
        <w:gridCol w:w="615"/>
        <w:gridCol w:w="999"/>
      </w:tblGrid>
      <w:tr w:rsidR="009767A4" w:rsidRPr="00D948E6" w14:paraId="5DB881AD" w14:textId="77777777" w:rsidTr="002264EF">
        <w:trPr>
          <w:cantSplit/>
          <w:jc w:val="center"/>
        </w:trPr>
        <w:tc>
          <w:tcPr>
            <w:tcW w:w="1000" w:type="dxa"/>
            <w:tcBorders>
              <w:top w:val="single" w:sz="4" w:space="0" w:color="auto"/>
              <w:left w:val="single" w:sz="4" w:space="0" w:color="auto"/>
              <w:bottom w:val="single" w:sz="4" w:space="0" w:color="auto"/>
            </w:tcBorders>
          </w:tcPr>
          <w:p w14:paraId="5DB881A2" w14:textId="77777777" w:rsidR="009767A4" w:rsidRPr="00D948E6" w:rsidRDefault="009767A4" w:rsidP="00CA18E8">
            <w:pPr>
              <w:pStyle w:val="FIGURE"/>
            </w:pPr>
            <w:r w:rsidRPr="00D948E6">
              <w:t>A</w:t>
            </w:r>
          </w:p>
        </w:tc>
        <w:tc>
          <w:tcPr>
            <w:tcW w:w="615" w:type="dxa"/>
            <w:tcBorders>
              <w:top w:val="single" w:sz="4" w:space="0" w:color="auto"/>
              <w:bottom w:val="single" w:sz="4" w:space="0" w:color="auto"/>
              <w:right w:val="single" w:sz="6" w:space="0" w:color="auto"/>
            </w:tcBorders>
          </w:tcPr>
          <w:p w14:paraId="5DB881A3" w14:textId="77777777" w:rsidR="009767A4" w:rsidRPr="00D948E6" w:rsidRDefault="009767A4" w:rsidP="00CA18E8">
            <w:pPr>
              <w:pStyle w:val="FIGURE"/>
            </w:pPr>
            <w:r w:rsidRPr="00D948E6">
              <w:t>-</w:t>
            </w:r>
          </w:p>
        </w:tc>
        <w:tc>
          <w:tcPr>
            <w:tcW w:w="999" w:type="dxa"/>
            <w:tcBorders>
              <w:top w:val="single" w:sz="4" w:space="0" w:color="auto"/>
              <w:left w:val="single" w:sz="6" w:space="0" w:color="auto"/>
              <w:bottom w:val="single" w:sz="4" w:space="0" w:color="auto"/>
            </w:tcBorders>
          </w:tcPr>
          <w:p w14:paraId="5DB881A4" w14:textId="77777777" w:rsidR="009767A4" w:rsidRPr="00D948E6" w:rsidRDefault="009767A4" w:rsidP="00CA18E8">
            <w:pPr>
              <w:pStyle w:val="FIGURE"/>
            </w:pPr>
            <w:r w:rsidRPr="00D948E6">
              <w:t>B</w:t>
            </w:r>
          </w:p>
        </w:tc>
        <w:tc>
          <w:tcPr>
            <w:tcW w:w="615" w:type="dxa"/>
            <w:tcBorders>
              <w:top w:val="single" w:sz="4" w:space="0" w:color="auto"/>
              <w:bottom w:val="single" w:sz="4" w:space="0" w:color="auto"/>
              <w:right w:val="single" w:sz="6" w:space="0" w:color="auto"/>
            </w:tcBorders>
          </w:tcPr>
          <w:p w14:paraId="5DB881A5" w14:textId="77777777" w:rsidR="009767A4" w:rsidRPr="00D948E6" w:rsidRDefault="009767A4" w:rsidP="00CA18E8">
            <w:pPr>
              <w:pStyle w:val="FIGURE"/>
            </w:pPr>
            <w:r w:rsidRPr="00D948E6">
              <w:t>:</w:t>
            </w:r>
          </w:p>
        </w:tc>
        <w:tc>
          <w:tcPr>
            <w:tcW w:w="999" w:type="dxa"/>
            <w:tcBorders>
              <w:top w:val="single" w:sz="4" w:space="0" w:color="auto"/>
              <w:left w:val="single" w:sz="6" w:space="0" w:color="auto"/>
              <w:bottom w:val="single" w:sz="4" w:space="0" w:color="auto"/>
            </w:tcBorders>
            <w:shd w:val="pct10" w:color="auto" w:fill="auto"/>
          </w:tcPr>
          <w:p w14:paraId="5DB881A6" w14:textId="77777777" w:rsidR="009767A4" w:rsidRPr="00D948E6" w:rsidRDefault="009767A4" w:rsidP="00CA18E8">
            <w:pPr>
              <w:pStyle w:val="FIGURE"/>
            </w:pPr>
            <w:r w:rsidRPr="00D948E6">
              <w:t>C</w:t>
            </w:r>
          </w:p>
        </w:tc>
        <w:tc>
          <w:tcPr>
            <w:tcW w:w="615" w:type="dxa"/>
            <w:tcBorders>
              <w:top w:val="single" w:sz="4" w:space="0" w:color="auto"/>
              <w:bottom w:val="single" w:sz="4" w:space="0" w:color="auto"/>
              <w:right w:val="single" w:sz="6" w:space="0" w:color="auto"/>
            </w:tcBorders>
            <w:shd w:val="pct10" w:color="auto" w:fill="auto"/>
          </w:tcPr>
          <w:p w14:paraId="5DB881A7" w14:textId="77777777" w:rsidR="009767A4" w:rsidRPr="00D948E6" w:rsidRDefault="009767A4" w:rsidP="00CA18E8">
            <w:pPr>
              <w:pStyle w:val="FIGURE"/>
            </w:pPr>
            <w:r w:rsidRPr="00D948E6">
              <w:t>.</w:t>
            </w:r>
          </w:p>
        </w:tc>
        <w:tc>
          <w:tcPr>
            <w:tcW w:w="999" w:type="dxa"/>
            <w:tcBorders>
              <w:top w:val="single" w:sz="4" w:space="0" w:color="auto"/>
              <w:left w:val="single" w:sz="6" w:space="0" w:color="auto"/>
              <w:bottom w:val="single" w:sz="4" w:space="0" w:color="auto"/>
              <w:right w:val="single" w:sz="6" w:space="0" w:color="auto"/>
            </w:tcBorders>
            <w:shd w:val="pct10" w:color="auto" w:fill="auto"/>
          </w:tcPr>
          <w:p w14:paraId="5DB881A8" w14:textId="77777777" w:rsidR="009767A4" w:rsidRPr="00D948E6" w:rsidRDefault="009767A4" w:rsidP="00CA18E8">
            <w:pPr>
              <w:pStyle w:val="FIGURE"/>
            </w:pPr>
            <w:r w:rsidRPr="00D948E6">
              <w:t>D</w:t>
            </w:r>
          </w:p>
        </w:tc>
        <w:tc>
          <w:tcPr>
            <w:tcW w:w="615" w:type="dxa"/>
            <w:tcBorders>
              <w:top w:val="single" w:sz="4" w:space="0" w:color="auto"/>
              <w:left w:val="single" w:sz="6" w:space="0" w:color="auto"/>
              <w:bottom w:val="single" w:sz="4" w:space="0" w:color="auto"/>
            </w:tcBorders>
          </w:tcPr>
          <w:p w14:paraId="5DB881A9" w14:textId="77777777" w:rsidR="009767A4" w:rsidRPr="00D948E6" w:rsidRDefault="009767A4" w:rsidP="00CA18E8">
            <w:pPr>
              <w:pStyle w:val="FIGURE"/>
            </w:pPr>
            <w:r w:rsidRPr="00D948E6">
              <w:t>.</w:t>
            </w:r>
          </w:p>
        </w:tc>
        <w:tc>
          <w:tcPr>
            <w:tcW w:w="999" w:type="dxa"/>
            <w:tcBorders>
              <w:top w:val="single" w:sz="4" w:space="0" w:color="auto"/>
              <w:bottom w:val="single" w:sz="4" w:space="0" w:color="auto"/>
              <w:right w:val="single" w:sz="6" w:space="0" w:color="auto"/>
            </w:tcBorders>
          </w:tcPr>
          <w:p w14:paraId="5DB881AA" w14:textId="77777777" w:rsidR="009767A4" w:rsidRPr="00D948E6" w:rsidRDefault="009767A4" w:rsidP="00CA18E8">
            <w:pPr>
              <w:pStyle w:val="FIGURE"/>
            </w:pPr>
            <w:r w:rsidRPr="00D948E6">
              <w:t>E</w:t>
            </w:r>
          </w:p>
        </w:tc>
        <w:tc>
          <w:tcPr>
            <w:tcW w:w="615" w:type="dxa"/>
            <w:tcBorders>
              <w:top w:val="single" w:sz="4" w:space="0" w:color="auto"/>
              <w:left w:val="single" w:sz="6" w:space="0" w:color="auto"/>
              <w:bottom w:val="single" w:sz="4" w:space="0" w:color="auto"/>
            </w:tcBorders>
          </w:tcPr>
          <w:p w14:paraId="5DB881AB" w14:textId="77777777" w:rsidR="009767A4" w:rsidRPr="00D948E6" w:rsidRDefault="009767A4" w:rsidP="00CA18E8">
            <w:pPr>
              <w:pStyle w:val="FIGURE"/>
            </w:pPr>
            <w:r w:rsidRPr="00D948E6">
              <w:t>*</w:t>
            </w:r>
          </w:p>
        </w:tc>
        <w:tc>
          <w:tcPr>
            <w:tcW w:w="999" w:type="dxa"/>
            <w:tcBorders>
              <w:top w:val="single" w:sz="4" w:space="0" w:color="auto"/>
              <w:bottom w:val="single" w:sz="4" w:space="0" w:color="auto"/>
              <w:right w:val="single" w:sz="4" w:space="0" w:color="auto"/>
            </w:tcBorders>
          </w:tcPr>
          <w:p w14:paraId="5DB881AC" w14:textId="77777777" w:rsidR="009767A4" w:rsidRPr="00D948E6" w:rsidRDefault="009767A4" w:rsidP="00CA18E8">
            <w:pPr>
              <w:pStyle w:val="FIGURE"/>
            </w:pPr>
            <w:r w:rsidRPr="00D948E6">
              <w:t>F</w:t>
            </w:r>
          </w:p>
        </w:tc>
      </w:tr>
      <w:tr w:rsidR="002264EF" w:rsidRPr="00D948E6" w14:paraId="5DB881AF" w14:textId="77777777" w:rsidTr="002264EF">
        <w:trPr>
          <w:cantSplit/>
          <w:jc w:val="center"/>
        </w:trPr>
        <w:tc>
          <w:tcPr>
            <w:tcW w:w="9070" w:type="dxa"/>
            <w:gridSpan w:val="11"/>
            <w:tcBorders>
              <w:top w:val="single" w:sz="4" w:space="0" w:color="auto"/>
              <w:left w:val="nil"/>
              <w:bottom w:val="nil"/>
              <w:right w:val="nil"/>
            </w:tcBorders>
          </w:tcPr>
          <w:p w14:paraId="5DB881AE" w14:textId="77777777" w:rsidR="002264EF" w:rsidRPr="002264EF" w:rsidRDefault="002264EF" w:rsidP="002264EF">
            <w:pPr>
              <w:pStyle w:val="FIGURE"/>
              <w:spacing w:before="20" w:after="20"/>
              <w:jc w:val="right"/>
              <w:rPr>
                <w:i/>
                <w:sz w:val="12"/>
              </w:rPr>
            </w:pPr>
            <w:r>
              <w:rPr>
                <w:i/>
                <w:sz w:val="12"/>
              </w:rPr>
              <w:t>IEC</w:t>
            </w:r>
          </w:p>
        </w:tc>
      </w:tr>
    </w:tbl>
    <w:p w14:paraId="5DB881B0" w14:textId="6C29F617" w:rsidR="009767A4" w:rsidRPr="00D948E6" w:rsidRDefault="00CA18E8" w:rsidP="00B50776">
      <w:pPr>
        <w:pStyle w:val="FIGURE-title"/>
      </w:pPr>
      <w:bookmarkStart w:id="1388" w:name="_Ref423813444"/>
      <w:bookmarkStart w:id="1389" w:name="_Toc509818339"/>
      <w:bookmarkStart w:id="1390" w:name="_Ref58420621"/>
      <w:bookmarkStart w:id="1391" w:name="_Toc100049383"/>
      <w:bookmarkStart w:id="1392" w:name="_Toc100055705"/>
      <w:bookmarkStart w:id="1393" w:name="_Toc100301470"/>
      <w:bookmarkStart w:id="1394" w:name="_Toc364079491"/>
      <w:bookmarkStart w:id="1395" w:name="_Toc397983381"/>
      <w:bookmarkStart w:id="1396" w:name="_Toc398112056"/>
      <w:bookmarkStart w:id="1397" w:name="_Toc438500241"/>
      <w:bookmarkStart w:id="1398" w:name="_Toc438500977"/>
      <w:bookmarkStart w:id="1399" w:name="_Toc470255550"/>
      <w:bookmarkStart w:id="1400" w:name="_Toc84315193"/>
      <w:r>
        <w:t>Figure A.</w:t>
      </w:r>
      <w:r w:rsidR="00697182">
        <w:rPr>
          <w:noProof/>
        </w:rPr>
        <w:fldChar w:fldCharType="begin"/>
      </w:r>
      <w:r w:rsidR="00697182">
        <w:rPr>
          <w:noProof/>
        </w:rPr>
        <w:instrText xml:space="preserve"> SEQ Figure_A. \* ARABIC </w:instrText>
      </w:r>
      <w:r w:rsidR="00697182">
        <w:rPr>
          <w:noProof/>
        </w:rPr>
        <w:fldChar w:fldCharType="separate"/>
      </w:r>
      <w:r w:rsidR="005245E0">
        <w:rPr>
          <w:noProof/>
        </w:rPr>
        <w:t>1</w:t>
      </w:r>
      <w:r w:rsidR="00697182">
        <w:rPr>
          <w:noProof/>
        </w:rPr>
        <w:fldChar w:fldCharType="end"/>
      </w:r>
      <w:bookmarkEnd w:id="1388"/>
      <w:r w:rsidR="009767A4" w:rsidRPr="00D948E6">
        <w:t xml:space="preserve"> – Reduced ID code presentation</w:t>
      </w:r>
      <w:bookmarkEnd w:id="1389"/>
      <w:bookmarkEnd w:id="1390"/>
      <w:bookmarkEnd w:id="1391"/>
      <w:bookmarkEnd w:id="1392"/>
      <w:bookmarkEnd w:id="1393"/>
      <w:bookmarkEnd w:id="1394"/>
      <w:bookmarkEnd w:id="1395"/>
      <w:bookmarkEnd w:id="1396"/>
      <w:bookmarkEnd w:id="1397"/>
      <w:bookmarkEnd w:id="1398"/>
      <w:bookmarkEnd w:id="1399"/>
      <w:bookmarkEnd w:id="1400"/>
    </w:p>
    <w:p w14:paraId="5DB881B1" w14:textId="77777777" w:rsidR="009767A4" w:rsidRPr="00D948E6" w:rsidRDefault="009767A4" w:rsidP="009767A4">
      <w:pPr>
        <w:pStyle w:val="PARAGRAPH"/>
        <w:rPr>
          <w:strike/>
        </w:rPr>
      </w:pPr>
      <w:r w:rsidRPr="00D948E6">
        <w:t>The delimiter between value groups E and F can be modified to carry some information about the source of a reset</w:t>
      </w:r>
      <w:r w:rsidRPr="00D948E6">
        <w:fldChar w:fldCharType="begin"/>
      </w:r>
      <w:r w:rsidRPr="00D948E6">
        <w:instrText xml:space="preserve"> XE "Source of reset" </w:instrText>
      </w:r>
      <w:r w:rsidRPr="00D948E6">
        <w:fldChar w:fldCharType="end"/>
      </w:r>
      <w:r w:rsidRPr="00D948E6">
        <w:t xml:space="preserve"> (&amp; instead of * if the reset was performed manually).</w:t>
      </w:r>
    </w:p>
    <w:p w14:paraId="5DB881B2" w14:textId="337A1E2B" w:rsidR="009767A4" w:rsidRPr="00D948E6" w:rsidRDefault="009767A4" w:rsidP="009767A4">
      <w:pPr>
        <w:pStyle w:val="PARAGRAPH"/>
      </w:pPr>
      <w:r w:rsidRPr="00D948E6">
        <w:t>The manufacturer shall ensure that the combination of the OBIS c</w:t>
      </w:r>
      <w:r w:rsidR="00805A93">
        <w:t xml:space="preserve">ode and the class_id (see </w:t>
      </w:r>
      <w:r w:rsidR="00BD5216" w:rsidRPr="003837E0">
        <w:rPr>
          <w:highlight w:val="yellow"/>
        </w:rPr>
        <w:fldChar w:fldCharType="begin"/>
      </w:r>
      <w:r w:rsidR="00BD5216" w:rsidRPr="003837E0">
        <w:rPr>
          <w:highlight w:val="yellow"/>
        </w:rPr>
        <w:instrText xml:space="preserve"> REF IEC62056_6_2 \h </w:instrText>
      </w:r>
      <w:r w:rsidR="003837E0">
        <w:rPr>
          <w:highlight w:val="yellow"/>
        </w:rPr>
        <w:instrText xml:space="preserve"> \* MERGEFORMAT </w:instrText>
      </w:r>
      <w:r w:rsidR="00BD5216" w:rsidRPr="003837E0">
        <w:rPr>
          <w:highlight w:val="yellow"/>
        </w:rPr>
      </w:r>
      <w:r w:rsidR="00BD5216" w:rsidRPr="003837E0">
        <w:rPr>
          <w:highlight w:val="yellow"/>
        </w:rPr>
        <w:fldChar w:fldCharType="separate"/>
      </w:r>
      <w:r w:rsidR="005245E0" w:rsidRPr="005245E0">
        <w:rPr>
          <w:color w:val="000000"/>
          <w:highlight w:val="yellow"/>
        </w:rPr>
        <w:t>IEC 62056-6-2:20</w:t>
      </w:r>
      <w:r w:rsidR="005245E0" w:rsidRPr="006E02B0">
        <w:rPr>
          <w:color w:val="000000"/>
          <w:highlight w:val="yellow"/>
        </w:rPr>
        <w:t>21</w:t>
      </w:r>
      <w:r w:rsidR="00BD5216" w:rsidRPr="003837E0">
        <w:rPr>
          <w:highlight w:val="yellow"/>
        </w:rPr>
        <w:fldChar w:fldCharType="end"/>
      </w:r>
      <w:r w:rsidR="00805A93">
        <w:t>, Clause 4</w:t>
      </w:r>
      <w:r w:rsidRPr="00D948E6">
        <w:t>) uniquely identifies each COSEM object.</w:t>
      </w:r>
    </w:p>
    <w:p w14:paraId="5DB881B3" w14:textId="77777777" w:rsidR="009767A4" w:rsidRPr="00D948E6" w:rsidRDefault="009767A4" w:rsidP="00266935">
      <w:pPr>
        <w:pStyle w:val="ANNEX-heading1"/>
      </w:pPr>
      <w:bookmarkStart w:id="1401" w:name="_Hlt506254557"/>
      <w:bookmarkStart w:id="1402" w:name="_Ref473455274"/>
      <w:bookmarkStart w:id="1403" w:name="_Toc509818333"/>
      <w:bookmarkStart w:id="1404" w:name="_Toc78850928"/>
      <w:bookmarkStart w:id="1405" w:name="_Toc78883993"/>
      <w:bookmarkStart w:id="1406" w:name="_Toc102790196"/>
      <w:bookmarkStart w:id="1407" w:name="_Toc112672459"/>
      <w:bookmarkStart w:id="1408" w:name="_Toc112673032"/>
      <w:bookmarkStart w:id="1409" w:name="_Toc112673266"/>
      <w:bookmarkStart w:id="1410" w:name="_Toc114270075"/>
      <w:bookmarkStart w:id="1411" w:name="_Toc364085343"/>
      <w:bookmarkStart w:id="1412" w:name="_Toc364085762"/>
      <w:bookmarkStart w:id="1413" w:name="_Toc397983326"/>
      <w:bookmarkStart w:id="1414" w:name="_Toc398112001"/>
      <w:bookmarkStart w:id="1415" w:name="_Toc438500233"/>
      <w:bookmarkStart w:id="1416" w:name="_Toc438500969"/>
      <w:bookmarkStart w:id="1417" w:name="_Toc470255542"/>
      <w:bookmarkStart w:id="1418" w:name="_Toc84315185"/>
      <w:bookmarkEnd w:id="1401"/>
      <w:r w:rsidRPr="00D948E6">
        <w:t>Display</w:t>
      </w:r>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r w:rsidRPr="00D948E6">
        <w:fldChar w:fldCharType="begin"/>
      </w:r>
      <w:r w:rsidRPr="00D948E6">
        <w:instrText xml:space="preserve"> XE "Display" </w:instrText>
      </w:r>
      <w:r w:rsidRPr="00D948E6">
        <w:fldChar w:fldCharType="end"/>
      </w:r>
    </w:p>
    <w:p w14:paraId="5DB881B4" w14:textId="2CDB6D1E" w:rsidR="009767A4" w:rsidRPr="00D948E6" w:rsidRDefault="009767A4" w:rsidP="009767A4">
      <w:pPr>
        <w:pStyle w:val="PARAGRAPH"/>
      </w:pPr>
      <w:r w:rsidRPr="00D948E6">
        <w:t>The usage of OBIS codes to display values is normally limited in a similar way as for data transfer, for example according to</w:t>
      </w:r>
      <w:r w:rsidR="00805A93">
        <w:t xml:space="preserve"> </w:t>
      </w:r>
      <w:r w:rsidR="00805A93">
        <w:fldChar w:fldCharType="begin"/>
      </w:r>
      <w:r w:rsidR="00805A93">
        <w:instrText xml:space="preserve"> REF IEC62056_21_Local \h </w:instrText>
      </w:r>
      <w:r w:rsidR="00805A93">
        <w:fldChar w:fldCharType="separate"/>
      </w:r>
      <w:r w:rsidR="005245E0">
        <w:t>IEC 6</w:t>
      </w:r>
      <w:r w:rsidR="005245E0" w:rsidRPr="00CA1D68">
        <w:t>2056-21</w:t>
      </w:r>
      <w:r w:rsidR="00805A93">
        <w:fldChar w:fldCharType="end"/>
      </w:r>
      <w:r w:rsidRPr="00D948E6">
        <w:t>.</w:t>
      </w:r>
    </w:p>
    <w:p w14:paraId="5DB881B5" w14:textId="0B11B31A" w:rsidR="009767A4" w:rsidRPr="00D948E6" w:rsidRDefault="009767A4" w:rsidP="009767A4">
      <w:pPr>
        <w:pStyle w:val="PARAGRAPH"/>
      </w:pPr>
      <w:r w:rsidRPr="00D948E6">
        <w:t xml:space="preserve">Some codes </w:t>
      </w:r>
      <w:r w:rsidR="006C5108">
        <w:t xml:space="preserve">in value group C </w:t>
      </w:r>
      <w:r w:rsidR="00692E0C">
        <w:t>and</w:t>
      </w:r>
      <w:r w:rsidR="006C5108">
        <w:t xml:space="preserve"> D </w:t>
      </w:r>
      <w:r w:rsidRPr="00D948E6">
        <w:t>may be replaced by letters</w:t>
      </w:r>
      <w:r w:rsidRPr="00D948E6">
        <w:fldChar w:fldCharType="begin"/>
      </w:r>
      <w:r w:rsidRPr="00D948E6">
        <w:instrText xml:space="preserve"> XE "Letter codes" </w:instrText>
      </w:r>
      <w:r w:rsidRPr="00D948E6">
        <w:fldChar w:fldCharType="end"/>
      </w:r>
      <w:r w:rsidRPr="00D948E6">
        <w:t xml:space="preserve"> to clearly indicate the di</w:t>
      </w:r>
      <w:r w:rsidR="004028D8">
        <w:t>fferences from other data items</w:t>
      </w:r>
      <w:r w:rsidR="00C5094D">
        <w:t>; see</w:t>
      </w:r>
      <w:r w:rsidR="004028D8">
        <w:t xml:space="preserve"> </w:t>
      </w:r>
      <w:r w:rsidR="004028D8">
        <w:fldChar w:fldCharType="begin"/>
      </w:r>
      <w:r w:rsidR="004028D8">
        <w:instrText xml:space="preserve"> REF _Ref470106257 \h </w:instrText>
      </w:r>
      <w:r w:rsidR="004028D8">
        <w:fldChar w:fldCharType="separate"/>
      </w:r>
      <w:r w:rsidR="005245E0">
        <w:t>Table A.</w:t>
      </w:r>
      <w:r w:rsidR="005245E0">
        <w:rPr>
          <w:noProof/>
        </w:rPr>
        <w:t>1</w:t>
      </w:r>
      <w:r w:rsidR="004028D8">
        <w:fldChar w:fldCharType="end"/>
      </w:r>
      <w:r w:rsidR="00700933">
        <w:t>.</w:t>
      </w:r>
    </w:p>
    <w:p w14:paraId="5DB881B6" w14:textId="278DD833" w:rsidR="009767A4" w:rsidRPr="00B50776" w:rsidRDefault="00CA18E8" w:rsidP="00B50776">
      <w:pPr>
        <w:pStyle w:val="TABLE-title"/>
      </w:pPr>
      <w:bookmarkStart w:id="1419" w:name="_Ref470106257"/>
      <w:bookmarkStart w:id="1420" w:name="_Toc58424505"/>
      <w:bookmarkStart w:id="1421" w:name="_Toc100055782"/>
      <w:bookmarkStart w:id="1422" w:name="_Toc100055794"/>
      <w:bookmarkStart w:id="1423" w:name="_Toc364079578"/>
      <w:bookmarkStart w:id="1424" w:name="_Toc397983493"/>
      <w:bookmarkStart w:id="1425" w:name="_Toc398112168"/>
      <w:bookmarkStart w:id="1426" w:name="_Toc438500267"/>
      <w:bookmarkStart w:id="1427" w:name="_Toc438501003"/>
      <w:bookmarkStart w:id="1428" w:name="_Ref470106254"/>
      <w:bookmarkStart w:id="1429" w:name="_Toc470255576"/>
      <w:bookmarkStart w:id="1430" w:name="_Toc84315219"/>
      <w:r>
        <w:t>Table A.</w:t>
      </w:r>
      <w:r w:rsidR="00697182">
        <w:rPr>
          <w:noProof/>
        </w:rPr>
        <w:fldChar w:fldCharType="begin"/>
      </w:r>
      <w:r w:rsidR="00697182">
        <w:rPr>
          <w:noProof/>
        </w:rPr>
        <w:instrText xml:space="preserve"> SEQ Table_A. \* ARABIC </w:instrText>
      </w:r>
      <w:r w:rsidR="00697182">
        <w:rPr>
          <w:noProof/>
        </w:rPr>
        <w:fldChar w:fldCharType="separate"/>
      </w:r>
      <w:r w:rsidR="005245E0">
        <w:rPr>
          <w:noProof/>
        </w:rPr>
        <w:t>1</w:t>
      </w:r>
      <w:r w:rsidR="00697182">
        <w:rPr>
          <w:noProof/>
        </w:rPr>
        <w:fldChar w:fldCharType="end"/>
      </w:r>
      <w:bookmarkEnd w:id="1419"/>
      <w:r w:rsidR="00700933">
        <w:rPr>
          <w:noProof/>
        </w:rPr>
        <w:t xml:space="preserve"> </w:t>
      </w:r>
      <w:r w:rsidR="009767A4" w:rsidRPr="00B50776">
        <w:t>– Example of display code replacement</w:t>
      </w:r>
      <w:bookmarkEnd w:id="1420"/>
      <w:bookmarkEnd w:id="1421"/>
      <w:bookmarkEnd w:id="1422"/>
      <w:bookmarkEnd w:id="1423"/>
      <w:bookmarkEnd w:id="1424"/>
      <w:bookmarkEnd w:id="1425"/>
      <w:bookmarkEnd w:id="1426"/>
      <w:bookmarkEnd w:id="1427"/>
      <w:bookmarkEnd w:id="1428"/>
      <w:bookmarkEnd w:id="1429"/>
      <w:bookmarkEnd w:id="1430"/>
    </w:p>
    <w:tbl>
      <w:tblPr>
        <w:tblW w:w="68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95"/>
        <w:gridCol w:w="3208"/>
      </w:tblGrid>
      <w:tr w:rsidR="009767A4" w:rsidRPr="00D948E6" w14:paraId="5DB881B8" w14:textId="77777777" w:rsidTr="002F0D29">
        <w:trPr>
          <w:cantSplit/>
          <w:jc w:val="center"/>
        </w:trPr>
        <w:tc>
          <w:tcPr>
            <w:tcW w:w="5630" w:type="dxa"/>
            <w:gridSpan w:val="2"/>
            <w:tcBorders>
              <w:top w:val="double" w:sz="4" w:space="0" w:color="auto"/>
              <w:left w:val="double" w:sz="4" w:space="0" w:color="auto"/>
              <w:right w:val="double" w:sz="4" w:space="0" w:color="auto"/>
            </w:tcBorders>
            <w:shd w:val="pct15" w:color="auto" w:fill="FFFFFF"/>
          </w:tcPr>
          <w:p w14:paraId="5DB881B7" w14:textId="77777777" w:rsidR="009767A4" w:rsidRPr="00D948E6" w:rsidRDefault="009767A4" w:rsidP="00862BD0">
            <w:pPr>
              <w:pStyle w:val="TABLE-cell"/>
              <w:jc w:val="center"/>
              <w:rPr>
                <w:b/>
              </w:rPr>
            </w:pPr>
            <w:r w:rsidRPr="00D948E6">
              <w:rPr>
                <w:b/>
              </w:rPr>
              <w:t xml:space="preserve">Value group C </w:t>
            </w:r>
            <w:r w:rsidR="006C5108">
              <w:rPr>
                <w:b/>
              </w:rPr>
              <w:t>and D</w:t>
            </w:r>
            <w:r w:rsidRPr="00D948E6">
              <w:rPr>
                <w:b/>
              </w:rPr>
              <w:fldChar w:fldCharType="begin"/>
            </w:r>
            <w:r w:rsidRPr="00D948E6">
              <w:rPr>
                <w:b/>
              </w:rPr>
              <w:instrText xml:space="preserve"> XE "Value group C" </w:instrText>
            </w:r>
            <w:r w:rsidRPr="00D948E6">
              <w:rPr>
                <w:b/>
              </w:rPr>
              <w:fldChar w:fldCharType="end"/>
            </w:r>
          </w:p>
        </w:tc>
      </w:tr>
      <w:tr w:rsidR="009767A4" w:rsidRPr="00D948E6" w14:paraId="5DB881BB" w14:textId="77777777" w:rsidTr="002F0D29">
        <w:trPr>
          <w:cantSplit/>
          <w:jc w:val="center"/>
        </w:trPr>
        <w:tc>
          <w:tcPr>
            <w:tcW w:w="2975" w:type="dxa"/>
            <w:tcBorders>
              <w:left w:val="double" w:sz="4" w:space="0" w:color="auto"/>
            </w:tcBorders>
          </w:tcPr>
          <w:p w14:paraId="5DB881B9" w14:textId="77777777" w:rsidR="009767A4" w:rsidRPr="00D948E6" w:rsidRDefault="009767A4" w:rsidP="00862BD0">
            <w:pPr>
              <w:pStyle w:val="TABLE-cell"/>
              <w:jc w:val="center"/>
              <w:rPr>
                <w:b/>
              </w:rPr>
            </w:pPr>
            <w:r w:rsidRPr="00D948E6">
              <w:rPr>
                <w:b/>
              </w:rPr>
              <w:t>O</w:t>
            </w:r>
            <w:r w:rsidRPr="00D948E6">
              <w:rPr>
                <w:b/>
                <w:caps/>
              </w:rPr>
              <w:t>bis</w:t>
            </w:r>
            <w:r w:rsidRPr="00D948E6">
              <w:rPr>
                <w:b/>
              </w:rPr>
              <w:t xml:space="preserve"> code</w:t>
            </w:r>
          </w:p>
        </w:tc>
        <w:tc>
          <w:tcPr>
            <w:tcW w:w="2655" w:type="dxa"/>
            <w:tcBorders>
              <w:right w:val="double" w:sz="4" w:space="0" w:color="auto"/>
            </w:tcBorders>
          </w:tcPr>
          <w:p w14:paraId="5DB881BA" w14:textId="77777777" w:rsidR="009767A4" w:rsidRPr="00D948E6" w:rsidRDefault="009767A4" w:rsidP="00862BD0">
            <w:pPr>
              <w:pStyle w:val="TABLE-cell"/>
              <w:jc w:val="center"/>
              <w:rPr>
                <w:b/>
              </w:rPr>
            </w:pPr>
            <w:r w:rsidRPr="00D948E6">
              <w:rPr>
                <w:b/>
              </w:rPr>
              <w:t>Display code</w:t>
            </w:r>
            <w:r w:rsidRPr="00D948E6">
              <w:rPr>
                <w:b/>
              </w:rPr>
              <w:fldChar w:fldCharType="begin"/>
            </w:r>
            <w:r w:rsidRPr="00D948E6">
              <w:instrText xml:space="preserve"> XE "Display code" </w:instrText>
            </w:r>
            <w:r w:rsidRPr="00D948E6">
              <w:rPr>
                <w:b/>
              </w:rPr>
              <w:fldChar w:fldCharType="end"/>
            </w:r>
          </w:p>
        </w:tc>
      </w:tr>
      <w:tr w:rsidR="009767A4" w:rsidRPr="00D948E6" w14:paraId="5DB881BE" w14:textId="77777777" w:rsidTr="002F0D29">
        <w:trPr>
          <w:cantSplit/>
          <w:jc w:val="center"/>
        </w:trPr>
        <w:tc>
          <w:tcPr>
            <w:tcW w:w="2975" w:type="dxa"/>
            <w:tcBorders>
              <w:left w:val="double" w:sz="4" w:space="0" w:color="auto"/>
            </w:tcBorders>
          </w:tcPr>
          <w:p w14:paraId="5DB881BC" w14:textId="77777777" w:rsidR="009767A4" w:rsidRPr="00D948E6" w:rsidRDefault="009767A4" w:rsidP="00862BD0">
            <w:pPr>
              <w:pStyle w:val="TABLE-cell"/>
              <w:jc w:val="center"/>
            </w:pPr>
            <w:r w:rsidRPr="00D948E6">
              <w:t>96</w:t>
            </w:r>
          </w:p>
        </w:tc>
        <w:tc>
          <w:tcPr>
            <w:tcW w:w="2655" w:type="dxa"/>
            <w:tcBorders>
              <w:right w:val="double" w:sz="4" w:space="0" w:color="auto"/>
            </w:tcBorders>
          </w:tcPr>
          <w:p w14:paraId="5DB881BD" w14:textId="77777777" w:rsidR="009767A4" w:rsidRPr="00D948E6" w:rsidRDefault="009767A4" w:rsidP="00862BD0">
            <w:pPr>
              <w:pStyle w:val="TABLE-cell"/>
              <w:jc w:val="center"/>
            </w:pPr>
            <w:r w:rsidRPr="00D948E6">
              <w:t>C</w:t>
            </w:r>
          </w:p>
        </w:tc>
      </w:tr>
      <w:tr w:rsidR="009767A4" w:rsidRPr="00D948E6" w14:paraId="5DB881C1" w14:textId="77777777" w:rsidTr="002F0D29">
        <w:trPr>
          <w:cantSplit/>
          <w:jc w:val="center"/>
        </w:trPr>
        <w:tc>
          <w:tcPr>
            <w:tcW w:w="2975" w:type="dxa"/>
            <w:tcBorders>
              <w:left w:val="double" w:sz="4" w:space="0" w:color="auto"/>
            </w:tcBorders>
          </w:tcPr>
          <w:p w14:paraId="5DB881BF" w14:textId="77777777" w:rsidR="009767A4" w:rsidRPr="00D948E6" w:rsidRDefault="009767A4" w:rsidP="00862BD0">
            <w:pPr>
              <w:pStyle w:val="TABLE-cell"/>
              <w:jc w:val="center"/>
            </w:pPr>
            <w:r w:rsidRPr="00D948E6">
              <w:t>97</w:t>
            </w:r>
          </w:p>
        </w:tc>
        <w:tc>
          <w:tcPr>
            <w:tcW w:w="2655" w:type="dxa"/>
            <w:tcBorders>
              <w:right w:val="double" w:sz="4" w:space="0" w:color="auto"/>
            </w:tcBorders>
          </w:tcPr>
          <w:p w14:paraId="5DB881C0" w14:textId="77777777" w:rsidR="009767A4" w:rsidRPr="00D948E6" w:rsidRDefault="009767A4" w:rsidP="00862BD0">
            <w:pPr>
              <w:pStyle w:val="TABLE-cell"/>
              <w:jc w:val="center"/>
            </w:pPr>
            <w:r w:rsidRPr="00D948E6">
              <w:t>F</w:t>
            </w:r>
          </w:p>
        </w:tc>
      </w:tr>
      <w:tr w:rsidR="009767A4" w:rsidRPr="00D948E6" w14:paraId="5DB881C4" w14:textId="77777777" w:rsidTr="002F0D29">
        <w:trPr>
          <w:cantSplit/>
          <w:jc w:val="center"/>
        </w:trPr>
        <w:tc>
          <w:tcPr>
            <w:tcW w:w="2975" w:type="dxa"/>
            <w:tcBorders>
              <w:left w:val="double" w:sz="4" w:space="0" w:color="auto"/>
            </w:tcBorders>
          </w:tcPr>
          <w:p w14:paraId="5DB881C2" w14:textId="77777777" w:rsidR="009767A4" w:rsidRPr="00D948E6" w:rsidRDefault="009767A4" w:rsidP="00862BD0">
            <w:pPr>
              <w:pStyle w:val="TABLE-cell"/>
              <w:jc w:val="center"/>
            </w:pPr>
            <w:r w:rsidRPr="00D948E6">
              <w:t>98</w:t>
            </w:r>
          </w:p>
        </w:tc>
        <w:tc>
          <w:tcPr>
            <w:tcW w:w="2655" w:type="dxa"/>
            <w:tcBorders>
              <w:right w:val="double" w:sz="4" w:space="0" w:color="auto"/>
            </w:tcBorders>
          </w:tcPr>
          <w:p w14:paraId="5DB881C3" w14:textId="77777777" w:rsidR="009767A4" w:rsidRPr="00D948E6" w:rsidRDefault="009767A4" w:rsidP="00862BD0">
            <w:pPr>
              <w:pStyle w:val="TABLE-cell"/>
              <w:jc w:val="center"/>
            </w:pPr>
            <w:r w:rsidRPr="00D948E6">
              <w:t>L</w:t>
            </w:r>
          </w:p>
        </w:tc>
      </w:tr>
      <w:tr w:rsidR="009767A4" w:rsidRPr="00D948E6" w14:paraId="5DB881C7" w14:textId="77777777" w:rsidTr="002F0D29">
        <w:trPr>
          <w:cantSplit/>
          <w:jc w:val="center"/>
        </w:trPr>
        <w:tc>
          <w:tcPr>
            <w:tcW w:w="2975" w:type="dxa"/>
            <w:tcBorders>
              <w:left w:val="double" w:sz="4" w:space="0" w:color="auto"/>
            </w:tcBorders>
          </w:tcPr>
          <w:p w14:paraId="5DB881C5" w14:textId="77777777" w:rsidR="009767A4" w:rsidRPr="00D948E6" w:rsidRDefault="009767A4" w:rsidP="00862BD0">
            <w:pPr>
              <w:pStyle w:val="TABLE-cell"/>
              <w:jc w:val="center"/>
            </w:pPr>
            <w:r w:rsidRPr="00D948E6">
              <w:t>99</w:t>
            </w:r>
          </w:p>
        </w:tc>
        <w:tc>
          <w:tcPr>
            <w:tcW w:w="2655" w:type="dxa"/>
            <w:tcBorders>
              <w:right w:val="double" w:sz="4" w:space="0" w:color="auto"/>
            </w:tcBorders>
          </w:tcPr>
          <w:p w14:paraId="5DB881C6" w14:textId="77777777" w:rsidR="009767A4" w:rsidRPr="00D948E6" w:rsidRDefault="009767A4" w:rsidP="00862BD0">
            <w:pPr>
              <w:pStyle w:val="TABLE-cell"/>
              <w:jc w:val="center"/>
            </w:pPr>
            <w:r w:rsidRPr="00D948E6">
              <w:t>P</w:t>
            </w:r>
          </w:p>
        </w:tc>
      </w:tr>
      <w:tr w:rsidR="009767A4" w:rsidRPr="00D948E6" w14:paraId="5DB881C9" w14:textId="77777777" w:rsidTr="002F0D29">
        <w:trPr>
          <w:cantSplit/>
          <w:jc w:val="center"/>
        </w:trPr>
        <w:tc>
          <w:tcPr>
            <w:tcW w:w="5630" w:type="dxa"/>
            <w:gridSpan w:val="2"/>
            <w:tcBorders>
              <w:left w:val="double" w:sz="4" w:space="0" w:color="auto"/>
              <w:bottom w:val="double" w:sz="4" w:space="0" w:color="auto"/>
              <w:right w:val="double" w:sz="4" w:space="0" w:color="auto"/>
            </w:tcBorders>
          </w:tcPr>
          <w:p w14:paraId="5DB881C8" w14:textId="77777777" w:rsidR="009767A4" w:rsidRPr="00D948E6" w:rsidRDefault="00700933" w:rsidP="00700933">
            <w:pPr>
              <w:pStyle w:val="NOTE"/>
            </w:pPr>
            <w:r>
              <w:t>NOTE</w:t>
            </w:r>
            <w:r>
              <w:t> </w:t>
            </w:r>
            <w:r w:rsidR="009767A4" w:rsidRPr="00D948E6">
              <w:t>The letter codes may also be used in protocol modes A to D.</w:t>
            </w:r>
          </w:p>
        </w:tc>
      </w:tr>
    </w:tbl>
    <w:p w14:paraId="5DB881CA" w14:textId="77777777" w:rsidR="00CA18E8" w:rsidRDefault="00CA18E8" w:rsidP="00CA18E8">
      <w:pPr>
        <w:pStyle w:val="NOTE"/>
      </w:pPr>
      <w:bookmarkStart w:id="1431" w:name="_Ref500809434"/>
      <w:bookmarkStart w:id="1432" w:name="_Toc509818334"/>
      <w:bookmarkStart w:id="1433" w:name="_Toc78850929"/>
      <w:bookmarkStart w:id="1434" w:name="_Toc78883994"/>
      <w:bookmarkStart w:id="1435" w:name="_Toc102790197"/>
      <w:bookmarkStart w:id="1436" w:name="_Toc112672460"/>
      <w:bookmarkStart w:id="1437" w:name="_Toc112673033"/>
      <w:bookmarkStart w:id="1438" w:name="_Toc112673267"/>
      <w:bookmarkStart w:id="1439" w:name="_Toc114270076"/>
      <w:bookmarkStart w:id="1440" w:name="_Toc364085344"/>
      <w:bookmarkStart w:id="1441" w:name="_Toc364085763"/>
      <w:bookmarkStart w:id="1442" w:name="_Toc397983327"/>
      <w:bookmarkStart w:id="1443" w:name="_Toc398112002"/>
      <w:bookmarkStart w:id="1444" w:name="_Toc438500234"/>
      <w:bookmarkStart w:id="1445" w:name="_Toc438500970"/>
    </w:p>
    <w:p w14:paraId="5DB881CB" w14:textId="77777777" w:rsidR="009767A4" w:rsidRPr="00D948E6" w:rsidRDefault="009767A4" w:rsidP="00266935">
      <w:pPr>
        <w:pStyle w:val="ANNEX-heading1"/>
      </w:pPr>
      <w:bookmarkStart w:id="1446" w:name="_Ref452643898"/>
      <w:bookmarkStart w:id="1447" w:name="_Ref452644029"/>
      <w:bookmarkStart w:id="1448" w:name="_Ref452645994"/>
      <w:bookmarkStart w:id="1449" w:name="_Ref452646121"/>
      <w:bookmarkStart w:id="1450" w:name="_Toc470255543"/>
      <w:bookmarkStart w:id="1451" w:name="_Toc84315186"/>
      <w:r w:rsidRPr="00D948E6">
        <w:t>Special handling of value group F</w:t>
      </w:r>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r w:rsidRPr="00D948E6">
        <w:fldChar w:fldCharType="begin"/>
      </w:r>
      <w:r w:rsidRPr="00D948E6">
        <w:instrText xml:space="preserve"> XE "Value group F" </w:instrText>
      </w:r>
      <w:r w:rsidRPr="00D948E6">
        <w:fldChar w:fldCharType="end"/>
      </w:r>
    </w:p>
    <w:p w14:paraId="5DB881CC" w14:textId="77777777" w:rsidR="009767A4" w:rsidRPr="00D948E6" w:rsidRDefault="009767A4" w:rsidP="009767A4">
      <w:pPr>
        <w:pStyle w:val="PARAGRAPH"/>
      </w:pPr>
      <w:r w:rsidRPr="00D948E6">
        <w:t>Unless otherwise specified, the value group F is used for the identification of values of billing periods</w:t>
      </w:r>
      <w:r w:rsidRPr="00D948E6">
        <w:fldChar w:fldCharType="begin"/>
      </w:r>
      <w:r w:rsidRPr="00D948E6">
        <w:instrText xml:space="preserve"> XE "Billing period" </w:instrText>
      </w:r>
      <w:r w:rsidRPr="00D948E6">
        <w:fldChar w:fldCharType="end"/>
      </w:r>
      <w:r w:rsidRPr="00D948E6">
        <w:t>.</w:t>
      </w:r>
    </w:p>
    <w:p w14:paraId="5DB881CD" w14:textId="77777777" w:rsidR="009767A4" w:rsidRPr="00D948E6" w:rsidRDefault="009767A4" w:rsidP="009767A4">
      <w:pPr>
        <w:pStyle w:val="PARAGRAPH"/>
      </w:pPr>
      <w:r w:rsidRPr="00D948E6">
        <w:lastRenderedPageBreak/>
        <w:t>The billing periods can be identified relative to the status of the billing period counter</w:t>
      </w:r>
      <w:r w:rsidRPr="00D948E6">
        <w:fldChar w:fldCharType="begin"/>
      </w:r>
      <w:r w:rsidRPr="00D948E6">
        <w:instrText xml:space="preserve"> XE "Billing period counter" </w:instrText>
      </w:r>
      <w:r w:rsidRPr="00D948E6">
        <w:fldChar w:fldCharType="end"/>
      </w:r>
      <w:r w:rsidRPr="00D948E6">
        <w:t xml:space="preserve"> or relative to the current billing period.</w:t>
      </w:r>
    </w:p>
    <w:p w14:paraId="5DB881CE" w14:textId="0D5F88E7" w:rsidR="009767A4" w:rsidRPr="00D948E6" w:rsidRDefault="009767A4" w:rsidP="009767A4">
      <w:pPr>
        <w:pStyle w:val="PARAGRAPH"/>
      </w:pPr>
      <w:r w:rsidRPr="00D948E6">
        <w:t xml:space="preserve">For electricity, there are two billing period schemes available in </w:t>
      </w:r>
      <w:r w:rsidRPr="00D948E6">
        <w:fldChar w:fldCharType="begin"/>
      </w:r>
      <w:r w:rsidRPr="00D948E6">
        <w:instrText xml:space="preserve"> REF _Ref59611084 \h  \* MERGEFORMAT </w:instrText>
      </w:r>
      <w:r w:rsidRPr="00D948E6">
        <w:fldChar w:fldCharType="separate"/>
      </w:r>
      <w:r w:rsidR="005245E0" w:rsidRPr="00D948E6">
        <w:t xml:space="preserve">Table </w:t>
      </w:r>
      <w:r w:rsidR="005245E0">
        <w:t>20</w:t>
      </w:r>
      <w:r w:rsidRPr="00D948E6">
        <w:fldChar w:fldCharType="end"/>
      </w:r>
      <w:r w:rsidRPr="00D948E6">
        <w:t xml:space="preserve">, each scheme defined by the length of the billing period, the billing period counter, the number of available billing periods and the time stamps of the billing period. See also </w:t>
      </w:r>
      <w:r w:rsidRPr="00D948E6">
        <w:fldChar w:fldCharType="begin"/>
      </w:r>
      <w:r w:rsidRPr="00D948E6">
        <w:instrText xml:space="preserve"> REF _Ref155887100 \r \h  \* MERGEFORMAT </w:instrText>
      </w:r>
      <w:r w:rsidRPr="00D948E6">
        <w:fldChar w:fldCharType="separate"/>
      </w:r>
      <w:r w:rsidR="005245E0">
        <w:t>7.4.1</w:t>
      </w:r>
      <w:r w:rsidRPr="00D948E6">
        <w:fldChar w:fldCharType="end"/>
      </w:r>
      <w:r w:rsidR="00805A93">
        <w:t xml:space="preserve"> </w:t>
      </w:r>
      <w:r w:rsidR="00805A93" w:rsidRPr="003837E0">
        <w:rPr>
          <w:highlight w:val="yellow"/>
        </w:rPr>
        <w:t xml:space="preserve">and </w:t>
      </w:r>
      <w:r w:rsidR="00BD5216" w:rsidRPr="003837E0">
        <w:rPr>
          <w:highlight w:val="yellow"/>
        </w:rPr>
        <w:fldChar w:fldCharType="begin"/>
      </w:r>
      <w:r w:rsidR="00BD5216" w:rsidRPr="003837E0">
        <w:rPr>
          <w:highlight w:val="yellow"/>
        </w:rPr>
        <w:instrText xml:space="preserve"> REF IEC62056_6_2 \h </w:instrText>
      </w:r>
      <w:r w:rsidR="003837E0">
        <w:rPr>
          <w:highlight w:val="yellow"/>
        </w:rPr>
        <w:instrText xml:space="preserve"> \* MERGEFORMAT </w:instrText>
      </w:r>
      <w:r w:rsidR="00BD5216" w:rsidRPr="003837E0">
        <w:rPr>
          <w:highlight w:val="yellow"/>
        </w:rPr>
      </w:r>
      <w:r w:rsidR="00BD5216" w:rsidRPr="003837E0">
        <w:rPr>
          <w:highlight w:val="yellow"/>
        </w:rPr>
        <w:fldChar w:fldCharType="separate"/>
      </w:r>
      <w:r w:rsidR="005245E0" w:rsidRPr="005245E0">
        <w:rPr>
          <w:color w:val="000000"/>
          <w:highlight w:val="yellow"/>
        </w:rPr>
        <w:t>IEC 62056-6-2:20</w:t>
      </w:r>
      <w:r w:rsidR="005245E0" w:rsidRPr="006E02B0">
        <w:rPr>
          <w:color w:val="000000"/>
          <w:highlight w:val="yellow"/>
        </w:rPr>
        <w:t>21</w:t>
      </w:r>
      <w:r w:rsidR="00BD5216" w:rsidRPr="003837E0">
        <w:rPr>
          <w:highlight w:val="yellow"/>
        </w:rPr>
        <w:fldChar w:fldCharType="end"/>
      </w:r>
      <w:r w:rsidR="00805A93" w:rsidRPr="003837E0">
        <w:rPr>
          <w:highlight w:val="yellow"/>
        </w:rPr>
        <w:t>, 6.2.2</w:t>
      </w:r>
      <w:r w:rsidR="00805A93">
        <w:t>.</w:t>
      </w:r>
    </w:p>
    <w:p w14:paraId="5DB881CF" w14:textId="77777777" w:rsidR="009767A4" w:rsidRPr="00D948E6" w:rsidRDefault="009767A4" w:rsidP="004D5F1E">
      <w:pPr>
        <w:pStyle w:val="PARAGRAPH"/>
      </w:pPr>
      <w:r w:rsidRPr="00D948E6">
        <w:t xml:space="preserve">With 0 </w:t>
      </w:r>
      <w:r w:rsidR="002F0D29" w:rsidRPr="002F0D29">
        <w:rPr>
          <w:rFonts w:ascii="Symbol" w:hAnsi="Symbol"/>
          <w:u w:val="single"/>
        </w:rPr>
        <w:t></w:t>
      </w:r>
      <w:r w:rsidRPr="00D948E6">
        <w:t xml:space="preserve"> F </w:t>
      </w:r>
      <w:r w:rsidR="002F0D29" w:rsidRPr="002F0D29">
        <w:rPr>
          <w:rFonts w:ascii="Symbol" w:hAnsi="Symbol"/>
          <w:u w:val="single"/>
        </w:rPr>
        <w:t></w:t>
      </w:r>
      <w:r w:rsidRPr="00D948E6">
        <w:t xml:space="preserve"> 99, a single billing period is identified relative to the value of the billing period counter, VZ. If the value of the value group of any OBIS code is equal to VZ, this identifies the most recent (youngest) billing period. VZ</w:t>
      </w:r>
      <w:r w:rsidRPr="00932EFC">
        <w:rPr>
          <w:rStyle w:val="SUBscript"/>
        </w:rPr>
        <w:t>-1</w:t>
      </w:r>
      <w:r w:rsidRPr="00D948E6">
        <w:t xml:space="preserve"> identifies the second youngest, etc. The billing period counter may have different operating modes, for example modulo-12</w:t>
      </w:r>
      <w:r w:rsidRPr="00D948E6">
        <w:fldChar w:fldCharType="begin"/>
      </w:r>
      <w:r w:rsidRPr="00D948E6">
        <w:instrText xml:space="preserve"> XE "Modulo-12" </w:instrText>
      </w:r>
      <w:r w:rsidRPr="00D948E6">
        <w:fldChar w:fldCharType="end"/>
      </w:r>
      <w:r w:rsidRPr="00D948E6">
        <w:t xml:space="preserve"> or modulo-100</w:t>
      </w:r>
      <w:r w:rsidRPr="00D948E6">
        <w:fldChar w:fldCharType="begin"/>
      </w:r>
      <w:r w:rsidRPr="00D948E6">
        <w:instrText xml:space="preserve"> XE "Modulo-100" </w:instrText>
      </w:r>
      <w:r w:rsidRPr="00D948E6">
        <w:fldChar w:fldCharType="end"/>
      </w:r>
      <w:r w:rsidRPr="00D948E6">
        <w:t>. The value after reaching the limit</w:t>
      </w:r>
      <w:r w:rsidRPr="00D948E6">
        <w:fldChar w:fldCharType="begin"/>
      </w:r>
      <w:r w:rsidRPr="00D948E6">
        <w:instrText xml:space="preserve"> XE "Limit" </w:instrText>
      </w:r>
      <w:r w:rsidRPr="00D948E6">
        <w:fldChar w:fldCharType="end"/>
      </w:r>
      <w:r w:rsidRPr="00D948E6">
        <w:t xml:space="preserve"> of the billing period counter is 0 for the operating mode modulo-100 and 1 for other operating modes (for example modulo-12).</w:t>
      </w:r>
    </w:p>
    <w:p w14:paraId="5DB881D0" w14:textId="77777777" w:rsidR="009767A4" w:rsidRPr="00D948E6" w:rsidRDefault="009767A4" w:rsidP="009767A4">
      <w:pPr>
        <w:pStyle w:val="PARAGRAPH"/>
      </w:pPr>
      <w:r w:rsidRPr="00D948E6">
        <w:t xml:space="preserve">With 101 </w:t>
      </w:r>
      <w:r w:rsidR="002F0D29" w:rsidRPr="002F0D29">
        <w:rPr>
          <w:rFonts w:ascii="Symbol" w:hAnsi="Symbol"/>
          <w:u w:val="single"/>
        </w:rPr>
        <w:t></w:t>
      </w:r>
      <w:r w:rsidRPr="00D948E6">
        <w:t xml:space="preserve"> F </w:t>
      </w:r>
      <w:r w:rsidR="002F0D29" w:rsidRPr="002F0D29">
        <w:rPr>
          <w:rFonts w:ascii="Symbol" w:hAnsi="Symbol"/>
          <w:u w:val="single"/>
        </w:rPr>
        <w:t></w:t>
      </w:r>
      <w:r w:rsidRPr="00D948E6">
        <w:t xml:space="preserve"> 125, a single billing period or a set of billing periods are identified relative to the current billing period. F</w:t>
      </w:r>
      <w:r w:rsidR="007D2B07">
        <w:t xml:space="preserve"> </w:t>
      </w:r>
      <w:r w:rsidRPr="00D948E6">
        <w:t>=</w:t>
      </w:r>
      <w:r w:rsidR="007D2B07">
        <w:t xml:space="preserve"> </w:t>
      </w:r>
      <w:r w:rsidRPr="00D948E6">
        <w:t>101 identifies the last billing period, F = 102 the second last / two last billing periods, etc., F = 125 identifies the 25</w:t>
      </w:r>
      <w:r w:rsidRPr="00C373E3">
        <w:rPr>
          <w:rStyle w:val="SUPerscript-small"/>
        </w:rPr>
        <w:t>th</w:t>
      </w:r>
      <w:r w:rsidRPr="00D948E6">
        <w:t xml:space="preserve"> last / 25 last billing periods.</w:t>
      </w:r>
    </w:p>
    <w:p w14:paraId="5DB881D1" w14:textId="77777777" w:rsidR="009767A4" w:rsidRPr="00D948E6" w:rsidRDefault="009767A4" w:rsidP="009767A4">
      <w:pPr>
        <w:pStyle w:val="PARAGRAPH"/>
      </w:pPr>
      <w:r w:rsidRPr="00D948E6">
        <w:t>F = 126 identifies an unspecified number of last billing periods, therefore it can be used as a wildcard.</w:t>
      </w:r>
    </w:p>
    <w:p w14:paraId="5DB881D2" w14:textId="77777777" w:rsidR="009767A4" w:rsidRPr="00D948E6" w:rsidRDefault="009767A4" w:rsidP="009767A4">
      <w:pPr>
        <w:pStyle w:val="PARAGRAPH"/>
      </w:pPr>
      <w:r w:rsidRPr="00D948E6">
        <w:t>F</w:t>
      </w:r>
      <w:r w:rsidR="007D2B07">
        <w:t xml:space="preserve"> </w:t>
      </w:r>
      <w:r w:rsidRPr="00D948E6">
        <w:t>=</w:t>
      </w:r>
      <w:r w:rsidR="007D2B07">
        <w:t xml:space="preserve"> </w:t>
      </w:r>
      <w:r w:rsidRPr="00D948E6">
        <w:t>255 means that the value group F is not used, or identifies the current billing period value(s).</w:t>
      </w:r>
    </w:p>
    <w:p w14:paraId="5DB881D3" w14:textId="77850A9F" w:rsidR="009767A4" w:rsidRPr="00D948E6" w:rsidRDefault="009767A4" w:rsidP="009767A4">
      <w:pPr>
        <w:pStyle w:val="PARAGRAPH"/>
      </w:pPr>
      <w:r w:rsidRPr="00D948E6">
        <w:t>For use of ICs for representing values of historical billing periods, see</w:t>
      </w:r>
      <w:r w:rsidR="00D66D56">
        <w:t xml:space="preserve"> </w:t>
      </w:r>
      <w:r w:rsidR="00BD5216" w:rsidRPr="003837E0">
        <w:rPr>
          <w:highlight w:val="yellow"/>
        </w:rPr>
        <w:fldChar w:fldCharType="begin"/>
      </w:r>
      <w:r w:rsidR="00BD5216" w:rsidRPr="003837E0">
        <w:rPr>
          <w:highlight w:val="yellow"/>
        </w:rPr>
        <w:instrText xml:space="preserve"> REF IEC62056_6_2 \h </w:instrText>
      </w:r>
      <w:r w:rsidR="003837E0">
        <w:rPr>
          <w:highlight w:val="yellow"/>
        </w:rPr>
        <w:instrText xml:space="preserve"> \* MERGEFORMAT </w:instrText>
      </w:r>
      <w:r w:rsidR="00BD5216" w:rsidRPr="003837E0">
        <w:rPr>
          <w:highlight w:val="yellow"/>
        </w:rPr>
      </w:r>
      <w:r w:rsidR="00BD5216" w:rsidRPr="003837E0">
        <w:rPr>
          <w:highlight w:val="yellow"/>
        </w:rPr>
        <w:fldChar w:fldCharType="separate"/>
      </w:r>
      <w:r w:rsidR="005245E0" w:rsidRPr="005245E0">
        <w:rPr>
          <w:color w:val="000000"/>
          <w:highlight w:val="yellow"/>
        </w:rPr>
        <w:t>IEC 62056-6-2:20</w:t>
      </w:r>
      <w:r w:rsidR="005245E0" w:rsidRPr="006E02B0">
        <w:rPr>
          <w:color w:val="000000"/>
          <w:highlight w:val="yellow"/>
        </w:rPr>
        <w:t>21</w:t>
      </w:r>
      <w:r w:rsidR="00BD5216" w:rsidRPr="003837E0">
        <w:rPr>
          <w:highlight w:val="yellow"/>
        </w:rPr>
        <w:fldChar w:fldCharType="end"/>
      </w:r>
      <w:r w:rsidR="00C5094D" w:rsidRPr="003837E0">
        <w:rPr>
          <w:highlight w:val="yellow"/>
        </w:rPr>
        <w:t xml:space="preserve">, 6.2.2 and </w:t>
      </w:r>
      <w:r w:rsidR="00C5094D" w:rsidRPr="003837E0">
        <w:rPr>
          <w:highlight w:val="yellow"/>
        </w:rPr>
        <w:fldChar w:fldCharType="begin"/>
      </w:r>
      <w:r w:rsidR="00C5094D" w:rsidRPr="003837E0">
        <w:rPr>
          <w:highlight w:val="yellow"/>
        </w:rPr>
        <w:instrText xml:space="preserve"> REF _Ref423813168 \h </w:instrText>
      </w:r>
      <w:r w:rsidR="003837E0">
        <w:rPr>
          <w:highlight w:val="yellow"/>
        </w:rPr>
        <w:instrText xml:space="preserve"> \* MERGEFORMAT </w:instrText>
      </w:r>
      <w:r w:rsidR="00C5094D" w:rsidRPr="003837E0">
        <w:rPr>
          <w:highlight w:val="yellow"/>
        </w:rPr>
      </w:r>
      <w:r w:rsidR="00C5094D" w:rsidRPr="003837E0">
        <w:rPr>
          <w:highlight w:val="yellow"/>
        </w:rPr>
        <w:fldChar w:fldCharType="separate"/>
      </w:r>
      <w:r w:rsidR="005245E0" w:rsidRPr="005245E0">
        <w:rPr>
          <w:highlight w:val="yellow"/>
        </w:rPr>
        <w:t>Table A.</w:t>
      </w:r>
      <w:r w:rsidR="005245E0" w:rsidRPr="005245E0">
        <w:rPr>
          <w:noProof/>
          <w:highlight w:val="yellow"/>
        </w:rPr>
        <w:t>2</w:t>
      </w:r>
      <w:r w:rsidR="00C5094D" w:rsidRPr="003837E0">
        <w:rPr>
          <w:highlight w:val="yellow"/>
        </w:rPr>
        <w:fldChar w:fldCharType="end"/>
      </w:r>
      <w:r w:rsidR="00C5094D" w:rsidRPr="003837E0">
        <w:rPr>
          <w:highlight w:val="yellow"/>
        </w:rPr>
        <w:t>:</w:t>
      </w:r>
    </w:p>
    <w:p w14:paraId="5DB881D4" w14:textId="48A7895B" w:rsidR="009767A4" w:rsidRPr="00D948E6" w:rsidRDefault="000C597C" w:rsidP="00B50776">
      <w:pPr>
        <w:pStyle w:val="TABLE-title"/>
      </w:pPr>
      <w:bookmarkStart w:id="1452" w:name="_Ref423813168"/>
      <w:bookmarkStart w:id="1453" w:name="_Ref78859628"/>
      <w:bookmarkStart w:id="1454" w:name="_Toc100055783"/>
      <w:bookmarkStart w:id="1455" w:name="_Toc100055795"/>
      <w:bookmarkStart w:id="1456" w:name="_Toc364079579"/>
      <w:bookmarkStart w:id="1457" w:name="_Toc397983494"/>
      <w:bookmarkStart w:id="1458" w:name="_Toc398112169"/>
      <w:bookmarkStart w:id="1459" w:name="_Toc438500268"/>
      <w:bookmarkStart w:id="1460" w:name="_Toc438501004"/>
      <w:bookmarkStart w:id="1461" w:name="_Toc470255577"/>
      <w:bookmarkStart w:id="1462" w:name="_Toc84315220"/>
      <w:r>
        <w:t>Table A.</w:t>
      </w:r>
      <w:r w:rsidR="00697182">
        <w:rPr>
          <w:noProof/>
        </w:rPr>
        <w:fldChar w:fldCharType="begin"/>
      </w:r>
      <w:r w:rsidR="00697182">
        <w:rPr>
          <w:noProof/>
        </w:rPr>
        <w:instrText xml:space="preserve"> SEQ Table_A. \* ARABIC </w:instrText>
      </w:r>
      <w:r w:rsidR="00697182">
        <w:rPr>
          <w:noProof/>
        </w:rPr>
        <w:fldChar w:fldCharType="separate"/>
      </w:r>
      <w:r w:rsidR="005245E0">
        <w:rPr>
          <w:noProof/>
        </w:rPr>
        <w:t>2</w:t>
      </w:r>
      <w:r w:rsidR="00697182">
        <w:rPr>
          <w:noProof/>
        </w:rPr>
        <w:fldChar w:fldCharType="end"/>
      </w:r>
      <w:bookmarkEnd w:id="1452"/>
      <w:r w:rsidR="009767A4" w:rsidRPr="00D948E6">
        <w:t xml:space="preserve"> – Value group F – Billing periods</w:t>
      </w:r>
      <w:bookmarkEnd w:id="1453"/>
      <w:bookmarkEnd w:id="1454"/>
      <w:bookmarkEnd w:id="1455"/>
      <w:bookmarkEnd w:id="1456"/>
      <w:bookmarkEnd w:id="1457"/>
      <w:bookmarkEnd w:id="1458"/>
      <w:bookmarkEnd w:id="1459"/>
      <w:bookmarkEnd w:id="1460"/>
      <w:bookmarkEnd w:id="1461"/>
      <w:bookmarkEnd w:id="1462"/>
    </w:p>
    <w:tbl>
      <w:tblPr>
        <w:tblW w:w="68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9"/>
        <w:gridCol w:w="6094"/>
      </w:tblGrid>
      <w:tr w:rsidR="009767A4" w:rsidRPr="00D948E6" w14:paraId="5DB881D6" w14:textId="77777777" w:rsidTr="00700933">
        <w:trPr>
          <w:cantSplit/>
          <w:tblHeader/>
          <w:jc w:val="center"/>
        </w:trPr>
        <w:tc>
          <w:tcPr>
            <w:tcW w:w="6803" w:type="dxa"/>
            <w:gridSpan w:val="2"/>
            <w:tcBorders>
              <w:top w:val="double" w:sz="4" w:space="0" w:color="auto"/>
              <w:left w:val="double" w:sz="4" w:space="0" w:color="auto"/>
              <w:right w:val="double" w:sz="4" w:space="0" w:color="auto"/>
            </w:tcBorders>
            <w:shd w:val="pct12" w:color="auto" w:fill="auto"/>
          </w:tcPr>
          <w:p w14:paraId="5DB881D5" w14:textId="77777777" w:rsidR="009767A4" w:rsidRPr="00D948E6" w:rsidRDefault="009767A4" w:rsidP="00CA18E8">
            <w:pPr>
              <w:pStyle w:val="TABLE-col-heading"/>
            </w:pPr>
            <w:r w:rsidRPr="00D948E6">
              <w:t>Value group F</w:t>
            </w:r>
          </w:p>
        </w:tc>
      </w:tr>
      <w:tr w:rsidR="009767A4" w:rsidRPr="00D948E6" w14:paraId="5DB881D8" w14:textId="77777777" w:rsidTr="00700933">
        <w:trPr>
          <w:cantSplit/>
          <w:jc w:val="center"/>
        </w:trPr>
        <w:tc>
          <w:tcPr>
            <w:tcW w:w="6803" w:type="dxa"/>
            <w:gridSpan w:val="2"/>
            <w:tcBorders>
              <w:left w:val="double" w:sz="4" w:space="0" w:color="auto"/>
              <w:right w:val="double" w:sz="4" w:space="0" w:color="auto"/>
            </w:tcBorders>
          </w:tcPr>
          <w:p w14:paraId="5DB881D7" w14:textId="77777777" w:rsidR="009767A4" w:rsidRPr="00D948E6" w:rsidRDefault="009767A4" w:rsidP="00862BD0">
            <w:pPr>
              <w:pStyle w:val="TABLE-cell"/>
              <w:rPr>
                <w:strike/>
              </w:rPr>
            </w:pPr>
          </w:p>
        </w:tc>
      </w:tr>
      <w:tr w:rsidR="00700933" w:rsidRPr="00D948E6" w14:paraId="5DB881DB" w14:textId="77777777" w:rsidTr="00700933">
        <w:trPr>
          <w:cantSplit/>
          <w:jc w:val="center"/>
        </w:trPr>
        <w:tc>
          <w:tcPr>
            <w:tcW w:w="709" w:type="dxa"/>
            <w:tcBorders>
              <w:left w:val="double" w:sz="4" w:space="0" w:color="auto"/>
              <w:right w:val="double" w:sz="4" w:space="0" w:color="auto"/>
            </w:tcBorders>
          </w:tcPr>
          <w:p w14:paraId="5DB881D9" w14:textId="77777777" w:rsidR="00700933" w:rsidRPr="00D948E6" w:rsidRDefault="00700933" w:rsidP="00862BD0">
            <w:pPr>
              <w:pStyle w:val="TABLE-cell"/>
            </w:pPr>
            <w:r w:rsidRPr="00D948E6">
              <w:rPr>
                <w:b/>
              </w:rPr>
              <w:t>VZ</w:t>
            </w:r>
          </w:p>
        </w:tc>
        <w:tc>
          <w:tcPr>
            <w:tcW w:w="6094" w:type="dxa"/>
            <w:tcBorders>
              <w:left w:val="double" w:sz="4" w:space="0" w:color="auto"/>
              <w:right w:val="double" w:sz="4" w:space="0" w:color="auto"/>
            </w:tcBorders>
          </w:tcPr>
          <w:p w14:paraId="5DB881DA" w14:textId="77777777" w:rsidR="00700933" w:rsidRPr="00D948E6" w:rsidRDefault="00700933" w:rsidP="00700933">
            <w:pPr>
              <w:pStyle w:val="TABLE-cell"/>
              <w:ind w:left="32"/>
            </w:pPr>
            <w:r w:rsidRPr="00D948E6">
              <w:t>Most recent value</w:t>
            </w:r>
            <w:r w:rsidRPr="00D948E6">
              <w:fldChar w:fldCharType="begin"/>
            </w:r>
            <w:r w:rsidRPr="00D948E6">
              <w:instrText xml:space="preserve"> XE "Most recent value" </w:instrText>
            </w:r>
            <w:r w:rsidRPr="00D948E6">
              <w:fldChar w:fldCharType="end"/>
            </w:r>
          </w:p>
        </w:tc>
      </w:tr>
      <w:tr w:rsidR="00700933" w:rsidRPr="00D948E6" w14:paraId="5DB881DE" w14:textId="77777777" w:rsidTr="00700933">
        <w:trPr>
          <w:cantSplit/>
          <w:jc w:val="center"/>
        </w:trPr>
        <w:tc>
          <w:tcPr>
            <w:tcW w:w="709" w:type="dxa"/>
            <w:tcBorders>
              <w:left w:val="double" w:sz="4" w:space="0" w:color="auto"/>
              <w:right w:val="double" w:sz="4" w:space="0" w:color="auto"/>
            </w:tcBorders>
          </w:tcPr>
          <w:p w14:paraId="5DB881DC" w14:textId="77777777" w:rsidR="00700933" w:rsidRPr="00D948E6" w:rsidRDefault="00700933" w:rsidP="00862BD0">
            <w:pPr>
              <w:pStyle w:val="TABLE-cell"/>
            </w:pPr>
            <w:r w:rsidRPr="00D948E6">
              <w:rPr>
                <w:b/>
              </w:rPr>
              <w:t>VZ</w:t>
            </w:r>
            <w:r w:rsidRPr="00932EFC">
              <w:rPr>
                <w:rStyle w:val="SUBscript"/>
                <w:b/>
                <w:sz w:val="12"/>
                <w:szCs w:val="12"/>
              </w:rPr>
              <w:t>-1</w:t>
            </w:r>
          </w:p>
        </w:tc>
        <w:tc>
          <w:tcPr>
            <w:tcW w:w="6094" w:type="dxa"/>
            <w:tcBorders>
              <w:left w:val="double" w:sz="4" w:space="0" w:color="auto"/>
              <w:right w:val="double" w:sz="4" w:space="0" w:color="auto"/>
            </w:tcBorders>
          </w:tcPr>
          <w:p w14:paraId="5DB881DD" w14:textId="77777777" w:rsidR="00700933" w:rsidRPr="00D948E6" w:rsidRDefault="00700933" w:rsidP="00700933">
            <w:pPr>
              <w:pStyle w:val="TABLE-cell"/>
              <w:ind w:left="32"/>
            </w:pPr>
            <w:r w:rsidRPr="00D948E6">
              <w:t>Second most recent value</w:t>
            </w:r>
          </w:p>
        </w:tc>
      </w:tr>
      <w:tr w:rsidR="00700933" w:rsidRPr="00D948E6" w14:paraId="5DB881E1" w14:textId="77777777" w:rsidTr="00700933">
        <w:trPr>
          <w:cantSplit/>
          <w:jc w:val="center"/>
        </w:trPr>
        <w:tc>
          <w:tcPr>
            <w:tcW w:w="709" w:type="dxa"/>
            <w:tcBorders>
              <w:left w:val="double" w:sz="4" w:space="0" w:color="auto"/>
              <w:right w:val="double" w:sz="4" w:space="0" w:color="auto"/>
            </w:tcBorders>
          </w:tcPr>
          <w:p w14:paraId="5DB881DF" w14:textId="77777777" w:rsidR="00700933" w:rsidRPr="00D948E6" w:rsidRDefault="00700933" w:rsidP="00862BD0">
            <w:pPr>
              <w:pStyle w:val="TABLE-cell"/>
            </w:pPr>
            <w:r w:rsidRPr="00D948E6">
              <w:rPr>
                <w:b/>
              </w:rPr>
              <w:t>VZ</w:t>
            </w:r>
            <w:r w:rsidRPr="00932EFC">
              <w:rPr>
                <w:rStyle w:val="SUBscript"/>
                <w:b/>
                <w:sz w:val="12"/>
                <w:szCs w:val="12"/>
              </w:rPr>
              <w:t>-2</w:t>
            </w:r>
          </w:p>
        </w:tc>
        <w:tc>
          <w:tcPr>
            <w:tcW w:w="6094" w:type="dxa"/>
            <w:tcBorders>
              <w:left w:val="double" w:sz="4" w:space="0" w:color="auto"/>
              <w:right w:val="double" w:sz="4" w:space="0" w:color="auto"/>
            </w:tcBorders>
          </w:tcPr>
          <w:p w14:paraId="5DB881E0" w14:textId="77777777" w:rsidR="00700933" w:rsidRPr="00D948E6" w:rsidRDefault="00700933" w:rsidP="00700933">
            <w:pPr>
              <w:pStyle w:val="TABLE-cell"/>
              <w:ind w:left="32"/>
            </w:pPr>
            <w:r w:rsidRPr="00D948E6">
              <w:t>Third most recent value</w:t>
            </w:r>
          </w:p>
        </w:tc>
      </w:tr>
      <w:tr w:rsidR="00700933" w:rsidRPr="00D948E6" w14:paraId="5DB881E4" w14:textId="77777777" w:rsidTr="00700933">
        <w:trPr>
          <w:cantSplit/>
          <w:jc w:val="center"/>
        </w:trPr>
        <w:tc>
          <w:tcPr>
            <w:tcW w:w="709" w:type="dxa"/>
            <w:tcBorders>
              <w:left w:val="double" w:sz="4" w:space="0" w:color="auto"/>
              <w:right w:val="double" w:sz="4" w:space="0" w:color="auto"/>
            </w:tcBorders>
          </w:tcPr>
          <w:p w14:paraId="5DB881E2" w14:textId="77777777" w:rsidR="00700933" w:rsidRPr="00D948E6" w:rsidRDefault="00700933" w:rsidP="00862BD0">
            <w:pPr>
              <w:pStyle w:val="TABLE-cell"/>
            </w:pPr>
            <w:r w:rsidRPr="00D948E6">
              <w:rPr>
                <w:b/>
              </w:rPr>
              <w:t>VZ</w:t>
            </w:r>
            <w:r w:rsidRPr="00932EFC">
              <w:rPr>
                <w:rStyle w:val="SUBscript"/>
                <w:b/>
                <w:sz w:val="12"/>
                <w:szCs w:val="12"/>
              </w:rPr>
              <w:t>-3</w:t>
            </w:r>
          </w:p>
        </w:tc>
        <w:tc>
          <w:tcPr>
            <w:tcW w:w="6094" w:type="dxa"/>
            <w:tcBorders>
              <w:left w:val="double" w:sz="4" w:space="0" w:color="auto"/>
              <w:right w:val="double" w:sz="4" w:space="0" w:color="auto"/>
            </w:tcBorders>
          </w:tcPr>
          <w:p w14:paraId="5DB881E3" w14:textId="77777777" w:rsidR="00700933" w:rsidRPr="00D948E6" w:rsidRDefault="00700933" w:rsidP="00700933">
            <w:pPr>
              <w:pStyle w:val="TABLE-cell"/>
              <w:ind w:left="32"/>
            </w:pPr>
            <w:r w:rsidRPr="00D948E6">
              <w:t>Fourth most recent value</w:t>
            </w:r>
          </w:p>
        </w:tc>
      </w:tr>
      <w:tr w:rsidR="00700933" w:rsidRPr="00D948E6" w14:paraId="5DB881E7" w14:textId="77777777" w:rsidTr="00700933">
        <w:trPr>
          <w:cantSplit/>
          <w:jc w:val="center"/>
        </w:trPr>
        <w:tc>
          <w:tcPr>
            <w:tcW w:w="709" w:type="dxa"/>
            <w:tcBorders>
              <w:left w:val="double" w:sz="4" w:space="0" w:color="auto"/>
              <w:right w:val="double" w:sz="4" w:space="0" w:color="auto"/>
            </w:tcBorders>
          </w:tcPr>
          <w:p w14:paraId="5DB881E5" w14:textId="77777777" w:rsidR="00700933" w:rsidRPr="00D948E6" w:rsidRDefault="00700933" w:rsidP="00862BD0">
            <w:pPr>
              <w:pStyle w:val="TABLE-cell"/>
            </w:pPr>
            <w:r w:rsidRPr="00D948E6">
              <w:rPr>
                <w:b/>
              </w:rPr>
              <w:t>VZ</w:t>
            </w:r>
            <w:r w:rsidRPr="00932EFC">
              <w:rPr>
                <w:rStyle w:val="SUBscript"/>
                <w:b/>
                <w:sz w:val="12"/>
                <w:szCs w:val="12"/>
              </w:rPr>
              <w:t>-4</w:t>
            </w:r>
          </w:p>
        </w:tc>
        <w:tc>
          <w:tcPr>
            <w:tcW w:w="6094" w:type="dxa"/>
            <w:tcBorders>
              <w:left w:val="double" w:sz="4" w:space="0" w:color="auto"/>
              <w:right w:val="double" w:sz="4" w:space="0" w:color="auto"/>
            </w:tcBorders>
          </w:tcPr>
          <w:p w14:paraId="5DB881E6" w14:textId="77777777" w:rsidR="00700933" w:rsidRPr="00D948E6" w:rsidRDefault="00700933" w:rsidP="00700933">
            <w:pPr>
              <w:pStyle w:val="TABLE-cell"/>
              <w:ind w:left="32"/>
            </w:pPr>
            <w:r w:rsidRPr="00D948E6">
              <w:rPr>
                <w:position w:val="-6"/>
              </w:rPr>
              <w:t>...</w:t>
            </w:r>
          </w:p>
        </w:tc>
      </w:tr>
      <w:tr w:rsidR="00700933" w:rsidRPr="00D948E6" w14:paraId="5DB881EA" w14:textId="77777777" w:rsidTr="00700933">
        <w:trPr>
          <w:cantSplit/>
          <w:jc w:val="center"/>
        </w:trPr>
        <w:tc>
          <w:tcPr>
            <w:tcW w:w="709" w:type="dxa"/>
            <w:tcBorders>
              <w:left w:val="double" w:sz="4" w:space="0" w:color="auto"/>
              <w:right w:val="double" w:sz="4" w:space="0" w:color="auto"/>
            </w:tcBorders>
          </w:tcPr>
          <w:p w14:paraId="5DB881E8" w14:textId="77777777" w:rsidR="00700933" w:rsidRPr="00D948E6" w:rsidRDefault="00700933" w:rsidP="00862BD0">
            <w:pPr>
              <w:pStyle w:val="TABLE-cell"/>
            </w:pPr>
            <w:r w:rsidRPr="00D948E6">
              <w:t>etc.</w:t>
            </w:r>
          </w:p>
        </w:tc>
        <w:tc>
          <w:tcPr>
            <w:tcW w:w="6094" w:type="dxa"/>
            <w:tcBorders>
              <w:left w:val="double" w:sz="4" w:space="0" w:color="auto"/>
              <w:right w:val="double" w:sz="4" w:space="0" w:color="auto"/>
            </w:tcBorders>
          </w:tcPr>
          <w:p w14:paraId="5DB881E9" w14:textId="77777777" w:rsidR="00700933" w:rsidRPr="00D948E6" w:rsidRDefault="00700933" w:rsidP="00700933">
            <w:pPr>
              <w:pStyle w:val="TABLE-cell"/>
            </w:pPr>
          </w:p>
        </w:tc>
      </w:tr>
      <w:tr w:rsidR="00700933" w:rsidRPr="00D948E6" w14:paraId="5DB881ED" w14:textId="77777777" w:rsidTr="00700933">
        <w:trPr>
          <w:cantSplit/>
          <w:jc w:val="center"/>
        </w:trPr>
        <w:tc>
          <w:tcPr>
            <w:tcW w:w="709" w:type="dxa"/>
            <w:tcBorders>
              <w:left w:val="double" w:sz="4" w:space="0" w:color="auto"/>
              <w:right w:val="double" w:sz="4" w:space="0" w:color="auto"/>
            </w:tcBorders>
          </w:tcPr>
          <w:p w14:paraId="5DB881EB" w14:textId="77777777" w:rsidR="00700933" w:rsidRPr="00D948E6" w:rsidRDefault="00700933" w:rsidP="00862BD0">
            <w:pPr>
              <w:pStyle w:val="TABLE-cell"/>
            </w:pPr>
          </w:p>
        </w:tc>
        <w:tc>
          <w:tcPr>
            <w:tcW w:w="6094" w:type="dxa"/>
            <w:tcBorders>
              <w:left w:val="double" w:sz="4" w:space="0" w:color="auto"/>
              <w:right w:val="double" w:sz="4" w:space="0" w:color="auto"/>
            </w:tcBorders>
          </w:tcPr>
          <w:p w14:paraId="5DB881EC" w14:textId="77777777" w:rsidR="00700933" w:rsidRPr="00D948E6" w:rsidRDefault="00700933" w:rsidP="00862BD0">
            <w:pPr>
              <w:pStyle w:val="TABLE-cell"/>
            </w:pPr>
          </w:p>
        </w:tc>
      </w:tr>
      <w:tr w:rsidR="00700933" w:rsidRPr="00D948E6" w14:paraId="5DB881F0" w14:textId="77777777" w:rsidTr="00700933">
        <w:trPr>
          <w:cantSplit/>
          <w:jc w:val="center"/>
        </w:trPr>
        <w:tc>
          <w:tcPr>
            <w:tcW w:w="709" w:type="dxa"/>
            <w:tcBorders>
              <w:left w:val="double" w:sz="4" w:space="0" w:color="auto"/>
              <w:right w:val="double" w:sz="4" w:space="0" w:color="auto"/>
            </w:tcBorders>
          </w:tcPr>
          <w:p w14:paraId="5DB881EE" w14:textId="77777777" w:rsidR="00700933" w:rsidRPr="004D5F1E" w:rsidRDefault="00700933" w:rsidP="00862BD0">
            <w:pPr>
              <w:pStyle w:val="TABLE-cell"/>
              <w:rPr>
                <w:rStyle w:val="Strong"/>
              </w:rPr>
            </w:pPr>
            <w:r w:rsidRPr="004D5F1E">
              <w:rPr>
                <w:rStyle w:val="Strong"/>
              </w:rPr>
              <w:t>101</w:t>
            </w:r>
          </w:p>
        </w:tc>
        <w:tc>
          <w:tcPr>
            <w:tcW w:w="6094" w:type="dxa"/>
            <w:tcBorders>
              <w:left w:val="double" w:sz="4" w:space="0" w:color="auto"/>
              <w:right w:val="double" w:sz="4" w:space="0" w:color="auto"/>
            </w:tcBorders>
          </w:tcPr>
          <w:p w14:paraId="5DB881EF" w14:textId="77777777" w:rsidR="00700933" w:rsidRPr="00D948E6" w:rsidRDefault="00700933" w:rsidP="00700933">
            <w:pPr>
              <w:pStyle w:val="TABLE-cell"/>
              <w:ind w:left="32"/>
            </w:pPr>
            <w:r w:rsidRPr="00D948E6">
              <w:t>Last value</w:t>
            </w:r>
            <w:r w:rsidRPr="00D948E6">
              <w:fldChar w:fldCharType="begin"/>
            </w:r>
            <w:r w:rsidRPr="00D948E6">
              <w:instrText xml:space="preserve"> XE "Last value" </w:instrText>
            </w:r>
            <w:r w:rsidRPr="00D948E6">
              <w:fldChar w:fldCharType="end"/>
            </w:r>
          </w:p>
        </w:tc>
      </w:tr>
      <w:tr w:rsidR="00700933" w:rsidRPr="00D948E6" w14:paraId="5DB881F3" w14:textId="77777777" w:rsidTr="00700933">
        <w:trPr>
          <w:cantSplit/>
          <w:jc w:val="center"/>
        </w:trPr>
        <w:tc>
          <w:tcPr>
            <w:tcW w:w="709" w:type="dxa"/>
            <w:tcBorders>
              <w:left w:val="double" w:sz="4" w:space="0" w:color="auto"/>
              <w:right w:val="double" w:sz="4" w:space="0" w:color="auto"/>
            </w:tcBorders>
          </w:tcPr>
          <w:p w14:paraId="5DB881F1" w14:textId="77777777" w:rsidR="00700933" w:rsidRPr="004D5F1E" w:rsidRDefault="00700933" w:rsidP="00862BD0">
            <w:pPr>
              <w:pStyle w:val="TABLE-cell"/>
              <w:rPr>
                <w:rStyle w:val="Strong"/>
              </w:rPr>
            </w:pPr>
            <w:r w:rsidRPr="004D5F1E">
              <w:rPr>
                <w:rStyle w:val="Strong"/>
              </w:rPr>
              <w:t>102</w:t>
            </w:r>
          </w:p>
        </w:tc>
        <w:tc>
          <w:tcPr>
            <w:tcW w:w="6094" w:type="dxa"/>
            <w:tcBorders>
              <w:left w:val="double" w:sz="4" w:space="0" w:color="auto"/>
              <w:right w:val="double" w:sz="4" w:space="0" w:color="auto"/>
            </w:tcBorders>
          </w:tcPr>
          <w:p w14:paraId="5DB881F2" w14:textId="77777777" w:rsidR="00700933" w:rsidRPr="00D948E6" w:rsidRDefault="00700933" w:rsidP="00700933">
            <w:pPr>
              <w:pStyle w:val="TABLE-cell"/>
              <w:ind w:left="32"/>
            </w:pPr>
            <w:r w:rsidRPr="00D948E6">
              <w:t>Second / two last value(s)</w:t>
            </w:r>
          </w:p>
        </w:tc>
      </w:tr>
      <w:tr w:rsidR="00700933" w:rsidRPr="00D948E6" w14:paraId="5DB881F6" w14:textId="77777777" w:rsidTr="00700933">
        <w:trPr>
          <w:cantSplit/>
          <w:jc w:val="center"/>
        </w:trPr>
        <w:tc>
          <w:tcPr>
            <w:tcW w:w="709" w:type="dxa"/>
            <w:tcBorders>
              <w:left w:val="double" w:sz="4" w:space="0" w:color="auto"/>
              <w:right w:val="double" w:sz="4" w:space="0" w:color="auto"/>
            </w:tcBorders>
          </w:tcPr>
          <w:p w14:paraId="5DB881F4" w14:textId="77777777" w:rsidR="00700933" w:rsidRPr="004D5F1E" w:rsidRDefault="00700933" w:rsidP="00862BD0">
            <w:pPr>
              <w:pStyle w:val="TABLE-cell"/>
              <w:rPr>
                <w:rStyle w:val="Strong"/>
              </w:rPr>
            </w:pPr>
            <w:r w:rsidRPr="004D5F1E">
              <w:rPr>
                <w:rStyle w:val="Strong"/>
              </w:rPr>
              <w:t>….</w:t>
            </w:r>
          </w:p>
        </w:tc>
        <w:tc>
          <w:tcPr>
            <w:tcW w:w="6094" w:type="dxa"/>
            <w:tcBorders>
              <w:left w:val="double" w:sz="4" w:space="0" w:color="auto"/>
              <w:right w:val="double" w:sz="4" w:space="0" w:color="auto"/>
            </w:tcBorders>
          </w:tcPr>
          <w:p w14:paraId="5DB881F5" w14:textId="77777777" w:rsidR="00700933" w:rsidRPr="00D948E6" w:rsidRDefault="00700933" w:rsidP="00700933">
            <w:pPr>
              <w:pStyle w:val="TABLE-cell"/>
              <w:rPr>
                <w:b/>
              </w:rPr>
            </w:pPr>
          </w:p>
        </w:tc>
      </w:tr>
      <w:tr w:rsidR="00700933" w:rsidRPr="00D948E6" w14:paraId="5DB881F9" w14:textId="77777777" w:rsidTr="00700933">
        <w:trPr>
          <w:cantSplit/>
          <w:jc w:val="center"/>
        </w:trPr>
        <w:tc>
          <w:tcPr>
            <w:tcW w:w="709" w:type="dxa"/>
            <w:tcBorders>
              <w:left w:val="double" w:sz="4" w:space="0" w:color="auto"/>
              <w:right w:val="double" w:sz="4" w:space="0" w:color="auto"/>
            </w:tcBorders>
          </w:tcPr>
          <w:p w14:paraId="5DB881F7" w14:textId="77777777" w:rsidR="00700933" w:rsidRPr="004D5F1E" w:rsidRDefault="00700933" w:rsidP="00862BD0">
            <w:pPr>
              <w:pStyle w:val="TABLE-cell"/>
              <w:rPr>
                <w:rStyle w:val="Strong"/>
              </w:rPr>
            </w:pPr>
            <w:r w:rsidRPr="004D5F1E">
              <w:rPr>
                <w:rStyle w:val="Strong"/>
              </w:rPr>
              <w:t>125</w:t>
            </w:r>
          </w:p>
        </w:tc>
        <w:tc>
          <w:tcPr>
            <w:tcW w:w="6094" w:type="dxa"/>
            <w:tcBorders>
              <w:left w:val="double" w:sz="4" w:space="0" w:color="auto"/>
              <w:right w:val="double" w:sz="4" w:space="0" w:color="auto"/>
            </w:tcBorders>
          </w:tcPr>
          <w:p w14:paraId="5DB881F8" w14:textId="77777777" w:rsidR="00700933" w:rsidRPr="00D948E6" w:rsidRDefault="00700933" w:rsidP="00700933">
            <w:pPr>
              <w:pStyle w:val="TABLE-cell"/>
              <w:ind w:left="32"/>
            </w:pPr>
            <w:r w:rsidRPr="00D948E6">
              <w:t>25</w:t>
            </w:r>
            <w:r w:rsidRPr="00C373E3">
              <w:rPr>
                <w:rStyle w:val="SUPerscript-small"/>
              </w:rPr>
              <w:t>th</w:t>
            </w:r>
            <w:r w:rsidRPr="00D948E6">
              <w:t>/25 last value(s)</w:t>
            </w:r>
          </w:p>
        </w:tc>
      </w:tr>
      <w:tr w:rsidR="00700933" w:rsidRPr="00D948E6" w14:paraId="5DB881FC" w14:textId="77777777" w:rsidTr="00700933">
        <w:trPr>
          <w:cantSplit/>
          <w:jc w:val="center"/>
        </w:trPr>
        <w:tc>
          <w:tcPr>
            <w:tcW w:w="709" w:type="dxa"/>
            <w:tcBorders>
              <w:left w:val="double" w:sz="4" w:space="0" w:color="auto"/>
              <w:bottom w:val="double" w:sz="4" w:space="0" w:color="auto"/>
              <w:right w:val="double" w:sz="4" w:space="0" w:color="auto"/>
            </w:tcBorders>
          </w:tcPr>
          <w:p w14:paraId="5DB881FA" w14:textId="77777777" w:rsidR="00700933" w:rsidRPr="004D5F1E" w:rsidRDefault="00700933" w:rsidP="00862BD0">
            <w:pPr>
              <w:pStyle w:val="TABLE-cell"/>
              <w:rPr>
                <w:rStyle w:val="Strong"/>
              </w:rPr>
            </w:pPr>
            <w:r w:rsidRPr="004D5F1E">
              <w:rPr>
                <w:rStyle w:val="Strong"/>
              </w:rPr>
              <w:t>126</w:t>
            </w:r>
          </w:p>
        </w:tc>
        <w:tc>
          <w:tcPr>
            <w:tcW w:w="6094" w:type="dxa"/>
            <w:tcBorders>
              <w:left w:val="double" w:sz="4" w:space="0" w:color="auto"/>
              <w:bottom w:val="double" w:sz="4" w:space="0" w:color="auto"/>
              <w:right w:val="double" w:sz="4" w:space="0" w:color="auto"/>
            </w:tcBorders>
          </w:tcPr>
          <w:p w14:paraId="5DB881FB" w14:textId="77777777" w:rsidR="00700933" w:rsidRPr="00D948E6" w:rsidRDefault="00700933" w:rsidP="00700933">
            <w:pPr>
              <w:pStyle w:val="TABLE-cell"/>
              <w:ind w:left="32"/>
              <w:rPr>
                <w:b/>
              </w:rPr>
            </w:pPr>
            <w:r w:rsidRPr="00D948E6">
              <w:t>Unspecified number of last values</w:t>
            </w:r>
          </w:p>
        </w:tc>
      </w:tr>
    </w:tbl>
    <w:p w14:paraId="5DB881FD" w14:textId="77777777" w:rsidR="00CA18E8" w:rsidRDefault="00CA18E8" w:rsidP="00CA18E8">
      <w:pPr>
        <w:pStyle w:val="NOTE"/>
      </w:pPr>
      <w:bookmarkStart w:id="1463" w:name="_Toc509818335"/>
      <w:bookmarkStart w:id="1464" w:name="_Toc78850930"/>
      <w:bookmarkStart w:id="1465" w:name="_Toc78883995"/>
      <w:bookmarkStart w:id="1466" w:name="_Toc102790198"/>
      <w:bookmarkStart w:id="1467" w:name="_Toc112672461"/>
      <w:bookmarkStart w:id="1468" w:name="_Toc112673034"/>
      <w:bookmarkStart w:id="1469" w:name="_Toc112673268"/>
      <w:bookmarkStart w:id="1470" w:name="_Toc114270077"/>
      <w:bookmarkStart w:id="1471" w:name="_Toc364085345"/>
      <w:bookmarkStart w:id="1472" w:name="_Toc364085764"/>
      <w:bookmarkStart w:id="1473" w:name="_Toc397983328"/>
      <w:bookmarkStart w:id="1474" w:name="_Toc398112003"/>
      <w:bookmarkStart w:id="1475" w:name="_Toc438500235"/>
      <w:bookmarkStart w:id="1476" w:name="_Toc438500971"/>
    </w:p>
    <w:p w14:paraId="5DB881FE" w14:textId="77777777" w:rsidR="009767A4" w:rsidRPr="00D948E6" w:rsidRDefault="009767A4" w:rsidP="00266935">
      <w:pPr>
        <w:pStyle w:val="ANNEX-heading1"/>
      </w:pPr>
      <w:bookmarkStart w:id="1477" w:name="_Toc470255544"/>
      <w:bookmarkStart w:id="1478" w:name="_Toc84315187"/>
      <w:r w:rsidRPr="00D948E6">
        <w:t>COSEM</w:t>
      </w:r>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p>
    <w:p w14:paraId="5DB881FF" w14:textId="796FA46E" w:rsidR="009767A4" w:rsidRDefault="009767A4" w:rsidP="009767A4">
      <w:pPr>
        <w:pStyle w:val="PARAGRAPH"/>
      </w:pPr>
      <w:r w:rsidRPr="00D948E6">
        <w:t xml:space="preserve">The usage of OBIS codes in the COSEM environment shall be as defined </w:t>
      </w:r>
      <w:r w:rsidRPr="003837E0">
        <w:rPr>
          <w:highlight w:val="yellow"/>
        </w:rPr>
        <w:t xml:space="preserve">in </w:t>
      </w:r>
      <w:r w:rsidR="00BD5216" w:rsidRPr="003837E0">
        <w:rPr>
          <w:highlight w:val="yellow"/>
        </w:rPr>
        <w:fldChar w:fldCharType="begin"/>
      </w:r>
      <w:r w:rsidR="00BD5216" w:rsidRPr="003837E0">
        <w:rPr>
          <w:highlight w:val="yellow"/>
        </w:rPr>
        <w:instrText xml:space="preserve"> REF IEC62056_6_2 \h </w:instrText>
      </w:r>
      <w:r w:rsidR="003837E0">
        <w:rPr>
          <w:highlight w:val="yellow"/>
        </w:rPr>
        <w:instrText xml:space="preserve"> \* MERGEFORMAT </w:instrText>
      </w:r>
      <w:r w:rsidR="00BD5216" w:rsidRPr="003837E0">
        <w:rPr>
          <w:highlight w:val="yellow"/>
        </w:rPr>
      </w:r>
      <w:r w:rsidR="00BD5216" w:rsidRPr="003837E0">
        <w:rPr>
          <w:highlight w:val="yellow"/>
        </w:rPr>
        <w:fldChar w:fldCharType="separate"/>
      </w:r>
      <w:r w:rsidR="005245E0" w:rsidRPr="005245E0">
        <w:rPr>
          <w:color w:val="000000"/>
          <w:highlight w:val="yellow"/>
        </w:rPr>
        <w:t>IEC 62056-6-2:20</w:t>
      </w:r>
      <w:r w:rsidR="005245E0" w:rsidRPr="006E02B0">
        <w:rPr>
          <w:color w:val="000000"/>
          <w:highlight w:val="yellow"/>
        </w:rPr>
        <w:t>21</w:t>
      </w:r>
      <w:r w:rsidR="00BD5216" w:rsidRPr="003837E0">
        <w:rPr>
          <w:highlight w:val="yellow"/>
        </w:rPr>
        <w:fldChar w:fldCharType="end"/>
      </w:r>
      <w:r w:rsidR="00D66D56" w:rsidRPr="003837E0">
        <w:rPr>
          <w:highlight w:val="yellow"/>
        </w:rPr>
        <w:t>, Clause 6</w:t>
      </w:r>
      <w:r w:rsidRPr="003837E0">
        <w:rPr>
          <w:highlight w:val="yellow"/>
        </w:rPr>
        <w:t>.</w:t>
      </w:r>
    </w:p>
    <w:p w14:paraId="5DB88200" w14:textId="77777777" w:rsidR="00700933" w:rsidRDefault="00700933" w:rsidP="00700933">
      <w:pPr>
        <w:pStyle w:val="PARAGRAPH"/>
      </w:pPr>
    </w:p>
    <w:p w14:paraId="5DB88201" w14:textId="77777777" w:rsidR="009D06BA" w:rsidRPr="00CB7F36" w:rsidRDefault="009D06BA" w:rsidP="009D06BA">
      <w:pPr>
        <w:pStyle w:val="ANNEXtitle"/>
      </w:pPr>
      <w:r>
        <w:lastRenderedPageBreak/>
        <w:br/>
      </w:r>
      <w:bookmarkStart w:id="1479" w:name="_Ref423810416"/>
      <w:bookmarkStart w:id="1480" w:name="_Toc438500236"/>
      <w:bookmarkStart w:id="1481" w:name="_Toc438500972"/>
      <w:bookmarkStart w:id="1482" w:name="_Toc355080571"/>
      <w:bookmarkStart w:id="1483" w:name="_Toc358798318"/>
      <w:bookmarkStart w:id="1484" w:name="_Toc358802876"/>
      <w:bookmarkStart w:id="1485" w:name="_Toc358803017"/>
      <w:bookmarkStart w:id="1486" w:name="_Toc358976239"/>
      <w:bookmarkStart w:id="1487" w:name="_Toc470255545"/>
      <w:bookmarkStart w:id="1488" w:name="_Toc84315188"/>
      <w:r w:rsidRPr="00CA18E8">
        <w:rPr>
          <w:b w:val="0"/>
        </w:rPr>
        <w:t>(informative)</w:t>
      </w:r>
      <w:r w:rsidRPr="00CA18E8">
        <w:rPr>
          <w:b w:val="0"/>
        </w:rPr>
        <w:br/>
      </w:r>
      <w:r>
        <w:br/>
      </w:r>
      <w:r w:rsidRPr="009D06BA">
        <w:t xml:space="preserve">Significant technical changes with respect to </w:t>
      </w:r>
      <w:r w:rsidR="00234583">
        <w:t>IEC 6</w:t>
      </w:r>
      <w:r w:rsidRPr="009D06BA">
        <w:t>2056</w:t>
      </w:r>
      <w:r w:rsidR="00F41350">
        <w:noBreakHyphen/>
      </w:r>
      <w:r w:rsidRPr="009D06BA">
        <w:t>6</w:t>
      </w:r>
      <w:r w:rsidR="00F41350">
        <w:noBreakHyphen/>
      </w:r>
      <w:r w:rsidRPr="009D06BA">
        <w:t>1:2015</w:t>
      </w:r>
      <w:bookmarkEnd w:id="1479"/>
      <w:bookmarkEnd w:id="1480"/>
      <w:bookmarkEnd w:id="1481"/>
      <w:bookmarkEnd w:id="1482"/>
      <w:bookmarkEnd w:id="1483"/>
      <w:bookmarkEnd w:id="1484"/>
      <w:bookmarkEnd w:id="1485"/>
      <w:bookmarkEnd w:id="1486"/>
      <w:bookmarkEnd w:id="1487"/>
      <w:bookmarkEnd w:id="1488"/>
    </w:p>
    <w:p w14:paraId="13BBBEBA" w14:textId="63B2B95A" w:rsidR="00237CCA" w:rsidRDefault="00237CCA" w:rsidP="006C26B5">
      <w:pPr>
        <w:pStyle w:val="ListBullet"/>
      </w:pPr>
      <w:r>
        <w:t>5.4.2, Table 6, Consortia code added for STS Association.</w:t>
      </w:r>
    </w:p>
    <w:p w14:paraId="5DB88202" w14:textId="5CB78A32" w:rsidR="00913D06" w:rsidRDefault="00913D06" w:rsidP="006C26B5">
      <w:pPr>
        <w:pStyle w:val="ListBullet"/>
      </w:pPr>
      <w:r>
        <w:fldChar w:fldCharType="begin"/>
      </w:r>
      <w:r>
        <w:instrText xml:space="preserve"> REF _Ref452643226 \r \h </w:instrText>
      </w:r>
      <w:r>
        <w:fldChar w:fldCharType="separate"/>
      </w:r>
      <w:r w:rsidR="005245E0">
        <w:t>5.4.3</w:t>
      </w:r>
      <w:r>
        <w:fldChar w:fldCharType="end"/>
      </w:r>
      <w:r>
        <w:t xml:space="preserve">, </w:t>
      </w:r>
      <w:r>
        <w:fldChar w:fldCharType="begin"/>
      </w:r>
      <w:r>
        <w:instrText xml:space="preserve"> REF _Ref100059783 \h </w:instrText>
      </w:r>
      <w:r>
        <w:fldChar w:fldCharType="separate"/>
      </w:r>
      <w:r w:rsidR="005245E0" w:rsidRPr="00D948E6">
        <w:t xml:space="preserve">Table </w:t>
      </w:r>
      <w:r w:rsidR="005245E0">
        <w:rPr>
          <w:noProof/>
        </w:rPr>
        <w:t>7</w:t>
      </w:r>
      <w:r>
        <w:fldChar w:fldCharType="end"/>
      </w:r>
      <w:r w:rsidR="006D5893">
        <w:t>,</w:t>
      </w:r>
      <w:r>
        <w:t xml:space="preserve"> a country identifier has been added for </w:t>
      </w:r>
      <w:r w:rsidR="00237CCA">
        <w:t>Qatar, Morocco, Algeria, Nigeria, Ivory Coast, Tunisia.</w:t>
      </w:r>
    </w:p>
    <w:p w14:paraId="7CB4D8CE" w14:textId="4C174156" w:rsidR="00237CCA" w:rsidRDefault="00237CCA" w:rsidP="006C26B5">
      <w:pPr>
        <w:pStyle w:val="ListBullet"/>
      </w:pPr>
      <w:r>
        <w:t>6.1, Table 8, Billing period counters and time stamps added.</w:t>
      </w:r>
    </w:p>
    <w:p w14:paraId="53CC0CB5" w14:textId="1E9B4040" w:rsidR="00237CCA" w:rsidRDefault="00237CCA" w:rsidP="006C26B5">
      <w:pPr>
        <w:pStyle w:val="ListBullet"/>
      </w:pPr>
      <w:r>
        <w:t>7.3.6, Table 19, values 124…126 added for values of C.</w:t>
      </w:r>
    </w:p>
    <w:p w14:paraId="3C65CC2F" w14:textId="6C722004" w:rsidR="00237CCA" w:rsidRDefault="00237CCA" w:rsidP="006C26B5">
      <w:pPr>
        <w:pStyle w:val="ListBullet"/>
      </w:pPr>
      <w:r>
        <w:t>7.5.1, Table 20, Billing period counters and time stamps added</w:t>
      </w:r>
      <w:r w:rsidR="003837E0">
        <w:t>.</w:t>
      </w:r>
    </w:p>
    <w:p w14:paraId="5DB88206" w14:textId="77777777" w:rsidR="00700933" w:rsidRDefault="00700933" w:rsidP="00700933">
      <w:pPr>
        <w:pStyle w:val="PARAGRAPH"/>
      </w:pPr>
    </w:p>
    <w:p w14:paraId="5DB88207" w14:textId="77777777" w:rsidR="00CA18E8" w:rsidRPr="00D948E6" w:rsidRDefault="00CA18E8" w:rsidP="00CA18E8">
      <w:r>
        <w:br w:type="page"/>
      </w:r>
    </w:p>
    <w:p w14:paraId="5DB88208" w14:textId="77777777" w:rsidR="009767A4" w:rsidRPr="00D948E6" w:rsidRDefault="009767A4" w:rsidP="009D06BA">
      <w:pPr>
        <w:pStyle w:val="HEADINGNonumber"/>
        <w:pageBreakBefore/>
      </w:pPr>
      <w:bookmarkStart w:id="1489" w:name="_Toc3021789"/>
      <w:bookmarkStart w:id="1490" w:name="_Toc114270078"/>
      <w:bookmarkStart w:id="1491" w:name="_Ref363940983"/>
      <w:bookmarkStart w:id="1492" w:name="_Toc364085361"/>
      <w:bookmarkStart w:id="1493" w:name="_Toc364085780"/>
      <w:bookmarkStart w:id="1494" w:name="_Toc397983344"/>
      <w:bookmarkStart w:id="1495" w:name="_Toc398112019"/>
      <w:bookmarkStart w:id="1496" w:name="_Toc438500237"/>
      <w:bookmarkStart w:id="1497" w:name="_Toc438500973"/>
      <w:bookmarkStart w:id="1498" w:name="_Toc470255546"/>
      <w:bookmarkStart w:id="1499" w:name="_Toc84315189"/>
      <w:r w:rsidRPr="00D948E6">
        <w:lastRenderedPageBreak/>
        <w:t>Bibliography</w:t>
      </w:r>
      <w:bookmarkEnd w:id="1489"/>
      <w:bookmarkEnd w:id="1490"/>
      <w:bookmarkEnd w:id="1491"/>
      <w:bookmarkEnd w:id="1492"/>
      <w:bookmarkEnd w:id="1493"/>
      <w:bookmarkEnd w:id="1494"/>
      <w:bookmarkEnd w:id="1495"/>
      <w:bookmarkEnd w:id="1496"/>
      <w:bookmarkEnd w:id="1497"/>
      <w:bookmarkEnd w:id="1498"/>
      <w:bookmarkEnd w:id="1499"/>
    </w:p>
    <w:p w14:paraId="5DB88209" w14:textId="77777777" w:rsidR="00E22845" w:rsidRPr="000D714E" w:rsidRDefault="00E22845" w:rsidP="00E22845">
      <w:pPr>
        <w:pStyle w:val="PARAGRAPH"/>
        <w:rPr>
          <w:rStyle w:val="Emphasis"/>
        </w:rPr>
      </w:pPr>
      <w:bookmarkStart w:id="1500" w:name="DLMSUA1000_1_BB"/>
      <w:r>
        <w:t xml:space="preserve">DLMS UA </w:t>
      </w:r>
      <w:r w:rsidR="00AD7B4F">
        <w:t>1000-1</w:t>
      </w:r>
      <w:bookmarkEnd w:id="1500"/>
      <w:r w:rsidR="00C71FDD">
        <w:t>, the “Blue Book” Ed. 12.2</w:t>
      </w:r>
      <w:r w:rsidR="000D714E">
        <w:t>:</w:t>
      </w:r>
      <w:r>
        <w:t>201</w:t>
      </w:r>
      <w:r w:rsidR="00C71FDD">
        <w:t>7</w:t>
      </w:r>
      <w:r>
        <w:t xml:space="preserve">, </w:t>
      </w:r>
      <w:r w:rsidRPr="000D714E">
        <w:rPr>
          <w:rStyle w:val="Emphasis"/>
        </w:rPr>
        <w:t xml:space="preserve">COSEM interface classes and OBIS identification system </w:t>
      </w:r>
    </w:p>
    <w:p w14:paraId="5DB8820A" w14:textId="77777777" w:rsidR="00E22845" w:rsidRPr="000D714E" w:rsidRDefault="00E22845" w:rsidP="00E22845">
      <w:pPr>
        <w:pStyle w:val="PARAGRAPH"/>
        <w:rPr>
          <w:rStyle w:val="Emphasis"/>
        </w:rPr>
      </w:pPr>
      <w:bookmarkStart w:id="1501" w:name="DLMSUA1000_2_GB"/>
      <w:r>
        <w:t xml:space="preserve">DLMS UA </w:t>
      </w:r>
      <w:r w:rsidR="00AD7B4F">
        <w:t>1000-2</w:t>
      </w:r>
      <w:bookmarkEnd w:id="1501"/>
      <w:r w:rsidR="00C71FDD">
        <w:t>, the “Green Book” Ed. 8.2</w:t>
      </w:r>
      <w:r>
        <w:t>:20</w:t>
      </w:r>
      <w:r w:rsidR="00C71FDD">
        <w:t>17</w:t>
      </w:r>
      <w:r w:rsidR="00700933">
        <w:t xml:space="preserve">, </w:t>
      </w:r>
      <w:r w:rsidRPr="000D714E">
        <w:rPr>
          <w:rStyle w:val="Emphasis"/>
        </w:rPr>
        <w:t xml:space="preserve">DLMS/COSEM Architecture and Protocols </w:t>
      </w:r>
    </w:p>
    <w:p w14:paraId="5DB8820B" w14:textId="77777777" w:rsidR="00E22845" w:rsidRPr="000D714E" w:rsidRDefault="00E22845" w:rsidP="00E22845">
      <w:pPr>
        <w:pStyle w:val="PARAGRAPH"/>
        <w:rPr>
          <w:rStyle w:val="Emphasis"/>
        </w:rPr>
      </w:pPr>
      <w:bookmarkStart w:id="1502" w:name="DLMSUA100_1_YB"/>
      <w:r>
        <w:t>DLMS UA 1001-1</w:t>
      </w:r>
      <w:bookmarkEnd w:id="1502"/>
      <w:r>
        <w:t>, t</w:t>
      </w:r>
      <w:r w:rsidR="000D714E">
        <w:t>he “Yellow Book”</w:t>
      </w:r>
      <w:r w:rsidR="00700933">
        <w:t xml:space="preserve"> Ed. 5.0:2015, </w:t>
      </w:r>
      <w:r w:rsidRPr="000D714E">
        <w:rPr>
          <w:rStyle w:val="Emphasis"/>
        </w:rPr>
        <w:t>DLMS/COSEM Conformance test and certification process</w:t>
      </w:r>
    </w:p>
    <w:p w14:paraId="5DB8820C" w14:textId="77777777" w:rsidR="00E22845" w:rsidRPr="000D714E" w:rsidRDefault="00E22845" w:rsidP="00E22845">
      <w:pPr>
        <w:pStyle w:val="PARAGRAPH"/>
        <w:rPr>
          <w:rStyle w:val="Emphasis"/>
        </w:rPr>
      </w:pPr>
      <w:bookmarkStart w:id="1503" w:name="DLMSUA10002_WB"/>
      <w:r>
        <w:t>DLMS UA 1002</w:t>
      </w:r>
      <w:bookmarkEnd w:id="1503"/>
      <w:r w:rsidR="000D714E">
        <w:t>, the “White Book”</w:t>
      </w:r>
      <w:r>
        <w:rPr>
          <w:i/>
        </w:rPr>
        <w:t xml:space="preserve"> </w:t>
      </w:r>
      <w:r>
        <w:t xml:space="preserve">Ed. 1.0:2003, </w:t>
      </w:r>
      <w:r w:rsidRPr="000D714E">
        <w:rPr>
          <w:rStyle w:val="Emphasis"/>
        </w:rPr>
        <w:t>COSEM Glossary of terms</w:t>
      </w:r>
    </w:p>
    <w:p w14:paraId="5DB8820D" w14:textId="77777777" w:rsidR="00E22845" w:rsidRPr="000D714E" w:rsidRDefault="00E22845" w:rsidP="00E22845">
      <w:pPr>
        <w:pStyle w:val="PARAGRAPH"/>
        <w:rPr>
          <w:rStyle w:val="Emphasis"/>
        </w:rPr>
      </w:pPr>
      <w:bookmarkStart w:id="1504" w:name="DIN43863_3"/>
      <w:r w:rsidRPr="00CA1D68">
        <w:rPr>
          <w:rStyle w:val="Reference0"/>
          <w:spacing w:val="10"/>
        </w:rPr>
        <w:t>DIN 43863-3:1997</w:t>
      </w:r>
      <w:bookmarkEnd w:id="1504"/>
      <w:r w:rsidRPr="00CA1D68">
        <w:rPr>
          <w:rStyle w:val="Reference0"/>
          <w:spacing w:val="10"/>
        </w:rPr>
        <w:t xml:space="preserve">, </w:t>
      </w:r>
      <w:r w:rsidRPr="000D714E">
        <w:rPr>
          <w:rStyle w:val="Emphasis"/>
        </w:rPr>
        <w:t>Electricity meters – Part 3: Tariff metering device as additional equipment for electricity meters – EDIS – Energy Data Identification System</w:t>
      </w:r>
    </w:p>
    <w:p w14:paraId="5DB8820E" w14:textId="77777777" w:rsidR="009767A4" w:rsidRDefault="00E22845" w:rsidP="009767A4">
      <w:pPr>
        <w:pStyle w:val="PARAGRAPH"/>
        <w:rPr>
          <w:rStyle w:val="Emphasis"/>
        </w:rPr>
      </w:pPr>
      <w:bookmarkStart w:id="1505" w:name="EN_13757_1"/>
      <w:r w:rsidRPr="00CA1D68">
        <w:t>EN 13757-1</w:t>
      </w:r>
      <w:r>
        <w:t>:2014</w:t>
      </w:r>
      <w:bookmarkEnd w:id="1505"/>
      <w:r w:rsidRPr="00CA1D68">
        <w:t xml:space="preserve">, </w:t>
      </w:r>
      <w:r w:rsidRPr="000D714E">
        <w:rPr>
          <w:rStyle w:val="Emphasis"/>
        </w:rPr>
        <w:t>Communication system for meters – Part 1: Data exchange</w:t>
      </w:r>
    </w:p>
    <w:p w14:paraId="5DB8820F" w14:textId="01B96B84" w:rsidR="003837E0" w:rsidRDefault="003837E0">
      <w:pPr>
        <w:spacing w:after="0" w:line="240" w:lineRule="auto"/>
        <w:rPr>
          <w:rFonts w:cs="Arial"/>
          <w:spacing w:val="8"/>
          <w:lang w:eastAsia="zh-CN"/>
        </w:rPr>
      </w:pPr>
      <w:r>
        <w:br w:type="page"/>
      </w:r>
    </w:p>
    <w:p w14:paraId="5DB88210" w14:textId="77777777" w:rsidR="00915372" w:rsidRDefault="00915372" w:rsidP="009767A4">
      <w:pPr>
        <w:pStyle w:val="PARAGRAPH"/>
        <w:rPr>
          <w:i/>
          <w:iCs/>
        </w:rPr>
      </w:pPr>
    </w:p>
    <w:p w14:paraId="5DB88211" w14:textId="77777777" w:rsidR="00055DEB" w:rsidRDefault="00055DEB" w:rsidP="009767A4">
      <w:pPr>
        <w:pStyle w:val="PARAGRAPH"/>
        <w:sectPr w:rsidR="00055DEB" w:rsidSect="00EF6619">
          <w:headerReference w:type="first" r:id="rId24"/>
          <w:pgSz w:w="11906" w:h="16838" w:code="9"/>
          <w:pgMar w:top="709" w:right="1417" w:bottom="850" w:left="1417" w:header="1134" w:footer="737" w:gutter="0"/>
          <w:lnNumType w:countBy="1" w:restart="continuous"/>
          <w:pgNumType w:start="5"/>
          <w:cols w:space="720"/>
          <w:titlePg/>
          <w:docGrid w:linePitch="272"/>
        </w:sectPr>
      </w:pPr>
    </w:p>
    <w:p w14:paraId="5DB88212" w14:textId="77777777" w:rsidR="009767A4" w:rsidRPr="00C532A7" w:rsidRDefault="009767A4" w:rsidP="00055DEB">
      <w:pPr>
        <w:pStyle w:val="HEADINGNonumber"/>
      </w:pPr>
      <w:bookmarkStart w:id="1509" w:name="_Toc3021790"/>
      <w:bookmarkStart w:id="1510" w:name="_Toc114270079"/>
      <w:bookmarkStart w:id="1511" w:name="_Toc364085362"/>
      <w:bookmarkStart w:id="1512" w:name="_Toc397983345"/>
      <w:bookmarkStart w:id="1513" w:name="_Toc398112020"/>
      <w:bookmarkStart w:id="1514" w:name="_Toc438500238"/>
      <w:bookmarkStart w:id="1515" w:name="_Toc438500974"/>
      <w:bookmarkStart w:id="1516" w:name="_Toc470255547"/>
      <w:bookmarkStart w:id="1517" w:name="_Toc84315190"/>
      <w:r w:rsidRPr="00D948E6">
        <w:t>Index</w:t>
      </w:r>
      <w:bookmarkEnd w:id="1509"/>
      <w:bookmarkEnd w:id="1510"/>
      <w:bookmarkEnd w:id="1511"/>
      <w:bookmarkEnd w:id="1512"/>
      <w:bookmarkEnd w:id="1513"/>
      <w:bookmarkEnd w:id="1514"/>
      <w:bookmarkEnd w:id="1515"/>
      <w:bookmarkEnd w:id="1516"/>
      <w:bookmarkEnd w:id="1517"/>
    </w:p>
    <w:p w14:paraId="75DBB512" w14:textId="77777777" w:rsidR="005245E0" w:rsidRDefault="009767A4" w:rsidP="00915372">
      <w:pPr>
        <w:pStyle w:val="PARAGRAPH"/>
        <w:rPr>
          <w:noProof/>
          <w:sz w:val="16"/>
          <w:szCs w:val="16"/>
        </w:rPr>
        <w:sectPr w:rsidR="005245E0" w:rsidSect="00EF6619">
          <w:type w:val="continuous"/>
          <w:pgSz w:w="11906" w:h="16838" w:code="9"/>
          <w:pgMar w:top="1701" w:right="1418" w:bottom="851" w:left="1418" w:header="1134" w:footer="737" w:gutter="0"/>
          <w:cols w:space="720"/>
          <w:docGrid w:linePitch="272"/>
        </w:sectPr>
      </w:pPr>
      <w:r w:rsidRPr="00C532A7">
        <w:rPr>
          <w:sz w:val="16"/>
          <w:szCs w:val="16"/>
        </w:rPr>
        <w:fldChar w:fldCharType="begin"/>
      </w:r>
      <w:r w:rsidRPr="00C532A7">
        <w:rPr>
          <w:sz w:val="16"/>
          <w:szCs w:val="16"/>
        </w:rPr>
        <w:instrText xml:space="preserve"> INDEX \e "</w:instrText>
      </w:r>
      <w:r w:rsidRPr="00C532A7">
        <w:rPr>
          <w:sz w:val="16"/>
          <w:szCs w:val="16"/>
        </w:rPr>
        <w:tab/>
        <w:instrText xml:space="preserve">" \c "2" \z "1033" </w:instrText>
      </w:r>
      <w:r w:rsidRPr="00C532A7">
        <w:rPr>
          <w:sz w:val="16"/>
          <w:szCs w:val="16"/>
        </w:rPr>
        <w:fldChar w:fldCharType="separate"/>
      </w:r>
    </w:p>
    <w:p w14:paraId="08BE6A3B" w14:textId="77777777" w:rsidR="005245E0" w:rsidRDefault="005245E0">
      <w:pPr>
        <w:pStyle w:val="Index1"/>
        <w:tabs>
          <w:tab w:val="right" w:leader="dot" w:pos="4165"/>
        </w:tabs>
        <w:rPr>
          <w:noProof/>
          <w:lang w:val="en-US"/>
        </w:rPr>
      </w:pPr>
      <w:r>
        <w:rPr>
          <w:noProof/>
          <w:lang w:val="en-US"/>
        </w:rPr>
        <w:t>Abstract object</w:t>
      </w:r>
      <w:r>
        <w:rPr>
          <w:noProof/>
          <w:lang w:val="en-US"/>
        </w:rPr>
        <w:tab/>
        <w:t>12, 13</w:t>
      </w:r>
    </w:p>
    <w:p w14:paraId="0BFE0220" w14:textId="77777777" w:rsidR="005245E0" w:rsidRDefault="005245E0">
      <w:pPr>
        <w:pStyle w:val="Index1"/>
        <w:tabs>
          <w:tab w:val="right" w:leader="dot" w:pos="4165"/>
        </w:tabs>
        <w:rPr>
          <w:noProof/>
          <w:lang w:val="en-US"/>
        </w:rPr>
      </w:pPr>
      <w:r>
        <w:rPr>
          <w:noProof/>
          <w:lang w:val="en-US"/>
        </w:rPr>
        <w:t>Access</w:t>
      </w:r>
      <w:r>
        <w:rPr>
          <w:noProof/>
          <w:lang w:val="en-US"/>
        </w:rPr>
        <w:tab/>
        <w:t>17</w:t>
      </w:r>
    </w:p>
    <w:p w14:paraId="2AA42AF1" w14:textId="77777777" w:rsidR="005245E0" w:rsidRDefault="005245E0">
      <w:pPr>
        <w:pStyle w:val="Index1"/>
        <w:tabs>
          <w:tab w:val="right" w:leader="dot" w:pos="4165"/>
        </w:tabs>
        <w:rPr>
          <w:noProof/>
          <w:lang w:val="en-US"/>
        </w:rPr>
      </w:pPr>
      <w:r>
        <w:rPr>
          <w:noProof/>
          <w:lang w:val="en-US"/>
        </w:rPr>
        <w:t>Active energy</w:t>
      </w:r>
      <w:r>
        <w:rPr>
          <w:noProof/>
          <w:lang w:val="en-US"/>
        </w:rPr>
        <w:tab/>
        <w:t>37, 38</w:t>
      </w:r>
    </w:p>
    <w:p w14:paraId="7710248F" w14:textId="77777777" w:rsidR="005245E0" w:rsidRDefault="005245E0">
      <w:pPr>
        <w:pStyle w:val="Index1"/>
        <w:tabs>
          <w:tab w:val="right" w:leader="dot" w:pos="4165"/>
        </w:tabs>
        <w:rPr>
          <w:noProof/>
          <w:lang w:val="en-US"/>
        </w:rPr>
      </w:pPr>
      <w:r>
        <w:rPr>
          <w:noProof/>
          <w:lang w:val="en-US"/>
        </w:rPr>
        <w:t>Active power</w:t>
      </w:r>
      <w:r>
        <w:rPr>
          <w:noProof/>
          <w:lang w:val="en-US"/>
        </w:rPr>
        <w:tab/>
        <w:t>24, 38</w:t>
      </w:r>
    </w:p>
    <w:p w14:paraId="415766F4" w14:textId="77777777" w:rsidR="005245E0" w:rsidRDefault="005245E0">
      <w:pPr>
        <w:pStyle w:val="Index1"/>
        <w:tabs>
          <w:tab w:val="right" w:leader="dot" w:pos="4165"/>
        </w:tabs>
        <w:rPr>
          <w:noProof/>
          <w:lang w:val="en-US"/>
        </w:rPr>
      </w:pPr>
      <w:r>
        <w:rPr>
          <w:noProof/>
          <w:lang w:val="en-US"/>
        </w:rPr>
        <w:t>Alarm descriptor</w:t>
      </w:r>
      <w:r>
        <w:rPr>
          <w:noProof/>
          <w:lang w:val="en-US"/>
        </w:rPr>
        <w:tab/>
        <w:t>21</w:t>
      </w:r>
    </w:p>
    <w:p w14:paraId="511572C9" w14:textId="77777777" w:rsidR="005245E0" w:rsidRDefault="005245E0">
      <w:pPr>
        <w:pStyle w:val="Index1"/>
        <w:tabs>
          <w:tab w:val="right" w:leader="dot" w:pos="4165"/>
        </w:tabs>
        <w:rPr>
          <w:noProof/>
          <w:lang w:val="en-US"/>
        </w:rPr>
      </w:pPr>
      <w:r>
        <w:rPr>
          <w:noProof/>
          <w:lang w:val="en-US"/>
        </w:rPr>
        <w:t>Alarm filter</w:t>
      </w:r>
      <w:r>
        <w:rPr>
          <w:noProof/>
          <w:lang w:val="en-US"/>
        </w:rPr>
        <w:tab/>
        <w:t>21</w:t>
      </w:r>
    </w:p>
    <w:p w14:paraId="3EE1622F" w14:textId="77777777" w:rsidR="005245E0" w:rsidRDefault="005245E0">
      <w:pPr>
        <w:pStyle w:val="Index1"/>
        <w:tabs>
          <w:tab w:val="right" w:leader="dot" w:pos="4165"/>
        </w:tabs>
        <w:rPr>
          <w:noProof/>
          <w:lang w:val="en-US"/>
        </w:rPr>
      </w:pPr>
      <w:r>
        <w:rPr>
          <w:noProof/>
          <w:lang w:val="en-US"/>
        </w:rPr>
        <w:t>Alarm register</w:t>
      </w:r>
      <w:r>
        <w:rPr>
          <w:noProof/>
          <w:lang w:val="en-US"/>
        </w:rPr>
        <w:tab/>
        <w:t>21</w:t>
      </w:r>
    </w:p>
    <w:p w14:paraId="678084C1" w14:textId="77777777" w:rsidR="005245E0" w:rsidRDefault="005245E0">
      <w:pPr>
        <w:pStyle w:val="Index1"/>
        <w:tabs>
          <w:tab w:val="right" w:leader="dot" w:pos="4165"/>
        </w:tabs>
        <w:rPr>
          <w:noProof/>
          <w:lang w:val="en-US"/>
        </w:rPr>
      </w:pPr>
      <w:r>
        <w:rPr>
          <w:noProof/>
          <w:lang w:val="en-US"/>
        </w:rPr>
        <w:t>Ampere-squared hours</w:t>
      </w:r>
      <w:r>
        <w:rPr>
          <w:noProof/>
          <w:lang w:val="en-US"/>
        </w:rPr>
        <w:tab/>
        <w:t>24, 32, 37</w:t>
      </w:r>
    </w:p>
    <w:p w14:paraId="4871DE98" w14:textId="77777777" w:rsidR="005245E0" w:rsidRDefault="005245E0">
      <w:pPr>
        <w:pStyle w:val="Index1"/>
        <w:tabs>
          <w:tab w:val="right" w:leader="dot" w:pos="4165"/>
        </w:tabs>
        <w:rPr>
          <w:noProof/>
          <w:lang w:val="en-US"/>
        </w:rPr>
      </w:pPr>
      <w:r>
        <w:rPr>
          <w:noProof/>
          <w:lang w:val="en-US"/>
        </w:rPr>
        <w:t>Angles</w:t>
      </w:r>
      <w:r>
        <w:rPr>
          <w:noProof/>
          <w:lang w:val="en-US"/>
        </w:rPr>
        <w:tab/>
        <w:t>24</w:t>
      </w:r>
    </w:p>
    <w:p w14:paraId="53753812" w14:textId="77777777" w:rsidR="005245E0" w:rsidRDefault="005245E0">
      <w:pPr>
        <w:pStyle w:val="Index1"/>
        <w:tabs>
          <w:tab w:val="right" w:leader="dot" w:pos="4165"/>
        </w:tabs>
        <w:rPr>
          <w:noProof/>
          <w:lang w:val="en-US"/>
        </w:rPr>
      </w:pPr>
      <w:r>
        <w:rPr>
          <w:noProof/>
          <w:lang w:val="en-US"/>
        </w:rPr>
        <w:t>Apparent energy</w:t>
      </w:r>
      <w:r>
        <w:rPr>
          <w:noProof/>
          <w:lang w:val="en-US"/>
        </w:rPr>
        <w:tab/>
        <w:t>37, 38</w:t>
      </w:r>
    </w:p>
    <w:p w14:paraId="52F4F5FC" w14:textId="77777777" w:rsidR="005245E0" w:rsidRDefault="005245E0">
      <w:pPr>
        <w:pStyle w:val="Index1"/>
        <w:tabs>
          <w:tab w:val="right" w:leader="dot" w:pos="4165"/>
        </w:tabs>
        <w:rPr>
          <w:noProof/>
          <w:lang w:val="en-US"/>
        </w:rPr>
      </w:pPr>
      <w:r>
        <w:rPr>
          <w:noProof/>
          <w:lang w:val="en-US"/>
        </w:rPr>
        <w:t>Apparent power</w:t>
      </w:r>
      <w:r>
        <w:rPr>
          <w:noProof/>
          <w:lang w:val="en-US"/>
        </w:rPr>
        <w:tab/>
        <w:t>24, 38</w:t>
      </w:r>
    </w:p>
    <w:p w14:paraId="1A8DB085" w14:textId="77777777" w:rsidR="005245E0" w:rsidRDefault="005245E0">
      <w:pPr>
        <w:pStyle w:val="Index1"/>
        <w:tabs>
          <w:tab w:val="right" w:leader="dot" w:pos="4165"/>
        </w:tabs>
        <w:rPr>
          <w:noProof/>
          <w:lang w:val="en-US"/>
        </w:rPr>
      </w:pPr>
      <w:r>
        <w:rPr>
          <w:noProof/>
          <w:lang w:val="en-US"/>
        </w:rPr>
        <w:t>Auxiliary supply</w:t>
      </w:r>
      <w:r>
        <w:rPr>
          <w:noProof/>
          <w:lang w:val="en-US"/>
        </w:rPr>
        <w:tab/>
        <w:t>19</w:t>
      </w:r>
    </w:p>
    <w:p w14:paraId="48B9AE57" w14:textId="77777777" w:rsidR="005245E0" w:rsidRDefault="005245E0">
      <w:pPr>
        <w:pStyle w:val="Index1"/>
        <w:tabs>
          <w:tab w:val="right" w:leader="dot" w:pos="4165"/>
        </w:tabs>
        <w:rPr>
          <w:noProof/>
          <w:lang w:val="en-US"/>
        </w:rPr>
      </w:pPr>
      <w:r>
        <w:rPr>
          <w:noProof/>
          <w:lang w:val="en-US"/>
        </w:rPr>
        <w:t>Average value</w:t>
      </w:r>
      <w:r>
        <w:rPr>
          <w:noProof/>
          <w:lang w:val="en-US"/>
        </w:rPr>
        <w:tab/>
        <w:t>37</w:t>
      </w:r>
    </w:p>
    <w:p w14:paraId="16621926" w14:textId="77777777" w:rsidR="005245E0" w:rsidRDefault="005245E0">
      <w:pPr>
        <w:pStyle w:val="Index1"/>
        <w:tabs>
          <w:tab w:val="right" w:leader="dot" w:pos="4165"/>
        </w:tabs>
        <w:rPr>
          <w:noProof/>
          <w:lang w:val="en-US"/>
        </w:rPr>
      </w:pPr>
      <w:r>
        <w:rPr>
          <w:noProof/>
          <w:lang w:val="en-US"/>
        </w:rPr>
        <w:t>Averaging scheme</w:t>
      </w:r>
      <w:r>
        <w:rPr>
          <w:noProof/>
          <w:lang w:val="en-US"/>
        </w:rPr>
        <w:tab/>
        <w:t>28</w:t>
      </w:r>
    </w:p>
    <w:p w14:paraId="4C6B7C9A" w14:textId="77777777" w:rsidR="005245E0" w:rsidRDefault="005245E0">
      <w:pPr>
        <w:pStyle w:val="Index1"/>
        <w:tabs>
          <w:tab w:val="right" w:leader="dot" w:pos="4165"/>
        </w:tabs>
        <w:rPr>
          <w:noProof/>
          <w:lang w:val="en-US"/>
        </w:rPr>
      </w:pPr>
      <w:r>
        <w:rPr>
          <w:noProof/>
          <w:lang w:val="en-US"/>
        </w:rPr>
        <w:t>Basic/nominal current</w:t>
      </w:r>
      <w:r>
        <w:rPr>
          <w:noProof/>
          <w:lang w:val="en-US"/>
        </w:rPr>
        <w:tab/>
        <w:t>37</w:t>
      </w:r>
    </w:p>
    <w:p w14:paraId="529809D1" w14:textId="77777777" w:rsidR="005245E0" w:rsidRDefault="005245E0">
      <w:pPr>
        <w:pStyle w:val="Index1"/>
        <w:tabs>
          <w:tab w:val="right" w:leader="dot" w:pos="4165"/>
        </w:tabs>
        <w:rPr>
          <w:noProof/>
          <w:lang w:val="en-US"/>
        </w:rPr>
      </w:pPr>
      <w:r>
        <w:rPr>
          <w:noProof/>
          <w:lang w:val="en-US"/>
        </w:rPr>
        <w:t>Battery</w:t>
      </w:r>
      <w:r>
        <w:rPr>
          <w:noProof/>
          <w:lang w:val="en-US"/>
        </w:rPr>
        <w:tab/>
        <w:t>18</w:t>
      </w:r>
    </w:p>
    <w:p w14:paraId="2DBD8A04" w14:textId="77777777" w:rsidR="005245E0" w:rsidRDefault="005245E0">
      <w:pPr>
        <w:pStyle w:val="Index1"/>
        <w:tabs>
          <w:tab w:val="right" w:leader="dot" w:pos="4165"/>
        </w:tabs>
        <w:rPr>
          <w:noProof/>
          <w:lang w:val="en-US"/>
        </w:rPr>
      </w:pPr>
      <w:r>
        <w:rPr>
          <w:noProof/>
          <w:lang w:val="en-US"/>
        </w:rPr>
        <w:t>Billing period</w:t>
      </w:r>
      <w:r>
        <w:rPr>
          <w:noProof/>
          <w:lang w:val="en-US"/>
        </w:rPr>
        <w:tab/>
        <w:t>16, 17, 22, 29, 34, 36, 38, 43</w:t>
      </w:r>
    </w:p>
    <w:p w14:paraId="5B64954A" w14:textId="77777777" w:rsidR="005245E0" w:rsidRDefault="005245E0">
      <w:pPr>
        <w:pStyle w:val="Index1"/>
        <w:tabs>
          <w:tab w:val="right" w:leader="dot" w:pos="4165"/>
        </w:tabs>
        <w:rPr>
          <w:noProof/>
          <w:lang w:val="en-US"/>
        </w:rPr>
      </w:pPr>
      <w:r>
        <w:rPr>
          <w:noProof/>
          <w:lang w:val="en-US"/>
        </w:rPr>
        <w:t>Billing period counter</w:t>
      </w:r>
      <w:r>
        <w:rPr>
          <w:noProof/>
          <w:lang w:val="en-US"/>
        </w:rPr>
        <w:tab/>
        <w:t>16, 36, 43</w:t>
      </w:r>
    </w:p>
    <w:p w14:paraId="3CC02FEB" w14:textId="77777777" w:rsidR="005245E0" w:rsidRDefault="005245E0">
      <w:pPr>
        <w:pStyle w:val="Index1"/>
        <w:tabs>
          <w:tab w:val="right" w:leader="dot" w:pos="4165"/>
        </w:tabs>
        <w:rPr>
          <w:noProof/>
          <w:lang w:val="en-US"/>
        </w:rPr>
      </w:pPr>
      <w:r>
        <w:rPr>
          <w:noProof/>
          <w:lang w:val="en-US"/>
        </w:rPr>
        <w:t>Calibration</w:t>
      </w:r>
      <w:r>
        <w:rPr>
          <w:noProof/>
          <w:lang w:val="en-US"/>
        </w:rPr>
        <w:tab/>
        <w:t>17</w:t>
      </w:r>
    </w:p>
    <w:p w14:paraId="33FB23C3" w14:textId="77777777" w:rsidR="005245E0" w:rsidRDefault="005245E0">
      <w:pPr>
        <w:pStyle w:val="Index1"/>
        <w:tabs>
          <w:tab w:val="right" w:leader="dot" w:pos="4165"/>
        </w:tabs>
        <w:rPr>
          <w:noProof/>
          <w:lang w:val="en-US"/>
        </w:rPr>
      </w:pPr>
      <w:r>
        <w:rPr>
          <w:noProof/>
          <w:lang w:val="en-US"/>
        </w:rPr>
        <w:t>Certification data</w:t>
      </w:r>
      <w:r>
        <w:rPr>
          <w:noProof/>
          <w:lang w:val="en-US"/>
        </w:rPr>
        <w:tab/>
        <w:t>40</w:t>
      </w:r>
    </w:p>
    <w:p w14:paraId="4497BE11" w14:textId="77777777" w:rsidR="005245E0" w:rsidRDefault="005245E0">
      <w:pPr>
        <w:pStyle w:val="Index1"/>
        <w:tabs>
          <w:tab w:val="right" w:leader="dot" w:pos="4165"/>
        </w:tabs>
        <w:rPr>
          <w:noProof/>
          <w:lang w:val="en-US"/>
        </w:rPr>
      </w:pPr>
      <w:r>
        <w:rPr>
          <w:noProof/>
          <w:lang w:val="en-US"/>
        </w:rPr>
        <w:t>Channel</w:t>
      </w:r>
      <w:r>
        <w:rPr>
          <w:noProof/>
          <w:lang w:val="en-US"/>
        </w:rPr>
        <w:tab/>
        <w:t>12</w:t>
      </w:r>
    </w:p>
    <w:p w14:paraId="0C635DEF" w14:textId="77777777" w:rsidR="005245E0" w:rsidRDefault="005245E0">
      <w:pPr>
        <w:pStyle w:val="Index1"/>
        <w:tabs>
          <w:tab w:val="right" w:leader="dot" w:pos="4165"/>
        </w:tabs>
        <w:rPr>
          <w:noProof/>
          <w:lang w:val="en-US"/>
        </w:rPr>
      </w:pPr>
      <w:r>
        <w:rPr>
          <w:noProof/>
          <w:lang w:val="en-US"/>
        </w:rPr>
        <w:t>Charge collection history</w:t>
      </w:r>
      <w:r>
        <w:rPr>
          <w:noProof/>
          <w:lang w:val="en-US"/>
        </w:rPr>
        <w:tab/>
        <w:t>22</w:t>
      </w:r>
    </w:p>
    <w:p w14:paraId="5B173F70" w14:textId="77777777" w:rsidR="005245E0" w:rsidRDefault="005245E0">
      <w:pPr>
        <w:pStyle w:val="Index1"/>
        <w:tabs>
          <w:tab w:val="right" w:leader="dot" w:pos="4165"/>
        </w:tabs>
        <w:rPr>
          <w:noProof/>
          <w:lang w:val="en-US"/>
        </w:rPr>
      </w:pPr>
      <w:r>
        <w:rPr>
          <w:noProof/>
          <w:lang w:val="en-US"/>
        </w:rPr>
        <w:t>Clock time shift limit</w:t>
      </w:r>
      <w:r>
        <w:rPr>
          <w:noProof/>
          <w:lang w:val="en-US"/>
        </w:rPr>
        <w:tab/>
        <w:t>38</w:t>
      </w:r>
    </w:p>
    <w:p w14:paraId="25E98C92" w14:textId="77777777" w:rsidR="005245E0" w:rsidRDefault="005245E0">
      <w:pPr>
        <w:pStyle w:val="Index1"/>
        <w:tabs>
          <w:tab w:val="right" w:leader="dot" w:pos="4165"/>
        </w:tabs>
        <w:rPr>
          <w:noProof/>
          <w:lang w:val="en-US"/>
        </w:rPr>
      </w:pPr>
      <w:r>
        <w:rPr>
          <w:noProof/>
          <w:lang w:val="en-US"/>
        </w:rPr>
        <w:t>Coefficient</w:t>
      </w:r>
      <w:r>
        <w:rPr>
          <w:noProof/>
          <w:lang w:val="en-US"/>
        </w:rPr>
        <w:tab/>
        <w:t>38</w:t>
      </w:r>
    </w:p>
    <w:p w14:paraId="0BC29190" w14:textId="77777777" w:rsidR="005245E0" w:rsidRDefault="005245E0">
      <w:pPr>
        <w:pStyle w:val="Index1"/>
        <w:tabs>
          <w:tab w:val="right" w:leader="dot" w:pos="4165"/>
        </w:tabs>
        <w:rPr>
          <w:noProof/>
          <w:lang w:val="en-US"/>
        </w:rPr>
      </w:pPr>
      <w:r>
        <w:rPr>
          <w:noProof/>
          <w:lang w:val="en-US"/>
        </w:rPr>
        <w:t>Cold water</w:t>
      </w:r>
      <w:r>
        <w:rPr>
          <w:noProof/>
          <w:lang w:val="en-US"/>
        </w:rPr>
        <w:tab/>
        <w:t>12</w:t>
      </w:r>
    </w:p>
    <w:p w14:paraId="4256F098" w14:textId="77777777" w:rsidR="005245E0" w:rsidRDefault="005245E0">
      <w:pPr>
        <w:pStyle w:val="Index1"/>
        <w:tabs>
          <w:tab w:val="right" w:leader="dot" w:pos="4165"/>
        </w:tabs>
        <w:rPr>
          <w:noProof/>
          <w:lang w:val="en-US"/>
        </w:rPr>
      </w:pPr>
      <w:r>
        <w:rPr>
          <w:noProof/>
          <w:lang w:val="en-US"/>
        </w:rPr>
        <w:t>Communication channel</w:t>
      </w:r>
      <w:r>
        <w:rPr>
          <w:noProof/>
          <w:lang w:val="en-US"/>
        </w:rPr>
        <w:tab/>
        <w:t>10</w:t>
      </w:r>
    </w:p>
    <w:p w14:paraId="1C58C24D" w14:textId="77777777" w:rsidR="005245E0" w:rsidRDefault="005245E0">
      <w:pPr>
        <w:pStyle w:val="Index1"/>
        <w:tabs>
          <w:tab w:val="right" w:leader="dot" w:pos="4165"/>
        </w:tabs>
        <w:rPr>
          <w:noProof/>
          <w:lang w:val="en-US"/>
        </w:rPr>
      </w:pPr>
      <w:r>
        <w:rPr>
          <w:noProof/>
          <w:lang w:val="en-US"/>
        </w:rPr>
        <w:t>Communication port</w:t>
      </w:r>
      <w:r>
        <w:rPr>
          <w:noProof/>
          <w:lang w:val="en-US"/>
        </w:rPr>
        <w:tab/>
        <w:t>19</w:t>
      </w:r>
    </w:p>
    <w:p w14:paraId="1422B79A" w14:textId="77777777" w:rsidR="005245E0" w:rsidRDefault="005245E0">
      <w:pPr>
        <w:pStyle w:val="Index1"/>
        <w:tabs>
          <w:tab w:val="right" w:leader="dot" w:pos="4165"/>
        </w:tabs>
        <w:rPr>
          <w:noProof/>
          <w:lang w:val="en-US"/>
        </w:rPr>
      </w:pPr>
      <w:r>
        <w:rPr>
          <w:noProof/>
          <w:lang w:val="en-US"/>
        </w:rPr>
        <w:t>Configuration program</w:t>
      </w:r>
      <w:r>
        <w:rPr>
          <w:noProof/>
          <w:lang w:val="en-US"/>
        </w:rPr>
        <w:tab/>
        <w:t>17, 36</w:t>
      </w:r>
    </w:p>
    <w:p w14:paraId="12EA4832" w14:textId="77777777" w:rsidR="005245E0" w:rsidRDefault="005245E0">
      <w:pPr>
        <w:pStyle w:val="Index1"/>
        <w:tabs>
          <w:tab w:val="right" w:leader="dot" w:pos="4165"/>
        </w:tabs>
        <w:rPr>
          <w:noProof/>
          <w:lang w:val="en-US"/>
        </w:rPr>
      </w:pPr>
      <w:r>
        <w:rPr>
          <w:noProof/>
          <w:lang w:val="en-US"/>
        </w:rPr>
        <w:t>Consortia specific</w:t>
      </w:r>
      <w:r>
        <w:rPr>
          <w:noProof/>
          <w:lang w:val="en-US"/>
        </w:rPr>
        <w:tab/>
        <w:t>10, 13, 24</w:t>
      </w:r>
    </w:p>
    <w:p w14:paraId="40E050F3" w14:textId="77777777" w:rsidR="005245E0" w:rsidRDefault="005245E0">
      <w:pPr>
        <w:pStyle w:val="Index1"/>
        <w:tabs>
          <w:tab w:val="right" w:leader="dot" w:pos="4165"/>
        </w:tabs>
        <w:rPr>
          <w:noProof/>
          <w:lang w:val="en-US"/>
        </w:rPr>
      </w:pPr>
      <w:r>
        <w:rPr>
          <w:noProof/>
          <w:lang w:val="en-US"/>
        </w:rPr>
        <w:t>Consumer message</w:t>
      </w:r>
      <w:r>
        <w:rPr>
          <w:noProof/>
          <w:lang w:val="en-US"/>
        </w:rPr>
        <w:tab/>
        <w:t>20</w:t>
      </w:r>
    </w:p>
    <w:p w14:paraId="788E4940" w14:textId="77777777" w:rsidR="005245E0" w:rsidRDefault="005245E0">
      <w:pPr>
        <w:pStyle w:val="Index1"/>
        <w:tabs>
          <w:tab w:val="right" w:leader="dot" w:pos="4165"/>
        </w:tabs>
        <w:rPr>
          <w:noProof/>
          <w:lang w:val="en-US"/>
        </w:rPr>
      </w:pPr>
      <w:r>
        <w:rPr>
          <w:noProof/>
          <w:lang w:val="en-US"/>
        </w:rPr>
        <w:t>Context specific</w:t>
      </w:r>
      <w:r>
        <w:rPr>
          <w:noProof/>
          <w:lang w:val="en-US"/>
        </w:rPr>
        <w:tab/>
        <w:t>13</w:t>
      </w:r>
    </w:p>
    <w:p w14:paraId="059D0754" w14:textId="77777777" w:rsidR="005245E0" w:rsidRDefault="005245E0">
      <w:pPr>
        <w:pStyle w:val="Index1"/>
        <w:tabs>
          <w:tab w:val="right" w:leader="dot" w:pos="4165"/>
        </w:tabs>
        <w:rPr>
          <w:noProof/>
          <w:lang w:val="en-US"/>
        </w:rPr>
      </w:pPr>
      <w:r>
        <w:rPr>
          <w:noProof/>
          <w:lang w:val="en-US"/>
        </w:rPr>
        <w:t>Contracted value</w:t>
      </w:r>
      <w:r>
        <w:rPr>
          <w:noProof/>
          <w:lang w:val="en-US"/>
        </w:rPr>
        <w:tab/>
        <w:t>28</w:t>
      </w:r>
    </w:p>
    <w:p w14:paraId="742EC45B" w14:textId="77777777" w:rsidR="005245E0" w:rsidRDefault="005245E0">
      <w:pPr>
        <w:pStyle w:val="Index1"/>
        <w:tabs>
          <w:tab w:val="right" w:leader="dot" w:pos="4165"/>
        </w:tabs>
        <w:rPr>
          <w:noProof/>
          <w:lang w:val="en-US"/>
        </w:rPr>
      </w:pPr>
      <w:r>
        <w:rPr>
          <w:noProof/>
          <w:lang w:val="en-US"/>
        </w:rPr>
        <w:t>Country specific</w:t>
      </w:r>
      <w:r>
        <w:rPr>
          <w:noProof/>
          <w:lang w:val="en-US"/>
        </w:rPr>
        <w:tab/>
        <w:t>10, 13, 14, 24</w:t>
      </w:r>
    </w:p>
    <w:p w14:paraId="412FC2A8" w14:textId="77777777" w:rsidR="005245E0" w:rsidRDefault="005245E0">
      <w:pPr>
        <w:pStyle w:val="Index1"/>
        <w:tabs>
          <w:tab w:val="right" w:leader="dot" w:pos="4165"/>
        </w:tabs>
        <w:rPr>
          <w:noProof/>
          <w:lang w:val="en-US"/>
        </w:rPr>
      </w:pPr>
      <w:r>
        <w:rPr>
          <w:noProof/>
          <w:lang w:val="en-US"/>
        </w:rPr>
        <w:t>Cumulative maximum</w:t>
      </w:r>
      <w:r>
        <w:rPr>
          <w:noProof/>
          <w:lang w:val="en-US"/>
        </w:rPr>
        <w:tab/>
        <w:t>27</w:t>
      </w:r>
    </w:p>
    <w:p w14:paraId="604B7A93" w14:textId="77777777" w:rsidR="005245E0" w:rsidRDefault="005245E0">
      <w:pPr>
        <w:pStyle w:val="Index1"/>
        <w:tabs>
          <w:tab w:val="right" w:leader="dot" w:pos="4165"/>
        </w:tabs>
        <w:rPr>
          <w:noProof/>
          <w:lang w:val="en-US"/>
        </w:rPr>
      </w:pPr>
      <w:r>
        <w:rPr>
          <w:noProof/>
          <w:lang w:val="en-US"/>
        </w:rPr>
        <w:t>Cumulative minimum</w:t>
      </w:r>
      <w:r>
        <w:rPr>
          <w:noProof/>
          <w:lang w:val="en-US"/>
        </w:rPr>
        <w:tab/>
        <w:t>27</w:t>
      </w:r>
    </w:p>
    <w:p w14:paraId="4AAA478C" w14:textId="77777777" w:rsidR="005245E0" w:rsidRDefault="005245E0">
      <w:pPr>
        <w:pStyle w:val="Index1"/>
        <w:tabs>
          <w:tab w:val="right" w:leader="dot" w:pos="4165"/>
        </w:tabs>
        <w:rPr>
          <w:noProof/>
          <w:lang w:val="en-US"/>
        </w:rPr>
      </w:pPr>
      <w:r>
        <w:rPr>
          <w:noProof/>
          <w:lang w:val="en-US"/>
        </w:rPr>
        <w:t>Current</w:t>
      </w:r>
      <w:r>
        <w:rPr>
          <w:noProof/>
          <w:lang w:val="en-US"/>
        </w:rPr>
        <w:tab/>
        <w:t>24</w:t>
      </w:r>
    </w:p>
    <w:p w14:paraId="0187A027" w14:textId="77777777" w:rsidR="005245E0" w:rsidRDefault="005245E0">
      <w:pPr>
        <w:pStyle w:val="Index1"/>
        <w:tabs>
          <w:tab w:val="right" w:leader="dot" w:pos="4165"/>
        </w:tabs>
        <w:rPr>
          <w:noProof/>
          <w:lang w:val="en-US"/>
        </w:rPr>
      </w:pPr>
      <w:r>
        <w:rPr>
          <w:noProof/>
          <w:lang w:val="en-US"/>
        </w:rPr>
        <w:t>Current average</w:t>
      </w:r>
      <w:r>
        <w:rPr>
          <w:noProof/>
          <w:lang w:val="en-US"/>
        </w:rPr>
        <w:tab/>
        <w:t>27, 28, 29</w:t>
      </w:r>
    </w:p>
    <w:p w14:paraId="4B17A6EC" w14:textId="77777777" w:rsidR="005245E0" w:rsidRDefault="005245E0">
      <w:pPr>
        <w:pStyle w:val="Index1"/>
        <w:tabs>
          <w:tab w:val="right" w:leader="dot" w:pos="4165"/>
        </w:tabs>
        <w:rPr>
          <w:noProof/>
          <w:lang w:val="en-US"/>
        </w:rPr>
      </w:pPr>
      <w:r>
        <w:rPr>
          <w:noProof/>
          <w:lang w:val="en-US"/>
        </w:rPr>
        <w:t>Cuts</w:t>
      </w:r>
      <w:r>
        <w:rPr>
          <w:noProof/>
          <w:lang w:val="en-US"/>
        </w:rPr>
        <w:tab/>
        <w:t>40</w:t>
      </w:r>
    </w:p>
    <w:p w14:paraId="656B92C3" w14:textId="77777777" w:rsidR="005245E0" w:rsidRDefault="005245E0">
      <w:pPr>
        <w:pStyle w:val="Index1"/>
        <w:tabs>
          <w:tab w:val="right" w:leader="dot" w:pos="4165"/>
        </w:tabs>
        <w:rPr>
          <w:noProof/>
          <w:lang w:val="en-US"/>
        </w:rPr>
      </w:pPr>
      <w:r>
        <w:rPr>
          <w:noProof/>
          <w:lang w:val="en-US"/>
        </w:rPr>
        <w:t>Data profile objects – Abstract</w:t>
      </w:r>
      <w:r>
        <w:rPr>
          <w:noProof/>
          <w:lang w:val="en-US"/>
        </w:rPr>
        <w:tab/>
        <w:t>22</w:t>
      </w:r>
    </w:p>
    <w:p w14:paraId="6AEA1EC6" w14:textId="77777777" w:rsidR="005245E0" w:rsidRDefault="005245E0">
      <w:pPr>
        <w:pStyle w:val="Index1"/>
        <w:tabs>
          <w:tab w:val="right" w:leader="dot" w:pos="4165"/>
        </w:tabs>
        <w:rPr>
          <w:noProof/>
          <w:lang w:val="en-US"/>
        </w:rPr>
      </w:pPr>
      <w:r>
        <w:rPr>
          <w:noProof/>
          <w:lang w:val="en-US"/>
        </w:rPr>
        <w:t>Data profile objects – Electricity</w:t>
      </w:r>
      <w:r>
        <w:rPr>
          <w:noProof/>
          <w:lang w:val="en-US"/>
        </w:rPr>
        <w:tab/>
        <w:t>40</w:t>
      </w:r>
    </w:p>
    <w:p w14:paraId="32AB8D43" w14:textId="77777777" w:rsidR="005245E0" w:rsidRDefault="005245E0">
      <w:pPr>
        <w:pStyle w:val="Index1"/>
        <w:tabs>
          <w:tab w:val="right" w:leader="dot" w:pos="4165"/>
        </w:tabs>
        <w:rPr>
          <w:noProof/>
          <w:lang w:val="en-US"/>
        </w:rPr>
      </w:pPr>
      <w:r>
        <w:rPr>
          <w:noProof/>
          <w:lang w:val="en-US"/>
        </w:rPr>
        <w:t>Delimiters</w:t>
      </w:r>
      <w:r>
        <w:rPr>
          <w:noProof/>
          <w:lang w:val="en-US"/>
        </w:rPr>
        <w:tab/>
        <w:t>42</w:t>
      </w:r>
    </w:p>
    <w:p w14:paraId="7A571C94" w14:textId="77777777" w:rsidR="005245E0" w:rsidRDefault="005245E0">
      <w:pPr>
        <w:pStyle w:val="Index1"/>
        <w:tabs>
          <w:tab w:val="right" w:leader="dot" w:pos="4165"/>
        </w:tabs>
        <w:rPr>
          <w:noProof/>
          <w:lang w:val="en-US"/>
        </w:rPr>
      </w:pPr>
      <w:r>
        <w:rPr>
          <w:noProof/>
          <w:lang w:val="en-US"/>
        </w:rPr>
        <w:t>Device ID</w:t>
      </w:r>
      <w:r>
        <w:rPr>
          <w:noProof/>
          <w:lang w:val="en-US"/>
        </w:rPr>
        <w:tab/>
        <w:t>17</w:t>
      </w:r>
    </w:p>
    <w:p w14:paraId="7AF0406A" w14:textId="77777777" w:rsidR="005245E0" w:rsidRDefault="005245E0">
      <w:pPr>
        <w:pStyle w:val="Index1"/>
        <w:tabs>
          <w:tab w:val="right" w:leader="dot" w:pos="4165"/>
        </w:tabs>
        <w:rPr>
          <w:noProof/>
          <w:lang w:val="en-US"/>
        </w:rPr>
      </w:pPr>
      <w:r>
        <w:rPr>
          <w:noProof/>
          <w:lang w:val="en-US"/>
        </w:rPr>
        <w:t>Dips</w:t>
      </w:r>
      <w:r>
        <w:rPr>
          <w:noProof/>
          <w:lang w:val="en-US"/>
        </w:rPr>
        <w:tab/>
        <w:t>40</w:t>
      </w:r>
    </w:p>
    <w:p w14:paraId="6DE41D03" w14:textId="77777777" w:rsidR="005245E0" w:rsidRDefault="005245E0">
      <w:pPr>
        <w:pStyle w:val="Index1"/>
        <w:tabs>
          <w:tab w:val="right" w:leader="dot" w:pos="4165"/>
        </w:tabs>
        <w:rPr>
          <w:noProof/>
          <w:lang w:val="en-US"/>
        </w:rPr>
      </w:pPr>
      <w:r>
        <w:rPr>
          <w:noProof/>
          <w:lang w:val="en-US"/>
        </w:rPr>
        <w:t>Display</w:t>
      </w:r>
      <w:r>
        <w:rPr>
          <w:noProof/>
          <w:lang w:val="en-US"/>
        </w:rPr>
        <w:tab/>
        <w:t>42</w:t>
      </w:r>
    </w:p>
    <w:p w14:paraId="6339FBB1" w14:textId="77777777" w:rsidR="005245E0" w:rsidRDefault="005245E0">
      <w:pPr>
        <w:pStyle w:val="Index1"/>
        <w:tabs>
          <w:tab w:val="right" w:leader="dot" w:pos="4165"/>
        </w:tabs>
        <w:rPr>
          <w:noProof/>
          <w:lang w:val="en-US"/>
        </w:rPr>
      </w:pPr>
      <w:r>
        <w:rPr>
          <w:noProof/>
          <w:lang w:val="en-US"/>
        </w:rPr>
        <w:t>Display code</w:t>
      </w:r>
      <w:r>
        <w:rPr>
          <w:noProof/>
          <w:lang w:val="en-US"/>
        </w:rPr>
        <w:tab/>
        <w:t>42</w:t>
      </w:r>
    </w:p>
    <w:p w14:paraId="42799C07" w14:textId="77777777" w:rsidR="005245E0" w:rsidRDefault="005245E0">
      <w:pPr>
        <w:pStyle w:val="Index1"/>
        <w:tabs>
          <w:tab w:val="right" w:leader="dot" w:pos="4165"/>
        </w:tabs>
        <w:rPr>
          <w:noProof/>
          <w:lang w:val="en-US"/>
        </w:rPr>
      </w:pPr>
      <w:r>
        <w:rPr>
          <w:noProof/>
          <w:lang w:val="en-US"/>
        </w:rPr>
        <w:t>Duration</w:t>
      </w:r>
      <w:r>
        <w:rPr>
          <w:noProof/>
          <w:lang w:val="en-US"/>
        </w:rPr>
        <w:tab/>
        <w:t>27</w:t>
      </w:r>
    </w:p>
    <w:p w14:paraId="4E639381" w14:textId="77777777" w:rsidR="005245E0" w:rsidRDefault="005245E0">
      <w:pPr>
        <w:pStyle w:val="Index1"/>
        <w:tabs>
          <w:tab w:val="right" w:leader="dot" w:pos="4165"/>
        </w:tabs>
        <w:rPr>
          <w:noProof/>
          <w:lang w:val="en-US"/>
        </w:rPr>
      </w:pPr>
      <w:r>
        <w:rPr>
          <w:noProof/>
          <w:lang w:val="en-US"/>
        </w:rPr>
        <w:t>Electricity</w:t>
      </w:r>
      <w:r>
        <w:rPr>
          <w:noProof/>
          <w:lang w:val="en-US"/>
        </w:rPr>
        <w:tab/>
        <w:t>12, 26, 29</w:t>
      </w:r>
    </w:p>
    <w:p w14:paraId="5D1EA955" w14:textId="77777777" w:rsidR="005245E0" w:rsidRDefault="005245E0">
      <w:pPr>
        <w:pStyle w:val="Index1"/>
        <w:tabs>
          <w:tab w:val="right" w:leader="dot" w:pos="4165"/>
        </w:tabs>
        <w:rPr>
          <w:noProof/>
          <w:lang w:val="en-US"/>
        </w:rPr>
      </w:pPr>
      <w:r>
        <w:rPr>
          <w:noProof/>
          <w:lang w:val="en-US"/>
        </w:rPr>
        <w:t>Electricity ID</w:t>
      </w:r>
      <w:r>
        <w:rPr>
          <w:noProof/>
          <w:lang w:val="en-US"/>
        </w:rPr>
        <w:tab/>
        <w:t>36</w:t>
      </w:r>
    </w:p>
    <w:p w14:paraId="7C530A2D" w14:textId="77777777" w:rsidR="005245E0" w:rsidRDefault="005245E0">
      <w:pPr>
        <w:pStyle w:val="Index1"/>
        <w:tabs>
          <w:tab w:val="right" w:leader="dot" w:pos="4165"/>
        </w:tabs>
        <w:rPr>
          <w:noProof/>
          <w:lang w:val="en-US"/>
        </w:rPr>
      </w:pPr>
      <w:r>
        <w:rPr>
          <w:noProof/>
          <w:lang w:val="en-US"/>
        </w:rPr>
        <w:t>End of billing period</w:t>
      </w:r>
      <w:r>
        <w:rPr>
          <w:noProof/>
          <w:lang w:val="en-US"/>
        </w:rPr>
        <w:tab/>
        <w:t>38</w:t>
      </w:r>
    </w:p>
    <w:p w14:paraId="18BA5A8F" w14:textId="77777777" w:rsidR="005245E0" w:rsidRDefault="005245E0">
      <w:pPr>
        <w:pStyle w:val="Index1"/>
        <w:tabs>
          <w:tab w:val="right" w:leader="dot" w:pos="4165"/>
        </w:tabs>
        <w:rPr>
          <w:noProof/>
          <w:lang w:val="en-US"/>
        </w:rPr>
      </w:pPr>
      <w:r>
        <w:rPr>
          <w:noProof/>
          <w:lang w:val="en-US"/>
        </w:rPr>
        <w:t>Environment</w:t>
      </w:r>
      <w:r>
        <w:rPr>
          <w:noProof/>
          <w:lang w:val="en-US"/>
        </w:rPr>
        <w:tab/>
        <w:t>19</w:t>
      </w:r>
    </w:p>
    <w:p w14:paraId="4030DD51" w14:textId="77777777" w:rsidR="005245E0" w:rsidRDefault="005245E0">
      <w:pPr>
        <w:pStyle w:val="Index1"/>
        <w:tabs>
          <w:tab w:val="right" w:leader="dot" w:pos="4165"/>
        </w:tabs>
        <w:rPr>
          <w:noProof/>
          <w:lang w:val="en-US"/>
        </w:rPr>
      </w:pPr>
      <w:r>
        <w:rPr>
          <w:noProof/>
          <w:lang w:val="en-US"/>
        </w:rPr>
        <w:t>Error register</w:t>
      </w:r>
      <w:r>
        <w:rPr>
          <w:noProof/>
          <w:lang w:val="en-US"/>
        </w:rPr>
        <w:tab/>
        <w:t>13, 21, 24, 39</w:t>
      </w:r>
    </w:p>
    <w:p w14:paraId="2DA73D33" w14:textId="77777777" w:rsidR="005245E0" w:rsidRDefault="005245E0">
      <w:pPr>
        <w:pStyle w:val="Index1"/>
        <w:tabs>
          <w:tab w:val="right" w:leader="dot" w:pos="4165"/>
        </w:tabs>
        <w:rPr>
          <w:noProof/>
          <w:lang w:val="en-US"/>
        </w:rPr>
      </w:pPr>
      <w:r>
        <w:rPr>
          <w:noProof/>
          <w:lang w:val="en-US"/>
        </w:rPr>
        <w:t>Error registers – Abstract</w:t>
      </w:r>
      <w:r>
        <w:rPr>
          <w:noProof/>
          <w:lang w:val="en-US"/>
        </w:rPr>
        <w:tab/>
        <w:t>21</w:t>
      </w:r>
    </w:p>
    <w:p w14:paraId="03E3A007" w14:textId="77777777" w:rsidR="005245E0" w:rsidRDefault="005245E0">
      <w:pPr>
        <w:pStyle w:val="Index1"/>
        <w:tabs>
          <w:tab w:val="right" w:leader="dot" w:pos="4165"/>
        </w:tabs>
        <w:rPr>
          <w:noProof/>
          <w:lang w:val="en-US"/>
        </w:rPr>
      </w:pPr>
      <w:r>
        <w:rPr>
          <w:noProof/>
          <w:lang w:val="en-US"/>
        </w:rPr>
        <w:t>Error registers – Electricity</w:t>
      </w:r>
      <w:r>
        <w:rPr>
          <w:noProof/>
          <w:lang w:val="en-US"/>
        </w:rPr>
        <w:tab/>
        <w:t>39</w:t>
      </w:r>
    </w:p>
    <w:p w14:paraId="4E7EDF7E" w14:textId="77777777" w:rsidR="005245E0" w:rsidRDefault="005245E0">
      <w:pPr>
        <w:pStyle w:val="Index1"/>
        <w:tabs>
          <w:tab w:val="right" w:leader="dot" w:pos="4165"/>
        </w:tabs>
        <w:rPr>
          <w:noProof/>
          <w:lang w:val="en-US"/>
        </w:rPr>
      </w:pPr>
      <w:r>
        <w:rPr>
          <w:noProof/>
          <w:lang w:val="en-US"/>
        </w:rPr>
        <w:t>Event code</w:t>
      </w:r>
      <w:r>
        <w:rPr>
          <w:noProof/>
          <w:lang w:val="en-US"/>
        </w:rPr>
        <w:tab/>
        <w:t>19</w:t>
      </w:r>
    </w:p>
    <w:p w14:paraId="7450D264" w14:textId="77777777" w:rsidR="005245E0" w:rsidRDefault="005245E0">
      <w:pPr>
        <w:pStyle w:val="Index1"/>
        <w:tabs>
          <w:tab w:val="right" w:leader="dot" w:pos="4165"/>
        </w:tabs>
        <w:rPr>
          <w:noProof/>
          <w:lang w:val="en-US"/>
        </w:rPr>
      </w:pPr>
      <w:r>
        <w:rPr>
          <w:noProof/>
          <w:lang w:val="en-US"/>
        </w:rPr>
        <w:t>Event counter</w:t>
      </w:r>
      <w:r>
        <w:rPr>
          <w:noProof/>
          <w:lang w:val="en-US"/>
        </w:rPr>
        <w:tab/>
        <w:t>20</w:t>
      </w:r>
    </w:p>
    <w:p w14:paraId="5BA43C90" w14:textId="77777777" w:rsidR="005245E0" w:rsidRDefault="005245E0">
      <w:pPr>
        <w:pStyle w:val="Index1"/>
        <w:tabs>
          <w:tab w:val="right" w:leader="dot" w:pos="4165"/>
        </w:tabs>
        <w:rPr>
          <w:noProof/>
          <w:lang w:val="en-US"/>
        </w:rPr>
      </w:pPr>
      <w:r>
        <w:rPr>
          <w:noProof/>
          <w:lang w:val="en-US"/>
        </w:rPr>
        <w:t>Event log</w:t>
      </w:r>
      <w:r>
        <w:rPr>
          <w:noProof/>
          <w:lang w:val="en-US"/>
        </w:rPr>
        <w:tab/>
        <w:t>22, 40</w:t>
      </w:r>
    </w:p>
    <w:p w14:paraId="46B4526E" w14:textId="77777777" w:rsidR="005245E0" w:rsidRDefault="005245E0">
      <w:pPr>
        <w:pStyle w:val="Index1"/>
        <w:tabs>
          <w:tab w:val="right" w:leader="dot" w:pos="4165"/>
        </w:tabs>
        <w:rPr>
          <w:noProof/>
          <w:lang w:val="en-US"/>
        </w:rPr>
      </w:pPr>
      <w:r>
        <w:rPr>
          <w:noProof/>
          <w:lang w:val="en-US"/>
        </w:rPr>
        <w:t>Excess consumption metering</w:t>
      </w:r>
      <w:r>
        <w:rPr>
          <w:noProof/>
          <w:lang w:val="en-US"/>
        </w:rPr>
        <w:tab/>
        <w:t>37</w:t>
      </w:r>
    </w:p>
    <w:p w14:paraId="0ECB11F1" w14:textId="77777777" w:rsidR="005245E0" w:rsidRDefault="005245E0">
      <w:pPr>
        <w:pStyle w:val="Index1"/>
        <w:tabs>
          <w:tab w:val="right" w:leader="dot" w:pos="4165"/>
        </w:tabs>
        <w:rPr>
          <w:noProof/>
          <w:lang w:val="en-US"/>
        </w:rPr>
      </w:pPr>
      <w:r>
        <w:rPr>
          <w:noProof/>
          <w:lang w:val="en-US"/>
        </w:rPr>
        <w:t>Firmware identifier</w:t>
      </w:r>
      <w:r>
        <w:rPr>
          <w:noProof/>
          <w:lang w:val="en-US"/>
        </w:rPr>
        <w:tab/>
        <w:t>17</w:t>
      </w:r>
    </w:p>
    <w:p w14:paraId="1F7C0512" w14:textId="77777777" w:rsidR="005245E0" w:rsidRDefault="005245E0">
      <w:pPr>
        <w:pStyle w:val="Index1"/>
        <w:tabs>
          <w:tab w:val="right" w:leader="dot" w:pos="4165"/>
        </w:tabs>
        <w:rPr>
          <w:noProof/>
          <w:lang w:val="en-US"/>
        </w:rPr>
      </w:pPr>
      <w:r>
        <w:rPr>
          <w:noProof/>
          <w:lang w:val="en-US"/>
        </w:rPr>
        <w:t>Firmware signature</w:t>
      </w:r>
      <w:r>
        <w:rPr>
          <w:noProof/>
          <w:lang w:val="en-US"/>
        </w:rPr>
        <w:tab/>
        <w:t>17</w:t>
      </w:r>
    </w:p>
    <w:p w14:paraId="73DB580E" w14:textId="77777777" w:rsidR="005245E0" w:rsidRDefault="005245E0">
      <w:pPr>
        <w:pStyle w:val="Index1"/>
        <w:tabs>
          <w:tab w:val="right" w:leader="dot" w:pos="4165"/>
        </w:tabs>
        <w:rPr>
          <w:noProof/>
          <w:lang w:val="en-US"/>
        </w:rPr>
      </w:pPr>
      <w:r>
        <w:rPr>
          <w:noProof/>
          <w:lang w:val="en-US"/>
        </w:rPr>
        <w:t>Firmware version</w:t>
      </w:r>
      <w:r>
        <w:rPr>
          <w:noProof/>
          <w:lang w:val="en-US"/>
        </w:rPr>
        <w:tab/>
        <w:t>17</w:t>
      </w:r>
    </w:p>
    <w:p w14:paraId="40CE0D18" w14:textId="77777777" w:rsidR="005245E0" w:rsidRDefault="005245E0">
      <w:pPr>
        <w:pStyle w:val="Index1"/>
        <w:tabs>
          <w:tab w:val="right" w:leader="dot" w:pos="4165"/>
        </w:tabs>
        <w:rPr>
          <w:noProof/>
          <w:lang w:val="en-US"/>
        </w:rPr>
      </w:pPr>
      <w:r>
        <w:rPr>
          <w:noProof/>
          <w:lang w:val="en-US"/>
        </w:rPr>
        <w:lastRenderedPageBreak/>
        <w:t>Frequency</w:t>
      </w:r>
      <w:r>
        <w:rPr>
          <w:noProof/>
          <w:lang w:val="en-US"/>
        </w:rPr>
        <w:tab/>
        <w:t>24, 37</w:t>
      </w:r>
    </w:p>
    <w:p w14:paraId="3BD91CDF" w14:textId="77777777" w:rsidR="005245E0" w:rsidRDefault="005245E0">
      <w:pPr>
        <w:pStyle w:val="Index1"/>
        <w:tabs>
          <w:tab w:val="right" w:leader="dot" w:pos="4165"/>
        </w:tabs>
        <w:rPr>
          <w:noProof/>
          <w:lang w:val="en-US"/>
        </w:rPr>
      </w:pPr>
      <w:r>
        <w:rPr>
          <w:noProof/>
          <w:lang w:val="en-US"/>
        </w:rPr>
        <w:t>Gas</w:t>
      </w:r>
      <w:r>
        <w:rPr>
          <w:noProof/>
          <w:lang w:val="en-US"/>
        </w:rPr>
        <w:tab/>
        <w:t>12</w:t>
      </w:r>
    </w:p>
    <w:p w14:paraId="133577F9" w14:textId="77777777" w:rsidR="005245E0" w:rsidRDefault="005245E0">
      <w:pPr>
        <w:pStyle w:val="Index1"/>
        <w:tabs>
          <w:tab w:val="right" w:leader="dot" w:pos="4165"/>
        </w:tabs>
        <w:rPr>
          <w:noProof/>
          <w:lang w:val="en-US"/>
        </w:rPr>
      </w:pPr>
      <w:r>
        <w:rPr>
          <w:noProof/>
          <w:lang w:val="en-US"/>
        </w:rPr>
        <w:t>General and service entry objects</w:t>
      </w:r>
      <w:r>
        <w:rPr>
          <w:noProof/>
          <w:lang w:val="en-US"/>
        </w:rPr>
        <w:tab/>
        <w:t>16</w:t>
      </w:r>
    </w:p>
    <w:p w14:paraId="05484096" w14:textId="77777777" w:rsidR="005245E0" w:rsidRDefault="005245E0">
      <w:pPr>
        <w:pStyle w:val="Index1"/>
        <w:tabs>
          <w:tab w:val="right" w:leader="dot" w:pos="4165"/>
        </w:tabs>
        <w:rPr>
          <w:noProof/>
          <w:lang w:val="en-US"/>
        </w:rPr>
      </w:pPr>
      <w:r>
        <w:rPr>
          <w:noProof/>
          <w:lang w:val="en-US"/>
        </w:rPr>
        <w:t>General and service entry objects – Electricity</w:t>
      </w:r>
      <w:r>
        <w:rPr>
          <w:noProof/>
          <w:lang w:val="en-US"/>
        </w:rPr>
        <w:tab/>
        <w:t>35</w:t>
      </w:r>
    </w:p>
    <w:p w14:paraId="3FE265A7" w14:textId="77777777" w:rsidR="005245E0" w:rsidRDefault="005245E0">
      <w:pPr>
        <w:pStyle w:val="Index1"/>
        <w:tabs>
          <w:tab w:val="right" w:leader="dot" w:pos="4165"/>
        </w:tabs>
        <w:rPr>
          <w:noProof/>
          <w:lang w:val="en-US"/>
        </w:rPr>
      </w:pPr>
      <w:r>
        <w:rPr>
          <w:noProof/>
          <w:lang w:val="en-US"/>
        </w:rPr>
        <w:t>General purpose object</w:t>
      </w:r>
      <w:r>
        <w:rPr>
          <w:noProof/>
          <w:lang w:val="en-US"/>
        </w:rPr>
        <w:tab/>
        <w:t>24, 29</w:t>
      </w:r>
    </w:p>
    <w:p w14:paraId="6B62831E" w14:textId="77777777" w:rsidR="005245E0" w:rsidRDefault="005245E0">
      <w:pPr>
        <w:pStyle w:val="Index1"/>
        <w:tabs>
          <w:tab w:val="right" w:leader="dot" w:pos="4165"/>
        </w:tabs>
        <w:rPr>
          <w:noProof/>
          <w:lang w:val="en-US"/>
        </w:rPr>
      </w:pPr>
      <w:r>
        <w:rPr>
          <w:noProof/>
          <w:lang w:val="en-US"/>
        </w:rPr>
        <w:t>GSM diagnostic profile</w:t>
      </w:r>
      <w:r>
        <w:rPr>
          <w:noProof/>
          <w:lang w:val="en-US"/>
        </w:rPr>
        <w:tab/>
        <w:t>22</w:t>
      </w:r>
    </w:p>
    <w:p w14:paraId="3D4D12BB" w14:textId="77777777" w:rsidR="005245E0" w:rsidRDefault="005245E0">
      <w:pPr>
        <w:pStyle w:val="Index1"/>
        <w:tabs>
          <w:tab w:val="right" w:leader="dot" w:pos="4165"/>
        </w:tabs>
        <w:rPr>
          <w:noProof/>
          <w:lang w:val="en-US"/>
        </w:rPr>
      </w:pPr>
      <w:r>
        <w:rPr>
          <w:noProof/>
          <w:lang w:val="en-US"/>
        </w:rPr>
        <w:t>GSM field strength</w:t>
      </w:r>
      <w:r>
        <w:rPr>
          <w:noProof/>
          <w:lang w:val="en-US"/>
        </w:rPr>
        <w:tab/>
        <w:t>20</w:t>
      </w:r>
    </w:p>
    <w:p w14:paraId="50D45B16" w14:textId="77777777" w:rsidR="005245E0" w:rsidRDefault="005245E0">
      <w:pPr>
        <w:pStyle w:val="Index1"/>
        <w:tabs>
          <w:tab w:val="right" w:leader="dot" w:pos="4165"/>
        </w:tabs>
        <w:rPr>
          <w:noProof/>
          <w:lang w:val="en-US"/>
        </w:rPr>
      </w:pPr>
      <w:r>
        <w:rPr>
          <w:noProof/>
          <w:lang w:val="en-US"/>
        </w:rPr>
        <w:t>Harmonics</w:t>
      </w:r>
      <w:r>
        <w:rPr>
          <w:noProof/>
          <w:lang w:val="en-US"/>
        </w:rPr>
        <w:tab/>
        <w:t>30, 40</w:t>
      </w:r>
    </w:p>
    <w:p w14:paraId="7DB73BF2" w14:textId="77777777" w:rsidR="005245E0" w:rsidRDefault="005245E0">
      <w:pPr>
        <w:pStyle w:val="Index1"/>
        <w:tabs>
          <w:tab w:val="right" w:leader="dot" w:pos="4165"/>
        </w:tabs>
        <w:rPr>
          <w:noProof/>
          <w:lang w:val="en-US"/>
        </w:rPr>
      </w:pPr>
      <w:r>
        <w:rPr>
          <w:noProof/>
          <w:lang w:val="en-US"/>
        </w:rPr>
        <w:t>Heat cost allocator</w:t>
      </w:r>
      <w:r>
        <w:rPr>
          <w:noProof/>
          <w:lang w:val="en-US"/>
        </w:rPr>
        <w:tab/>
        <w:t>12</w:t>
      </w:r>
    </w:p>
    <w:p w14:paraId="7983B4C3" w14:textId="77777777" w:rsidR="005245E0" w:rsidRDefault="005245E0">
      <w:pPr>
        <w:pStyle w:val="Index1"/>
        <w:tabs>
          <w:tab w:val="right" w:leader="dot" w:pos="4165"/>
        </w:tabs>
        <w:rPr>
          <w:noProof/>
          <w:lang w:val="en-US"/>
        </w:rPr>
      </w:pPr>
      <w:r>
        <w:rPr>
          <w:noProof/>
          <w:lang w:val="en-US"/>
        </w:rPr>
        <w:t>Historical values</w:t>
      </w:r>
      <w:r>
        <w:rPr>
          <w:noProof/>
          <w:lang w:val="en-US"/>
        </w:rPr>
        <w:tab/>
        <w:t>10</w:t>
      </w:r>
    </w:p>
    <w:p w14:paraId="4CBA94CD" w14:textId="77777777" w:rsidR="005245E0" w:rsidRDefault="005245E0">
      <w:pPr>
        <w:pStyle w:val="Index1"/>
        <w:tabs>
          <w:tab w:val="right" w:leader="dot" w:pos="4165"/>
        </w:tabs>
        <w:rPr>
          <w:noProof/>
          <w:lang w:val="en-US"/>
        </w:rPr>
      </w:pPr>
      <w:r>
        <w:rPr>
          <w:noProof/>
          <w:lang w:val="en-US"/>
        </w:rPr>
        <w:t>Hot water</w:t>
      </w:r>
      <w:r>
        <w:rPr>
          <w:noProof/>
          <w:lang w:val="en-US"/>
        </w:rPr>
        <w:tab/>
        <w:t>12</w:t>
      </w:r>
    </w:p>
    <w:p w14:paraId="2CEB4EF8" w14:textId="77777777" w:rsidR="005245E0" w:rsidRDefault="005245E0">
      <w:pPr>
        <w:pStyle w:val="Index1"/>
        <w:tabs>
          <w:tab w:val="right" w:leader="dot" w:pos="4165"/>
        </w:tabs>
        <w:rPr>
          <w:noProof/>
          <w:lang w:val="en-US"/>
        </w:rPr>
      </w:pPr>
      <w:r>
        <w:rPr>
          <w:noProof/>
          <w:lang w:val="en-US"/>
        </w:rPr>
        <w:t>Inactive objects</w:t>
      </w:r>
      <w:r>
        <w:rPr>
          <w:noProof/>
          <w:lang w:val="en-US"/>
        </w:rPr>
        <w:tab/>
        <w:t>13</w:t>
      </w:r>
    </w:p>
    <w:p w14:paraId="5A415968" w14:textId="77777777" w:rsidR="005245E0" w:rsidRDefault="005245E0">
      <w:pPr>
        <w:pStyle w:val="Index1"/>
        <w:tabs>
          <w:tab w:val="right" w:leader="dot" w:pos="4165"/>
        </w:tabs>
        <w:rPr>
          <w:noProof/>
          <w:lang w:val="en-US"/>
        </w:rPr>
      </w:pPr>
      <w:r>
        <w:rPr>
          <w:noProof/>
          <w:lang w:val="en-US"/>
        </w:rPr>
        <w:t>Input control signals</w:t>
      </w:r>
      <w:r>
        <w:rPr>
          <w:noProof/>
          <w:lang w:val="en-US"/>
        </w:rPr>
        <w:tab/>
        <w:t>18</w:t>
      </w:r>
    </w:p>
    <w:p w14:paraId="180FD867" w14:textId="77777777" w:rsidR="005245E0" w:rsidRDefault="005245E0">
      <w:pPr>
        <w:pStyle w:val="Index1"/>
        <w:tabs>
          <w:tab w:val="right" w:leader="dot" w:pos="4165"/>
        </w:tabs>
        <w:rPr>
          <w:noProof/>
          <w:lang w:val="en-US"/>
        </w:rPr>
      </w:pPr>
      <w:r>
        <w:rPr>
          <w:noProof/>
          <w:lang w:val="en-US"/>
        </w:rPr>
        <w:t>Input pulse constant</w:t>
      </w:r>
      <w:r>
        <w:rPr>
          <w:noProof/>
          <w:lang w:val="en-US"/>
        </w:rPr>
        <w:tab/>
        <w:t>37</w:t>
      </w:r>
    </w:p>
    <w:p w14:paraId="32EDB74B" w14:textId="77777777" w:rsidR="005245E0" w:rsidRDefault="005245E0">
      <w:pPr>
        <w:pStyle w:val="Index1"/>
        <w:tabs>
          <w:tab w:val="right" w:leader="dot" w:pos="4165"/>
        </w:tabs>
        <w:rPr>
          <w:noProof/>
          <w:lang w:val="en-US"/>
        </w:rPr>
      </w:pPr>
      <w:r>
        <w:rPr>
          <w:noProof/>
          <w:lang w:val="en-US"/>
        </w:rPr>
        <w:t>Input pulse values</w:t>
      </w:r>
      <w:r>
        <w:rPr>
          <w:noProof/>
          <w:lang w:val="en-US"/>
        </w:rPr>
        <w:tab/>
        <w:t>37</w:t>
      </w:r>
    </w:p>
    <w:p w14:paraId="649D83D9" w14:textId="77777777" w:rsidR="005245E0" w:rsidRDefault="005245E0">
      <w:pPr>
        <w:pStyle w:val="Index1"/>
        <w:tabs>
          <w:tab w:val="right" w:leader="dot" w:pos="4165"/>
        </w:tabs>
        <w:rPr>
          <w:noProof/>
          <w:lang w:val="en-US"/>
        </w:rPr>
      </w:pPr>
      <w:r>
        <w:rPr>
          <w:noProof/>
          <w:lang w:val="en-US"/>
        </w:rPr>
        <w:t>Input/output control signals</w:t>
      </w:r>
      <w:r>
        <w:rPr>
          <w:noProof/>
          <w:lang w:val="en-US"/>
        </w:rPr>
        <w:tab/>
        <w:t>18</w:t>
      </w:r>
    </w:p>
    <w:p w14:paraId="09D8003D" w14:textId="77777777" w:rsidR="005245E0" w:rsidRDefault="005245E0">
      <w:pPr>
        <w:pStyle w:val="Index1"/>
        <w:tabs>
          <w:tab w:val="right" w:leader="dot" w:pos="4165"/>
        </w:tabs>
        <w:rPr>
          <w:noProof/>
          <w:lang w:val="en-US"/>
        </w:rPr>
      </w:pPr>
      <w:r>
        <w:rPr>
          <w:noProof/>
          <w:lang w:val="en-US"/>
        </w:rPr>
        <w:t>Instantaneous value</w:t>
      </w:r>
      <w:r>
        <w:rPr>
          <w:noProof/>
          <w:lang w:val="en-US"/>
        </w:rPr>
        <w:tab/>
        <w:t>27, 37</w:t>
      </w:r>
    </w:p>
    <w:p w14:paraId="3E8DE6EC" w14:textId="77777777" w:rsidR="005245E0" w:rsidRDefault="005245E0">
      <w:pPr>
        <w:pStyle w:val="Index1"/>
        <w:tabs>
          <w:tab w:val="right" w:leader="dot" w:pos="4165"/>
        </w:tabs>
        <w:rPr>
          <w:noProof/>
          <w:lang w:val="en-US"/>
        </w:rPr>
      </w:pPr>
      <w:r>
        <w:rPr>
          <w:noProof/>
          <w:lang w:val="en-US"/>
        </w:rPr>
        <w:t>Internal control signals</w:t>
      </w:r>
      <w:r>
        <w:rPr>
          <w:noProof/>
          <w:lang w:val="en-US"/>
        </w:rPr>
        <w:tab/>
        <w:t>18</w:t>
      </w:r>
    </w:p>
    <w:p w14:paraId="64E0BF81" w14:textId="77777777" w:rsidR="005245E0" w:rsidRDefault="005245E0">
      <w:pPr>
        <w:pStyle w:val="Index1"/>
        <w:tabs>
          <w:tab w:val="right" w:leader="dot" w:pos="4165"/>
        </w:tabs>
        <w:rPr>
          <w:noProof/>
          <w:lang w:val="en-US"/>
        </w:rPr>
      </w:pPr>
      <w:r>
        <w:rPr>
          <w:noProof/>
          <w:lang w:val="en-US"/>
        </w:rPr>
        <w:t>Internal operating status</w:t>
      </w:r>
      <w:r>
        <w:rPr>
          <w:noProof/>
          <w:lang w:val="en-US"/>
        </w:rPr>
        <w:tab/>
        <w:t>18, 38</w:t>
      </w:r>
    </w:p>
    <w:p w14:paraId="1D1F948D" w14:textId="77777777" w:rsidR="005245E0" w:rsidRDefault="005245E0">
      <w:pPr>
        <w:pStyle w:val="Index1"/>
        <w:tabs>
          <w:tab w:val="right" w:leader="dot" w:pos="4165"/>
        </w:tabs>
        <w:rPr>
          <w:noProof/>
          <w:lang w:val="en-US"/>
        </w:rPr>
      </w:pPr>
      <w:r>
        <w:rPr>
          <w:noProof/>
          <w:lang w:val="en-US"/>
        </w:rPr>
        <w:t>Last average</w:t>
      </w:r>
      <w:r>
        <w:rPr>
          <w:noProof/>
          <w:lang w:val="en-US"/>
        </w:rPr>
        <w:tab/>
        <w:t>27, 28</w:t>
      </w:r>
    </w:p>
    <w:p w14:paraId="5F92B325" w14:textId="77777777" w:rsidR="005245E0" w:rsidRDefault="005245E0">
      <w:pPr>
        <w:pStyle w:val="Index1"/>
        <w:tabs>
          <w:tab w:val="right" w:leader="dot" w:pos="4165"/>
        </w:tabs>
        <w:rPr>
          <w:noProof/>
          <w:lang w:val="en-US"/>
        </w:rPr>
      </w:pPr>
      <w:r>
        <w:rPr>
          <w:noProof/>
          <w:lang w:val="en-US"/>
        </w:rPr>
        <w:t>Last value</w:t>
      </w:r>
      <w:r>
        <w:rPr>
          <w:noProof/>
          <w:lang w:val="en-US"/>
        </w:rPr>
        <w:tab/>
        <w:t>43</w:t>
      </w:r>
    </w:p>
    <w:p w14:paraId="19EF8F0D" w14:textId="77777777" w:rsidR="005245E0" w:rsidRDefault="005245E0">
      <w:pPr>
        <w:pStyle w:val="Index1"/>
        <w:tabs>
          <w:tab w:val="right" w:leader="dot" w:pos="4165"/>
        </w:tabs>
        <w:rPr>
          <w:noProof/>
          <w:lang w:val="en-US"/>
        </w:rPr>
      </w:pPr>
      <w:r>
        <w:rPr>
          <w:noProof/>
          <w:lang w:val="en-US"/>
        </w:rPr>
        <w:t>Letter codes</w:t>
      </w:r>
      <w:r>
        <w:rPr>
          <w:noProof/>
          <w:lang w:val="en-US"/>
        </w:rPr>
        <w:tab/>
        <w:t>42</w:t>
      </w:r>
    </w:p>
    <w:p w14:paraId="164F9BD3" w14:textId="77777777" w:rsidR="005245E0" w:rsidRDefault="005245E0">
      <w:pPr>
        <w:pStyle w:val="Index1"/>
        <w:tabs>
          <w:tab w:val="right" w:leader="dot" w:pos="4165"/>
        </w:tabs>
        <w:rPr>
          <w:noProof/>
          <w:lang w:val="en-US"/>
        </w:rPr>
      </w:pPr>
      <w:r>
        <w:rPr>
          <w:noProof/>
          <w:lang w:val="en-US"/>
        </w:rPr>
        <w:t>Limit</w:t>
      </w:r>
      <w:r>
        <w:rPr>
          <w:noProof/>
          <w:lang w:val="en-US"/>
        </w:rPr>
        <w:tab/>
        <w:t>43</w:t>
      </w:r>
    </w:p>
    <w:p w14:paraId="0719A6AD" w14:textId="77777777" w:rsidR="005245E0" w:rsidRDefault="005245E0">
      <w:pPr>
        <w:pStyle w:val="Index1"/>
        <w:tabs>
          <w:tab w:val="right" w:leader="dot" w:pos="4165"/>
        </w:tabs>
        <w:rPr>
          <w:noProof/>
          <w:lang w:val="en-US"/>
        </w:rPr>
      </w:pPr>
      <w:r>
        <w:rPr>
          <w:noProof/>
          <w:lang w:val="en-US"/>
        </w:rPr>
        <w:t>Line loss</w:t>
      </w:r>
      <w:r>
        <w:rPr>
          <w:noProof/>
          <w:lang w:val="en-US"/>
        </w:rPr>
        <w:tab/>
        <w:t>24</w:t>
      </w:r>
    </w:p>
    <w:p w14:paraId="7E1BF716" w14:textId="77777777" w:rsidR="005245E0" w:rsidRDefault="005245E0">
      <w:pPr>
        <w:pStyle w:val="Index1"/>
        <w:tabs>
          <w:tab w:val="right" w:leader="dot" w:pos="4165"/>
        </w:tabs>
        <w:rPr>
          <w:noProof/>
          <w:lang w:val="en-US"/>
        </w:rPr>
      </w:pPr>
      <w:r>
        <w:rPr>
          <w:noProof/>
          <w:lang w:val="en-US"/>
        </w:rPr>
        <w:t>Line reactance losses</w:t>
      </w:r>
      <w:r>
        <w:rPr>
          <w:noProof/>
          <w:lang w:val="en-US"/>
        </w:rPr>
        <w:tab/>
        <w:t>38</w:t>
      </w:r>
    </w:p>
    <w:p w14:paraId="11E308B2" w14:textId="77777777" w:rsidR="005245E0" w:rsidRDefault="005245E0">
      <w:pPr>
        <w:pStyle w:val="Index1"/>
        <w:tabs>
          <w:tab w:val="right" w:leader="dot" w:pos="4165"/>
        </w:tabs>
        <w:rPr>
          <w:noProof/>
          <w:lang w:val="en-US"/>
        </w:rPr>
      </w:pPr>
      <w:r>
        <w:rPr>
          <w:noProof/>
          <w:lang w:val="en-US"/>
        </w:rPr>
        <w:t>Line resistance losses</w:t>
      </w:r>
      <w:r>
        <w:rPr>
          <w:noProof/>
          <w:lang w:val="en-US"/>
        </w:rPr>
        <w:tab/>
        <w:t>38</w:t>
      </w:r>
    </w:p>
    <w:p w14:paraId="4DD15853" w14:textId="77777777" w:rsidR="005245E0" w:rsidRDefault="005245E0">
      <w:pPr>
        <w:pStyle w:val="Index1"/>
        <w:tabs>
          <w:tab w:val="right" w:leader="dot" w:pos="4165"/>
        </w:tabs>
        <w:rPr>
          <w:noProof/>
          <w:lang w:val="en-US"/>
        </w:rPr>
      </w:pPr>
      <w:r>
        <w:rPr>
          <w:noProof/>
          <w:lang w:val="en-US"/>
        </w:rPr>
        <w:t>List objects – Abstract</w:t>
      </w:r>
      <w:r>
        <w:rPr>
          <w:noProof/>
          <w:lang w:val="en-US"/>
        </w:rPr>
        <w:tab/>
        <w:t>13, 22</w:t>
      </w:r>
    </w:p>
    <w:p w14:paraId="733642D0" w14:textId="77777777" w:rsidR="005245E0" w:rsidRDefault="005245E0">
      <w:pPr>
        <w:pStyle w:val="Index1"/>
        <w:tabs>
          <w:tab w:val="right" w:leader="dot" w:pos="4165"/>
        </w:tabs>
        <w:rPr>
          <w:noProof/>
          <w:lang w:val="en-US"/>
        </w:rPr>
      </w:pPr>
      <w:r>
        <w:rPr>
          <w:noProof/>
          <w:lang w:val="en-US"/>
        </w:rPr>
        <w:t>List objects – Electricity</w:t>
      </w:r>
      <w:r>
        <w:rPr>
          <w:noProof/>
          <w:lang w:val="en-US"/>
        </w:rPr>
        <w:tab/>
        <w:t>39</w:t>
      </w:r>
    </w:p>
    <w:p w14:paraId="03AE1D87" w14:textId="77777777" w:rsidR="005245E0" w:rsidRDefault="005245E0">
      <w:pPr>
        <w:pStyle w:val="Index1"/>
        <w:tabs>
          <w:tab w:val="right" w:leader="dot" w:pos="4165"/>
        </w:tabs>
        <w:rPr>
          <w:noProof/>
          <w:lang w:val="en-US"/>
        </w:rPr>
      </w:pPr>
      <w:r>
        <w:rPr>
          <w:noProof/>
          <w:lang w:val="en-US"/>
        </w:rPr>
        <w:t>Load profile</w:t>
      </w:r>
      <w:r>
        <w:rPr>
          <w:noProof/>
          <w:lang w:val="en-US"/>
        </w:rPr>
        <w:tab/>
        <w:t>22, 29, 38, 40</w:t>
      </w:r>
    </w:p>
    <w:p w14:paraId="49AF702D" w14:textId="77777777" w:rsidR="005245E0" w:rsidRDefault="005245E0">
      <w:pPr>
        <w:pStyle w:val="Index1"/>
        <w:tabs>
          <w:tab w:val="right" w:leader="dot" w:pos="4165"/>
        </w:tabs>
        <w:rPr>
          <w:noProof/>
          <w:lang w:val="en-US"/>
        </w:rPr>
      </w:pPr>
      <w:r>
        <w:rPr>
          <w:noProof/>
          <w:lang w:val="en-US"/>
        </w:rPr>
        <w:t>Local date</w:t>
      </w:r>
      <w:r>
        <w:rPr>
          <w:noProof/>
          <w:lang w:val="en-US"/>
        </w:rPr>
        <w:tab/>
        <w:t>17, 38</w:t>
      </w:r>
    </w:p>
    <w:p w14:paraId="6A6F47A9" w14:textId="77777777" w:rsidR="005245E0" w:rsidRDefault="005245E0">
      <w:pPr>
        <w:pStyle w:val="Index1"/>
        <w:tabs>
          <w:tab w:val="right" w:leader="dot" w:pos="4165"/>
        </w:tabs>
        <w:rPr>
          <w:noProof/>
          <w:lang w:val="en-US"/>
        </w:rPr>
      </w:pPr>
      <w:r>
        <w:rPr>
          <w:noProof/>
          <w:lang w:val="en-US"/>
        </w:rPr>
        <w:t>Local time</w:t>
      </w:r>
      <w:r>
        <w:rPr>
          <w:noProof/>
          <w:lang w:val="en-US"/>
        </w:rPr>
        <w:tab/>
        <w:t>17, 38</w:t>
      </w:r>
    </w:p>
    <w:p w14:paraId="4A1D0C04" w14:textId="77777777" w:rsidR="005245E0" w:rsidRDefault="005245E0">
      <w:pPr>
        <w:pStyle w:val="Index1"/>
        <w:tabs>
          <w:tab w:val="right" w:leader="dot" w:pos="4165"/>
        </w:tabs>
        <w:rPr>
          <w:noProof/>
          <w:lang w:val="en-US"/>
        </w:rPr>
      </w:pPr>
      <w:r>
        <w:rPr>
          <w:noProof/>
          <w:lang w:val="en-US"/>
        </w:rPr>
        <w:t>LTE monitoring</w:t>
      </w:r>
      <w:r>
        <w:rPr>
          <w:noProof/>
          <w:lang w:val="en-US"/>
        </w:rPr>
        <w:tab/>
        <w:t>22</w:t>
      </w:r>
    </w:p>
    <w:p w14:paraId="5762C553" w14:textId="77777777" w:rsidR="005245E0" w:rsidRDefault="005245E0">
      <w:pPr>
        <w:pStyle w:val="Index1"/>
        <w:tabs>
          <w:tab w:val="right" w:leader="dot" w:pos="4165"/>
        </w:tabs>
        <w:rPr>
          <w:noProof/>
          <w:lang w:val="en-US"/>
        </w:rPr>
      </w:pPr>
      <w:r>
        <w:rPr>
          <w:noProof/>
          <w:lang w:val="en-US"/>
        </w:rPr>
        <w:t>Magnitude</w:t>
      </w:r>
      <w:r>
        <w:rPr>
          <w:noProof/>
          <w:lang w:val="en-US"/>
        </w:rPr>
        <w:tab/>
        <w:t>27</w:t>
      </w:r>
    </w:p>
    <w:p w14:paraId="0338F31F" w14:textId="77777777" w:rsidR="005245E0" w:rsidRDefault="005245E0">
      <w:pPr>
        <w:pStyle w:val="Index1"/>
        <w:tabs>
          <w:tab w:val="right" w:leader="dot" w:pos="4165"/>
        </w:tabs>
        <w:rPr>
          <w:noProof/>
          <w:lang w:val="en-US"/>
        </w:rPr>
      </w:pPr>
      <w:r>
        <w:rPr>
          <w:noProof/>
          <w:lang w:val="en-US"/>
        </w:rPr>
        <w:t>Manufacturer specific</w:t>
      </w:r>
      <w:r>
        <w:rPr>
          <w:noProof/>
          <w:lang w:val="en-US"/>
        </w:rPr>
        <w:tab/>
        <w:t>10, 12, 13, 21, 25, 28, 30, 36, 39</w:t>
      </w:r>
    </w:p>
    <w:p w14:paraId="3AD3AA4E" w14:textId="77777777" w:rsidR="005245E0" w:rsidRDefault="005245E0">
      <w:pPr>
        <w:pStyle w:val="Index1"/>
        <w:tabs>
          <w:tab w:val="right" w:leader="dot" w:pos="4165"/>
        </w:tabs>
        <w:rPr>
          <w:noProof/>
          <w:lang w:val="en-US"/>
        </w:rPr>
      </w:pPr>
      <w:r>
        <w:rPr>
          <w:noProof/>
          <w:lang w:val="en-US"/>
        </w:rPr>
        <w:t>Manufacturer specific codes</w:t>
      </w:r>
      <w:r>
        <w:rPr>
          <w:noProof/>
          <w:lang w:val="en-US"/>
        </w:rPr>
        <w:tab/>
        <w:t>30</w:t>
      </w:r>
    </w:p>
    <w:p w14:paraId="65393519" w14:textId="77777777" w:rsidR="005245E0" w:rsidRDefault="005245E0">
      <w:pPr>
        <w:pStyle w:val="Index1"/>
        <w:tabs>
          <w:tab w:val="right" w:leader="dot" w:pos="4165"/>
        </w:tabs>
        <w:rPr>
          <w:noProof/>
          <w:lang w:val="en-US"/>
        </w:rPr>
      </w:pPr>
      <w:r>
        <w:rPr>
          <w:noProof/>
          <w:lang w:val="en-US"/>
        </w:rPr>
        <w:t>Manufacturing number</w:t>
      </w:r>
      <w:r>
        <w:rPr>
          <w:noProof/>
          <w:lang w:val="en-US"/>
        </w:rPr>
        <w:tab/>
        <w:t>17</w:t>
      </w:r>
    </w:p>
    <w:p w14:paraId="5EB6EADA" w14:textId="77777777" w:rsidR="005245E0" w:rsidRDefault="005245E0">
      <w:pPr>
        <w:pStyle w:val="Index1"/>
        <w:tabs>
          <w:tab w:val="right" w:leader="dot" w:pos="4165"/>
        </w:tabs>
        <w:rPr>
          <w:noProof/>
          <w:lang w:val="en-US"/>
        </w:rPr>
      </w:pPr>
      <w:r>
        <w:rPr>
          <w:noProof/>
          <w:lang w:val="en-US"/>
        </w:rPr>
        <w:t>Maximum current</w:t>
      </w:r>
      <w:r>
        <w:rPr>
          <w:noProof/>
          <w:lang w:val="en-US"/>
        </w:rPr>
        <w:tab/>
        <w:t>37</w:t>
      </w:r>
    </w:p>
    <w:p w14:paraId="2A5CA72E" w14:textId="77777777" w:rsidR="005245E0" w:rsidRDefault="005245E0">
      <w:pPr>
        <w:pStyle w:val="Index1"/>
        <w:tabs>
          <w:tab w:val="right" w:leader="dot" w:pos="4165"/>
        </w:tabs>
        <w:rPr>
          <w:noProof/>
          <w:lang w:val="en-US"/>
        </w:rPr>
      </w:pPr>
      <w:r>
        <w:rPr>
          <w:noProof/>
          <w:lang w:val="en-US"/>
        </w:rPr>
        <w:t>Measurement channel</w:t>
      </w:r>
      <w:r>
        <w:rPr>
          <w:noProof/>
          <w:lang w:val="en-US"/>
        </w:rPr>
        <w:tab/>
        <w:t>10</w:t>
      </w:r>
    </w:p>
    <w:p w14:paraId="3F865E76" w14:textId="77777777" w:rsidR="005245E0" w:rsidRDefault="005245E0">
      <w:pPr>
        <w:pStyle w:val="Index1"/>
        <w:tabs>
          <w:tab w:val="right" w:leader="dot" w:pos="4165"/>
        </w:tabs>
        <w:rPr>
          <w:noProof/>
          <w:lang w:val="en-US"/>
        </w:rPr>
      </w:pPr>
      <w:r>
        <w:rPr>
          <w:noProof/>
          <w:lang w:val="en-US"/>
        </w:rPr>
        <w:t>Measurement methods</w:t>
      </w:r>
      <w:r>
        <w:rPr>
          <w:noProof/>
          <w:lang w:val="en-US"/>
        </w:rPr>
        <w:tab/>
        <w:t>38</w:t>
      </w:r>
    </w:p>
    <w:p w14:paraId="20E2AB09" w14:textId="77777777" w:rsidR="005245E0" w:rsidRDefault="005245E0">
      <w:pPr>
        <w:pStyle w:val="Index1"/>
        <w:tabs>
          <w:tab w:val="right" w:leader="dot" w:pos="4165"/>
        </w:tabs>
        <w:rPr>
          <w:noProof/>
          <w:lang w:val="en-US"/>
        </w:rPr>
      </w:pPr>
      <w:r>
        <w:rPr>
          <w:noProof/>
          <w:lang w:val="en-US"/>
        </w:rPr>
        <w:t>Measurement period</w:t>
      </w:r>
      <w:r>
        <w:rPr>
          <w:noProof/>
          <w:lang w:val="en-US"/>
        </w:rPr>
        <w:tab/>
        <w:t>28, 37</w:t>
      </w:r>
    </w:p>
    <w:p w14:paraId="32C84DC4" w14:textId="77777777" w:rsidR="005245E0" w:rsidRDefault="005245E0">
      <w:pPr>
        <w:pStyle w:val="Index1"/>
        <w:tabs>
          <w:tab w:val="right" w:leader="dot" w:pos="4165"/>
        </w:tabs>
        <w:rPr>
          <w:noProof/>
          <w:lang w:val="en-US"/>
        </w:rPr>
      </w:pPr>
      <w:r>
        <w:rPr>
          <w:noProof/>
          <w:lang w:val="en-US"/>
        </w:rPr>
        <w:t>Meter connection diagram</w:t>
      </w:r>
      <w:r>
        <w:rPr>
          <w:noProof/>
          <w:lang w:val="en-US"/>
        </w:rPr>
        <w:tab/>
        <w:t>37</w:t>
      </w:r>
    </w:p>
    <w:p w14:paraId="495C1558" w14:textId="77777777" w:rsidR="005245E0" w:rsidRDefault="005245E0">
      <w:pPr>
        <w:pStyle w:val="Index1"/>
        <w:tabs>
          <w:tab w:val="right" w:leader="dot" w:pos="4165"/>
        </w:tabs>
        <w:rPr>
          <w:noProof/>
          <w:lang w:val="en-US"/>
        </w:rPr>
      </w:pPr>
      <w:r>
        <w:rPr>
          <w:noProof/>
          <w:lang w:val="en-US"/>
        </w:rPr>
        <w:t>Meter tamper</w:t>
      </w:r>
      <w:r>
        <w:rPr>
          <w:noProof/>
          <w:lang w:val="en-US"/>
        </w:rPr>
        <w:tab/>
        <w:t>20</w:t>
      </w:r>
    </w:p>
    <w:p w14:paraId="6CABB333" w14:textId="77777777" w:rsidR="005245E0" w:rsidRDefault="005245E0">
      <w:pPr>
        <w:pStyle w:val="Index1"/>
        <w:tabs>
          <w:tab w:val="right" w:leader="dot" w:pos="4165"/>
        </w:tabs>
        <w:rPr>
          <w:noProof/>
          <w:lang w:val="en-US"/>
        </w:rPr>
      </w:pPr>
      <w:r>
        <w:rPr>
          <w:noProof/>
          <w:lang w:val="en-US"/>
        </w:rPr>
        <w:t>Metering point ID (abstract)</w:t>
      </w:r>
      <w:r>
        <w:rPr>
          <w:noProof/>
          <w:lang w:val="en-US"/>
        </w:rPr>
        <w:tab/>
        <w:t>17</w:t>
      </w:r>
    </w:p>
    <w:p w14:paraId="12068A64" w14:textId="77777777" w:rsidR="005245E0" w:rsidRDefault="005245E0">
      <w:pPr>
        <w:pStyle w:val="Index1"/>
        <w:tabs>
          <w:tab w:val="right" w:leader="dot" w:pos="4165"/>
        </w:tabs>
        <w:rPr>
          <w:noProof/>
          <w:lang w:val="en-US"/>
        </w:rPr>
      </w:pPr>
      <w:r>
        <w:rPr>
          <w:noProof/>
          <w:lang w:val="en-US"/>
        </w:rPr>
        <w:t>Metering point ID (electricity related)</w:t>
      </w:r>
      <w:r>
        <w:rPr>
          <w:noProof/>
          <w:lang w:val="en-US"/>
        </w:rPr>
        <w:tab/>
        <w:t>38</w:t>
      </w:r>
    </w:p>
    <w:p w14:paraId="1FF7D04F" w14:textId="77777777" w:rsidR="005245E0" w:rsidRDefault="005245E0">
      <w:pPr>
        <w:pStyle w:val="Index1"/>
        <w:tabs>
          <w:tab w:val="right" w:leader="dot" w:pos="4165"/>
        </w:tabs>
        <w:rPr>
          <w:noProof/>
          <w:lang w:val="en-US"/>
        </w:rPr>
      </w:pPr>
      <w:r>
        <w:rPr>
          <w:noProof/>
          <w:lang w:val="en-US"/>
        </w:rPr>
        <w:t>Metrological LED</w:t>
      </w:r>
      <w:r>
        <w:rPr>
          <w:noProof/>
          <w:lang w:val="en-US"/>
        </w:rPr>
        <w:tab/>
        <w:t>37</w:t>
      </w:r>
    </w:p>
    <w:p w14:paraId="00FF2019" w14:textId="77777777" w:rsidR="005245E0" w:rsidRDefault="005245E0">
      <w:pPr>
        <w:pStyle w:val="Index1"/>
        <w:tabs>
          <w:tab w:val="right" w:leader="dot" w:pos="4165"/>
        </w:tabs>
        <w:rPr>
          <w:noProof/>
          <w:lang w:val="en-US"/>
        </w:rPr>
      </w:pPr>
      <w:r>
        <w:rPr>
          <w:noProof/>
          <w:lang w:val="en-US"/>
        </w:rPr>
        <w:t>Minimum</w:t>
      </w:r>
      <w:r>
        <w:rPr>
          <w:noProof/>
          <w:lang w:val="en-US"/>
        </w:rPr>
        <w:tab/>
        <w:t>27</w:t>
      </w:r>
    </w:p>
    <w:p w14:paraId="567F17CD" w14:textId="77777777" w:rsidR="005245E0" w:rsidRDefault="005245E0">
      <w:pPr>
        <w:pStyle w:val="Index1"/>
        <w:tabs>
          <w:tab w:val="right" w:leader="dot" w:pos="4165"/>
        </w:tabs>
        <w:rPr>
          <w:noProof/>
          <w:lang w:val="en-US"/>
        </w:rPr>
      </w:pPr>
      <w:r>
        <w:rPr>
          <w:noProof/>
          <w:lang w:val="en-US"/>
        </w:rPr>
        <w:t>Modulo-100</w:t>
      </w:r>
      <w:r>
        <w:rPr>
          <w:noProof/>
          <w:lang w:val="en-US"/>
        </w:rPr>
        <w:tab/>
        <w:t>43</w:t>
      </w:r>
    </w:p>
    <w:p w14:paraId="64C10091" w14:textId="77777777" w:rsidR="005245E0" w:rsidRDefault="005245E0">
      <w:pPr>
        <w:pStyle w:val="Index1"/>
        <w:tabs>
          <w:tab w:val="right" w:leader="dot" w:pos="4165"/>
        </w:tabs>
        <w:rPr>
          <w:noProof/>
          <w:lang w:val="en-US"/>
        </w:rPr>
      </w:pPr>
      <w:r>
        <w:rPr>
          <w:noProof/>
          <w:lang w:val="en-US"/>
        </w:rPr>
        <w:t>Modulo-12</w:t>
      </w:r>
      <w:r>
        <w:rPr>
          <w:noProof/>
          <w:lang w:val="en-US"/>
        </w:rPr>
        <w:tab/>
        <w:t>43</w:t>
      </w:r>
    </w:p>
    <w:p w14:paraId="5B3FB1F6" w14:textId="77777777" w:rsidR="005245E0" w:rsidRDefault="005245E0">
      <w:pPr>
        <w:pStyle w:val="Index1"/>
        <w:tabs>
          <w:tab w:val="right" w:leader="dot" w:pos="4165"/>
        </w:tabs>
        <w:rPr>
          <w:noProof/>
          <w:lang w:val="en-US"/>
        </w:rPr>
      </w:pPr>
      <w:r>
        <w:rPr>
          <w:noProof/>
          <w:lang w:val="en-US"/>
        </w:rPr>
        <w:t>Most recent value</w:t>
      </w:r>
      <w:r>
        <w:rPr>
          <w:noProof/>
          <w:lang w:val="en-US"/>
        </w:rPr>
        <w:tab/>
        <w:t>43</w:t>
      </w:r>
    </w:p>
    <w:p w14:paraId="359B0ACD" w14:textId="77777777" w:rsidR="005245E0" w:rsidRDefault="005245E0">
      <w:pPr>
        <w:pStyle w:val="Index1"/>
        <w:tabs>
          <w:tab w:val="right" w:leader="dot" w:pos="4165"/>
        </w:tabs>
        <w:rPr>
          <w:noProof/>
          <w:lang w:val="en-US"/>
        </w:rPr>
      </w:pPr>
      <w:r>
        <w:rPr>
          <w:noProof/>
          <w:lang w:val="en-US"/>
        </w:rPr>
        <w:t>Neutral current</w:t>
      </w:r>
      <w:r>
        <w:rPr>
          <w:noProof/>
          <w:lang w:val="en-US"/>
        </w:rPr>
        <w:tab/>
        <w:t>24</w:t>
      </w:r>
    </w:p>
    <w:p w14:paraId="17FA2B8C" w14:textId="77777777" w:rsidR="005245E0" w:rsidRDefault="005245E0">
      <w:pPr>
        <w:pStyle w:val="Index1"/>
        <w:tabs>
          <w:tab w:val="right" w:leader="dot" w:pos="4165"/>
        </w:tabs>
        <w:rPr>
          <w:noProof/>
          <w:lang w:val="en-US"/>
        </w:rPr>
      </w:pPr>
      <w:r>
        <w:rPr>
          <w:noProof/>
          <w:lang w:val="en-US"/>
        </w:rPr>
        <w:t>Neutral voltage</w:t>
      </w:r>
      <w:r>
        <w:rPr>
          <w:noProof/>
          <w:lang w:val="en-US"/>
        </w:rPr>
        <w:tab/>
        <w:t>24</w:t>
      </w:r>
    </w:p>
    <w:p w14:paraId="736561DD" w14:textId="77777777" w:rsidR="005245E0" w:rsidRDefault="005245E0">
      <w:pPr>
        <w:pStyle w:val="Index1"/>
        <w:tabs>
          <w:tab w:val="right" w:leader="dot" w:pos="4165"/>
        </w:tabs>
        <w:rPr>
          <w:noProof/>
          <w:lang w:val="en-US"/>
        </w:rPr>
      </w:pPr>
      <w:r>
        <w:rPr>
          <w:noProof/>
          <w:lang w:val="en-US"/>
        </w:rPr>
        <w:t>Nominal value</w:t>
      </w:r>
      <w:r>
        <w:rPr>
          <w:noProof/>
          <w:lang w:val="en-US"/>
        </w:rPr>
        <w:tab/>
        <w:t>37</w:t>
      </w:r>
    </w:p>
    <w:p w14:paraId="13684A7B" w14:textId="77777777" w:rsidR="005245E0" w:rsidRDefault="005245E0">
      <w:pPr>
        <w:pStyle w:val="Index1"/>
        <w:tabs>
          <w:tab w:val="right" w:leader="dot" w:pos="4165"/>
        </w:tabs>
        <w:rPr>
          <w:noProof/>
          <w:lang w:val="en-US"/>
        </w:rPr>
      </w:pPr>
      <w:r>
        <w:rPr>
          <w:noProof/>
          <w:lang w:val="en-US"/>
        </w:rPr>
        <w:t>OBIS code structure</w:t>
      </w:r>
      <w:r>
        <w:rPr>
          <w:noProof/>
          <w:lang w:val="en-US"/>
        </w:rPr>
        <w:tab/>
        <w:t>9</w:t>
      </w:r>
    </w:p>
    <w:p w14:paraId="22FE1971" w14:textId="77777777" w:rsidR="005245E0" w:rsidRDefault="005245E0">
      <w:pPr>
        <w:pStyle w:val="Index1"/>
        <w:tabs>
          <w:tab w:val="right" w:leader="dot" w:pos="4165"/>
        </w:tabs>
        <w:rPr>
          <w:noProof/>
          <w:lang w:val="en-US"/>
        </w:rPr>
      </w:pPr>
      <w:r>
        <w:rPr>
          <w:noProof/>
          <w:lang w:val="en-US"/>
        </w:rPr>
        <w:t>OBIS, Reserved ranges</w:t>
      </w:r>
      <w:r>
        <w:rPr>
          <w:noProof/>
          <w:lang w:val="en-US"/>
        </w:rPr>
        <w:tab/>
        <w:t>10</w:t>
      </w:r>
    </w:p>
    <w:p w14:paraId="0922C5D7" w14:textId="77777777" w:rsidR="005245E0" w:rsidRDefault="005245E0">
      <w:pPr>
        <w:pStyle w:val="Index1"/>
        <w:tabs>
          <w:tab w:val="right" w:leader="dot" w:pos="4165"/>
        </w:tabs>
        <w:rPr>
          <w:noProof/>
          <w:lang w:val="en-US"/>
        </w:rPr>
      </w:pPr>
      <w:r>
        <w:rPr>
          <w:noProof/>
          <w:lang w:val="en-US"/>
        </w:rPr>
        <w:t>Object codes</w:t>
      </w:r>
      <w:r>
        <w:rPr>
          <w:noProof/>
          <w:lang w:val="en-US"/>
        </w:rPr>
        <w:tab/>
        <w:t>16</w:t>
      </w:r>
    </w:p>
    <w:p w14:paraId="160C8F04" w14:textId="77777777" w:rsidR="005245E0" w:rsidRDefault="005245E0">
      <w:pPr>
        <w:pStyle w:val="Index1"/>
        <w:tabs>
          <w:tab w:val="right" w:leader="dot" w:pos="4165"/>
        </w:tabs>
        <w:rPr>
          <w:noProof/>
          <w:lang w:val="en-US"/>
        </w:rPr>
      </w:pPr>
      <w:r>
        <w:rPr>
          <w:noProof/>
          <w:lang w:val="en-US"/>
        </w:rPr>
        <w:t>Occurrence counter</w:t>
      </w:r>
      <w:r>
        <w:rPr>
          <w:noProof/>
          <w:lang w:val="en-US"/>
        </w:rPr>
        <w:tab/>
        <w:t>27</w:t>
      </w:r>
    </w:p>
    <w:p w14:paraId="7AD751FC" w14:textId="77777777" w:rsidR="005245E0" w:rsidRDefault="005245E0">
      <w:pPr>
        <w:pStyle w:val="Index1"/>
        <w:tabs>
          <w:tab w:val="right" w:leader="dot" w:pos="4165"/>
        </w:tabs>
        <w:rPr>
          <w:noProof/>
          <w:lang w:val="en-US"/>
        </w:rPr>
      </w:pPr>
      <w:r>
        <w:rPr>
          <w:noProof/>
          <w:lang w:val="en-US"/>
        </w:rPr>
        <w:t>Operating time</w:t>
      </w:r>
      <w:r>
        <w:rPr>
          <w:noProof/>
          <w:lang w:val="en-US"/>
        </w:rPr>
        <w:tab/>
        <w:t>19</w:t>
      </w:r>
    </w:p>
    <w:p w14:paraId="31711FF7" w14:textId="77777777" w:rsidR="005245E0" w:rsidRDefault="005245E0">
      <w:pPr>
        <w:pStyle w:val="Index1"/>
        <w:tabs>
          <w:tab w:val="right" w:leader="dot" w:pos="4165"/>
        </w:tabs>
        <w:rPr>
          <w:noProof/>
          <w:lang w:val="en-US"/>
        </w:rPr>
      </w:pPr>
      <w:r>
        <w:rPr>
          <w:noProof/>
          <w:lang w:val="en-US"/>
        </w:rPr>
        <w:t>Other media</w:t>
      </w:r>
      <w:r>
        <w:rPr>
          <w:noProof/>
          <w:lang w:val="en-US"/>
        </w:rPr>
        <w:tab/>
        <w:t>12</w:t>
      </w:r>
    </w:p>
    <w:p w14:paraId="5BE42477" w14:textId="77777777" w:rsidR="005245E0" w:rsidRDefault="005245E0">
      <w:pPr>
        <w:pStyle w:val="Index1"/>
        <w:tabs>
          <w:tab w:val="right" w:leader="dot" w:pos="4165"/>
        </w:tabs>
        <w:rPr>
          <w:noProof/>
          <w:lang w:val="en-US"/>
        </w:rPr>
      </w:pPr>
      <w:r>
        <w:rPr>
          <w:noProof/>
          <w:lang w:val="en-US"/>
        </w:rPr>
        <w:t>Output control signals</w:t>
      </w:r>
      <w:r>
        <w:rPr>
          <w:noProof/>
          <w:lang w:val="en-US"/>
        </w:rPr>
        <w:tab/>
        <w:t>18</w:t>
      </w:r>
    </w:p>
    <w:p w14:paraId="5A57CBFC" w14:textId="77777777" w:rsidR="005245E0" w:rsidRDefault="005245E0">
      <w:pPr>
        <w:pStyle w:val="Index1"/>
        <w:tabs>
          <w:tab w:val="right" w:leader="dot" w:pos="4165"/>
        </w:tabs>
        <w:rPr>
          <w:noProof/>
          <w:lang w:val="en-US"/>
        </w:rPr>
      </w:pPr>
      <w:r>
        <w:rPr>
          <w:noProof/>
          <w:lang w:val="en-US"/>
        </w:rPr>
        <w:t>Output pulse</w:t>
      </w:r>
      <w:r>
        <w:rPr>
          <w:noProof/>
          <w:lang w:val="en-US"/>
        </w:rPr>
        <w:tab/>
        <w:t>37</w:t>
      </w:r>
    </w:p>
    <w:p w14:paraId="75396BD1" w14:textId="77777777" w:rsidR="005245E0" w:rsidRDefault="005245E0">
      <w:pPr>
        <w:pStyle w:val="Index1"/>
        <w:tabs>
          <w:tab w:val="right" w:leader="dot" w:pos="4165"/>
        </w:tabs>
        <w:rPr>
          <w:noProof/>
          <w:lang w:val="en-US"/>
        </w:rPr>
      </w:pPr>
      <w:r>
        <w:rPr>
          <w:noProof/>
          <w:lang w:val="en-US"/>
        </w:rPr>
        <w:t>Over limit</w:t>
      </w:r>
      <w:r>
        <w:rPr>
          <w:noProof/>
          <w:lang w:val="en-US"/>
        </w:rPr>
        <w:tab/>
        <w:t>29</w:t>
      </w:r>
    </w:p>
    <w:p w14:paraId="36EA38FF" w14:textId="77777777" w:rsidR="005245E0" w:rsidRDefault="005245E0">
      <w:pPr>
        <w:pStyle w:val="Index1"/>
        <w:tabs>
          <w:tab w:val="right" w:leader="dot" w:pos="4165"/>
        </w:tabs>
        <w:rPr>
          <w:noProof/>
          <w:lang w:val="en-US"/>
        </w:rPr>
      </w:pPr>
      <w:r>
        <w:rPr>
          <w:noProof/>
          <w:lang w:val="en-US"/>
        </w:rPr>
        <w:t>Parameter</w:t>
      </w:r>
      <w:r>
        <w:rPr>
          <w:noProof/>
          <w:lang w:val="en-US"/>
        </w:rPr>
        <w:tab/>
        <w:t>17</w:t>
      </w:r>
    </w:p>
    <w:p w14:paraId="52996315" w14:textId="77777777" w:rsidR="005245E0" w:rsidRDefault="005245E0">
      <w:pPr>
        <w:pStyle w:val="Index1"/>
        <w:tabs>
          <w:tab w:val="right" w:leader="dot" w:pos="4165"/>
        </w:tabs>
        <w:rPr>
          <w:noProof/>
          <w:lang w:val="en-US"/>
        </w:rPr>
      </w:pPr>
      <w:r>
        <w:rPr>
          <w:noProof/>
          <w:lang w:val="en-US"/>
        </w:rPr>
        <w:t>Parameter monitor log</w:t>
      </w:r>
      <w:r>
        <w:rPr>
          <w:noProof/>
          <w:lang w:val="en-US"/>
        </w:rPr>
        <w:tab/>
        <w:t>22</w:t>
      </w:r>
    </w:p>
    <w:p w14:paraId="617AEB4D" w14:textId="77777777" w:rsidR="005245E0" w:rsidRDefault="005245E0">
      <w:pPr>
        <w:pStyle w:val="Index1"/>
        <w:tabs>
          <w:tab w:val="right" w:leader="dot" w:pos="4165"/>
        </w:tabs>
        <w:rPr>
          <w:noProof/>
          <w:lang w:val="en-US"/>
        </w:rPr>
      </w:pPr>
      <w:r>
        <w:rPr>
          <w:noProof/>
          <w:lang w:val="en-US"/>
        </w:rPr>
        <w:t>Parameter record</w:t>
      </w:r>
      <w:r>
        <w:rPr>
          <w:noProof/>
          <w:lang w:val="en-US"/>
        </w:rPr>
        <w:tab/>
        <w:t>36</w:t>
      </w:r>
    </w:p>
    <w:p w14:paraId="43A1DE89" w14:textId="77777777" w:rsidR="005245E0" w:rsidRDefault="005245E0">
      <w:pPr>
        <w:pStyle w:val="Index1"/>
        <w:tabs>
          <w:tab w:val="right" w:leader="dot" w:pos="4165"/>
        </w:tabs>
        <w:rPr>
          <w:noProof/>
          <w:lang w:val="en-US"/>
        </w:rPr>
      </w:pPr>
      <w:r>
        <w:rPr>
          <w:noProof/>
          <w:lang w:val="en-US"/>
        </w:rPr>
        <w:lastRenderedPageBreak/>
        <w:t>Phase angle</w:t>
      </w:r>
      <w:r>
        <w:rPr>
          <w:noProof/>
          <w:lang w:val="en-US"/>
        </w:rPr>
        <w:tab/>
        <w:t>30</w:t>
      </w:r>
    </w:p>
    <w:p w14:paraId="33E30763" w14:textId="77777777" w:rsidR="005245E0" w:rsidRDefault="005245E0">
      <w:pPr>
        <w:pStyle w:val="Index1"/>
        <w:tabs>
          <w:tab w:val="right" w:leader="dot" w:pos="4165"/>
        </w:tabs>
        <w:rPr>
          <w:noProof/>
          <w:lang w:val="en-US"/>
        </w:rPr>
      </w:pPr>
      <w:r>
        <w:rPr>
          <w:noProof/>
          <w:lang w:val="en-US"/>
        </w:rPr>
        <w:t>Power factor</w:t>
      </w:r>
      <w:r>
        <w:rPr>
          <w:noProof/>
          <w:lang w:val="en-US"/>
        </w:rPr>
        <w:tab/>
        <w:t>24, 38</w:t>
      </w:r>
    </w:p>
    <w:p w14:paraId="279F1DBC" w14:textId="77777777" w:rsidR="005245E0" w:rsidRDefault="005245E0">
      <w:pPr>
        <w:pStyle w:val="Index1"/>
        <w:tabs>
          <w:tab w:val="right" w:leader="dot" w:pos="4165"/>
        </w:tabs>
        <w:rPr>
          <w:noProof/>
          <w:lang w:val="en-US"/>
        </w:rPr>
      </w:pPr>
      <w:r>
        <w:rPr>
          <w:noProof/>
          <w:lang w:val="en-US"/>
        </w:rPr>
        <w:t>Power failure</w:t>
      </w:r>
      <w:r>
        <w:rPr>
          <w:noProof/>
          <w:lang w:val="en-US"/>
        </w:rPr>
        <w:tab/>
        <w:t>18</w:t>
      </w:r>
    </w:p>
    <w:p w14:paraId="1E4474B0" w14:textId="77777777" w:rsidR="005245E0" w:rsidRDefault="005245E0">
      <w:pPr>
        <w:pStyle w:val="Index1"/>
        <w:tabs>
          <w:tab w:val="right" w:leader="dot" w:pos="4165"/>
        </w:tabs>
        <w:rPr>
          <w:noProof/>
          <w:lang w:val="en-US"/>
        </w:rPr>
      </w:pPr>
      <w:r>
        <w:rPr>
          <w:noProof/>
          <w:lang w:val="en-US"/>
        </w:rPr>
        <w:t>Power failure event log</w:t>
      </w:r>
      <w:r>
        <w:rPr>
          <w:noProof/>
          <w:lang w:val="en-US"/>
        </w:rPr>
        <w:tab/>
        <w:t>40</w:t>
      </w:r>
    </w:p>
    <w:p w14:paraId="433D510A" w14:textId="77777777" w:rsidR="005245E0" w:rsidRDefault="005245E0">
      <w:pPr>
        <w:pStyle w:val="Index1"/>
        <w:tabs>
          <w:tab w:val="right" w:leader="dot" w:pos="4165"/>
        </w:tabs>
        <w:rPr>
          <w:noProof/>
          <w:lang w:val="en-US"/>
        </w:rPr>
      </w:pPr>
      <w:r>
        <w:rPr>
          <w:noProof/>
          <w:lang w:val="en-US"/>
        </w:rPr>
        <w:t>Power quality</w:t>
      </w:r>
      <w:r>
        <w:rPr>
          <w:noProof/>
          <w:lang w:val="en-US"/>
        </w:rPr>
        <w:tab/>
        <w:t>37</w:t>
      </w:r>
    </w:p>
    <w:p w14:paraId="225AC2F4" w14:textId="77777777" w:rsidR="005245E0" w:rsidRDefault="005245E0">
      <w:pPr>
        <w:pStyle w:val="Index1"/>
        <w:tabs>
          <w:tab w:val="right" w:leader="dot" w:pos="4165"/>
        </w:tabs>
        <w:rPr>
          <w:noProof/>
          <w:lang w:val="en-US"/>
        </w:rPr>
      </w:pPr>
      <w:r>
        <w:rPr>
          <w:noProof/>
          <w:lang w:val="en-US"/>
        </w:rPr>
        <w:t>Program entries</w:t>
      </w:r>
      <w:r>
        <w:rPr>
          <w:noProof/>
          <w:lang w:val="en-US"/>
        </w:rPr>
        <w:tab/>
        <w:t>17, 36</w:t>
      </w:r>
    </w:p>
    <w:p w14:paraId="0EF5C7B6" w14:textId="77777777" w:rsidR="005245E0" w:rsidRDefault="005245E0">
      <w:pPr>
        <w:pStyle w:val="Index1"/>
        <w:tabs>
          <w:tab w:val="right" w:leader="dot" w:pos="4165"/>
        </w:tabs>
        <w:rPr>
          <w:noProof/>
          <w:lang w:val="en-US"/>
        </w:rPr>
      </w:pPr>
      <w:r>
        <w:rPr>
          <w:noProof/>
          <w:lang w:val="en-US"/>
        </w:rPr>
        <w:t>Pulse constant</w:t>
      </w:r>
      <w:r>
        <w:rPr>
          <w:noProof/>
          <w:lang w:val="en-US"/>
        </w:rPr>
        <w:tab/>
        <w:t>37</w:t>
      </w:r>
    </w:p>
    <w:p w14:paraId="05FB4605" w14:textId="77777777" w:rsidR="005245E0" w:rsidRDefault="005245E0">
      <w:pPr>
        <w:pStyle w:val="Index1"/>
        <w:tabs>
          <w:tab w:val="right" w:leader="dot" w:pos="4165"/>
        </w:tabs>
        <w:rPr>
          <w:noProof/>
          <w:lang w:val="en-US"/>
        </w:rPr>
      </w:pPr>
      <w:r>
        <w:rPr>
          <w:noProof/>
          <w:lang w:val="en-US"/>
        </w:rPr>
        <w:t>Pulse duration</w:t>
      </w:r>
      <w:r>
        <w:rPr>
          <w:noProof/>
          <w:lang w:val="en-US"/>
        </w:rPr>
        <w:tab/>
        <w:t>38</w:t>
      </w:r>
    </w:p>
    <w:p w14:paraId="13B9EA70" w14:textId="77777777" w:rsidR="005245E0" w:rsidRDefault="005245E0">
      <w:pPr>
        <w:pStyle w:val="Index1"/>
        <w:tabs>
          <w:tab w:val="right" w:leader="dot" w:pos="4165"/>
        </w:tabs>
        <w:rPr>
          <w:noProof/>
          <w:lang w:val="en-US"/>
        </w:rPr>
      </w:pPr>
      <w:r>
        <w:rPr>
          <w:noProof/>
          <w:lang w:val="en-US"/>
        </w:rPr>
        <w:t>Pulse value</w:t>
      </w:r>
      <w:r>
        <w:rPr>
          <w:noProof/>
          <w:lang w:val="en-US"/>
        </w:rPr>
        <w:tab/>
        <w:t>37</w:t>
      </w:r>
    </w:p>
    <w:p w14:paraId="5E637C23" w14:textId="77777777" w:rsidR="005245E0" w:rsidRDefault="005245E0">
      <w:pPr>
        <w:pStyle w:val="Index1"/>
        <w:tabs>
          <w:tab w:val="right" w:leader="dot" w:pos="4165"/>
        </w:tabs>
        <w:rPr>
          <w:noProof/>
          <w:lang w:val="en-US"/>
        </w:rPr>
      </w:pPr>
      <w:r>
        <w:rPr>
          <w:noProof/>
          <w:lang w:val="en-US"/>
        </w:rPr>
        <w:t>Pulses</w:t>
      </w:r>
      <w:r>
        <w:rPr>
          <w:noProof/>
          <w:lang w:val="en-US"/>
        </w:rPr>
        <w:tab/>
        <w:t>24</w:t>
      </w:r>
    </w:p>
    <w:p w14:paraId="299E466C" w14:textId="77777777" w:rsidR="005245E0" w:rsidRDefault="005245E0">
      <w:pPr>
        <w:pStyle w:val="Index1"/>
        <w:tabs>
          <w:tab w:val="right" w:leader="dot" w:pos="4165"/>
        </w:tabs>
        <w:rPr>
          <w:noProof/>
          <w:lang w:val="en-US"/>
        </w:rPr>
      </w:pPr>
      <w:r>
        <w:rPr>
          <w:noProof/>
          <w:lang w:val="en-US"/>
        </w:rPr>
        <w:t>Quadrant</w:t>
      </w:r>
      <w:r>
        <w:rPr>
          <w:noProof/>
          <w:lang w:val="en-US"/>
        </w:rPr>
        <w:tab/>
        <w:t>24, 32</w:t>
      </w:r>
    </w:p>
    <w:p w14:paraId="380072CE" w14:textId="77777777" w:rsidR="005245E0" w:rsidRDefault="005245E0">
      <w:pPr>
        <w:pStyle w:val="Index1"/>
        <w:tabs>
          <w:tab w:val="right" w:leader="dot" w:pos="4165"/>
        </w:tabs>
        <w:rPr>
          <w:noProof/>
          <w:lang w:val="en-US"/>
        </w:rPr>
      </w:pPr>
      <w:r>
        <w:rPr>
          <w:noProof/>
          <w:lang w:val="en-US"/>
        </w:rPr>
        <w:t>Rate</w:t>
      </w:r>
      <w:r>
        <w:rPr>
          <w:noProof/>
          <w:lang w:val="en-US"/>
        </w:rPr>
        <w:tab/>
        <w:t>19, 30</w:t>
      </w:r>
    </w:p>
    <w:p w14:paraId="04410CF3" w14:textId="77777777" w:rsidR="005245E0" w:rsidRDefault="005245E0">
      <w:pPr>
        <w:pStyle w:val="Index1"/>
        <w:tabs>
          <w:tab w:val="right" w:leader="dot" w:pos="4165"/>
        </w:tabs>
        <w:rPr>
          <w:noProof/>
          <w:lang w:val="en-US"/>
        </w:rPr>
      </w:pPr>
      <w:r>
        <w:rPr>
          <w:noProof/>
          <w:lang w:val="en-US"/>
        </w:rPr>
        <w:t>RCR program number</w:t>
      </w:r>
      <w:r>
        <w:rPr>
          <w:noProof/>
          <w:lang w:val="en-US"/>
        </w:rPr>
        <w:tab/>
        <w:t>36</w:t>
      </w:r>
    </w:p>
    <w:p w14:paraId="4E9A7E06" w14:textId="77777777" w:rsidR="005245E0" w:rsidRDefault="005245E0">
      <w:pPr>
        <w:pStyle w:val="Index1"/>
        <w:tabs>
          <w:tab w:val="right" w:leader="dot" w:pos="4165"/>
        </w:tabs>
        <w:rPr>
          <w:noProof/>
          <w:lang w:val="en-US"/>
        </w:rPr>
      </w:pPr>
      <w:r>
        <w:rPr>
          <w:noProof/>
          <w:lang w:val="en-US"/>
        </w:rPr>
        <w:t>Reactive energy</w:t>
      </w:r>
      <w:r>
        <w:rPr>
          <w:noProof/>
          <w:lang w:val="en-US"/>
        </w:rPr>
        <w:tab/>
        <w:t>37, 38</w:t>
      </w:r>
    </w:p>
    <w:p w14:paraId="17E18B6B" w14:textId="77777777" w:rsidR="005245E0" w:rsidRDefault="005245E0">
      <w:pPr>
        <w:pStyle w:val="Index1"/>
        <w:tabs>
          <w:tab w:val="right" w:leader="dot" w:pos="4165"/>
        </w:tabs>
        <w:rPr>
          <w:noProof/>
          <w:lang w:val="en-US"/>
        </w:rPr>
      </w:pPr>
      <w:r>
        <w:rPr>
          <w:noProof/>
          <w:lang w:val="en-US"/>
        </w:rPr>
        <w:t>Reactive power</w:t>
      </w:r>
      <w:r>
        <w:rPr>
          <w:noProof/>
          <w:lang w:val="en-US"/>
        </w:rPr>
        <w:tab/>
        <w:t>24, 25, 38</w:t>
      </w:r>
    </w:p>
    <w:p w14:paraId="42AE362D" w14:textId="77777777" w:rsidR="005245E0" w:rsidRDefault="005245E0">
      <w:pPr>
        <w:pStyle w:val="Index1"/>
        <w:tabs>
          <w:tab w:val="right" w:leader="dot" w:pos="4165"/>
        </w:tabs>
        <w:rPr>
          <w:noProof/>
          <w:lang w:val="en-US"/>
        </w:rPr>
      </w:pPr>
      <w:r w:rsidRPr="001B51D2">
        <w:rPr>
          <w:noProof/>
          <w:color w:val="000000"/>
          <w:lang w:val="en-US"/>
        </w:rPr>
        <w:t>Reading factor</w:t>
      </w:r>
      <w:r>
        <w:rPr>
          <w:noProof/>
          <w:lang w:val="en-US"/>
        </w:rPr>
        <w:tab/>
        <w:t>37</w:t>
      </w:r>
    </w:p>
    <w:p w14:paraId="30613FEE" w14:textId="77777777" w:rsidR="005245E0" w:rsidRDefault="005245E0">
      <w:pPr>
        <w:pStyle w:val="Index1"/>
        <w:tabs>
          <w:tab w:val="right" w:leader="dot" w:pos="4165"/>
        </w:tabs>
        <w:rPr>
          <w:noProof/>
          <w:lang w:val="en-US"/>
        </w:rPr>
      </w:pPr>
      <w:r>
        <w:rPr>
          <w:noProof/>
          <w:lang w:val="en-US"/>
        </w:rPr>
        <w:t>Recording interval</w:t>
      </w:r>
      <w:r>
        <w:rPr>
          <w:noProof/>
          <w:lang w:val="en-US"/>
        </w:rPr>
        <w:tab/>
        <w:t>38</w:t>
      </w:r>
    </w:p>
    <w:p w14:paraId="1DDE504D" w14:textId="77777777" w:rsidR="005245E0" w:rsidRDefault="005245E0">
      <w:pPr>
        <w:pStyle w:val="Index1"/>
        <w:tabs>
          <w:tab w:val="right" w:leader="dot" w:pos="4165"/>
        </w:tabs>
        <w:rPr>
          <w:noProof/>
          <w:lang w:val="en-US"/>
        </w:rPr>
      </w:pPr>
      <w:r>
        <w:rPr>
          <w:noProof/>
          <w:lang w:val="en-US"/>
        </w:rPr>
        <w:t>Recording period</w:t>
      </w:r>
      <w:r>
        <w:rPr>
          <w:noProof/>
          <w:lang w:val="en-US"/>
        </w:rPr>
        <w:tab/>
        <w:t>22, 29, 40</w:t>
      </w:r>
    </w:p>
    <w:p w14:paraId="74BB4E58" w14:textId="77777777" w:rsidR="005245E0" w:rsidRDefault="005245E0">
      <w:pPr>
        <w:pStyle w:val="Index1"/>
        <w:tabs>
          <w:tab w:val="right" w:leader="dot" w:pos="4165"/>
        </w:tabs>
        <w:rPr>
          <w:noProof/>
          <w:lang w:val="en-US"/>
        </w:rPr>
      </w:pPr>
      <w:r>
        <w:rPr>
          <w:noProof/>
          <w:lang w:val="en-US"/>
        </w:rPr>
        <w:t>Reduced ID codes</w:t>
      </w:r>
      <w:r>
        <w:rPr>
          <w:noProof/>
          <w:lang w:val="en-US"/>
        </w:rPr>
        <w:tab/>
        <w:t>42</w:t>
      </w:r>
    </w:p>
    <w:p w14:paraId="50B984E6" w14:textId="77777777" w:rsidR="005245E0" w:rsidRDefault="005245E0">
      <w:pPr>
        <w:pStyle w:val="Index1"/>
        <w:tabs>
          <w:tab w:val="right" w:leader="dot" w:pos="4165"/>
        </w:tabs>
        <w:rPr>
          <w:noProof/>
          <w:lang w:val="en-US"/>
        </w:rPr>
      </w:pPr>
      <w:r>
        <w:rPr>
          <w:noProof/>
          <w:lang w:val="en-US"/>
        </w:rPr>
        <w:t>Reference voltage</w:t>
      </w:r>
      <w:r>
        <w:rPr>
          <w:noProof/>
          <w:lang w:val="en-US"/>
        </w:rPr>
        <w:tab/>
        <w:t>37</w:t>
      </w:r>
    </w:p>
    <w:p w14:paraId="782C3A00" w14:textId="77777777" w:rsidR="005245E0" w:rsidRDefault="005245E0">
      <w:pPr>
        <w:pStyle w:val="Index1"/>
        <w:tabs>
          <w:tab w:val="right" w:leader="dot" w:pos="4165"/>
        </w:tabs>
        <w:rPr>
          <w:noProof/>
          <w:lang w:val="en-US"/>
        </w:rPr>
      </w:pPr>
      <w:r>
        <w:rPr>
          <w:noProof/>
          <w:lang w:val="en-US"/>
        </w:rPr>
        <w:t>Register table objects – Abstract</w:t>
      </w:r>
      <w:r>
        <w:rPr>
          <w:noProof/>
          <w:lang w:val="en-US"/>
        </w:rPr>
        <w:tab/>
        <w:t>22</w:t>
      </w:r>
    </w:p>
    <w:p w14:paraId="53BA1905" w14:textId="77777777" w:rsidR="005245E0" w:rsidRDefault="005245E0">
      <w:pPr>
        <w:pStyle w:val="Index1"/>
        <w:tabs>
          <w:tab w:val="right" w:leader="dot" w:pos="4165"/>
        </w:tabs>
        <w:rPr>
          <w:noProof/>
          <w:lang w:val="en-US"/>
        </w:rPr>
      </w:pPr>
      <w:r>
        <w:rPr>
          <w:noProof/>
          <w:lang w:val="en-US"/>
        </w:rPr>
        <w:t>Register table objects – Electricity</w:t>
      </w:r>
      <w:r>
        <w:rPr>
          <w:noProof/>
          <w:lang w:val="en-US"/>
        </w:rPr>
        <w:tab/>
        <w:t>40</w:t>
      </w:r>
    </w:p>
    <w:p w14:paraId="255EBAF2" w14:textId="77777777" w:rsidR="005245E0" w:rsidRDefault="005245E0">
      <w:pPr>
        <w:pStyle w:val="Index1"/>
        <w:tabs>
          <w:tab w:val="right" w:leader="dot" w:pos="4165"/>
        </w:tabs>
        <w:rPr>
          <w:noProof/>
          <w:lang w:val="en-US"/>
        </w:rPr>
      </w:pPr>
      <w:r>
        <w:rPr>
          <w:noProof/>
          <w:lang w:val="en-US"/>
        </w:rPr>
        <w:t>Reset</w:t>
      </w:r>
      <w:r>
        <w:rPr>
          <w:noProof/>
          <w:lang w:val="en-US"/>
        </w:rPr>
        <w:tab/>
        <w:t>38</w:t>
      </w:r>
    </w:p>
    <w:p w14:paraId="3E369F7E" w14:textId="77777777" w:rsidR="005245E0" w:rsidRDefault="005245E0">
      <w:pPr>
        <w:pStyle w:val="Index1"/>
        <w:tabs>
          <w:tab w:val="right" w:leader="dot" w:pos="4165"/>
        </w:tabs>
        <w:rPr>
          <w:noProof/>
          <w:lang w:val="en-US"/>
        </w:rPr>
      </w:pPr>
      <w:r>
        <w:rPr>
          <w:noProof/>
          <w:lang w:val="en-US"/>
        </w:rPr>
        <w:t>Ripple control receiver program</w:t>
      </w:r>
      <w:r>
        <w:rPr>
          <w:noProof/>
          <w:lang w:val="en-US"/>
        </w:rPr>
        <w:tab/>
        <w:t>17</w:t>
      </w:r>
    </w:p>
    <w:p w14:paraId="50918CD9" w14:textId="77777777" w:rsidR="005245E0" w:rsidRDefault="005245E0">
      <w:pPr>
        <w:pStyle w:val="Index1"/>
        <w:tabs>
          <w:tab w:val="right" w:leader="dot" w:pos="4165"/>
        </w:tabs>
        <w:rPr>
          <w:noProof/>
          <w:lang w:val="en-US"/>
        </w:rPr>
      </w:pPr>
      <w:r>
        <w:rPr>
          <w:noProof/>
          <w:lang w:val="en-US"/>
        </w:rPr>
        <w:t>Security switches</w:t>
      </w:r>
      <w:r>
        <w:rPr>
          <w:noProof/>
          <w:lang w:val="en-US"/>
        </w:rPr>
        <w:tab/>
        <w:t>17</w:t>
      </w:r>
    </w:p>
    <w:p w14:paraId="7AD54622" w14:textId="77777777" w:rsidR="005245E0" w:rsidRDefault="005245E0">
      <w:pPr>
        <w:pStyle w:val="Index1"/>
        <w:tabs>
          <w:tab w:val="right" w:leader="dot" w:pos="4165"/>
        </w:tabs>
        <w:rPr>
          <w:noProof/>
          <w:lang w:val="en-US"/>
        </w:rPr>
      </w:pPr>
      <w:r>
        <w:rPr>
          <w:noProof/>
          <w:lang w:val="en-US"/>
        </w:rPr>
        <w:t>Solar</w:t>
      </w:r>
      <w:r>
        <w:rPr>
          <w:noProof/>
          <w:lang w:val="en-US"/>
        </w:rPr>
        <w:tab/>
        <w:t>41</w:t>
      </w:r>
    </w:p>
    <w:p w14:paraId="62F0765E" w14:textId="77777777" w:rsidR="005245E0" w:rsidRDefault="005245E0">
      <w:pPr>
        <w:pStyle w:val="Index1"/>
        <w:tabs>
          <w:tab w:val="right" w:leader="dot" w:pos="4165"/>
        </w:tabs>
        <w:rPr>
          <w:noProof/>
          <w:lang w:val="en-US"/>
        </w:rPr>
      </w:pPr>
      <w:r>
        <w:rPr>
          <w:noProof/>
          <w:lang w:val="en-US"/>
        </w:rPr>
        <w:t>Source of reset</w:t>
      </w:r>
      <w:r>
        <w:rPr>
          <w:noProof/>
          <w:lang w:val="en-US"/>
        </w:rPr>
        <w:tab/>
        <w:t>42</w:t>
      </w:r>
    </w:p>
    <w:p w14:paraId="3DF9E344" w14:textId="77777777" w:rsidR="005245E0" w:rsidRDefault="005245E0">
      <w:pPr>
        <w:pStyle w:val="Index1"/>
        <w:tabs>
          <w:tab w:val="right" w:leader="dot" w:pos="4165"/>
        </w:tabs>
        <w:rPr>
          <w:noProof/>
          <w:lang w:val="en-US"/>
        </w:rPr>
      </w:pPr>
      <w:r>
        <w:rPr>
          <w:noProof/>
          <w:lang w:val="en-US"/>
        </w:rPr>
        <w:t>Standard object codes</w:t>
      </w:r>
      <w:r>
        <w:rPr>
          <w:noProof/>
          <w:lang w:val="en-US"/>
        </w:rPr>
        <w:tab/>
        <w:t>11</w:t>
      </w:r>
    </w:p>
    <w:p w14:paraId="36908FDB" w14:textId="77777777" w:rsidR="005245E0" w:rsidRDefault="005245E0">
      <w:pPr>
        <w:pStyle w:val="Index1"/>
        <w:tabs>
          <w:tab w:val="right" w:leader="dot" w:pos="4165"/>
        </w:tabs>
        <w:rPr>
          <w:noProof/>
          <w:lang w:val="en-US"/>
        </w:rPr>
      </w:pPr>
      <w:r w:rsidRPr="001B51D2">
        <w:rPr>
          <w:noProof/>
          <w:color w:val="000000"/>
          <w:lang w:val="en-US"/>
        </w:rPr>
        <w:t>Status information, Electricity</w:t>
      </w:r>
      <w:r>
        <w:rPr>
          <w:noProof/>
          <w:lang w:val="en-US"/>
        </w:rPr>
        <w:tab/>
        <w:t>39</w:t>
      </w:r>
    </w:p>
    <w:p w14:paraId="62EB8A77" w14:textId="77777777" w:rsidR="005245E0" w:rsidRDefault="005245E0">
      <w:pPr>
        <w:pStyle w:val="Index1"/>
        <w:tabs>
          <w:tab w:val="right" w:leader="dot" w:pos="4165"/>
        </w:tabs>
        <w:rPr>
          <w:noProof/>
          <w:lang w:val="en-US"/>
        </w:rPr>
      </w:pPr>
      <w:r>
        <w:rPr>
          <w:noProof/>
          <w:lang w:val="en-US"/>
        </w:rPr>
        <w:t>Status register</w:t>
      </w:r>
      <w:r>
        <w:rPr>
          <w:noProof/>
          <w:lang w:val="en-US"/>
        </w:rPr>
        <w:tab/>
        <w:t>19</w:t>
      </w:r>
    </w:p>
    <w:p w14:paraId="012BE322" w14:textId="77777777" w:rsidR="005245E0" w:rsidRDefault="005245E0">
      <w:pPr>
        <w:pStyle w:val="Index1"/>
        <w:tabs>
          <w:tab w:val="right" w:leader="dot" w:pos="4165"/>
        </w:tabs>
        <w:rPr>
          <w:noProof/>
          <w:lang w:val="en-US"/>
        </w:rPr>
      </w:pPr>
      <w:r>
        <w:rPr>
          <w:noProof/>
          <w:lang w:val="en-US"/>
        </w:rPr>
        <w:t>Swells</w:t>
      </w:r>
      <w:r>
        <w:rPr>
          <w:noProof/>
          <w:lang w:val="en-US"/>
        </w:rPr>
        <w:tab/>
        <w:t>40</w:t>
      </w:r>
    </w:p>
    <w:p w14:paraId="0BB5320C" w14:textId="77777777" w:rsidR="005245E0" w:rsidRDefault="005245E0">
      <w:pPr>
        <w:pStyle w:val="Index1"/>
        <w:tabs>
          <w:tab w:val="right" w:leader="dot" w:pos="4165"/>
        </w:tabs>
        <w:rPr>
          <w:noProof/>
          <w:lang w:val="en-US"/>
        </w:rPr>
      </w:pPr>
      <w:r>
        <w:rPr>
          <w:noProof/>
          <w:lang w:val="en-US"/>
        </w:rPr>
        <w:t>Synchronization method</w:t>
      </w:r>
      <w:r>
        <w:rPr>
          <w:noProof/>
          <w:lang w:val="en-US"/>
        </w:rPr>
        <w:tab/>
        <w:t>38</w:t>
      </w:r>
    </w:p>
    <w:p w14:paraId="414DADA8" w14:textId="77777777" w:rsidR="005245E0" w:rsidRDefault="005245E0">
      <w:pPr>
        <w:pStyle w:val="Index1"/>
        <w:tabs>
          <w:tab w:val="right" w:leader="dot" w:pos="4165"/>
        </w:tabs>
        <w:rPr>
          <w:noProof/>
          <w:lang w:val="en-US"/>
        </w:rPr>
      </w:pPr>
      <w:r>
        <w:rPr>
          <w:noProof/>
          <w:lang w:val="en-US"/>
        </w:rPr>
        <w:t>Synchronization window</w:t>
      </w:r>
      <w:r>
        <w:rPr>
          <w:noProof/>
          <w:lang w:val="en-US"/>
        </w:rPr>
        <w:tab/>
        <w:t>38</w:t>
      </w:r>
    </w:p>
    <w:p w14:paraId="5C0BED52" w14:textId="77777777" w:rsidR="005245E0" w:rsidRDefault="005245E0">
      <w:pPr>
        <w:pStyle w:val="Index1"/>
        <w:tabs>
          <w:tab w:val="right" w:leader="dot" w:pos="4165"/>
        </w:tabs>
        <w:rPr>
          <w:noProof/>
          <w:lang w:val="en-US"/>
        </w:rPr>
      </w:pPr>
      <w:r>
        <w:rPr>
          <w:noProof/>
          <w:lang w:val="en-US"/>
        </w:rPr>
        <w:t>Tariff rates</w:t>
      </w:r>
      <w:r>
        <w:rPr>
          <w:noProof/>
          <w:lang w:val="en-US"/>
        </w:rPr>
        <w:tab/>
        <w:t>29</w:t>
      </w:r>
    </w:p>
    <w:p w14:paraId="509C3882" w14:textId="77777777" w:rsidR="005245E0" w:rsidRDefault="005245E0">
      <w:pPr>
        <w:pStyle w:val="Index1"/>
        <w:tabs>
          <w:tab w:val="right" w:leader="dot" w:pos="4165"/>
        </w:tabs>
        <w:rPr>
          <w:noProof/>
          <w:lang w:val="en-US"/>
        </w:rPr>
      </w:pPr>
      <w:r>
        <w:rPr>
          <w:noProof/>
          <w:lang w:val="en-US"/>
        </w:rPr>
        <w:t>Telephone number</w:t>
      </w:r>
      <w:r>
        <w:rPr>
          <w:noProof/>
          <w:lang w:val="en-US"/>
        </w:rPr>
        <w:tab/>
        <w:t>20</w:t>
      </w:r>
    </w:p>
    <w:p w14:paraId="1430A547" w14:textId="77777777" w:rsidR="005245E0" w:rsidRDefault="005245E0">
      <w:pPr>
        <w:pStyle w:val="Index1"/>
        <w:tabs>
          <w:tab w:val="right" w:leader="dot" w:pos="4165"/>
        </w:tabs>
        <w:rPr>
          <w:noProof/>
          <w:lang w:val="en-US"/>
        </w:rPr>
      </w:pPr>
      <w:r>
        <w:rPr>
          <w:noProof/>
          <w:lang w:val="en-US"/>
        </w:rPr>
        <w:t>Test time integral</w:t>
      </w:r>
      <w:r>
        <w:rPr>
          <w:noProof/>
          <w:lang w:val="en-US"/>
        </w:rPr>
        <w:tab/>
        <w:t>29</w:t>
      </w:r>
    </w:p>
    <w:p w14:paraId="2941444D" w14:textId="77777777" w:rsidR="005245E0" w:rsidRDefault="005245E0">
      <w:pPr>
        <w:pStyle w:val="Index1"/>
        <w:tabs>
          <w:tab w:val="right" w:leader="dot" w:pos="4165"/>
        </w:tabs>
        <w:rPr>
          <w:noProof/>
          <w:lang w:val="en-US"/>
        </w:rPr>
      </w:pPr>
      <w:r>
        <w:rPr>
          <w:noProof/>
          <w:lang w:val="en-US"/>
        </w:rPr>
        <w:t>Test value</w:t>
      </w:r>
      <w:r>
        <w:rPr>
          <w:noProof/>
          <w:lang w:val="en-US"/>
        </w:rPr>
        <w:tab/>
        <w:t>37</w:t>
      </w:r>
    </w:p>
    <w:p w14:paraId="47E5F798" w14:textId="77777777" w:rsidR="005245E0" w:rsidRDefault="005245E0">
      <w:pPr>
        <w:pStyle w:val="Index1"/>
        <w:tabs>
          <w:tab w:val="right" w:leader="dot" w:pos="4165"/>
        </w:tabs>
        <w:rPr>
          <w:noProof/>
          <w:lang w:val="en-US"/>
        </w:rPr>
      </w:pPr>
      <w:r>
        <w:rPr>
          <w:noProof/>
          <w:lang w:val="en-US"/>
        </w:rPr>
        <w:t>Thermal energy</w:t>
      </w:r>
      <w:r>
        <w:rPr>
          <w:noProof/>
          <w:lang w:val="en-US"/>
        </w:rPr>
        <w:tab/>
        <w:t>12</w:t>
      </w:r>
    </w:p>
    <w:p w14:paraId="5C584FD8" w14:textId="77777777" w:rsidR="005245E0" w:rsidRDefault="005245E0">
      <w:pPr>
        <w:pStyle w:val="Index1"/>
        <w:tabs>
          <w:tab w:val="right" w:leader="dot" w:pos="4165"/>
        </w:tabs>
        <w:rPr>
          <w:noProof/>
          <w:lang w:val="en-US"/>
        </w:rPr>
      </w:pPr>
      <w:r>
        <w:rPr>
          <w:noProof/>
          <w:lang w:val="en-US"/>
        </w:rPr>
        <w:t>Threshold</w:t>
      </w:r>
      <w:r>
        <w:rPr>
          <w:noProof/>
          <w:lang w:val="en-US"/>
        </w:rPr>
        <w:tab/>
        <w:t>29, 35</w:t>
      </w:r>
    </w:p>
    <w:p w14:paraId="42FBF234" w14:textId="77777777" w:rsidR="005245E0" w:rsidRDefault="005245E0">
      <w:pPr>
        <w:pStyle w:val="Index1"/>
        <w:tabs>
          <w:tab w:val="right" w:leader="dot" w:pos="4165"/>
        </w:tabs>
        <w:rPr>
          <w:noProof/>
          <w:lang w:val="en-US"/>
        </w:rPr>
      </w:pPr>
      <w:r>
        <w:rPr>
          <w:noProof/>
          <w:lang w:val="en-US"/>
        </w:rPr>
        <w:t>Threshold, missing</w:t>
      </w:r>
      <w:r>
        <w:rPr>
          <w:noProof/>
          <w:lang w:val="en-US"/>
        </w:rPr>
        <w:tab/>
        <w:t>28</w:t>
      </w:r>
    </w:p>
    <w:p w14:paraId="56877B79" w14:textId="77777777" w:rsidR="005245E0" w:rsidRDefault="005245E0">
      <w:pPr>
        <w:pStyle w:val="Index1"/>
        <w:tabs>
          <w:tab w:val="right" w:leader="dot" w:pos="4165"/>
        </w:tabs>
        <w:rPr>
          <w:noProof/>
          <w:lang w:val="en-US"/>
        </w:rPr>
      </w:pPr>
      <w:r>
        <w:rPr>
          <w:noProof/>
          <w:lang w:val="en-US"/>
        </w:rPr>
        <w:t>Threshold, over limit</w:t>
      </w:r>
      <w:r>
        <w:rPr>
          <w:noProof/>
          <w:lang w:val="en-US"/>
        </w:rPr>
        <w:tab/>
        <w:t>27</w:t>
      </w:r>
    </w:p>
    <w:p w14:paraId="2698AED8" w14:textId="77777777" w:rsidR="005245E0" w:rsidRDefault="005245E0">
      <w:pPr>
        <w:pStyle w:val="Index1"/>
        <w:tabs>
          <w:tab w:val="right" w:leader="dot" w:pos="4165"/>
        </w:tabs>
        <w:rPr>
          <w:noProof/>
          <w:lang w:val="en-US"/>
        </w:rPr>
      </w:pPr>
      <w:r>
        <w:rPr>
          <w:noProof/>
          <w:lang w:val="en-US"/>
        </w:rPr>
        <w:t>Threshold, under limit</w:t>
      </w:r>
      <w:r>
        <w:rPr>
          <w:noProof/>
          <w:lang w:val="en-US"/>
        </w:rPr>
        <w:tab/>
        <w:t>27</w:t>
      </w:r>
    </w:p>
    <w:p w14:paraId="4A785ECC" w14:textId="77777777" w:rsidR="005245E0" w:rsidRDefault="005245E0">
      <w:pPr>
        <w:pStyle w:val="Index1"/>
        <w:tabs>
          <w:tab w:val="right" w:leader="dot" w:pos="4165"/>
        </w:tabs>
        <w:rPr>
          <w:noProof/>
          <w:lang w:val="en-US"/>
        </w:rPr>
      </w:pPr>
      <w:r>
        <w:rPr>
          <w:noProof/>
          <w:lang w:val="en-US"/>
        </w:rPr>
        <w:t>Time entries</w:t>
      </w:r>
      <w:r>
        <w:rPr>
          <w:noProof/>
          <w:lang w:val="en-US"/>
        </w:rPr>
        <w:tab/>
        <w:t>17, 38</w:t>
      </w:r>
    </w:p>
    <w:p w14:paraId="06D99925" w14:textId="77777777" w:rsidR="005245E0" w:rsidRDefault="005245E0">
      <w:pPr>
        <w:pStyle w:val="Index1"/>
        <w:tabs>
          <w:tab w:val="right" w:leader="dot" w:pos="4165"/>
        </w:tabs>
        <w:rPr>
          <w:noProof/>
          <w:lang w:val="en-US"/>
        </w:rPr>
      </w:pPr>
      <w:r>
        <w:rPr>
          <w:noProof/>
          <w:lang w:val="en-US"/>
        </w:rPr>
        <w:t>Time integral</w:t>
      </w:r>
      <w:r>
        <w:rPr>
          <w:noProof/>
          <w:lang w:val="en-US"/>
        </w:rPr>
        <w:tab/>
        <w:t>27, 28, 29</w:t>
      </w:r>
    </w:p>
    <w:p w14:paraId="64D4DC88" w14:textId="77777777" w:rsidR="005245E0" w:rsidRDefault="005245E0">
      <w:pPr>
        <w:pStyle w:val="Index1"/>
        <w:tabs>
          <w:tab w:val="right" w:leader="dot" w:pos="4165"/>
        </w:tabs>
        <w:rPr>
          <w:noProof/>
          <w:lang w:val="en-US"/>
        </w:rPr>
      </w:pPr>
      <w:r>
        <w:rPr>
          <w:noProof/>
          <w:lang w:val="en-US"/>
        </w:rPr>
        <w:t>Time of operation</w:t>
      </w:r>
      <w:r>
        <w:rPr>
          <w:noProof/>
          <w:lang w:val="en-US"/>
        </w:rPr>
        <w:tab/>
        <w:t>19</w:t>
      </w:r>
    </w:p>
    <w:p w14:paraId="551D412B" w14:textId="77777777" w:rsidR="005245E0" w:rsidRDefault="005245E0">
      <w:pPr>
        <w:pStyle w:val="Index1"/>
        <w:tabs>
          <w:tab w:val="right" w:leader="dot" w:pos="4165"/>
        </w:tabs>
        <w:rPr>
          <w:noProof/>
          <w:lang w:val="en-US"/>
        </w:rPr>
      </w:pPr>
      <w:r>
        <w:rPr>
          <w:noProof/>
          <w:lang w:val="en-US"/>
        </w:rPr>
        <w:t>Time stamp</w:t>
      </w:r>
      <w:r>
        <w:rPr>
          <w:noProof/>
          <w:lang w:val="en-US"/>
        </w:rPr>
        <w:tab/>
        <w:t>17, 36</w:t>
      </w:r>
    </w:p>
    <w:p w14:paraId="5E5A00CF" w14:textId="77777777" w:rsidR="005245E0" w:rsidRDefault="005245E0">
      <w:pPr>
        <w:pStyle w:val="Index1"/>
        <w:tabs>
          <w:tab w:val="right" w:leader="dot" w:pos="4165"/>
        </w:tabs>
        <w:rPr>
          <w:noProof/>
          <w:lang w:val="en-US"/>
        </w:rPr>
      </w:pPr>
      <w:r>
        <w:rPr>
          <w:noProof/>
          <w:lang w:val="en-US"/>
        </w:rPr>
        <w:t>Time switch program</w:t>
      </w:r>
      <w:r>
        <w:rPr>
          <w:noProof/>
          <w:lang w:val="en-US"/>
        </w:rPr>
        <w:tab/>
        <w:t>17, 36</w:t>
      </w:r>
    </w:p>
    <w:p w14:paraId="3DDDFE82" w14:textId="77777777" w:rsidR="005245E0" w:rsidRDefault="005245E0">
      <w:pPr>
        <w:pStyle w:val="Index1"/>
        <w:tabs>
          <w:tab w:val="right" w:leader="dot" w:pos="4165"/>
        </w:tabs>
        <w:rPr>
          <w:noProof/>
          <w:lang w:val="en-US"/>
        </w:rPr>
      </w:pPr>
      <w:r>
        <w:rPr>
          <w:noProof/>
          <w:lang w:val="en-US"/>
        </w:rPr>
        <w:t>Token credit history</w:t>
      </w:r>
      <w:r>
        <w:rPr>
          <w:noProof/>
          <w:lang w:val="en-US"/>
        </w:rPr>
        <w:tab/>
        <w:t>22</w:t>
      </w:r>
    </w:p>
    <w:p w14:paraId="08799DFE" w14:textId="77777777" w:rsidR="005245E0" w:rsidRDefault="005245E0">
      <w:pPr>
        <w:pStyle w:val="Index1"/>
        <w:tabs>
          <w:tab w:val="right" w:leader="dot" w:pos="4165"/>
        </w:tabs>
        <w:rPr>
          <w:noProof/>
          <w:lang w:val="en-US"/>
        </w:rPr>
      </w:pPr>
      <w:r>
        <w:rPr>
          <w:noProof/>
          <w:lang w:val="en-US"/>
        </w:rPr>
        <w:t>Token transfer log</w:t>
      </w:r>
      <w:r>
        <w:rPr>
          <w:noProof/>
          <w:lang w:val="en-US"/>
        </w:rPr>
        <w:tab/>
        <w:t>22</w:t>
      </w:r>
    </w:p>
    <w:p w14:paraId="3CAEC7CE" w14:textId="77777777" w:rsidR="005245E0" w:rsidRDefault="005245E0">
      <w:pPr>
        <w:pStyle w:val="Index1"/>
        <w:tabs>
          <w:tab w:val="right" w:leader="dot" w:pos="4165"/>
        </w:tabs>
        <w:rPr>
          <w:noProof/>
          <w:lang w:val="en-US"/>
        </w:rPr>
      </w:pPr>
      <w:r>
        <w:rPr>
          <w:noProof/>
          <w:lang w:val="en-US"/>
        </w:rPr>
        <w:t>Total</w:t>
      </w:r>
      <w:r>
        <w:rPr>
          <w:noProof/>
          <w:lang w:val="en-US"/>
        </w:rPr>
        <w:tab/>
        <w:t>30</w:t>
      </w:r>
    </w:p>
    <w:p w14:paraId="1833FBF6" w14:textId="77777777" w:rsidR="005245E0" w:rsidRDefault="005245E0">
      <w:pPr>
        <w:pStyle w:val="Index1"/>
        <w:tabs>
          <w:tab w:val="right" w:leader="dot" w:pos="4165"/>
        </w:tabs>
        <w:rPr>
          <w:noProof/>
          <w:lang w:val="en-US"/>
        </w:rPr>
      </w:pPr>
      <w:r>
        <w:rPr>
          <w:noProof/>
          <w:lang w:val="en-US"/>
        </w:rPr>
        <w:t>Total Demand Distortion</w:t>
      </w:r>
      <w:r>
        <w:rPr>
          <w:noProof/>
          <w:lang w:val="en-US"/>
        </w:rPr>
        <w:tab/>
        <w:t>30</w:t>
      </w:r>
    </w:p>
    <w:p w14:paraId="1D55C2D8" w14:textId="77777777" w:rsidR="005245E0" w:rsidRDefault="005245E0">
      <w:pPr>
        <w:pStyle w:val="Index1"/>
        <w:tabs>
          <w:tab w:val="right" w:leader="dot" w:pos="4165"/>
        </w:tabs>
        <w:rPr>
          <w:noProof/>
          <w:lang w:val="en-US"/>
        </w:rPr>
      </w:pPr>
      <w:r>
        <w:rPr>
          <w:noProof/>
          <w:lang w:val="en-US"/>
        </w:rPr>
        <w:t>Total Harmonic Distortion</w:t>
      </w:r>
      <w:r>
        <w:rPr>
          <w:noProof/>
          <w:lang w:val="en-US"/>
        </w:rPr>
        <w:tab/>
        <w:t>30</w:t>
      </w:r>
    </w:p>
    <w:p w14:paraId="7E208DF7" w14:textId="77777777" w:rsidR="005245E0" w:rsidRDefault="005245E0">
      <w:pPr>
        <w:pStyle w:val="Index1"/>
        <w:tabs>
          <w:tab w:val="right" w:leader="dot" w:pos="4165"/>
        </w:tabs>
        <w:rPr>
          <w:noProof/>
          <w:lang w:val="en-US"/>
        </w:rPr>
      </w:pPr>
      <w:r>
        <w:rPr>
          <w:noProof/>
          <w:lang w:val="en-US"/>
        </w:rPr>
        <w:t>Transformer and line loss</w:t>
      </w:r>
      <w:r>
        <w:rPr>
          <w:noProof/>
          <w:lang w:val="en-US"/>
        </w:rPr>
        <w:tab/>
        <w:t>31</w:t>
      </w:r>
    </w:p>
    <w:p w14:paraId="41F33118" w14:textId="77777777" w:rsidR="005245E0" w:rsidRDefault="005245E0">
      <w:pPr>
        <w:pStyle w:val="Index1"/>
        <w:tabs>
          <w:tab w:val="right" w:leader="dot" w:pos="4165"/>
        </w:tabs>
        <w:rPr>
          <w:noProof/>
          <w:lang w:val="en-US"/>
        </w:rPr>
      </w:pPr>
      <w:r>
        <w:rPr>
          <w:noProof/>
          <w:lang w:val="en-US"/>
        </w:rPr>
        <w:t>Transformer loss</w:t>
      </w:r>
      <w:r>
        <w:rPr>
          <w:noProof/>
          <w:lang w:val="en-US"/>
        </w:rPr>
        <w:tab/>
        <w:t>24</w:t>
      </w:r>
    </w:p>
    <w:p w14:paraId="29AF4302" w14:textId="77777777" w:rsidR="005245E0" w:rsidRDefault="005245E0">
      <w:pPr>
        <w:pStyle w:val="Index1"/>
        <w:tabs>
          <w:tab w:val="right" w:leader="dot" w:pos="4165"/>
        </w:tabs>
        <w:rPr>
          <w:noProof/>
          <w:lang w:val="en-US"/>
        </w:rPr>
      </w:pPr>
      <w:r w:rsidRPr="001B51D2">
        <w:rPr>
          <w:noProof/>
          <w:color w:val="000000"/>
          <w:lang w:val="en-US"/>
        </w:rPr>
        <w:t>Transformer magnetic losses</w:t>
      </w:r>
      <w:r>
        <w:rPr>
          <w:noProof/>
          <w:lang w:val="en-US"/>
        </w:rPr>
        <w:tab/>
        <w:t>38</w:t>
      </w:r>
    </w:p>
    <w:p w14:paraId="43AA5CAC" w14:textId="77777777" w:rsidR="005245E0" w:rsidRDefault="005245E0">
      <w:pPr>
        <w:pStyle w:val="Index1"/>
        <w:tabs>
          <w:tab w:val="right" w:leader="dot" w:pos="4165"/>
        </w:tabs>
        <w:rPr>
          <w:noProof/>
          <w:lang w:val="en-US"/>
        </w:rPr>
      </w:pPr>
      <w:r>
        <w:rPr>
          <w:noProof/>
          <w:lang w:val="en-US"/>
        </w:rPr>
        <w:t>Transformer ratio – current (numerator)</w:t>
      </w:r>
      <w:r>
        <w:rPr>
          <w:noProof/>
          <w:lang w:val="en-US"/>
        </w:rPr>
        <w:tab/>
        <w:t>37</w:t>
      </w:r>
    </w:p>
    <w:p w14:paraId="79B20E1E" w14:textId="77777777" w:rsidR="005245E0" w:rsidRDefault="005245E0">
      <w:pPr>
        <w:pStyle w:val="Index1"/>
        <w:tabs>
          <w:tab w:val="right" w:leader="dot" w:pos="4165"/>
        </w:tabs>
        <w:rPr>
          <w:noProof/>
          <w:lang w:val="en-US"/>
        </w:rPr>
      </w:pPr>
      <w:r>
        <w:rPr>
          <w:noProof/>
          <w:lang w:val="en-US"/>
        </w:rPr>
        <w:t>Transformer ratio – voltage</w:t>
      </w:r>
      <w:r>
        <w:rPr>
          <w:noProof/>
          <w:lang w:val="en-US"/>
        </w:rPr>
        <w:tab/>
        <w:t>37</w:t>
      </w:r>
    </w:p>
    <w:p w14:paraId="3ED49AB9" w14:textId="77777777" w:rsidR="005245E0" w:rsidRDefault="005245E0">
      <w:pPr>
        <w:pStyle w:val="Index1"/>
        <w:tabs>
          <w:tab w:val="right" w:leader="dot" w:pos="4165"/>
        </w:tabs>
        <w:rPr>
          <w:noProof/>
          <w:lang w:val="en-US"/>
        </w:rPr>
      </w:pPr>
      <w:r w:rsidRPr="001B51D2">
        <w:rPr>
          <w:noProof/>
          <w:color w:val="000000"/>
          <w:lang w:val="en-US"/>
        </w:rPr>
        <w:t>Transformer thermal losses</w:t>
      </w:r>
      <w:r>
        <w:rPr>
          <w:noProof/>
          <w:lang w:val="en-US"/>
        </w:rPr>
        <w:tab/>
        <w:t>38</w:t>
      </w:r>
    </w:p>
    <w:p w14:paraId="7D406E90" w14:textId="77777777" w:rsidR="005245E0" w:rsidRDefault="005245E0">
      <w:pPr>
        <w:pStyle w:val="Index1"/>
        <w:tabs>
          <w:tab w:val="right" w:leader="dot" w:pos="4165"/>
        </w:tabs>
        <w:rPr>
          <w:noProof/>
          <w:lang w:val="en-US"/>
        </w:rPr>
      </w:pPr>
      <w:r>
        <w:rPr>
          <w:noProof/>
          <w:lang w:val="en-US"/>
        </w:rPr>
        <w:t>Unbalance</w:t>
      </w:r>
      <w:r>
        <w:rPr>
          <w:noProof/>
          <w:lang w:val="en-US"/>
        </w:rPr>
        <w:tab/>
        <w:t>40</w:t>
      </w:r>
    </w:p>
    <w:p w14:paraId="2BDE95D5" w14:textId="77777777" w:rsidR="005245E0" w:rsidRDefault="005245E0">
      <w:pPr>
        <w:pStyle w:val="Index1"/>
        <w:tabs>
          <w:tab w:val="right" w:leader="dot" w:pos="4165"/>
        </w:tabs>
        <w:rPr>
          <w:noProof/>
          <w:lang w:val="en-US"/>
        </w:rPr>
      </w:pPr>
      <w:r>
        <w:rPr>
          <w:noProof/>
          <w:lang w:val="en-US"/>
        </w:rPr>
        <w:t>Under limit</w:t>
      </w:r>
      <w:r>
        <w:rPr>
          <w:noProof/>
          <w:lang w:val="en-US"/>
        </w:rPr>
        <w:tab/>
        <w:t>29</w:t>
      </w:r>
    </w:p>
    <w:p w14:paraId="1526C840" w14:textId="77777777" w:rsidR="005245E0" w:rsidRDefault="005245E0">
      <w:pPr>
        <w:pStyle w:val="Index1"/>
        <w:tabs>
          <w:tab w:val="right" w:leader="dot" w:pos="4165"/>
        </w:tabs>
        <w:rPr>
          <w:noProof/>
          <w:lang w:val="en-US"/>
        </w:rPr>
      </w:pPr>
      <w:r>
        <w:rPr>
          <w:noProof/>
          <w:lang w:val="en-US"/>
        </w:rPr>
        <w:t>UNIPEDE</w:t>
      </w:r>
      <w:r>
        <w:rPr>
          <w:noProof/>
          <w:lang w:val="en-US"/>
        </w:rPr>
        <w:tab/>
        <w:t>34</w:t>
      </w:r>
    </w:p>
    <w:p w14:paraId="0BDCF7C0" w14:textId="77777777" w:rsidR="005245E0" w:rsidRDefault="005245E0">
      <w:pPr>
        <w:pStyle w:val="Index1"/>
        <w:tabs>
          <w:tab w:val="right" w:leader="dot" w:pos="4165"/>
        </w:tabs>
        <w:rPr>
          <w:noProof/>
          <w:lang w:val="en-US"/>
        </w:rPr>
      </w:pPr>
      <w:r>
        <w:rPr>
          <w:noProof/>
          <w:lang w:val="en-US"/>
        </w:rPr>
        <w:t>UNIPEDE voltage dips</w:t>
      </w:r>
      <w:r>
        <w:rPr>
          <w:noProof/>
          <w:lang w:val="en-US"/>
        </w:rPr>
        <w:tab/>
        <w:t>40</w:t>
      </w:r>
    </w:p>
    <w:p w14:paraId="37193294" w14:textId="77777777" w:rsidR="005245E0" w:rsidRDefault="005245E0">
      <w:pPr>
        <w:pStyle w:val="Index1"/>
        <w:tabs>
          <w:tab w:val="right" w:leader="dot" w:pos="4165"/>
        </w:tabs>
        <w:rPr>
          <w:noProof/>
          <w:lang w:val="en-US"/>
        </w:rPr>
      </w:pPr>
      <w:r>
        <w:rPr>
          <w:noProof/>
          <w:lang w:val="en-US"/>
        </w:rPr>
        <w:t>Unitless quantities</w:t>
      </w:r>
      <w:r>
        <w:rPr>
          <w:noProof/>
          <w:lang w:val="en-US"/>
        </w:rPr>
        <w:tab/>
        <w:t>37</w:t>
      </w:r>
    </w:p>
    <w:p w14:paraId="5CB62996" w14:textId="77777777" w:rsidR="005245E0" w:rsidRDefault="005245E0">
      <w:pPr>
        <w:pStyle w:val="Index1"/>
        <w:tabs>
          <w:tab w:val="right" w:leader="dot" w:pos="4165"/>
        </w:tabs>
        <w:rPr>
          <w:noProof/>
          <w:lang w:val="en-US"/>
        </w:rPr>
      </w:pPr>
      <w:r>
        <w:rPr>
          <w:noProof/>
          <w:lang w:val="en-US"/>
        </w:rPr>
        <w:t>Utility specific</w:t>
      </w:r>
      <w:r>
        <w:rPr>
          <w:noProof/>
          <w:lang w:val="en-US"/>
        </w:rPr>
        <w:tab/>
        <w:t>10, 12</w:t>
      </w:r>
    </w:p>
    <w:p w14:paraId="536646D1" w14:textId="77777777" w:rsidR="005245E0" w:rsidRDefault="005245E0">
      <w:pPr>
        <w:pStyle w:val="Index1"/>
        <w:tabs>
          <w:tab w:val="right" w:leader="dot" w:pos="4165"/>
        </w:tabs>
        <w:rPr>
          <w:noProof/>
          <w:lang w:val="en-US"/>
        </w:rPr>
      </w:pPr>
      <w:r>
        <w:rPr>
          <w:noProof/>
          <w:lang w:val="en-US"/>
        </w:rPr>
        <w:lastRenderedPageBreak/>
        <w:t>Value group A</w:t>
      </w:r>
      <w:r>
        <w:rPr>
          <w:noProof/>
          <w:lang w:val="en-US"/>
        </w:rPr>
        <w:tab/>
        <w:t>12</w:t>
      </w:r>
    </w:p>
    <w:p w14:paraId="15B7AC46" w14:textId="77777777" w:rsidR="005245E0" w:rsidRDefault="005245E0">
      <w:pPr>
        <w:pStyle w:val="Index1"/>
        <w:tabs>
          <w:tab w:val="right" w:leader="dot" w:pos="4165"/>
        </w:tabs>
        <w:rPr>
          <w:noProof/>
          <w:lang w:val="en-US"/>
        </w:rPr>
      </w:pPr>
      <w:r>
        <w:rPr>
          <w:noProof/>
          <w:lang w:val="en-US"/>
        </w:rPr>
        <w:t>Value group B</w:t>
      </w:r>
      <w:r>
        <w:rPr>
          <w:noProof/>
          <w:lang w:val="en-US"/>
        </w:rPr>
        <w:tab/>
        <w:t>12</w:t>
      </w:r>
    </w:p>
    <w:p w14:paraId="4258C5EF" w14:textId="77777777" w:rsidR="005245E0" w:rsidRDefault="005245E0">
      <w:pPr>
        <w:pStyle w:val="Index1"/>
        <w:tabs>
          <w:tab w:val="right" w:leader="dot" w:pos="4165"/>
        </w:tabs>
        <w:rPr>
          <w:noProof/>
          <w:lang w:val="en-US"/>
        </w:rPr>
      </w:pPr>
      <w:r>
        <w:rPr>
          <w:noProof/>
          <w:lang w:val="en-US"/>
        </w:rPr>
        <w:t>Value group C</w:t>
      </w:r>
      <w:r>
        <w:rPr>
          <w:noProof/>
          <w:lang w:val="en-US"/>
        </w:rPr>
        <w:tab/>
        <w:t>13, 42</w:t>
      </w:r>
    </w:p>
    <w:p w14:paraId="62AE26C2" w14:textId="77777777" w:rsidR="005245E0" w:rsidRDefault="005245E0">
      <w:pPr>
        <w:pStyle w:val="Index1"/>
        <w:tabs>
          <w:tab w:val="right" w:leader="dot" w:pos="4165"/>
        </w:tabs>
        <w:rPr>
          <w:noProof/>
          <w:lang w:val="en-US"/>
        </w:rPr>
      </w:pPr>
      <w:r>
        <w:rPr>
          <w:noProof/>
          <w:lang w:val="en-US"/>
        </w:rPr>
        <w:t>Value group C, Electricity</w:t>
      </w:r>
      <w:r>
        <w:rPr>
          <w:noProof/>
          <w:lang w:val="en-US"/>
        </w:rPr>
        <w:tab/>
        <w:t>23</w:t>
      </w:r>
    </w:p>
    <w:p w14:paraId="4E11BE83" w14:textId="77777777" w:rsidR="005245E0" w:rsidRDefault="005245E0">
      <w:pPr>
        <w:pStyle w:val="Index1"/>
        <w:tabs>
          <w:tab w:val="right" w:leader="dot" w:pos="4165"/>
        </w:tabs>
        <w:rPr>
          <w:noProof/>
          <w:lang w:val="en-US"/>
        </w:rPr>
      </w:pPr>
      <w:r>
        <w:rPr>
          <w:noProof/>
          <w:lang w:val="en-US"/>
        </w:rPr>
        <w:t>Value group C, Other media</w:t>
      </w:r>
      <w:r>
        <w:rPr>
          <w:noProof/>
          <w:lang w:val="en-US"/>
        </w:rPr>
        <w:tab/>
        <w:t>41</w:t>
      </w:r>
    </w:p>
    <w:p w14:paraId="19C67FDC" w14:textId="77777777" w:rsidR="005245E0" w:rsidRDefault="005245E0">
      <w:pPr>
        <w:pStyle w:val="Index1"/>
        <w:tabs>
          <w:tab w:val="right" w:leader="dot" w:pos="4165"/>
        </w:tabs>
        <w:rPr>
          <w:noProof/>
          <w:lang w:val="en-US"/>
        </w:rPr>
      </w:pPr>
      <w:r>
        <w:rPr>
          <w:noProof/>
          <w:lang w:val="en-US"/>
        </w:rPr>
        <w:t>Value group D</w:t>
      </w:r>
      <w:r>
        <w:rPr>
          <w:noProof/>
          <w:lang w:val="en-US"/>
        </w:rPr>
        <w:tab/>
        <w:t>13, 14, 34</w:t>
      </w:r>
    </w:p>
    <w:p w14:paraId="6F23CD59" w14:textId="77777777" w:rsidR="005245E0" w:rsidRDefault="005245E0">
      <w:pPr>
        <w:pStyle w:val="Index1"/>
        <w:tabs>
          <w:tab w:val="right" w:leader="dot" w:pos="4165"/>
        </w:tabs>
        <w:rPr>
          <w:noProof/>
          <w:lang w:val="en-US"/>
        </w:rPr>
      </w:pPr>
      <w:r>
        <w:rPr>
          <w:noProof/>
          <w:lang w:val="en-US"/>
        </w:rPr>
        <w:t>Value group D, Electricity</w:t>
      </w:r>
      <w:r>
        <w:rPr>
          <w:noProof/>
          <w:lang w:val="en-US"/>
        </w:rPr>
        <w:tab/>
        <w:t>26</w:t>
      </w:r>
    </w:p>
    <w:p w14:paraId="4B89B289" w14:textId="77777777" w:rsidR="005245E0" w:rsidRDefault="005245E0">
      <w:pPr>
        <w:pStyle w:val="Index1"/>
        <w:tabs>
          <w:tab w:val="right" w:leader="dot" w:pos="4165"/>
        </w:tabs>
        <w:rPr>
          <w:noProof/>
          <w:lang w:val="en-US"/>
        </w:rPr>
      </w:pPr>
      <w:r>
        <w:rPr>
          <w:noProof/>
          <w:lang w:val="en-US"/>
        </w:rPr>
        <w:t>Value group D, Other media</w:t>
      </w:r>
      <w:r>
        <w:rPr>
          <w:noProof/>
          <w:lang w:val="en-US"/>
        </w:rPr>
        <w:tab/>
        <w:t>41</w:t>
      </w:r>
    </w:p>
    <w:p w14:paraId="7C931E7D" w14:textId="77777777" w:rsidR="005245E0" w:rsidRDefault="005245E0">
      <w:pPr>
        <w:pStyle w:val="Index1"/>
        <w:tabs>
          <w:tab w:val="right" w:leader="dot" w:pos="4165"/>
        </w:tabs>
        <w:rPr>
          <w:noProof/>
          <w:lang w:val="en-US"/>
        </w:rPr>
      </w:pPr>
      <w:r>
        <w:rPr>
          <w:noProof/>
          <w:lang w:val="en-US"/>
        </w:rPr>
        <w:t>Value group E</w:t>
      </w:r>
      <w:r>
        <w:rPr>
          <w:noProof/>
          <w:lang w:val="en-US"/>
        </w:rPr>
        <w:tab/>
        <w:t>16, 30, 31, 34</w:t>
      </w:r>
    </w:p>
    <w:p w14:paraId="330590C1" w14:textId="77777777" w:rsidR="005245E0" w:rsidRDefault="005245E0">
      <w:pPr>
        <w:pStyle w:val="Index1"/>
        <w:tabs>
          <w:tab w:val="right" w:leader="dot" w:pos="4165"/>
        </w:tabs>
        <w:rPr>
          <w:noProof/>
          <w:lang w:val="en-US"/>
        </w:rPr>
      </w:pPr>
      <w:r>
        <w:rPr>
          <w:noProof/>
          <w:lang w:val="en-US"/>
        </w:rPr>
        <w:t>Value group E, Electricity</w:t>
      </w:r>
      <w:r>
        <w:rPr>
          <w:noProof/>
          <w:lang w:val="en-US"/>
        </w:rPr>
        <w:tab/>
        <w:t>29</w:t>
      </w:r>
    </w:p>
    <w:p w14:paraId="778F12F4" w14:textId="77777777" w:rsidR="005245E0" w:rsidRDefault="005245E0">
      <w:pPr>
        <w:pStyle w:val="Index1"/>
        <w:tabs>
          <w:tab w:val="right" w:leader="dot" w:pos="4165"/>
        </w:tabs>
        <w:rPr>
          <w:noProof/>
          <w:lang w:val="en-US"/>
        </w:rPr>
      </w:pPr>
      <w:r>
        <w:rPr>
          <w:noProof/>
          <w:lang w:val="en-US"/>
        </w:rPr>
        <w:t>Value group E, Other media</w:t>
      </w:r>
      <w:r>
        <w:rPr>
          <w:noProof/>
          <w:lang w:val="en-US"/>
        </w:rPr>
        <w:tab/>
        <w:t>41</w:t>
      </w:r>
    </w:p>
    <w:p w14:paraId="46D7087C" w14:textId="77777777" w:rsidR="005245E0" w:rsidRDefault="005245E0">
      <w:pPr>
        <w:pStyle w:val="Index1"/>
        <w:tabs>
          <w:tab w:val="right" w:leader="dot" w:pos="4165"/>
        </w:tabs>
        <w:rPr>
          <w:noProof/>
          <w:lang w:val="en-US"/>
        </w:rPr>
      </w:pPr>
      <w:r>
        <w:rPr>
          <w:noProof/>
          <w:lang w:val="en-US"/>
        </w:rPr>
        <w:t>Value group F</w:t>
      </w:r>
      <w:r>
        <w:rPr>
          <w:noProof/>
          <w:lang w:val="en-US"/>
        </w:rPr>
        <w:tab/>
        <w:t>16, 43</w:t>
      </w:r>
    </w:p>
    <w:p w14:paraId="426D61FA" w14:textId="77777777" w:rsidR="005245E0" w:rsidRDefault="005245E0">
      <w:pPr>
        <w:pStyle w:val="Index1"/>
        <w:tabs>
          <w:tab w:val="right" w:leader="dot" w:pos="4165"/>
        </w:tabs>
        <w:rPr>
          <w:noProof/>
          <w:lang w:val="en-US"/>
        </w:rPr>
      </w:pPr>
      <w:r>
        <w:rPr>
          <w:noProof/>
          <w:lang w:val="en-US"/>
        </w:rPr>
        <w:t>Value group F, Electricity</w:t>
      </w:r>
      <w:r>
        <w:rPr>
          <w:noProof/>
          <w:lang w:val="en-US"/>
        </w:rPr>
        <w:tab/>
        <w:t>34</w:t>
      </w:r>
    </w:p>
    <w:p w14:paraId="795480FE" w14:textId="77777777" w:rsidR="005245E0" w:rsidRDefault="005245E0">
      <w:pPr>
        <w:pStyle w:val="Index1"/>
        <w:tabs>
          <w:tab w:val="right" w:leader="dot" w:pos="4165"/>
        </w:tabs>
        <w:rPr>
          <w:noProof/>
          <w:lang w:val="en-US"/>
        </w:rPr>
      </w:pPr>
      <w:r>
        <w:rPr>
          <w:noProof/>
          <w:lang w:val="en-US"/>
        </w:rPr>
        <w:t>Value group F, Other media</w:t>
      </w:r>
      <w:r>
        <w:rPr>
          <w:noProof/>
          <w:lang w:val="en-US"/>
        </w:rPr>
        <w:tab/>
        <w:t>41</w:t>
      </w:r>
    </w:p>
    <w:p w14:paraId="39E593EC" w14:textId="77777777" w:rsidR="005245E0" w:rsidRDefault="005245E0">
      <w:pPr>
        <w:pStyle w:val="Index1"/>
        <w:tabs>
          <w:tab w:val="right" w:leader="dot" w:pos="4165"/>
        </w:tabs>
        <w:rPr>
          <w:noProof/>
          <w:lang w:val="en-US"/>
        </w:rPr>
      </w:pPr>
      <w:r>
        <w:rPr>
          <w:noProof/>
          <w:lang w:val="en-US"/>
        </w:rPr>
        <w:t>Value groups, mandatory</w:t>
      </w:r>
      <w:r>
        <w:rPr>
          <w:noProof/>
          <w:lang w:val="en-US"/>
        </w:rPr>
        <w:tab/>
        <w:t>42</w:t>
      </w:r>
    </w:p>
    <w:p w14:paraId="3768A41E" w14:textId="77777777" w:rsidR="005245E0" w:rsidRDefault="005245E0">
      <w:pPr>
        <w:pStyle w:val="Index1"/>
        <w:tabs>
          <w:tab w:val="right" w:leader="dot" w:pos="4165"/>
        </w:tabs>
        <w:rPr>
          <w:noProof/>
          <w:lang w:val="en-US"/>
        </w:rPr>
      </w:pPr>
      <w:r>
        <w:rPr>
          <w:noProof/>
          <w:lang w:val="en-US"/>
        </w:rPr>
        <w:t>Value groups, optional</w:t>
      </w:r>
      <w:r>
        <w:rPr>
          <w:noProof/>
          <w:lang w:val="en-US"/>
        </w:rPr>
        <w:tab/>
        <w:t>42</w:t>
      </w:r>
    </w:p>
    <w:p w14:paraId="446CF581" w14:textId="77777777" w:rsidR="005245E0" w:rsidRDefault="005245E0">
      <w:pPr>
        <w:pStyle w:val="Index1"/>
        <w:tabs>
          <w:tab w:val="right" w:leader="dot" w:pos="4165"/>
        </w:tabs>
        <w:rPr>
          <w:noProof/>
          <w:lang w:val="en-US"/>
        </w:rPr>
      </w:pPr>
      <w:r>
        <w:rPr>
          <w:noProof/>
          <w:lang w:val="en-US"/>
        </w:rPr>
        <w:t>Voltage</w:t>
      </w:r>
      <w:r>
        <w:rPr>
          <w:noProof/>
          <w:lang w:val="en-US"/>
        </w:rPr>
        <w:tab/>
        <w:t>24, 37</w:t>
      </w:r>
    </w:p>
    <w:p w14:paraId="23133134" w14:textId="77777777" w:rsidR="005245E0" w:rsidRDefault="005245E0">
      <w:pPr>
        <w:pStyle w:val="Index1"/>
        <w:tabs>
          <w:tab w:val="right" w:leader="dot" w:pos="4165"/>
        </w:tabs>
        <w:rPr>
          <w:noProof/>
          <w:lang w:val="en-US"/>
        </w:rPr>
      </w:pPr>
      <w:r>
        <w:rPr>
          <w:noProof/>
          <w:lang w:val="en-US"/>
        </w:rPr>
        <w:t>Voltage dips</w:t>
      </w:r>
      <w:r>
        <w:rPr>
          <w:noProof/>
          <w:lang w:val="en-US"/>
        </w:rPr>
        <w:tab/>
        <w:t>34</w:t>
      </w:r>
    </w:p>
    <w:p w14:paraId="32535B7A" w14:textId="77777777" w:rsidR="005245E0" w:rsidRDefault="005245E0">
      <w:pPr>
        <w:pStyle w:val="Index1"/>
        <w:tabs>
          <w:tab w:val="right" w:leader="dot" w:pos="4165"/>
        </w:tabs>
        <w:rPr>
          <w:noProof/>
          <w:lang w:val="en-US"/>
        </w:rPr>
      </w:pPr>
      <w:r>
        <w:rPr>
          <w:noProof/>
          <w:lang w:val="en-US"/>
        </w:rPr>
        <w:t>Volt-squared hours</w:t>
      </w:r>
      <w:r>
        <w:rPr>
          <w:noProof/>
          <w:lang w:val="en-US"/>
        </w:rPr>
        <w:tab/>
        <w:t>24, 32, 37</w:t>
      </w:r>
    </w:p>
    <w:p w14:paraId="42E92B04" w14:textId="77777777" w:rsidR="005245E0" w:rsidRDefault="005245E0">
      <w:pPr>
        <w:pStyle w:val="Index1"/>
        <w:tabs>
          <w:tab w:val="right" w:leader="dot" w:pos="4165"/>
        </w:tabs>
        <w:rPr>
          <w:noProof/>
          <w:lang w:val="en-US"/>
        </w:rPr>
      </w:pPr>
      <w:r>
        <w:rPr>
          <w:noProof/>
          <w:lang w:val="en-US"/>
        </w:rPr>
        <w:t>Water</w:t>
      </w:r>
      <w:r>
        <w:rPr>
          <w:noProof/>
          <w:lang w:val="en-US"/>
        </w:rPr>
        <w:tab/>
        <w:t>41</w:t>
      </w:r>
    </w:p>
    <w:p w14:paraId="06240E2D" w14:textId="77777777" w:rsidR="005245E0" w:rsidRDefault="005245E0">
      <w:pPr>
        <w:pStyle w:val="Index1"/>
        <w:tabs>
          <w:tab w:val="right" w:leader="dot" w:pos="4165"/>
        </w:tabs>
        <w:rPr>
          <w:noProof/>
          <w:lang w:val="en-US"/>
        </w:rPr>
      </w:pPr>
      <w:r>
        <w:rPr>
          <w:noProof/>
          <w:lang w:val="en-US"/>
        </w:rPr>
        <w:t>Week day</w:t>
      </w:r>
      <w:r>
        <w:rPr>
          <w:noProof/>
          <w:lang w:val="en-US"/>
        </w:rPr>
        <w:tab/>
        <w:t>38</w:t>
      </w:r>
    </w:p>
    <w:p w14:paraId="30408008" w14:textId="77777777" w:rsidR="005245E0" w:rsidRDefault="005245E0">
      <w:pPr>
        <w:pStyle w:val="Index1"/>
        <w:tabs>
          <w:tab w:val="right" w:leader="dot" w:pos="4165"/>
        </w:tabs>
        <w:rPr>
          <w:noProof/>
          <w:lang w:val="en-US"/>
        </w:rPr>
      </w:pPr>
      <w:r>
        <w:rPr>
          <w:noProof/>
          <w:lang w:val="en-US"/>
        </w:rPr>
        <w:t>Wind</w:t>
      </w:r>
      <w:r>
        <w:rPr>
          <w:noProof/>
          <w:lang w:val="en-US"/>
        </w:rPr>
        <w:tab/>
        <w:t>41</w:t>
      </w:r>
    </w:p>
    <w:p w14:paraId="7E588C1A" w14:textId="2603AB9F" w:rsidR="005245E0" w:rsidRDefault="005245E0" w:rsidP="00915372">
      <w:pPr>
        <w:pStyle w:val="PARAGRAPH"/>
        <w:rPr>
          <w:noProof/>
          <w:sz w:val="16"/>
          <w:szCs w:val="16"/>
        </w:rPr>
        <w:sectPr w:rsidR="005245E0" w:rsidSect="00EF6619">
          <w:type w:val="continuous"/>
          <w:pgSz w:w="11906" w:h="16838" w:code="9"/>
          <w:pgMar w:top="1701" w:right="1418" w:bottom="851" w:left="1418" w:header="1134" w:footer="737" w:gutter="0"/>
          <w:cols w:num="2" w:space="720"/>
          <w:docGrid w:linePitch="272"/>
        </w:sectPr>
      </w:pPr>
    </w:p>
    <w:p w14:paraId="5DB882E7" w14:textId="30CB3261" w:rsidR="00915372" w:rsidRPr="00C532A7" w:rsidRDefault="009767A4" w:rsidP="00915372">
      <w:pPr>
        <w:pStyle w:val="PARAGRAPH"/>
      </w:pPr>
      <w:r w:rsidRPr="00C532A7">
        <w:fldChar w:fldCharType="end"/>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p>
    <w:p w14:paraId="5DB882E8" w14:textId="77777777" w:rsidR="00915372" w:rsidRPr="00234583" w:rsidRDefault="00915372" w:rsidP="00234583">
      <w:pPr>
        <w:pStyle w:val="PARAGRAPH"/>
        <w:jc w:val="center"/>
        <w:rPr>
          <w:spacing w:val="0"/>
        </w:rPr>
      </w:pPr>
      <w:r w:rsidRPr="00234583">
        <w:rPr>
          <w:spacing w:val="0"/>
        </w:rPr>
        <w:t>___________</w:t>
      </w:r>
    </w:p>
    <w:p w14:paraId="5DB882E9" w14:textId="77777777" w:rsidR="00234583" w:rsidRPr="00C532A7" w:rsidRDefault="00234583" w:rsidP="00234583">
      <w:pPr>
        <w:pStyle w:val="PARAGRAPH"/>
      </w:pPr>
    </w:p>
    <w:sectPr w:rsidR="00234583" w:rsidRPr="00C532A7" w:rsidSect="00EF6619">
      <w:type w:val="continuous"/>
      <w:pgSz w:w="11906" w:h="16838" w:code="9"/>
      <w:pgMar w:top="1701" w:right="1418" w:bottom="851" w:left="1418" w:header="1134" w:footer="737" w:gutter="0"/>
      <w:cols w:space="720"/>
      <w:docGrid w:linePitch="272"/>
    </w:sectPr>
  </w:body>
</w:document>
</file>

<file path=word/customizations.xml><?xml version="1.0" encoding="utf-8"?>
<wne:tcg xmlns:r="http://schemas.openxmlformats.org/officeDocument/2006/relationships" xmlns:wne="http://schemas.microsoft.com/office/word/2006/wordml">
  <wne:keymaps>
    <wne:keymap wne:kcmPrimary="0458">
      <wne:acd wne:acdName="acd0"/>
    </wne:keymap>
  </wne:keymaps>
  <wne:toolbars>
    <wne:acdManifest>
      <wne:acdEntry wne:acdName="acd0"/>
    </wne:acdManifest>
  </wne:toolbars>
  <wne:acds>
    <wne:acd wne:argValue="AgBUAEEAQgBfAEYASQBHAF8AZgBvAG8AdABuAG8AdABlA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358734" w14:textId="77777777" w:rsidR="000B0736" w:rsidRDefault="000B0736">
      <w:r>
        <w:separator/>
      </w:r>
    </w:p>
  </w:endnote>
  <w:endnote w:type="continuationSeparator" w:id="0">
    <w:p w14:paraId="5CF45C1F" w14:textId="77777777" w:rsidR="000B0736" w:rsidRDefault="000B07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20B07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Symbol">
    <w:altName w:val="Times New Roman"/>
    <w:charset w:val="00"/>
    <w:family w:val="auto"/>
    <w:pitch w:val="variable"/>
    <w:sig w:usb0="00000003" w:usb1="1001ECEA" w:usb2="00000000" w:usb3="00000000" w:csb0="00000001"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Univers">
    <w:altName w:val="Univers"/>
    <w:charset w:val="00"/>
    <w:family w:val="swiss"/>
    <w:pitch w:val="variable"/>
    <w:sig w:usb0="80000287" w:usb1="00000000" w:usb2="00000000" w:usb3="00000000" w:csb0="0000000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D33DF" w14:textId="77777777" w:rsidR="000B0736" w:rsidRPr="002E3ECC" w:rsidRDefault="000B0736" w:rsidP="00055DEB">
      <w:pPr>
        <w:pStyle w:val="NOTE"/>
        <w:rPr>
          <w:spacing w:val="0"/>
        </w:rPr>
      </w:pPr>
      <w:r w:rsidRPr="002E3ECC">
        <w:rPr>
          <w:spacing w:val="0"/>
        </w:rPr>
        <w:t>____________</w:t>
      </w:r>
    </w:p>
  </w:footnote>
  <w:footnote w:type="continuationSeparator" w:id="0">
    <w:p w14:paraId="6A960E49" w14:textId="77777777" w:rsidR="000B0736" w:rsidRDefault="000B0736">
      <w:r>
        <w:continuationSeparator/>
      </w:r>
    </w:p>
  </w:footnote>
  <w:footnote w:type="continuationNotice" w:id="1">
    <w:p w14:paraId="68F84C04" w14:textId="77777777" w:rsidR="000B0736" w:rsidRDefault="000B0736"/>
  </w:footnote>
  <w:footnote w:id="2">
    <w:p w14:paraId="5DB882F5" w14:textId="54CB1C3B" w:rsidR="006E02B0" w:rsidRDefault="006E02B0" w:rsidP="009767A4">
      <w:pPr>
        <w:pStyle w:val="FootnoteText"/>
      </w:pPr>
      <w:r>
        <w:rPr>
          <w:rStyle w:val="FootnoteReference"/>
        </w:rPr>
        <w:footnoteRef/>
      </w:r>
      <w:r>
        <w:tab/>
        <w:t>Administered by the DLMS® User Association (see Foreword).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882F3" w14:textId="1B119761" w:rsidR="006E02B0" w:rsidRDefault="006E02B0" w:rsidP="000C2A2A">
    <w:pPr>
      <w:pStyle w:val="Header"/>
      <w:rPr>
        <w:i/>
        <w:iCs/>
        <w:lang w:val="hu-HU"/>
      </w:rPr>
    </w:pPr>
    <w: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t xml:space="preserve"> –</w:t>
    </w:r>
    <w:r>
      <w:tab/>
      <w:t xml:space="preserve">IEC 62056-6-1:2021 </w:t>
    </w:r>
    <w:r>
      <w:sym w:font="Symbol" w:char="F0D3"/>
    </w:r>
    <w:r>
      <w:t xml:space="preserve"> IEC 2021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882F4" w14:textId="410E1868" w:rsidR="006E02B0" w:rsidRDefault="006E02B0">
    <w:pPr>
      <w:pStyle w:val="Header"/>
    </w:pPr>
    <w:r>
      <w:t xml:space="preserve">IEC 62056-6-1:2021 </w:t>
    </w:r>
    <w:r>
      <w:sym w:font="Symbol" w:char="F0D3"/>
    </w:r>
    <w:r>
      <w:t xml:space="preserve"> IEC 2021</w:t>
    </w:r>
    <w:r>
      <w:tab/>
      <w:t xml:space="preserve">– </w:t>
    </w:r>
    <w:r>
      <w:fldChar w:fldCharType="begin"/>
    </w:r>
    <w:r>
      <w:instrText xml:space="preserve"> PAGE   \* MERGEFORMAT </w:instrText>
    </w:r>
    <w:r>
      <w:fldChar w:fldCharType="separate"/>
    </w:r>
    <w:r>
      <w:rPr>
        <w:noProof/>
      </w:rPr>
      <w:t>3</w:t>
    </w:r>
    <w:r>
      <w:rPr>
        <w:noProof/>
      </w:rPr>
      <w:fldChar w:fldCharType="end"/>
    </w:r>
    <w:r>
      <w:rPr>
        <w:noProof/>
      </w:rPr>
      <w:t xml:space="preserve"> –</w:t>
    </w:r>
    <w:r>
      <w:rPr>
        <w:noProof/>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E8E93" w14:textId="4FF2B3E8" w:rsidR="00EF6619" w:rsidRPr="00EF6619" w:rsidRDefault="00EF6619" w:rsidP="00EF6619">
    <w:pPr>
      <w:pStyle w:val="Header"/>
      <w:jc w:val="center"/>
      <w:rPr>
        <w:color w:val="000000" w:themeColor="text1"/>
      </w:rPr>
    </w:pPr>
    <w:ins w:id="186" w:author="Witik, Izabela" w:date="2021-10-11T13:15:00Z">
      <w:r>
        <w:rPr>
          <w:color w:val="000000" w:themeColor="text1"/>
        </w:rPr>
        <w:tab/>
      </w:r>
    </w:ins>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59C80" w14:textId="60E5FF41" w:rsidR="00EF6619" w:rsidRPr="00EF6619" w:rsidRDefault="00EF6619" w:rsidP="00EF6619">
    <w:pPr>
      <w:pStyle w:val="Header"/>
      <w:jc w:val="center"/>
      <w:rPr>
        <w:color w:val="000000" w:themeColor="text1"/>
      </w:rPr>
    </w:pPr>
    <w:ins w:id="1506" w:author="Witik, Izabela" w:date="2021-10-11T13:17:00Z">
      <w:r>
        <w:t xml:space="preserve">IEC 62056-6-1:2021 </w:t>
      </w:r>
      <w:r>
        <w:sym w:font="Symbol" w:char="F0D3"/>
      </w:r>
      <w:r>
        <w:t xml:space="preserve"> IEC 2021</w:t>
      </w:r>
    </w:ins>
    <w:ins w:id="1507" w:author="Witik, Izabela" w:date="2021-10-11T13:16:00Z">
      <w:r>
        <w:rPr>
          <w:color w:val="000000" w:themeColor="text1"/>
        </w:rPr>
        <w:tab/>
        <w:t>-</w:t>
      </w:r>
      <w:r w:rsidRPr="00EF6619">
        <w:rPr>
          <w:color w:val="000000" w:themeColor="text1"/>
        </w:rPr>
        <w:fldChar w:fldCharType="begin"/>
      </w:r>
      <w:r w:rsidRPr="00EF6619">
        <w:rPr>
          <w:color w:val="000000" w:themeColor="text1"/>
        </w:rPr>
        <w:instrText xml:space="preserve"> PAGE   \* MERGEFORMAT </w:instrText>
      </w:r>
      <w:r w:rsidRPr="00EF6619">
        <w:rPr>
          <w:color w:val="000000" w:themeColor="text1"/>
        </w:rPr>
        <w:fldChar w:fldCharType="separate"/>
      </w:r>
      <w:r w:rsidRPr="00EF6619">
        <w:rPr>
          <w:noProof/>
          <w:color w:val="000000" w:themeColor="text1"/>
        </w:rPr>
        <w:t>1</w:t>
      </w:r>
      <w:r w:rsidRPr="00EF6619">
        <w:rPr>
          <w:noProof/>
          <w:color w:val="000000" w:themeColor="text1"/>
        </w:rPr>
        <w:fldChar w:fldCharType="end"/>
      </w:r>
      <w:r>
        <w:rPr>
          <w:noProof/>
          <w:color w:val="000000" w:themeColor="text1"/>
        </w:rPr>
        <w:t>-</w:t>
      </w:r>
    </w:ins>
    <w:ins w:id="1508" w:author="Witik, Izabela" w:date="2021-10-11T13:15:00Z">
      <w:r>
        <w:rPr>
          <w:color w:val="000000" w:themeColor="text1"/>
        </w:rPr>
        <w:tab/>
      </w:r>
    </w:ins>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55C70BA"/>
    <w:lvl w:ilvl="0">
      <w:start w:val="1"/>
      <w:numFmt w:val="decimal"/>
      <w:pStyle w:val="reference"/>
      <w:lvlText w:val="%1."/>
      <w:lvlJc w:val="left"/>
      <w:pPr>
        <w:tabs>
          <w:tab w:val="num" w:pos="1492"/>
        </w:tabs>
        <w:ind w:left="1492" w:hanging="360"/>
      </w:pPr>
      <w:rPr>
        <w:rFonts w:cs="Times New Roman"/>
      </w:rPr>
    </w:lvl>
  </w:abstractNum>
  <w:abstractNum w:abstractNumId="1" w15:restartNumberingAfterBreak="0">
    <w:nsid w:val="06ED6EB7"/>
    <w:multiLevelType w:val="multilevel"/>
    <w:tmpl w:val="8658856E"/>
    <w:lvl w:ilvl="0">
      <w:start w:val="1"/>
      <w:numFmt w:val="decimal"/>
      <w:pStyle w:val="Heading1"/>
      <w:lvlText w:val="%1"/>
      <w:lvlJc w:val="left"/>
      <w:pPr>
        <w:tabs>
          <w:tab w:val="num" w:pos="397"/>
        </w:tabs>
        <w:ind w:left="397" w:hanging="397"/>
      </w:pPr>
      <w:rPr>
        <w:rFonts w:hint="default"/>
      </w:rPr>
    </w:lvl>
    <w:lvl w:ilvl="1">
      <w:start w:val="1"/>
      <w:numFmt w:val="decimal"/>
      <w:pStyle w:val="Heading2"/>
      <w:lvlText w:val="%1.%2"/>
      <w:lvlJc w:val="left"/>
      <w:pPr>
        <w:tabs>
          <w:tab w:val="num" w:pos="624"/>
        </w:tabs>
        <w:ind w:left="624" w:hanging="624"/>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1077"/>
        </w:tabs>
        <w:ind w:left="1077" w:hanging="1077"/>
      </w:pPr>
      <w:rPr>
        <w:rFonts w:hint="default"/>
      </w:rPr>
    </w:lvl>
    <w:lvl w:ilvl="4">
      <w:start w:val="1"/>
      <w:numFmt w:val="decimal"/>
      <w:pStyle w:val="Heading5"/>
      <w:lvlText w:val="%1.%2.%3.%4.%5"/>
      <w:lvlJc w:val="left"/>
      <w:pPr>
        <w:tabs>
          <w:tab w:val="num" w:pos="1304"/>
        </w:tabs>
        <w:ind w:left="1304" w:hanging="1304"/>
      </w:pPr>
      <w:rPr>
        <w:rFonts w:hint="default"/>
      </w:rPr>
    </w:lvl>
    <w:lvl w:ilvl="5">
      <w:start w:val="1"/>
      <w:numFmt w:val="decimal"/>
      <w:pStyle w:val="Heading6"/>
      <w:lvlText w:val="%1.%2.%3.%4.%5.%6"/>
      <w:lvlJc w:val="left"/>
      <w:pPr>
        <w:tabs>
          <w:tab w:val="num" w:pos="1531"/>
        </w:tabs>
        <w:ind w:left="1531" w:hanging="1531"/>
      </w:pPr>
      <w:rPr>
        <w:rFonts w:hint="default"/>
      </w:rPr>
    </w:lvl>
    <w:lvl w:ilvl="6">
      <w:start w:val="1"/>
      <w:numFmt w:val="decimal"/>
      <w:pStyle w:val="Heading7"/>
      <w:lvlText w:val="%1.%2.%3.%4.%5.%6.%7"/>
      <w:lvlJc w:val="left"/>
      <w:pPr>
        <w:tabs>
          <w:tab w:val="num" w:pos="1758"/>
        </w:tabs>
        <w:ind w:left="1758" w:hanging="1758"/>
      </w:pPr>
      <w:rPr>
        <w:rFonts w:hint="default"/>
      </w:rPr>
    </w:lvl>
    <w:lvl w:ilvl="7">
      <w:start w:val="1"/>
      <w:numFmt w:val="decimal"/>
      <w:pStyle w:val="Heading8"/>
      <w:lvlText w:val="%1.%2.%3.%4.%5.%6.%7.%8"/>
      <w:lvlJc w:val="left"/>
      <w:pPr>
        <w:tabs>
          <w:tab w:val="num" w:pos="1985"/>
        </w:tabs>
        <w:ind w:left="1985" w:hanging="1985"/>
      </w:pPr>
      <w:rPr>
        <w:rFonts w:hint="default"/>
      </w:rPr>
    </w:lvl>
    <w:lvl w:ilvl="8">
      <w:start w:val="1"/>
      <w:numFmt w:val="decimal"/>
      <w:pStyle w:val="Heading9"/>
      <w:lvlText w:val="%1.%2.%3.%4.%5.%6.%7.%8.%9"/>
      <w:lvlJc w:val="left"/>
      <w:pPr>
        <w:tabs>
          <w:tab w:val="num" w:pos="2211"/>
        </w:tabs>
        <w:ind w:left="2211" w:hanging="2211"/>
      </w:pPr>
      <w:rPr>
        <w:rFonts w:hint="default"/>
      </w:rPr>
    </w:lvl>
  </w:abstractNum>
  <w:abstractNum w:abstractNumId="2" w15:restartNumberingAfterBreak="0">
    <w:nsid w:val="0A0F21B5"/>
    <w:multiLevelType w:val="multilevel"/>
    <w:tmpl w:val="D1C06644"/>
    <w:lvl w:ilvl="0">
      <w:start w:val="1"/>
      <w:numFmt w:val="upperLetter"/>
      <w:pStyle w:val="ANNEXtitle"/>
      <w:suff w:val="nothing"/>
      <w:lvlText w:val="Annex %1"/>
      <w:lvlJc w:val="center"/>
      <w:pPr>
        <w:ind w:left="0" w:firstLine="510"/>
      </w:pPr>
      <w:rPr>
        <w:rFonts w:hint="default"/>
      </w:rPr>
    </w:lvl>
    <w:lvl w:ilvl="1">
      <w:start w:val="1"/>
      <w:numFmt w:val="decimal"/>
      <w:pStyle w:val="ANNEX-heading1"/>
      <w:lvlText w:val="%1.%2"/>
      <w:lvlJc w:val="left"/>
      <w:pPr>
        <w:tabs>
          <w:tab w:val="num" w:pos="680"/>
        </w:tabs>
        <w:ind w:left="680" w:hanging="680"/>
      </w:pPr>
      <w:rPr>
        <w:rFonts w:hint="default"/>
      </w:rPr>
    </w:lvl>
    <w:lvl w:ilvl="2">
      <w:start w:val="1"/>
      <w:numFmt w:val="decimal"/>
      <w:pStyle w:val="ANNEX-heading2"/>
      <w:lvlText w:val="%1.%2.%3"/>
      <w:lvlJc w:val="left"/>
      <w:pPr>
        <w:tabs>
          <w:tab w:val="num" w:pos="907"/>
        </w:tabs>
        <w:ind w:left="907" w:hanging="907"/>
      </w:pPr>
      <w:rPr>
        <w:rFonts w:hint="default"/>
      </w:rPr>
    </w:lvl>
    <w:lvl w:ilvl="3">
      <w:start w:val="1"/>
      <w:numFmt w:val="decimal"/>
      <w:pStyle w:val="ANNEX-heading3"/>
      <w:lvlText w:val="%1.%2.%3.%4"/>
      <w:lvlJc w:val="left"/>
      <w:pPr>
        <w:tabs>
          <w:tab w:val="num" w:pos="1134"/>
        </w:tabs>
        <w:ind w:left="1134" w:hanging="1134"/>
      </w:pPr>
      <w:rPr>
        <w:rFonts w:hint="default"/>
      </w:rPr>
    </w:lvl>
    <w:lvl w:ilvl="4">
      <w:start w:val="1"/>
      <w:numFmt w:val="decimal"/>
      <w:pStyle w:val="ANNEX-heading4"/>
      <w:lvlText w:val="%1.%2.%3.%4.%5"/>
      <w:lvlJc w:val="left"/>
      <w:pPr>
        <w:tabs>
          <w:tab w:val="num" w:pos="1361"/>
        </w:tabs>
        <w:ind w:left="1361" w:hanging="1361"/>
      </w:pPr>
      <w:rPr>
        <w:rFonts w:hint="default"/>
      </w:rPr>
    </w:lvl>
    <w:lvl w:ilvl="5">
      <w:start w:val="1"/>
      <w:numFmt w:val="decimal"/>
      <w:pStyle w:val="ANNEX-heading5"/>
      <w:lvlText w:val="%1.%2.%3.%4.%5.%6"/>
      <w:lvlJc w:val="left"/>
      <w:pPr>
        <w:tabs>
          <w:tab w:val="num" w:pos="1588"/>
        </w:tabs>
        <w:ind w:left="1588" w:hanging="1588"/>
      </w:pPr>
      <w:rPr>
        <w:rFonts w:hint="default"/>
      </w:rPr>
    </w:lvl>
    <w:lvl w:ilvl="6">
      <w:start w:val="1"/>
      <w:numFmt w:val="decimal"/>
      <w:lvlText w:val="%1.%2.%3.%4.%5.%6.%7"/>
      <w:lvlJc w:val="left"/>
      <w:pPr>
        <w:tabs>
          <w:tab w:val="num" w:pos="1814"/>
        </w:tabs>
        <w:ind w:left="1814" w:hanging="1814"/>
      </w:pPr>
      <w:rPr>
        <w:rFonts w:hint="default"/>
      </w:rPr>
    </w:lvl>
    <w:lvl w:ilvl="7">
      <w:start w:val="1"/>
      <w:numFmt w:val="decimal"/>
      <w:lvlText w:val="%1.%2.%3.%4.%5.%6.%7.%8"/>
      <w:lvlJc w:val="left"/>
      <w:pPr>
        <w:tabs>
          <w:tab w:val="num" w:pos="454"/>
        </w:tabs>
        <w:ind w:left="0" w:firstLine="454"/>
      </w:pPr>
      <w:rPr>
        <w:rFonts w:hint="default"/>
      </w:rPr>
    </w:lvl>
    <w:lvl w:ilvl="8">
      <w:start w:val="1"/>
      <w:numFmt w:val="decimal"/>
      <w:lvlText w:val="%1.%2.%3.%4.%5.%6.%7.%8.%9"/>
      <w:lvlJc w:val="left"/>
      <w:pPr>
        <w:tabs>
          <w:tab w:val="num" w:pos="454"/>
        </w:tabs>
        <w:ind w:left="0" w:firstLine="454"/>
      </w:pPr>
      <w:rPr>
        <w:rFonts w:hint="default"/>
      </w:rPr>
    </w:lvl>
  </w:abstractNum>
  <w:abstractNum w:abstractNumId="3" w15:restartNumberingAfterBreak="0">
    <w:nsid w:val="0A452867"/>
    <w:multiLevelType w:val="singleLevel"/>
    <w:tmpl w:val="24ECCB5E"/>
    <w:lvl w:ilvl="0">
      <w:start w:val="1"/>
      <w:numFmt w:val="bullet"/>
      <w:pStyle w:val="ListBullet2"/>
      <w:lvlText w:val=""/>
      <w:lvlJc w:val="left"/>
      <w:pPr>
        <w:tabs>
          <w:tab w:val="num" w:pos="700"/>
        </w:tabs>
        <w:ind w:left="700" w:hanging="360"/>
      </w:pPr>
      <w:rPr>
        <w:rFonts w:ascii="Symbol" w:hAnsi="Symbol" w:hint="default"/>
      </w:rPr>
    </w:lvl>
  </w:abstractNum>
  <w:abstractNum w:abstractNumId="4" w15:restartNumberingAfterBreak="0">
    <w:nsid w:val="0BAB497D"/>
    <w:multiLevelType w:val="hybridMultilevel"/>
    <w:tmpl w:val="E2A20EE8"/>
    <w:lvl w:ilvl="0" w:tplc="40C41500">
      <w:start w:val="1"/>
      <w:numFmt w:val="decimal"/>
      <w:pStyle w:val="BIBLIOGRAPHY-numbered"/>
      <w:lvlText w:val="[%1]"/>
      <w:lvlJc w:val="left"/>
      <w:pPr>
        <w:tabs>
          <w:tab w:val="num" w:pos="680"/>
        </w:tabs>
        <w:ind w:left="680" w:hanging="6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41932CA"/>
    <w:multiLevelType w:val="singleLevel"/>
    <w:tmpl w:val="2EAA9C00"/>
    <w:lvl w:ilvl="0">
      <w:start w:val="1"/>
      <w:numFmt w:val="decimal"/>
      <w:pStyle w:val="normal1"/>
      <w:lvlText w:val="%1."/>
      <w:lvlJc w:val="left"/>
      <w:pPr>
        <w:tabs>
          <w:tab w:val="num" w:pos="720"/>
        </w:tabs>
        <w:ind w:left="284" w:hanging="284"/>
      </w:pPr>
    </w:lvl>
  </w:abstractNum>
  <w:abstractNum w:abstractNumId="6" w15:restartNumberingAfterBreak="0">
    <w:nsid w:val="18DD1DEC"/>
    <w:multiLevelType w:val="hybridMultilevel"/>
    <w:tmpl w:val="16089BB4"/>
    <w:lvl w:ilvl="0" w:tplc="5378B382">
      <w:start w:val="1"/>
      <w:numFmt w:val="bullet"/>
      <w:pStyle w:val="ListDash3"/>
      <w:lvlText w:val="–"/>
      <w:lvlJc w:val="left"/>
      <w:pPr>
        <w:tabs>
          <w:tab w:val="num" w:pos="340"/>
        </w:tabs>
        <w:ind w:left="340" w:hanging="340"/>
      </w:pPr>
      <w:rPr>
        <w:rFonts w:ascii="Arial" w:hAnsi="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A6411C8"/>
    <w:multiLevelType w:val="hybridMultilevel"/>
    <w:tmpl w:val="E27E9FC4"/>
    <w:lvl w:ilvl="0" w:tplc="CCDA54D8">
      <w:start w:val="1"/>
      <w:numFmt w:val="bullet"/>
      <w:pStyle w:val="ListDash2"/>
      <w:lvlText w:val="–"/>
      <w:lvlJc w:val="left"/>
      <w:pPr>
        <w:tabs>
          <w:tab w:val="num" w:pos="680"/>
        </w:tabs>
        <w:ind w:left="680" w:hanging="340"/>
      </w:pPr>
      <w:rPr>
        <w:rFonts w:ascii="Arial" w:hAnsi="Arial" w:hint="default"/>
      </w:rPr>
    </w:lvl>
    <w:lvl w:ilvl="1" w:tplc="08090003" w:tentative="1">
      <w:start w:val="1"/>
      <w:numFmt w:val="bullet"/>
      <w:lvlText w:val="o"/>
      <w:lvlJc w:val="left"/>
      <w:pPr>
        <w:tabs>
          <w:tab w:val="num" w:pos="1780"/>
        </w:tabs>
        <w:ind w:left="1780" w:hanging="360"/>
      </w:pPr>
      <w:rPr>
        <w:rFonts w:ascii="Courier New" w:hAnsi="Courier New" w:cs="Courier New" w:hint="default"/>
      </w:rPr>
    </w:lvl>
    <w:lvl w:ilvl="2" w:tplc="08090005" w:tentative="1">
      <w:start w:val="1"/>
      <w:numFmt w:val="bullet"/>
      <w:lvlText w:val=""/>
      <w:lvlJc w:val="left"/>
      <w:pPr>
        <w:tabs>
          <w:tab w:val="num" w:pos="2500"/>
        </w:tabs>
        <w:ind w:left="2500" w:hanging="360"/>
      </w:pPr>
      <w:rPr>
        <w:rFonts w:ascii="Wingdings" w:hAnsi="Wingdings" w:hint="default"/>
      </w:rPr>
    </w:lvl>
    <w:lvl w:ilvl="3" w:tplc="08090001" w:tentative="1">
      <w:start w:val="1"/>
      <w:numFmt w:val="bullet"/>
      <w:lvlText w:val=""/>
      <w:lvlJc w:val="left"/>
      <w:pPr>
        <w:tabs>
          <w:tab w:val="num" w:pos="3220"/>
        </w:tabs>
        <w:ind w:left="3220" w:hanging="360"/>
      </w:pPr>
      <w:rPr>
        <w:rFonts w:ascii="Symbol" w:hAnsi="Symbol" w:hint="default"/>
      </w:rPr>
    </w:lvl>
    <w:lvl w:ilvl="4" w:tplc="08090003" w:tentative="1">
      <w:start w:val="1"/>
      <w:numFmt w:val="bullet"/>
      <w:lvlText w:val="o"/>
      <w:lvlJc w:val="left"/>
      <w:pPr>
        <w:tabs>
          <w:tab w:val="num" w:pos="3940"/>
        </w:tabs>
        <w:ind w:left="3940" w:hanging="360"/>
      </w:pPr>
      <w:rPr>
        <w:rFonts w:ascii="Courier New" w:hAnsi="Courier New" w:cs="Courier New" w:hint="default"/>
      </w:rPr>
    </w:lvl>
    <w:lvl w:ilvl="5" w:tplc="08090005" w:tentative="1">
      <w:start w:val="1"/>
      <w:numFmt w:val="bullet"/>
      <w:lvlText w:val=""/>
      <w:lvlJc w:val="left"/>
      <w:pPr>
        <w:tabs>
          <w:tab w:val="num" w:pos="4660"/>
        </w:tabs>
        <w:ind w:left="4660" w:hanging="360"/>
      </w:pPr>
      <w:rPr>
        <w:rFonts w:ascii="Wingdings" w:hAnsi="Wingdings" w:hint="default"/>
      </w:rPr>
    </w:lvl>
    <w:lvl w:ilvl="6" w:tplc="08090001" w:tentative="1">
      <w:start w:val="1"/>
      <w:numFmt w:val="bullet"/>
      <w:lvlText w:val=""/>
      <w:lvlJc w:val="left"/>
      <w:pPr>
        <w:tabs>
          <w:tab w:val="num" w:pos="5380"/>
        </w:tabs>
        <w:ind w:left="5380" w:hanging="360"/>
      </w:pPr>
      <w:rPr>
        <w:rFonts w:ascii="Symbol" w:hAnsi="Symbol" w:hint="default"/>
      </w:rPr>
    </w:lvl>
    <w:lvl w:ilvl="7" w:tplc="08090003" w:tentative="1">
      <w:start w:val="1"/>
      <w:numFmt w:val="bullet"/>
      <w:lvlText w:val="o"/>
      <w:lvlJc w:val="left"/>
      <w:pPr>
        <w:tabs>
          <w:tab w:val="num" w:pos="6100"/>
        </w:tabs>
        <w:ind w:left="6100" w:hanging="360"/>
      </w:pPr>
      <w:rPr>
        <w:rFonts w:ascii="Courier New" w:hAnsi="Courier New" w:cs="Courier New" w:hint="default"/>
      </w:rPr>
    </w:lvl>
    <w:lvl w:ilvl="8" w:tplc="08090005" w:tentative="1">
      <w:start w:val="1"/>
      <w:numFmt w:val="bullet"/>
      <w:lvlText w:val=""/>
      <w:lvlJc w:val="left"/>
      <w:pPr>
        <w:tabs>
          <w:tab w:val="num" w:pos="6820"/>
        </w:tabs>
        <w:ind w:left="6820" w:hanging="360"/>
      </w:pPr>
      <w:rPr>
        <w:rFonts w:ascii="Wingdings" w:hAnsi="Wingdings" w:hint="default"/>
      </w:rPr>
    </w:lvl>
  </w:abstractNum>
  <w:abstractNum w:abstractNumId="8" w15:restartNumberingAfterBreak="0">
    <w:nsid w:val="1A7770FB"/>
    <w:multiLevelType w:val="hybridMultilevel"/>
    <w:tmpl w:val="378E9EEC"/>
    <w:lvl w:ilvl="0" w:tplc="C2FA7E64">
      <w:start w:val="1"/>
      <w:numFmt w:val="decimal"/>
      <w:pStyle w:val="9594-8"/>
      <w:lvlText w:val="%1."/>
      <w:lvlJc w:val="left"/>
      <w:pPr>
        <w:tabs>
          <w:tab w:val="num" w:pos="360"/>
        </w:tabs>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40763DF"/>
    <w:multiLevelType w:val="hybridMultilevel"/>
    <w:tmpl w:val="3ACE7D20"/>
    <w:lvl w:ilvl="0" w:tplc="A816E7D8">
      <w:start w:val="2005"/>
      <w:numFmt w:val="bullet"/>
      <w:lvlText w:val="-"/>
      <w:lvlJc w:val="left"/>
      <w:pPr>
        <w:tabs>
          <w:tab w:val="num" w:pos="360"/>
        </w:tabs>
        <w:ind w:left="360" w:hanging="360"/>
      </w:pPr>
      <w:rPr>
        <w:rFonts w:ascii="Times New Roman" w:eastAsia="Times New Roman" w:hAnsi="Times New Roman" w:cs="Times New Roman"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27256AB0"/>
    <w:multiLevelType w:val="multilevel"/>
    <w:tmpl w:val="6694D1C0"/>
    <w:styleLink w:val="LFO8"/>
    <w:lvl w:ilvl="0">
      <w:start w:val="1"/>
      <w:numFmt w:val="decimal"/>
      <w:lvlText w:val="%1)"/>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1" w15:restartNumberingAfterBreak="0">
    <w:nsid w:val="35B80B12"/>
    <w:multiLevelType w:val="multilevel"/>
    <w:tmpl w:val="E964633A"/>
    <w:styleLink w:val="Headings"/>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624"/>
        </w:tabs>
        <w:ind w:left="624" w:hanging="624"/>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077"/>
        </w:tabs>
        <w:ind w:left="1077" w:hanging="1077"/>
      </w:pPr>
      <w:rPr>
        <w:rFonts w:hint="default"/>
      </w:rPr>
    </w:lvl>
    <w:lvl w:ilvl="4">
      <w:start w:val="1"/>
      <w:numFmt w:val="decimal"/>
      <w:lvlText w:val="%1.%2.%3.%4.%5"/>
      <w:lvlJc w:val="left"/>
      <w:pPr>
        <w:tabs>
          <w:tab w:val="num" w:pos="1304"/>
        </w:tabs>
        <w:ind w:left="1304" w:hanging="1304"/>
      </w:pPr>
      <w:rPr>
        <w:rFonts w:hint="default"/>
      </w:rPr>
    </w:lvl>
    <w:lvl w:ilvl="5">
      <w:start w:val="1"/>
      <w:numFmt w:val="decimal"/>
      <w:lvlText w:val="%1.%2.%3.%4.%5.%6"/>
      <w:lvlJc w:val="left"/>
      <w:pPr>
        <w:tabs>
          <w:tab w:val="num" w:pos="1531"/>
        </w:tabs>
        <w:ind w:left="1531" w:hanging="1531"/>
      </w:pPr>
      <w:rPr>
        <w:rFonts w:hint="default"/>
      </w:rPr>
    </w:lvl>
    <w:lvl w:ilvl="6">
      <w:start w:val="1"/>
      <w:numFmt w:val="decimal"/>
      <w:lvlText w:val="%1.%2.%3.%4.%5.%6.%7"/>
      <w:lvlJc w:val="left"/>
      <w:pPr>
        <w:tabs>
          <w:tab w:val="num" w:pos="1758"/>
        </w:tabs>
        <w:ind w:left="1758" w:hanging="1758"/>
      </w:pPr>
      <w:rPr>
        <w:rFonts w:hint="default"/>
      </w:rPr>
    </w:lvl>
    <w:lvl w:ilvl="7">
      <w:start w:val="1"/>
      <w:numFmt w:val="decimal"/>
      <w:lvlText w:val="%1.%2.%3.%4.%5.%6.%7.%8"/>
      <w:lvlJc w:val="left"/>
      <w:pPr>
        <w:tabs>
          <w:tab w:val="num" w:pos="1985"/>
        </w:tabs>
        <w:ind w:left="1985" w:hanging="1985"/>
      </w:pPr>
      <w:rPr>
        <w:rFonts w:hint="default"/>
      </w:rPr>
    </w:lvl>
    <w:lvl w:ilvl="8">
      <w:start w:val="1"/>
      <w:numFmt w:val="decimal"/>
      <w:lvlText w:val="%1.%2.%3.%4.%5.%6.%7.%8.%9"/>
      <w:lvlJc w:val="left"/>
      <w:pPr>
        <w:tabs>
          <w:tab w:val="num" w:pos="2211"/>
        </w:tabs>
        <w:ind w:left="2211" w:hanging="2211"/>
      </w:pPr>
      <w:rPr>
        <w:rFonts w:hint="default"/>
      </w:rPr>
    </w:lvl>
  </w:abstractNum>
  <w:abstractNum w:abstractNumId="12" w15:restartNumberingAfterBreak="0">
    <w:nsid w:val="36FF1519"/>
    <w:multiLevelType w:val="singleLevel"/>
    <w:tmpl w:val="A7A63164"/>
    <w:lvl w:ilvl="0">
      <w:start w:val="1"/>
      <w:numFmt w:val="lowerLetter"/>
      <w:lvlText w:val="%1)"/>
      <w:lvlJc w:val="left"/>
      <w:pPr>
        <w:ind w:left="360" w:hanging="360"/>
      </w:pPr>
    </w:lvl>
  </w:abstractNum>
  <w:abstractNum w:abstractNumId="13" w15:restartNumberingAfterBreak="0">
    <w:nsid w:val="3A713937"/>
    <w:multiLevelType w:val="multilevel"/>
    <w:tmpl w:val="5C0A3DDE"/>
    <w:lvl w:ilvl="0">
      <w:start w:val="1"/>
      <w:numFmt w:val="decimal"/>
      <w:pStyle w:val="LGHeading1"/>
      <w:lvlText w:val="%1."/>
      <w:lvlJc w:val="left"/>
      <w:pPr>
        <w:ind w:left="360" w:hanging="360"/>
      </w:pPr>
      <w:rPr>
        <w:rFonts w:cs="Times New Roman" w:hint="default"/>
      </w:rPr>
    </w:lvl>
    <w:lvl w:ilvl="1">
      <w:start w:val="1"/>
      <w:numFmt w:val="decimal"/>
      <w:pStyle w:val="LGHeading2"/>
      <w:lvlText w:val="%1.%2."/>
      <w:lvlJc w:val="left"/>
      <w:pPr>
        <w:ind w:left="448" w:hanging="448"/>
      </w:pPr>
      <w:rPr>
        <w:rFonts w:cs="Times New Roman" w:hint="default"/>
      </w:rPr>
    </w:lvl>
    <w:lvl w:ilvl="2">
      <w:start w:val="1"/>
      <w:numFmt w:val="decimal"/>
      <w:pStyle w:val="LGHeading3"/>
      <w:lvlText w:val="%1.%2.%3."/>
      <w:lvlJc w:val="left"/>
      <w:pPr>
        <w:ind w:left="618" w:hanging="618"/>
      </w:pPr>
      <w:rPr>
        <w:rFonts w:cs="Times New Roman" w:hint="default"/>
      </w:rPr>
    </w:lvl>
    <w:lvl w:ilvl="3">
      <w:start w:val="1"/>
      <w:numFmt w:val="decimal"/>
      <w:lvlText w:val="%1.%2.%3.%4."/>
      <w:lvlJc w:val="left"/>
      <w:pPr>
        <w:ind w:left="828" w:hanging="828"/>
      </w:pPr>
      <w:rPr>
        <w:rFonts w:cs="Times New Roman" w:hint="default"/>
      </w:rPr>
    </w:lvl>
    <w:lvl w:ilvl="4">
      <w:start w:val="1"/>
      <w:numFmt w:val="decimal"/>
      <w:lvlText w:val="%1.%2.%3.%4.%5."/>
      <w:lvlJc w:val="left"/>
      <w:pPr>
        <w:ind w:left="1134" w:hanging="1134"/>
      </w:pPr>
      <w:rPr>
        <w:rFonts w:cs="Times New Roman" w:hint="default"/>
      </w:rPr>
    </w:lvl>
    <w:lvl w:ilvl="5">
      <w:start w:val="1"/>
      <w:numFmt w:val="decimal"/>
      <w:lvlText w:val="%1.%2.%3.%4.%5.%6."/>
      <w:lvlJc w:val="left"/>
      <w:pPr>
        <w:ind w:left="1134" w:hanging="1134"/>
      </w:pPr>
      <w:rPr>
        <w:rFonts w:cs="Times New Roman" w:hint="default"/>
      </w:rPr>
    </w:lvl>
    <w:lvl w:ilvl="6">
      <w:start w:val="1"/>
      <w:numFmt w:val="decimal"/>
      <w:lvlText w:val="%1.%2.%3.%4.%5.%6.%7."/>
      <w:lvlJc w:val="left"/>
      <w:pPr>
        <w:ind w:left="1134" w:hanging="1134"/>
      </w:pPr>
      <w:rPr>
        <w:rFonts w:cs="Times New Roman" w:hint="default"/>
      </w:rPr>
    </w:lvl>
    <w:lvl w:ilvl="7">
      <w:start w:val="1"/>
      <w:numFmt w:val="decimal"/>
      <w:lvlText w:val="%1.%2.%3.%4.%5.%6.%7.%8."/>
      <w:lvlJc w:val="left"/>
      <w:pPr>
        <w:ind w:left="1134" w:hanging="1134"/>
      </w:pPr>
      <w:rPr>
        <w:rFonts w:cs="Times New Roman" w:hint="default"/>
      </w:rPr>
    </w:lvl>
    <w:lvl w:ilvl="8">
      <w:start w:val="1"/>
      <w:numFmt w:val="decimal"/>
      <w:lvlText w:val="%1.%2.%3.%4.%5.%6.%7.%8.%9."/>
      <w:lvlJc w:val="left"/>
      <w:pPr>
        <w:ind w:left="1134" w:hanging="1134"/>
      </w:pPr>
      <w:rPr>
        <w:rFonts w:cs="Times New Roman" w:hint="default"/>
      </w:rPr>
    </w:lvl>
  </w:abstractNum>
  <w:abstractNum w:abstractNumId="14" w15:restartNumberingAfterBreak="0">
    <w:nsid w:val="3B683819"/>
    <w:multiLevelType w:val="multilevel"/>
    <w:tmpl w:val="2668BE3E"/>
    <w:styleLink w:val="Annexes"/>
    <w:lvl w:ilvl="0">
      <w:start w:val="1"/>
      <w:numFmt w:val="upperLetter"/>
      <w:pStyle w:val="ANNEXEtitre"/>
      <w:suff w:val="nothing"/>
      <w:lvlText w:val="Annex %1"/>
      <w:lvlJc w:val="center"/>
      <w:pPr>
        <w:ind w:left="0" w:firstLine="51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907"/>
        </w:tabs>
        <w:ind w:left="907" w:hanging="907"/>
      </w:pPr>
      <w:rPr>
        <w:rFonts w:hint="default"/>
      </w:rPr>
    </w:lvl>
    <w:lvl w:ilvl="3">
      <w:start w:val="1"/>
      <w:numFmt w:val="decimal"/>
      <w:lvlText w:val="%1.%2.%3.%4"/>
      <w:lvlJc w:val="left"/>
      <w:pPr>
        <w:tabs>
          <w:tab w:val="num" w:pos="1134"/>
        </w:tabs>
        <w:ind w:left="1134" w:hanging="1134"/>
      </w:pPr>
      <w:rPr>
        <w:rFonts w:hint="default"/>
      </w:rPr>
    </w:lvl>
    <w:lvl w:ilvl="4">
      <w:start w:val="1"/>
      <w:numFmt w:val="decimal"/>
      <w:lvlText w:val="%1.%2.%3.%4.%5"/>
      <w:lvlJc w:val="left"/>
      <w:pPr>
        <w:tabs>
          <w:tab w:val="num" w:pos="1361"/>
        </w:tabs>
        <w:ind w:left="1361" w:hanging="1361"/>
      </w:pPr>
      <w:rPr>
        <w:rFonts w:hint="default"/>
      </w:rPr>
    </w:lvl>
    <w:lvl w:ilvl="5">
      <w:start w:val="1"/>
      <w:numFmt w:val="decimal"/>
      <w:lvlText w:val="%1.%2.%3.%4.%5.%6"/>
      <w:lvlJc w:val="left"/>
      <w:pPr>
        <w:tabs>
          <w:tab w:val="num" w:pos="1588"/>
        </w:tabs>
        <w:ind w:left="1588" w:hanging="1588"/>
      </w:pPr>
      <w:rPr>
        <w:rFonts w:hint="default"/>
      </w:rPr>
    </w:lvl>
    <w:lvl w:ilvl="6">
      <w:start w:val="1"/>
      <w:numFmt w:val="decimal"/>
      <w:pStyle w:val="ANNEX-heading6"/>
      <w:lvlText w:val="%1.%2.%3.%4.%5.%6.%7"/>
      <w:lvlJc w:val="left"/>
      <w:pPr>
        <w:tabs>
          <w:tab w:val="num" w:pos="1814"/>
        </w:tabs>
        <w:ind w:left="1814" w:hanging="1814"/>
      </w:pPr>
      <w:rPr>
        <w:rFonts w:hint="default"/>
      </w:rPr>
    </w:lvl>
    <w:lvl w:ilvl="7">
      <w:start w:val="1"/>
      <w:numFmt w:val="decimal"/>
      <w:lvlText w:val="%1.%2.%3.%4.%5.%6.%7.%8"/>
      <w:lvlJc w:val="left"/>
      <w:pPr>
        <w:tabs>
          <w:tab w:val="num" w:pos="454"/>
        </w:tabs>
        <w:ind w:left="0" w:firstLine="454"/>
      </w:pPr>
      <w:rPr>
        <w:rFonts w:hint="default"/>
      </w:rPr>
    </w:lvl>
    <w:lvl w:ilvl="8">
      <w:start w:val="1"/>
      <w:numFmt w:val="decimal"/>
      <w:lvlText w:val="%1.%2.%3.%4.%5.%6.%7.%8.%9"/>
      <w:lvlJc w:val="left"/>
      <w:pPr>
        <w:tabs>
          <w:tab w:val="num" w:pos="454"/>
        </w:tabs>
        <w:ind w:left="0" w:firstLine="454"/>
      </w:pPr>
      <w:rPr>
        <w:rFonts w:hint="default"/>
      </w:rPr>
    </w:lvl>
  </w:abstractNum>
  <w:abstractNum w:abstractNumId="15" w15:restartNumberingAfterBreak="0">
    <w:nsid w:val="45EF1B76"/>
    <w:multiLevelType w:val="hybridMultilevel"/>
    <w:tmpl w:val="4A9E2650"/>
    <w:lvl w:ilvl="0" w:tplc="7A661074">
      <w:start w:val="1"/>
      <w:numFmt w:val="bullet"/>
      <w:pStyle w:val="ListDash5"/>
      <w:lvlText w:val=""/>
      <w:lvlJc w:val="left"/>
      <w:pPr>
        <w:ind w:left="2081" w:hanging="360"/>
      </w:pPr>
      <w:rPr>
        <w:rFonts w:ascii="Symbol" w:hAnsi="Symbol" w:hint="default"/>
      </w:rPr>
    </w:lvl>
    <w:lvl w:ilvl="1" w:tplc="08090003" w:tentative="1">
      <w:start w:val="1"/>
      <w:numFmt w:val="bullet"/>
      <w:lvlText w:val="o"/>
      <w:lvlJc w:val="left"/>
      <w:pPr>
        <w:ind w:left="2801" w:hanging="360"/>
      </w:pPr>
      <w:rPr>
        <w:rFonts w:ascii="Courier New" w:hAnsi="Courier New" w:cs="Courier New" w:hint="default"/>
      </w:rPr>
    </w:lvl>
    <w:lvl w:ilvl="2" w:tplc="08090005" w:tentative="1">
      <w:start w:val="1"/>
      <w:numFmt w:val="bullet"/>
      <w:lvlText w:val=""/>
      <w:lvlJc w:val="left"/>
      <w:pPr>
        <w:ind w:left="3521" w:hanging="360"/>
      </w:pPr>
      <w:rPr>
        <w:rFonts w:ascii="Wingdings" w:hAnsi="Wingdings" w:hint="default"/>
      </w:rPr>
    </w:lvl>
    <w:lvl w:ilvl="3" w:tplc="08090001" w:tentative="1">
      <w:start w:val="1"/>
      <w:numFmt w:val="bullet"/>
      <w:lvlText w:val=""/>
      <w:lvlJc w:val="left"/>
      <w:pPr>
        <w:ind w:left="4241" w:hanging="360"/>
      </w:pPr>
      <w:rPr>
        <w:rFonts w:ascii="Symbol" w:hAnsi="Symbol" w:hint="default"/>
      </w:rPr>
    </w:lvl>
    <w:lvl w:ilvl="4" w:tplc="08090003" w:tentative="1">
      <w:start w:val="1"/>
      <w:numFmt w:val="bullet"/>
      <w:lvlText w:val="o"/>
      <w:lvlJc w:val="left"/>
      <w:pPr>
        <w:ind w:left="4961" w:hanging="360"/>
      </w:pPr>
      <w:rPr>
        <w:rFonts w:ascii="Courier New" w:hAnsi="Courier New" w:cs="Courier New" w:hint="default"/>
      </w:rPr>
    </w:lvl>
    <w:lvl w:ilvl="5" w:tplc="08090005" w:tentative="1">
      <w:start w:val="1"/>
      <w:numFmt w:val="bullet"/>
      <w:lvlText w:val=""/>
      <w:lvlJc w:val="left"/>
      <w:pPr>
        <w:ind w:left="5681" w:hanging="360"/>
      </w:pPr>
      <w:rPr>
        <w:rFonts w:ascii="Wingdings" w:hAnsi="Wingdings" w:hint="default"/>
      </w:rPr>
    </w:lvl>
    <w:lvl w:ilvl="6" w:tplc="08090001" w:tentative="1">
      <w:start w:val="1"/>
      <w:numFmt w:val="bullet"/>
      <w:lvlText w:val=""/>
      <w:lvlJc w:val="left"/>
      <w:pPr>
        <w:ind w:left="6401" w:hanging="360"/>
      </w:pPr>
      <w:rPr>
        <w:rFonts w:ascii="Symbol" w:hAnsi="Symbol" w:hint="default"/>
      </w:rPr>
    </w:lvl>
    <w:lvl w:ilvl="7" w:tplc="08090003" w:tentative="1">
      <w:start w:val="1"/>
      <w:numFmt w:val="bullet"/>
      <w:lvlText w:val="o"/>
      <w:lvlJc w:val="left"/>
      <w:pPr>
        <w:ind w:left="7121" w:hanging="360"/>
      </w:pPr>
      <w:rPr>
        <w:rFonts w:ascii="Courier New" w:hAnsi="Courier New" w:cs="Courier New" w:hint="default"/>
      </w:rPr>
    </w:lvl>
    <w:lvl w:ilvl="8" w:tplc="08090005" w:tentative="1">
      <w:start w:val="1"/>
      <w:numFmt w:val="bullet"/>
      <w:lvlText w:val=""/>
      <w:lvlJc w:val="left"/>
      <w:pPr>
        <w:ind w:left="7841" w:hanging="360"/>
      </w:pPr>
      <w:rPr>
        <w:rFonts w:ascii="Wingdings" w:hAnsi="Wingdings" w:hint="default"/>
      </w:rPr>
    </w:lvl>
  </w:abstractNum>
  <w:abstractNum w:abstractNumId="16" w15:restartNumberingAfterBreak="0">
    <w:nsid w:val="49185D6F"/>
    <w:multiLevelType w:val="hybridMultilevel"/>
    <w:tmpl w:val="6388F592"/>
    <w:lvl w:ilvl="0" w:tplc="01BA9B72">
      <w:start w:val="1"/>
      <w:numFmt w:val="decimal"/>
      <w:pStyle w:val="numbered0-6pt"/>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4DC42EF7"/>
    <w:multiLevelType w:val="multilevel"/>
    <w:tmpl w:val="87C65032"/>
    <w:lvl w:ilvl="0">
      <w:start w:val="1"/>
      <w:numFmt w:val="decimal"/>
      <w:pStyle w:val="ListNumberalt"/>
      <w:lvlText w:val="%1)"/>
      <w:lvlJc w:val="left"/>
      <w:pPr>
        <w:ind w:left="360" w:hanging="360"/>
      </w:pPr>
      <w:rPr>
        <w:rFonts w:hint="default"/>
      </w:rPr>
    </w:lvl>
    <w:lvl w:ilvl="1">
      <w:start w:val="1"/>
      <w:numFmt w:val="lowerLetter"/>
      <w:pStyle w:val="ListNumberalt2"/>
      <w:lvlText w:val="%2)"/>
      <w:lvlJc w:val="left"/>
      <w:pPr>
        <w:ind w:left="680" w:hanging="320"/>
      </w:pPr>
      <w:rPr>
        <w:rFonts w:hint="default"/>
      </w:rPr>
    </w:lvl>
    <w:lvl w:ilvl="2">
      <w:start w:val="1"/>
      <w:numFmt w:val="lowerRoman"/>
      <w:pStyle w:val="ListNumberalt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22B0C2E"/>
    <w:multiLevelType w:val="hybridMultilevel"/>
    <w:tmpl w:val="05F62AA0"/>
    <w:lvl w:ilvl="0" w:tplc="FFFFFFFF">
      <w:start w:val="1"/>
      <w:numFmt w:val="decimal"/>
      <w:pStyle w:val="bulleted0-6pt"/>
      <w:lvlText w:val="%1."/>
      <w:lvlJc w:val="left"/>
      <w:pPr>
        <w:tabs>
          <w:tab w:val="num" w:pos="360"/>
        </w:tabs>
        <w:ind w:left="360" w:hanging="360"/>
      </w:p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19" w15:restartNumberingAfterBreak="0">
    <w:nsid w:val="54435571"/>
    <w:multiLevelType w:val="hybridMultilevel"/>
    <w:tmpl w:val="04404C80"/>
    <w:lvl w:ilvl="0" w:tplc="25EC1A2A">
      <w:start w:val="1"/>
      <w:numFmt w:val="bullet"/>
      <w:pStyle w:val="List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A907D55"/>
    <w:multiLevelType w:val="hybridMultilevel"/>
    <w:tmpl w:val="EC8C49E4"/>
    <w:lvl w:ilvl="0" w:tplc="5302E3F2">
      <w:start w:val="1"/>
      <w:numFmt w:val="bullet"/>
      <w:pStyle w:val="Texttable"/>
      <w:lvlText w:val=""/>
      <w:lvlJc w:val="left"/>
      <w:pPr>
        <w:tabs>
          <w:tab w:val="num" w:pos="3479"/>
        </w:tabs>
        <w:ind w:left="3402" w:hanging="283"/>
      </w:pPr>
      <w:rPr>
        <w:rFonts w:ascii="Symbol" w:hAnsi="Symbol" w:hint="default"/>
      </w:rPr>
    </w:lvl>
    <w:lvl w:ilvl="1" w:tplc="04090019">
      <w:start w:val="1"/>
      <w:numFmt w:val="bullet"/>
      <w:lvlText w:val="o"/>
      <w:lvlJc w:val="left"/>
      <w:pPr>
        <w:tabs>
          <w:tab w:val="num" w:pos="4275"/>
        </w:tabs>
        <w:ind w:left="4275" w:hanging="360"/>
      </w:pPr>
      <w:rPr>
        <w:rFonts w:ascii="Courier New" w:hAnsi="Courier New" w:hint="default"/>
      </w:rPr>
    </w:lvl>
    <w:lvl w:ilvl="2" w:tplc="0409001B" w:tentative="1">
      <w:start w:val="1"/>
      <w:numFmt w:val="bullet"/>
      <w:lvlText w:val=""/>
      <w:lvlJc w:val="left"/>
      <w:pPr>
        <w:tabs>
          <w:tab w:val="num" w:pos="4995"/>
        </w:tabs>
        <w:ind w:left="4995" w:hanging="360"/>
      </w:pPr>
      <w:rPr>
        <w:rFonts w:ascii="Wingdings" w:hAnsi="Wingdings" w:hint="default"/>
      </w:rPr>
    </w:lvl>
    <w:lvl w:ilvl="3" w:tplc="0409000F" w:tentative="1">
      <w:start w:val="1"/>
      <w:numFmt w:val="bullet"/>
      <w:lvlText w:val=""/>
      <w:lvlJc w:val="left"/>
      <w:pPr>
        <w:tabs>
          <w:tab w:val="num" w:pos="5715"/>
        </w:tabs>
        <w:ind w:left="5715" w:hanging="360"/>
      </w:pPr>
      <w:rPr>
        <w:rFonts w:ascii="Symbol" w:hAnsi="Symbol" w:hint="default"/>
      </w:rPr>
    </w:lvl>
    <w:lvl w:ilvl="4" w:tplc="04090019" w:tentative="1">
      <w:start w:val="1"/>
      <w:numFmt w:val="bullet"/>
      <w:lvlText w:val="o"/>
      <w:lvlJc w:val="left"/>
      <w:pPr>
        <w:tabs>
          <w:tab w:val="num" w:pos="6435"/>
        </w:tabs>
        <w:ind w:left="6435" w:hanging="360"/>
      </w:pPr>
      <w:rPr>
        <w:rFonts w:ascii="Courier New" w:hAnsi="Courier New" w:hint="default"/>
      </w:rPr>
    </w:lvl>
    <w:lvl w:ilvl="5" w:tplc="0409001B" w:tentative="1">
      <w:start w:val="1"/>
      <w:numFmt w:val="bullet"/>
      <w:lvlText w:val=""/>
      <w:lvlJc w:val="left"/>
      <w:pPr>
        <w:tabs>
          <w:tab w:val="num" w:pos="7155"/>
        </w:tabs>
        <w:ind w:left="7155" w:hanging="360"/>
      </w:pPr>
      <w:rPr>
        <w:rFonts w:ascii="Wingdings" w:hAnsi="Wingdings" w:hint="default"/>
      </w:rPr>
    </w:lvl>
    <w:lvl w:ilvl="6" w:tplc="0409000F" w:tentative="1">
      <w:start w:val="1"/>
      <w:numFmt w:val="bullet"/>
      <w:lvlText w:val=""/>
      <w:lvlJc w:val="left"/>
      <w:pPr>
        <w:tabs>
          <w:tab w:val="num" w:pos="7875"/>
        </w:tabs>
        <w:ind w:left="7875" w:hanging="360"/>
      </w:pPr>
      <w:rPr>
        <w:rFonts w:ascii="Symbol" w:hAnsi="Symbol" w:hint="default"/>
      </w:rPr>
    </w:lvl>
    <w:lvl w:ilvl="7" w:tplc="04090019" w:tentative="1">
      <w:start w:val="1"/>
      <w:numFmt w:val="bullet"/>
      <w:lvlText w:val="o"/>
      <w:lvlJc w:val="left"/>
      <w:pPr>
        <w:tabs>
          <w:tab w:val="num" w:pos="8595"/>
        </w:tabs>
        <w:ind w:left="8595" w:hanging="360"/>
      </w:pPr>
      <w:rPr>
        <w:rFonts w:ascii="Courier New" w:hAnsi="Courier New" w:hint="default"/>
      </w:rPr>
    </w:lvl>
    <w:lvl w:ilvl="8" w:tplc="0409001B" w:tentative="1">
      <w:start w:val="1"/>
      <w:numFmt w:val="bullet"/>
      <w:lvlText w:val=""/>
      <w:lvlJc w:val="left"/>
      <w:pPr>
        <w:tabs>
          <w:tab w:val="num" w:pos="9315"/>
        </w:tabs>
        <w:ind w:left="9315" w:hanging="360"/>
      </w:pPr>
      <w:rPr>
        <w:rFonts w:ascii="Wingdings" w:hAnsi="Wingdings" w:hint="default"/>
      </w:rPr>
    </w:lvl>
  </w:abstractNum>
  <w:abstractNum w:abstractNumId="21" w15:restartNumberingAfterBreak="0">
    <w:nsid w:val="5BA7634F"/>
    <w:multiLevelType w:val="multilevel"/>
    <w:tmpl w:val="162E584A"/>
    <w:styleLink w:val="WWOutlineListStyle"/>
    <w:lvl w:ilvl="0">
      <w:start w:val="1"/>
      <w:numFmt w:val="decimal"/>
      <w:lvlText w:val="%1"/>
      <w:lvlJc w:val="left"/>
    </w:lvl>
    <w:lvl w:ilvl="1">
      <w:start w:val="1"/>
      <w:numFmt w:val="decimal"/>
      <w:lvlText w:val="%1.%2"/>
      <w:lvlJc w:val="left"/>
      <w:rPr>
        <w:b/>
        <w:bCs w:val="0"/>
        <w:i w:val="0"/>
        <w:iCs w:val="0"/>
        <w:caps w:val="0"/>
        <w:smallCaps w:val="0"/>
        <w:strike w:val="0"/>
        <w:dstrike w:val="0"/>
        <w:vanish w:val="0"/>
        <w:color w:val="00000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rPr>
        <w:b/>
        <w:bCs w:val="0"/>
        <w:i w:val="0"/>
        <w:iCs w:val="0"/>
        <w:caps w:val="0"/>
        <w:smallCaps w:val="0"/>
        <w:strike w:val="0"/>
        <w:dstrike w:val="0"/>
        <w:vanish w:val="0"/>
        <w:color w:val="00000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2" w15:restartNumberingAfterBreak="0">
    <w:nsid w:val="5EC901DF"/>
    <w:multiLevelType w:val="singleLevel"/>
    <w:tmpl w:val="3B7454CE"/>
    <w:lvl w:ilvl="0">
      <w:start w:val="1"/>
      <w:numFmt w:val="bullet"/>
      <w:pStyle w:val="ListDash"/>
      <w:lvlText w:val="–"/>
      <w:lvlJc w:val="left"/>
      <w:pPr>
        <w:tabs>
          <w:tab w:val="num" w:pos="340"/>
        </w:tabs>
        <w:ind w:left="340" w:hanging="340"/>
      </w:pPr>
      <w:rPr>
        <w:rFonts w:ascii="Arial" w:hAnsi="Arial" w:hint="default"/>
      </w:rPr>
    </w:lvl>
  </w:abstractNum>
  <w:abstractNum w:abstractNumId="23" w15:restartNumberingAfterBreak="0">
    <w:nsid w:val="6106621E"/>
    <w:multiLevelType w:val="multilevel"/>
    <w:tmpl w:val="D74AE1B0"/>
    <w:lvl w:ilvl="0">
      <w:start w:val="1"/>
      <w:numFmt w:val="lowerLetter"/>
      <w:pStyle w:val="ListNumber"/>
      <w:lvlText w:val="%1)"/>
      <w:lvlJc w:val="left"/>
      <w:pPr>
        <w:ind w:left="340" w:hanging="340"/>
      </w:pPr>
      <w:rPr>
        <w:rFonts w:hint="default"/>
      </w:rPr>
    </w:lvl>
    <w:lvl w:ilvl="1">
      <w:start w:val="1"/>
      <w:numFmt w:val="decimal"/>
      <w:pStyle w:val="ListNumber2"/>
      <w:lvlText w:val="%2)"/>
      <w:lvlJc w:val="left"/>
      <w:pPr>
        <w:ind w:left="680" w:hanging="340"/>
      </w:pPr>
      <w:rPr>
        <w:rFonts w:hint="default"/>
      </w:rPr>
    </w:lvl>
    <w:lvl w:ilvl="2">
      <w:start w:val="1"/>
      <w:numFmt w:val="lowerRoman"/>
      <w:pStyle w:val="ListNumber3"/>
      <w:lvlText w:val="%3)"/>
      <w:lvlJc w:val="left"/>
      <w:pPr>
        <w:ind w:left="1021" w:hanging="341"/>
      </w:pPr>
      <w:rPr>
        <w:rFonts w:hint="default"/>
      </w:rPr>
    </w:lvl>
    <w:lvl w:ilvl="3">
      <w:start w:val="1"/>
      <w:numFmt w:val="lowerLetter"/>
      <w:pStyle w:val="ListNumber4"/>
      <w:lvlText w:val="%4)"/>
      <w:lvlJc w:val="left"/>
      <w:pPr>
        <w:ind w:left="1361" w:hanging="340"/>
      </w:pPr>
      <w:rPr>
        <w:rFonts w:hint="default"/>
      </w:rPr>
    </w:lvl>
    <w:lvl w:ilvl="4">
      <w:start w:val="1"/>
      <w:numFmt w:val="decimal"/>
      <w:pStyle w:val="ListNumber5"/>
      <w:lvlText w:val="%5)"/>
      <w:lvlJc w:val="left"/>
      <w:pPr>
        <w:ind w:left="1701" w:hanging="34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76B00A8C"/>
    <w:multiLevelType w:val="hybridMultilevel"/>
    <w:tmpl w:val="6AA0DDAC"/>
    <w:lvl w:ilvl="0" w:tplc="949C907C">
      <w:start w:val="1"/>
      <w:numFmt w:val="bullet"/>
      <w:pStyle w:val="ListDash4"/>
      <w:lvlText w:val="–"/>
      <w:lvlJc w:val="left"/>
      <w:pPr>
        <w:tabs>
          <w:tab w:val="num" w:pos="1361"/>
        </w:tabs>
        <w:ind w:left="1361" w:hanging="340"/>
      </w:pPr>
      <w:rPr>
        <w:rFonts w:ascii="Arial" w:hAnsi="Arial" w:hint="default"/>
      </w:rPr>
    </w:lvl>
    <w:lvl w:ilvl="1" w:tplc="08090003" w:tentative="1">
      <w:start w:val="1"/>
      <w:numFmt w:val="bullet"/>
      <w:lvlText w:val="o"/>
      <w:lvlJc w:val="left"/>
      <w:pPr>
        <w:tabs>
          <w:tab w:val="num" w:pos="2461"/>
        </w:tabs>
        <w:ind w:left="2461" w:hanging="360"/>
      </w:pPr>
      <w:rPr>
        <w:rFonts w:ascii="Courier New" w:hAnsi="Courier New" w:cs="Courier New" w:hint="default"/>
      </w:rPr>
    </w:lvl>
    <w:lvl w:ilvl="2" w:tplc="08090005" w:tentative="1">
      <w:start w:val="1"/>
      <w:numFmt w:val="bullet"/>
      <w:lvlText w:val=""/>
      <w:lvlJc w:val="left"/>
      <w:pPr>
        <w:tabs>
          <w:tab w:val="num" w:pos="3181"/>
        </w:tabs>
        <w:ind w:left="3181" w:hanging="360"/>
      </w:pPr>
      <w:rPr>
        <w:rFonts w:ascii="Wingdings" w:hAnsi="Wingdings" w:hint="default"/>
      </w:rPr>
    </w:lvl>
    <w:lvl w:ilvl="3" w:tplc="08090001" w:tentative="1">
      <w:start w:val="1"/>
      <w:numFmt w:val="bullet"/>
      <w:lvlText w:val=""/>
      <w:lvlJc w:val="left"/>
      <w:pPr>
        <w:tabs>
          <w:tab w:val="num" w:pos="3901"/>
        </w:tabs>
        <w:ind w:left="3901" w:hanging="360"/>
      </w:pPr>
      <w:rPr>
        <w:rFonts w:ascii="Symbol" w:hAnsi="Symbol" w:hint="default"/>
      </w:rPr>
    </w:lvl>
    <w:lvl w:ilvl="4" w:tplc="08090003" w:tentative="1">
      <w:start w:val="1"/>
      <w:numFmt w:val="bullet"/>
      <w:lvlText w:val="o"/>
      <w:lvlJc w:val="left"/>
      <w:pPr>
        <w:tabs>
          <w:tab w:val="num" w:pos="4621"/>
        </w:tabs>
        <w:ind w:left="4621" w:hanging="360"/>
      </w:pPr>
      <w:rPr>
        <w:rFonts w:ascii="Courier New" w:hAnsi="Courier New" w:cs="Courier New" w:hint="default"/>
      </w:rPr>
    </w:lvl>
    <w:lvl w:ilvl="5" w:tplc="08090005" w:tentative="1">
      <w:start w:val="1"/>
      <w:numFmt w:val="bullet"/>
      <w:lvlText w:val=""/>
      <w:lvlJc w:val="left"/>
      <w:pPr>
        <w:tabs>
          <w:tab w:val="num" w:pos="5341"/>
        </w:tabs>
        <w:ind w:left="5341" w:hanging="360"/>
      </w:pPr>
      <w:rPr>
        <w:rFonts w:ascii="Wingdings" w:hAnsi="Wingdings" w:hint="default"/>
      </w:rPr>
    </w:lvl>
    <w:lvl w:ilvl="6" w:tplc="08090001" w:tentative="1">
      <w:start w:val="1"/>
      <w:numFmt w:val="bullet"/>
      <w:lvlText w:val=""/>
      <w:lvlJc w:val="left"/>
      <w:pPr>
        <w:tabs>
          <w:tab w:val="num" w:pos="6061"/>
        </w:tabs>
        <w:ind w:left="6061" w:hanging="360"/>
      </w:pPr>
      <w:rPr>
        <w:rFonts w:ascii="Symbol" w:hAnsi="Symbol" w:hint="default"/>
      </w:rPr>
    </w:lvl>
    <w:lvl w:ilvl="7" w:tplc="08090003" w:tentative="1">
      <w:start w:val="1"/>
      <w:numFmt w:val="bullet"/>
      <w:lvlText w:val="o"/>
      <w:lvlJc w:val="left"/>
      <w:pPr>
        <w:tabs>
          <w:tab w:val="num" w:pos="6781"/>
        </w:tabs>
        <w:ind w:left="6781" w:hanging="360"/>
      </w:pPr>
      <w:rPr>
        <w:rFonts w:ascii="Courier New" w:hAnsi="Courier New" w:cs="Courier New" w:hint="default"/>
      </w:rPr>
    </w:lvl>
    <w:lvl w:ilvl="8" w:tplc="08090005" w:tentative="1">
      <w:start w:val="1"/>
      <w:numFmt w:val="bullet"/>
      <w:lvlText w:val=""/>
      <w:lvlJc w:val="left"/>
      <w:pPr>
        <w:tabs>
          <w:tab w:val="num" w:pos="7501"/>
        </w:tabs>
        <w:ind w:left="7501" w:hanging="360"/>
      </w:pPr>
      <w:rPr>
        <w:rFonts w:ascii="Wingdings" w:hAnsi="Wingdings" w:hint="default"/>
      </w:rPr>
    </w:lvl>
  </w:abstractNum>
  <w:abstractNum w:abstractNumId="25" w15:restartNumberingAfterBreak="0">
    <w:nsid w:val="77A259FE"/>
    <w:multiLevelType w:val="hybridMultilevel"/>
    <w:tmpl w:val="D16843E8"/>
    <w:lvl w:ilvl="0" w:tplc="6DB41FE0">
      <w:start w:val="1"/>
      <w:numFmt w:val="decimal"/>
      <w:pStyle w:val="nota"/>
      <w:lvlText w:val="(%1)"/>
      <w:lvlJc w:val="left"/>
      <w:pPr>
        <w:tabs>
          <w:tab w:val="num" w:pos="720"/>
        </w:tabs>
        <w:ind w:left="720" w:hanging="360"/>
      </w:pPr>
      <w:rPr>
        <w:rFonts w:ascii="Times New Roman" w:hAnsi="Times New Roman" w:cs="Times New Roman" w:hint="default"/>
      </w:rPr>
    </w:lvl>
    <w:lvl w:ilvl="1" w:tplc="040C0019">
      <w:start w:val="1"/>
      <w:numFmt w:val="lowerLetter"/>
      <w:lvlText w:val="%2."/>
      <w:lvlJc w:val="left"/>
      <w:pPr>
        <w:tabs>
          <w:tab w:val="num" w:pos="1440"/>
        </w:tabs>
        <w:ind w:left="1440" w:hanging="360"/>
      </w:pPr>
      <w:rPr>
        <w:rFonts w:ascii="Times New Roman" w:hAnsi="Times New Roman" w:cs="Times New Roman"/>
      </w:rPr>
    </w:lvl>
    <w:lvl w:ilvl="2" w:tplc="040C001B">
      <w:start w:val="1"/>
      <w:numFmt w:val="lowerRoman"/>
      <w:lvlText w:val="%3."/>
      <w:lvlJc w:val="right"/>
      <w:pPr>
        <w:tabs>
          <w:tab w:val="num" w:pos="2160"/>
        </w:tabs>
        <w:ind w:left="2160" w:hanging="180"/>
      </w:pPr>
      <w:rPr>
        <w:rFonts w:ascii="Times New Roman" w:hAnsi="Times New Roman" w:cs="Times New Roman"/>
      </w:rPr>
    </w:lvl>
    <w:lvl w:ilvl="3" w:tplc="040C000F">
      <w:start w:val="1"/>
      <w:numFmt w:val="decimal"/>
      <w:lvlText w:val="%4."/>
      <w:lvlJc w:val="left"/>
      <w:pPr>
        <w:tabs>
          <w:tab w:val="num" w:pos="2880"/>
        </w:tabs>
        <w:ind w:left="2880" w:hanging="360"/>
      </w:pPr>
      <w:rPr>
        <w:rFonts w:ascii="Times New Roman" w:hAnsi="Times New Roman" w:cs="Times New Roman"/>
      </w:rPr>
    </w:lvl>
    <w:lvl w:ilvl="4" w:tplc="040C0019">
      <w:start w:val="1"/>
      <w:numFmt w:val="lowerLetter"/>
      <w:lvlText w:val="%5."/>
      <w:lvlJc w:val="left"/>
      <w:pPr>
        <w:tabs>
          <w:tab w:val="num" w:pos="3600"/>
        </w:tabs>
        <w:ind w:left="3600" w:hanging="360"/>
      </w:pPr>
      <w:rPr>
        <w:rFonts w:ascii="Times New Roman" w:hAnsi="Times New Roman" w:cs="Times New Roman"/>
      </w:rPr>
    </w:lvl>
    <w:lvl w:ilvl="5" w:tplc="040C001B">
      <w:start w:val="1"/>
      <w:numFmt w:val="lowerRoman"/>
      <w:lvlText w:val="%6."/>
      <w:lvlJc w:val="right"/>
      <w:pPr>
        <w:tabs>
          <w:tab w:val="num" w:pos="4320"/>
        </w:tabs>
        <w:ind w:left="4320" w:hanging="180"/>
      </w:pPr>
      <w:rPr>
        <w:rFonts w:ascii="Times New Roman" w:hAnsi="Times New Roman" w:cs="Times New Roman"/>
      </w:rPr>
    </w:lvl>
    <w:lvl w:ilvl="6" w:tplc="040C000F">
      <w:start w:val="1"/>
      <w:numFmt w:val="decimal"/>
      <w:lvlText w:val="%7."/>
      <w:lvlJc w:val="left"/>
      <w:pPr>
        <w:tabs>
          <w:tab w:val="num" w:pos="5040"/>
        </w:tabs>
        <w:ind w:left="5040" w:hanging="360"/>
      </w:pPr>
      <w:rPr>
        <w:rFonts w:ascii="Times New Roman" w:hAnsi="Times New Roman" w:cs="Times New Roman"/>
      </w:rPr>
    </w:lvl>
    <w:lvl w:ilvl="7" w:tplc="040C0019">
      <w:start w:val="1"/>
      <w:numFmt w:val="lowerLetter"/>
      <w:lvlText w:val="%8."/>
      <w:lvlJc w:val="left"/>
      <w:pPr>
        <w:tabs>
          <w:tab w:val="num" w:pos="5760"/>
        </w:tabs>
        <w:ind w:left="5760" w:hanging="360"/>
      </w:pPr>
      <w:rPr>
        <w:rFonts w:ascii="Times New Roman" w:hAnsi="Times New Roman" w:cs="Times New Roman"/>
      </w:rPr>
    </w:lvl>
    <w:lvl w:ilvl="8" w:tplc="040C001B">
      <w:start w:val="1"/>
      <w:numFmt w:val="lowerRoman"/>
      <w:lvlText w:val="%9."/>
      <w:lvlJc w:val="right"/>
      <w:pPr>
        <w:tabs>
          <w:tab w:val="num" w:pos="6480"/>
        </w:tabs>
        <w:ind w:left="6480" w:hanging="180"/>
      </w:pPr>
      <w:rPr>
        <w:rFonts w:ascii="Times New Roman" w:hAnsi="Times New Roman" w:cs="Times New Roman"/>
      </w:rPr>
    </w:lvl>
  </w:abstractNum>
  <w:num w:numId="1">
    <w:abstractNumId w:val="22"/>
  </w:num>
  <w:num w:numId="2">
    <w:abstractNumId w:val="3"/>
  </w:num>
  <w:num w:numId="3">
    <w:abstractNumId w:val="7"/>
  </w:num>
  <w:num w:numId="4">
    <w:abstractNumId w:val="24"/>
  </w:num>
  <w:num w:numId="5">
    <w:abstractNumId w:val="6"/>
  </w:num>
  <w:num w:numId="6">
    <w:abstractNumId w:val="17"/>
  </w:num>
  <w:num w:numId="7">
    <w:abstractNumId w:val="14"/>
  </w:num>
  <w:num w:numId="8">
    <w:abstractNumId w:val="4"/>
  </w:num>
  <w:num w:numId="9">
    <w:abstractNumId w:val="11"/>
  </w:num>
  <w:num w:numId="10">
    <w:abstractNumId w:val="18"/>
  </w:num>
  <w:num w:numId="11">
    <w:abstractNumId w:val="16"/>
  </w:num>
  <w:num w:numId="12">
    <w:abstractNumId w:val="20"/>
  </w:num>
  <w:num w:numId="13">
    <w:abstractNumId w:val="5"/>
  </w:num>
  <w:num w:numId="14">
    <w:abstractNumId w:val="21"/>
  </w:num>
  <w:num w:numId="15">
    <w:abstractNumId w:val="10"/>
  </w:num>
  <w:num w:numId="16">
    <w:abstractNumId w:val="0"/>
  </w:num>
  <w:num w:numId="17">
    <w:abstractNumId w:val="25"/>
  </w:num>
  <w:num w:numId="18">
    <w:abstractNumId w:val="8"/>
  </w:num>
  <w:num w:numId="19">
    <w:abstractNumId w:val="13"/>
  </w:num>
  <w:num w:numId="20">
    <w:abstractNumId w:val="19"/>
  </w:num>
  <w:num w:numId="21">
    <w:abstractNumId w:val="2"/>
  </w:num>
  <w:num w:numId="22">
    <w:abstractNumId w:val="9"/>
  </w:num>
  <w:num w:numId="23">
    <w:abstractNumId w:val="15"/>
  </w:num>
  <w:num w:numId="24">
    <w:abstractNumId w:val="23"/>
  </w:num>
  <w:num w:numId="25">
    <w:abstractNumId w:val="1"/>
  </w:num>
  <w:num w:numId="26">
    <w:abstractNumId w:val="12"/>
  </w:num>
  <w:numIdMacAtCleanup w:val="2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itik, Izabela">
    <w15:presenceInfo w15:providerId="AD" w15:userId="S::iwi@iec.ch::0e09205f-6c2c-4a1a-9e07-b41cfac1e5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activeWritingStyle w:appName="MSWord" w:lang="en-GB" w:vendorID="8" w:dllVersion="513" w:checkStyle="1"/>
  <w:activeWritingStyle w:appName="MSWord" w:lang="fr-FR" w:vendorID="9" w:dllVersion="512" w:checkStyle="1"/>
  <w:activeWritingStyle w:appName="MSWord" w:lang="en-US" w:vendorID="8" w:dllVersion="513" w:checkStyle="1"/>
  <w:attachedTemplate r:id="rId1"/>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trackRevisions/>
  <w:doNotTrackFormatting/>
  <w:defaultTabStop w:val="567"/>
  <w:evenAndOddHeaders/>
  <w:drawingGridHorizontalSpacing w:val="104"/>
  <w:displayHorizontalDrawingGridEvery w:val="0"/>
  <w:displayVerticalDrawingGridEvery w:val="0"/>
  <w:noPunctuationKerning/>
  <w:characterSpacingControl w:val="doNotCompress"/>
  <w:hdrShapeDefaults>
    <o:shapedefaults v:ext="edit" spidmax="2050" style="mso-position-vertical-relative:line" fillcolor="#00b0f0" stroke="f">
      <v:fill color="#00b0f0"/>
      <v:stroke on="f"/>
      <v:shadow color="#868686"/>
    </o:shapedefaults>
  </w:hdrShapeDefaults>
  <w:footnotePr>
    <w:footnote w:id="-1"/>
    <w:footnote w:id="0"/>
    <w:footnote w:id="1"/>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FC0"/>
    <w:rsid w:val="00000886"/>
    <w:rsid w:val="000028A9"/>
    <w:rsid w:val="00004B2D"/>
    <w:rsid w:val="000068D4"/>
    <w:rsid w:val="00010DEC"/>
    <w:rsid w:val="000120AD"/>
    <w:rsid w:val="000136A2"/>
    <w:rsid w:val="00013F7A"/>
    <w:rsid w:val="00014C5B"/>
    <w:rsid w:val="00015638"/>
    <w:rsid w:val="00016AB5"/>
    <w:rsid w:val="00020533"/>
    <w:rsid w:val="00021707"/>
    <w:rsid w:val="00023402"/>
    <w:rsid w:val="00024CE8"/>
    <w:rsid w:val="00030347"/>
    <w:rsid w:val="00032976"/>
    <w:rsid w:val="000356C8"/>
    <w:rsid w:val="00035A3F"/>
    <w:rsid w:val="00035A84"/>
    <w:rsid w:val="00036D63"/>
    <w:rsid w:val="00036F72"/>
    <w:rsid w:val="0003770D"/>
    <w:rsid w:val="00041BC3"/>
    <w:rsid w:val="00047AE6"/>
    <w:rsid w:val="00047F11"/>
    <w:rsid w:val="000527C1"/>
    <w:rsid w:val="00055304"/>
    <w:rsid w:val="0005599D"/>
    <w:rsid w:val="00055DEB"/>
    <w:rsid w:val="0006650B"/>
    <w:rsid w:val="00066DF2"/>
    <w:rsid w:val="00067F2A"/>
    <w:rsid w:val="00070142"/>
    <w:rsid w:val="00070B1A"/>
    <w:rsid w:val="00071376"/>
    <w:rsid w:val="00076D7C"/>
    <w:rsid w:val="00077B33"/>
    <w:rsid w:val="000813B2"/>
    <w:rsid w:val="00085963"/>
    <w:rsid w:val="00085AEF"/>
    <w:rsid w:val="0008658F"/>
    <w:rsid w:val="00087EE9"/>
    <w:rsid w:val="0009225D"/>
    <w:rsid w:val="00092FEA"/>
    <w:rsid w:val="00094BB4"/>
    <w:rsid w:val="000A021B"/>
    <w:rsid w:val="000A18B7"/>
    <w:rsid w:val="000A566B"/>
    <w:rsid w:val="000A6A58"/>
    <w:rsid w:val="000B0435"/>
    <w:rsid w:val="000B0736"/>
    <w:rsid w:val="000B0BCD"/>
    <w:rsid w:val="000B1A1C"/>
    <w:rsid w:val="000B3FBB"/>
    <w:rsid w:val="000B5899"/>
    <w:rsid w:val="000B5FCA"/>
    <w:rsid w:val="000B6100"/>
    <w:rsid w:val="000B64E1"/>
    <w:rsid w:val="000C2A2A"/>
    <w:rsid w:val="000C597C"/>
    <w:rsid w:val="000D0E4A"/>
    <w:rsid w:val="000D2EFD"/>
    <w:rsid w:val="000D3D9D"/>
    <w:rsid w:val="000D46A3"/>
    <w:rsid w:val="000D714E"/>
    <w:rsid w:val="000D7A84"/>
    <w:rsid w:val="000E0609"/>
    <w:rsid w:val="000E2C41"/>
    <w:rsid w:val="000E2D82"/>
    <w:rsid w:val="000E3EA0"/>
    <w:rsid w:val="000E5154"/>
    <w:rsid w:val="000E5499"/>
    <w:rsid w:val="000E570A"/>
    <w:rsid w:val="000F0EAE"/>
    <w:rsid w:val="000F253A"/>
    <w:rsid w:val="000F2CF4"/>
    <w:rsid w:val="000F2E74"/>
    <w:rsid w:val="000F3215"/>
    <w:rsid w:val="000F32F8"/>
    <w:rsid w:val="000F4DD2"/>
    <w:rsid w:val="000F5EE9"/>
    <w:rsid w:val="000F62AC"/>
    <w:rsid w:val="000F684F"/>
    <w:rsid w:val="00100849"/>
    <w:rsid w:val="00100910"/>
    <w:rsid w:val="00100DE8"/>
    <w:rsid w:val="001016E4"/>
    <w:rsid w:val="00101A86"/>
    <w:rsid w:val="001024CF"/>
    <w:rsid w:val="001071F7"/>
    <w:rsid w:val="00110205"/>
    <w:rsid w:val="001102E7"/>
    <w:rsid w:val="001161DF"/>
    <w:rsid w:val="00121B8E"/>
    <w:rsid w:val="00121CD0"/>
    <w:rsid w:val="0012244F"/>
    <w:rsid w:val="001238C5"/>
    <w:rsid w:val="00124B24"/>
    <w:rsid w:val="00126198"/>
    <w:rsid w:val="001301BB"/>
    <w:rsid w:val="00130554"/>
    <w:rsid w:val="00130DEA"/>
    <w:rsid w:val="001323ED"/>
    <w:rsid w:val="00132C05"/>
    <w:rsid w:val="00133A2B"/>
    <w:rsid w:val="001340F1"/>
    <w:rsid w:val="001346B7"/>
    <w:rsid w:val="00140901"/>
    <w:rsid w:val="00142C12"/>
    <w:rsid w:val="00142F06"/>
    <w:rsid w:val="00143C06"/>
    <w:rsid w:val="001466CE"/>
    <w:rsid w:val="00147D12"/>
    <w:rsid w:val="0015070F"/>
    <w:rsid w:val="00153314"/>
    <w:rsid w:val="00153F7F"/>
    <w:rsid w:val="0015470A"/>
    <w:rsid w:val="001556C3"/>
    <w:rsid w:val="00155D96"/>
    <w:rsid w:val="00157280"/>
    <w:rsid w:val="00161A7A"/>
    <w:rsid w:val="00167124"/>
    <w:rsid w:val="001678B6"/>
    <w:rsid w:val="001749F7"/>
    <w:rsid w:val="001756E5"/>
    <w:rsid w:val="00175C28"/>
    <w:rsid w:val="00175D53"/>
    <w:rsid w:val="001806A1"/>
    <w:rsid w:val="00182212"/>
    <w:rsid w:val="0018341C"/>
    <w:rsid w:val="00183B88"/>
    <w:rsid w:val="00186793"/>
    <w:rsid w:val="0018763D"/>
    <w:rsid w:val="001907FE"/>
    <w:rsid w:val="00190AF4"/>
    <w:rsid w:val="00191418"/>
    <w:rsid w:val="00191B2A"/>
    <w:rsid w:val="001941C1"/>
    <w:rsid w:val="00194729"/>
    <w:rsid w:val="00196AC0"/>
    <w:rsid w:val="00196E93"/>
    <w:rsid w:val="00197D48"/>
    <w:rsid w:val="001A0258"/>
    <w:rsid w:val="001A19F0"/>
    <w:rsid w:val="001A2EFD"/>
    <w:rsid w:val="001A3376"/>
    <w:rsid w:val="001A4426"/>
    <w:rsid w:val="001A44A2"/>
    <w:rsid w:val="001A67B7"/>
    <w:rsid w:val="001B04EF"/>
    <w:rsid w:val="001B0E0E"/>
    <w:rsid w:val="001B1237"/>
    <w:rsid w:val="001B149F"/>
    <w:rsid w:val="001B1942"/>
    <w:rsid w:val="001B3274"/>
    <w:rsid w:val="001B352E"/>
    <w:rsid w:val="001B3E4B"/>
    <w:rsid w:val="001B479E"/>
    <w:rsid w:val="001B5AD3"/>
    <w:rsid w:val="001C5963"/>
    <w:rsid w:val="001C76D7"/>
    <w:rsid w:val="001C78DC"/>
    <w:rsid w:val="001D02C5"/>
    <w:rsid w:val="001D0590"/>
    <w:rsid w:val="001D1DB4"/>
    <w:rsid w:val="001D3A12"/>
    <w:rsid w:val="001D3AC9"/>
    <w:rsid w:val="001D3F5B"/>
    <w:rsid w:val="001D441C"/>
    <w:rsid w:val="001D4DC4"/>
    <w:rsid w:val="001D7078"/>
    <w:rsid w:val="001D7569"/>
    <w:rsid w:val="001E0C06"/>
    <w:rsid w:val="001E1FE4"/>
    <w:rsid w:val="001E521F"/>
    <w:rsid w:val="001E54BA"/>
    <w:rsid w:val="001E5935"/>
    <w:rsid w:val="001E6A74"/>
    <w:rsid w:val="001E7CD1"/>
    <w:rsid w:val="001F0A79"/>
    <w:rsid w:val="001F152C"/>
    <w:rsid w:val="001F30F7"/>
    <w:rsid w:val="001F3255"/>
    <w:rsid w:val="001F5BC9"/>
    <w:rsid w:val="001F64E7"/>
    <w:rsid w:val="00200902"/>
    <w:rsid w:val="00204E73"/>
    <w:rsid w:val="002051C6"/>
    <w:rsid w:val="0020742C"/>
    <w:rsid w:val="00210B60"/>
    <w:rsid w:val="00213D0F"/>
    <w:rsid w:val="002149CC"/>
    <w:rsid w:val="00215372"/>
    <w:rsid w:val="0021789C"/>
    <w:rsid w:val="00217DBE"/>
    <w:rsid w:val="002208B3"/>
    <w:rsid w:val="00221503"/>
    <w:rsid w:val="002220AA"/>
    <w:rsid w:val="00222A8B"/>
    <w:rsid w:val="002239AA"/>
    <w:rsid w:val="00225450"/>
    <w:rsid w:val="002264EF"/>
    <w:rsid w:val="00227435"/>
    <w:rsid w:val="00227757"/>
    <w:rsid w:val="00227A2A"/>
    <w:rsid w:val="00232627"/>
    <w:rsid w:val="00234583"/>
    <w:rsid w:val="0023566C"/>
    <w:rsid w:val="00237CCA"/>
    <w:rsid w:val="00242340"/>
    <w:rsid w:val="00245FD2"/>
    <w:rsid w:val="00247AA3"/>
    <w:rsid w:val="00250DB5"/>
    <w:rsid w:val="002510F0"/>
    <w:rsid w:val="00251BA0"/>
    <w:rsid w:val="002542AD"/>
    <w:rsid w:val="002557F8"/>
    <w:rsid w:val="00255AD2"/>
    <w:rsid w:val="00255CD3"/>
    <w:rsid w:val="00257371"/>
    <w:rsid w:val="002644E3"/>
    <w:rsid w:val="002646D4"/>
    <w:rsid w:val="00265F56"/>
    <w:rsid w:val="0026639A"/>
    <w:rsid w:val="00266935"/>
    <w:rsid w:val="00267B2B"/>
    <w:rsid w:val="00270820"/>
    <w:rsid w:val="00270A8B"/>
    <w:rsid w:val="00270D43"/>
    <w:rsid w:val="00273550"/>
    <w:rsid w:val="002735EC"/>
    <w:rsid w:val="00274368"/>
    <w:rsid w:val="002760CE"/>
    <w:rsid w:val="00276B6B"/>
    <w:rsid w:val="0028044F"/>
    <w:rsid w:val="002812B0"/>
    <w:rsid w:val="00281D60"/>
    <w:rsid w:val="00281FEB"/>
    <w:rsid w:val="00283022"/>
    <w:rsid w:val="002840D3"/>
    <w:rsid w:val="002916E6"/>
    <w:rsid w:val="00291D38"/>
    <w:rsid w:val="002932D7"/>
    <w:rsid w:val="00294175"/>
    <w:rsid w:val="00294525"/>
    <w:rsid w:val="00295487"/>
    <w:rsid w:val="002968AF"/>
    <w:rsid w:val="002A01ED"/>
    <w:rsid w:val="002A0C15"/>
    <w:rsid w:val="002A0CDF"/>
    <w:rsid w:val="002A142D"/>
    <w:rsid w:val="002A2A8D"/>
    <w:rsid w:val="002A3B14"/>
    <w:rsid w:val="002A7624"/>
    <w:rsid w:val="002A7754"/>
    <w:rsid w:val="002A79CA"/>
    <w:rsid w:val="002B0C81"/>
    <w:rsid w:val="002B1C43"/>
    <w:rsid w:val="002B3583"/>
    <w:rsid w:val="002B3EBF"/>
    <w:rsid w:val="002B6A83"/>
    <w:rsid w:val="002B73FF"/>
    <w:rsid w:val="002C1189"/>
    <w:rsid w:val="002C1EFE"/>
    <w:rsid w:val="002C216B"/>
    <w:rsid w:val="002C3711"/>
    <w:rsid w:val="002C3829"/>
    <w:rsid w:val="002C481B"/>
    <w:rsid w:val="002C5D51"/>
    <w:rsid w:val="002C6101"/>
    <w:rsid w:val="002C7A27"/>
    <w:rsid w:val="002D0A04"/>
    <w:rsid w:val="002D29A0"/>
    <w:rsid w:val="002D2B73"/>
    <w:rsid w:val="002D3278"/>
    <w:rsid w:val="002D4BB4"/>
    <w:rsid w:val="002D4FEA"/>
    <w:rsid w:val="002D52B0"/>
    <w:rsid w:val="002E3ECC"/>
    <w:rsid w:val="002E573D"/>
    <w:rsid w:val="002E6377"/>
    <w:rsid w:val="002F0D29"/>
    <w:rsid w:val="002F27AC"/>
    <w:rsid w:val="002F4482"/>
    <w:rsid w:val="002F6529"/>
    <w:rsid w:val="00301684"/>
    <w:rsid w:val="003025B0"/>
    <w:rsid w:val="00302A3A"/>
    <w:rsid w:val="00310C5F"/>
    <w:rsid w:val="00314766"/>
    <w:rsid w:val="003233C8"/>
    <w:rsid w:val="003250A9"/>
    <w:rsid w:val="0032697A"/>
    <w:rsid w:val="00330AE3"/>
    <w:rsid w:val="0033117C"/>
    <w:rsid w:val="00333920"/>
    <w:rsid w:val="00336AFB"/>
    <w:rsid w:val="003375B4"/>
    <w:rsid w:val="00337EDF"/>
    <w:rsid w:val="003402EA"/>
    <w:rsid w:val="003409A4"/>
    <w:rsid w:val="003570DC"/>
    <w:rsid w:val="00357374"/>
    <w:rsid w:val="00357957"/>
    <w:rsid w:val="00357C0B"/>
    <w:rsid w:val="00362D67"/>
    <w:rsid w:val="00362DC4"/>
    <w:rsid w:val="00363814"/>
    <w:rsid w:val="00364385"/>
    <w:rsid w:val="00364DD7"/>
    <w:rsid w:val="00364E09"/>
    <w:rsid w:val="00370058"/>
    <w:rsid w:val="00372372"/>
    <w:rsid w:val="00375AC9"/>
    <w:rsid w:val="003765CE"/>
    <w:rsid w:val="00377FFC"/>
    <w:rsid w:val="00380C10"/>
    <w:rsid w:val="003837E0"/>
    <w:rsid w:val="0038455C"/>
    <w:rsid w:val="00384562"/>
    <w:rsid w:val="003846E2"/>
    <w:rsid w:val="00384F36"/>
    <w:rsid w:val="003860F0"/>
    <w:rsid w:val="00391205"/>
    <w:rsid w:val="00397792"/>
    <w:rsid w:val="003A1236"/>
    <w:rsid w:val="003A13D3"/>
    <w:rsid w:val="003A1A70"/>
    <w:rsid w:val="003A37F6"/>
    <w:rsid w:val="003A3F05"/>
    <w:rsid w:val="003A5183"/>
    <w:rsid w:val="003A5FA6"/>
    <w:rsid w:val="003A65C3"/>
    <w:rsid w:val="003A6A01"/>
    <w:rsid w:val="003A6D34"/>
    <w:rsid w:val="003B1F7F"/>
    <w:rsid w:val="003B2052"/>
    <w:rsid w:val="003B2440"/>
    <w:rsid w:val="003B2652"/>
    <w:rsid w:val="003B3C24"/>
    <w:rsid w:val="003B5B87"/>
    <w:rsid w:val="003B6C21"/>
    <w:rsid w:val="003D0F16"/>
    <w:rsid w:val="003D4331"/>
    <w:rsid w:val="003D6C8A"/>
    <w:rsid w:val="003E292C"/>
    <w:rsid w:val="003E2EE6"/>
    <w:rsid w:val="003E4EE6"/>
    <w:rsid w:val="003E5EF2"/>
    <w:rsid w:val="003E7B1F"/>
    <w:rsid w:val="003F0912"/>
    <w:rsid w:val="003F23A5"/>
    <w:rsid w:val="003F363A"/>
    <w:rsid w:val="003F5D19"/>
    <w:rsid w:val="00400899"/>
    <w:rsid w:val="0040287F"/>
    <w:rsid w:val="004028D8"/>
    <w:rsid w:val="00405878"/>
    <w:rsid w:val="00406204"/>
    <w:rsid w:val="004064CF"/>
    <w:rsid w:val="004065DD"/>
    <w:rsid w:val="004119C6"/>
    <w:rsid w:val="0041218A"/>
    <w:rsid w:val="0041403F"/>
    <w:rsid w:val="00417F02"/>
    <w:rsid w:val="00425317"/>
    <w:rsid w:val="00425F35"/>
    <w:rsid w:val="00426192"/>
    <w:rsid w:val="00430742"/>
    <w:rsid w:val="0043227E"/>
    <w:rsid w:val="0043234A"/>
    <w:rsid w:val="0043296A"/>
    <w:rsid w:val="0043376E"/>
    <w:rsid w:val="0043397D"/>
    <w:rsid w:val="0043503F"/>
    <w:rsid w:val="00435E29"/>
    <w:rsid w:val="0043639C"/>
    <w:rsid w:val="004365AB"/>
    <w:rsid w:val="00444DC5"/>
    <w:rsid w:val="0044548A"/>
    <w:rsid w:val="0044606E"/>
    <w:rsid w:val="004479E4"/>
    <w:rsid w:val="004506DA"/>
    <w:rsid w:val="004515DA"/>
    <w:rsid w:val="00451A9B"/>
    <w:rsid w:val="00454875"/>
    <w:rsid w:val="0045767D"/>
    <w:rsid w:val="0046080D"/>
    <w:rsid w:val="00462195"/>
    <w:rsid w:val="00463DD1"/>
    <w:rsid w:val="0046541D"/>
    <w:rsid w:val="00465A7A"/>
    <w:rsid w:val="00466425"/>
    <w:rsid w:val="004715BC"/>
    <w:rsid w:val="00472EB8"/>
    <w:rsid w:val="004743D9"/>
    <w:rsid w:val="00474A9A"/>
    <w:rsid w:val="00475841"/>
    <w:rsid w:val="004760B8"/>
    <w:rsid w:val="0047698E"/>
    <w:rsid w:val="004803A1"/>
    <w:rsid w:val="00485CB1"/>
    <w:rsid w:val="00486234"/>
    <w:rsid w:val="004872E7"/>
    <w:rsid w:val="004909B3"/>
    <w:rsid w:val="00490D36"/>
    <w:rsid w:val="00491DF3"/>
    <w:rsid w:val="00493688"/>
    <w:rsid w:val="00493DF6"/>
    <w:rsid w:val="00493FDF"/>
    <w:rsid w:val="00495130"/>
    <w:rsid w:val="00495C7A"/>
    <w:rsid w:val="004960AE"/>
    <w:rsid w:val="004A277C"/>
    <w:rsid w:val="004A318D"/>
    <w:rsid w:val="004A45B5"/>
    <w:rsid w:val="004A491B"/>
    <w:rsid w:val="004A4D66"/>
    <w:rsid w:val="004B41C9"/>
    <w:rsid w:val="004C0856"/>
    <w:rsid w:val="004C279E"/>
    <w:rsid w:val="004C2A2A"/>
    <w:rsid w:val="004C414E"/>
    <w:rsid w:val="004D039B"/>
    <w:rsid w:val="004D22F8"/>
    <w:rsid w:val="004D3E0D"/>
    <w:rsid w:val="004D4226"/>
    <w:rsid w:val="004D5CC4"/>
    <w:rsid w:val="004D5F1E"/>
    <w:rsid w:val="004D6EAE"/>
    <w:rsid w:val="004D701D"/>
    <w:rsid w:val="004E1CC1"/>
    <w:rsid w:val="004E316C"/>
    <w:rsid w:val="004E5A5B"/>
    <w:rsid w:val="004F0DC7"/>
    <w:rsid w:val="004F26FE"/>
    <w:rsid w:val="004F3174"/>
    <w:rsid w:val="004F51D5"/>
    <w:rsid w:val="004F5792"/>
    <w:rsid w:val="004F658A"/>
    <w:rsid w:val="004F7106"/>
    <w:rsid w:val="00506A9C"/>
    <w:rsid w:val="00507D7D"/>
    <w:rsid w:val="005118B6"/>
    <w:rsid w:val="00514253"/>
    <w:rsid w:val="00514425"/>
    <w:rsid w:val="00517601"/>
    <w:rsid w:val="0051765A"/>
    <w:rsid w:val="0052081D"/>
    <w:rsid w:val="00521CBF"/>
    <w:rsid w:val="00522A52"/>
    <w:rsid w:val="00522C33"/>
    <w:rsid w:val="0052309D"/>
    <w:rsid w:val="00523FE7"/>
    <w:rsid w:val="005245E0"/>
    <w:rsid w:val="00527126"/>
    <w:rsid w:val="00530D8D"/>
    <w:rsid w:val="00531177"/>
    <w:rsid w:val="005344B3"/>
    <w:rsid w:val="00535B9E"/>
    <w:rsid w:val="00537023"/>
    <w:rsid w:val="005401E9"/>
    <w:rsid w:val="00541321"/>
    <w:rsid w:val="00543C50"/>
    <w:rsid w:val="00545873"/>
    <w:rsid w:val="00546837"/>
    <w:rsid w:val="005468FC"/>
    <w:rsid w:val="00547941"/>
    <w:rsid w:val="005529C3"/>
    <w:rsid w:val="00554842"/>
    <w:rsid w:val="00556CEA"/>
    <w:rsid w:val="00556F6A"/>
    <w:rsid w:val="005573F0"/>
    <w:rsid w:val="00557E48"/>
    <w:rsid w:val="005605E5"/>
    <w:rsid w:val="00561F63"/>
    <w:rsid w:val="005641B6"/>
    <w:rsid w:val="00564AC3"/>
    <w:rsid w:val="005650A5"/>
    <w:rsid w:val="0057066B"/>
    <w:rsid w:val="005733C0"/>
    <w:rsid w:val="00573E90"/>
    <w:rsid w:val="00575F8B"/>
    <w:rsid w:val="005823F8"/>
    <w:rsid w:val="0058262B"/>
    <w:rsid w:val="00584D86"/>
    <w:rsid w:val="00585307"/>
    <w:rsid w:val="005854DC"/>
    <w:rsid w:val="005879B4"/>
    <w:rsid w:val="00593FF5"/>
    <w:rsid w:val="00594CCF"/>
    <w:rsid w:val="00595233"/>
    <w:rsid w:val="005A0101"/>
    <w:rsid w:val="005A20A9"/>
    <w:rsid w:val="005A3E22"/>
    <w:rsid w:val="005A443A"/>
    <w:rsid w:val="005A4FC2"/>
    <w:rsid w:val="005B0C17"/>
    <w:rsid w:val="005B0CD4"/>
    <w:rsid w:val="005B0EC6"/>
    <w:rsid w:val="005B2047"/>
    <w:rsid w:val="005B3AD8"/>
    <w:rsid w:val="005B464D"/>
    <w:rsid w:val="005C09C0"/>
    <w:rsid w:val="005C1BC6"/>
    <w:rsid w:val="005C279D"/>
    <w:rsid w:val="005C2819"/>
    <w:rsid w:val="005C361A"/>
    <w:rsid w:val="005C63ED"/>
    <w:rsid w:val="005D4D55"/>
    <w:rsid w:val="005D7BB7"/>
    <w:rsid w:val="005E18E2"/>
    <w:rsid w:val="005E18EE"/>
    <w:rsid w:val="005E1A22"/>
    <w:rsid w:val="005E2E58"/>
    <w:rsid w:val="005E41D5"/>
    <w:rsid w:val="005F1FFA"/>
    <w:rsid w:val="005F210C"/>
    <w:rsid w:val="005F3539"/>
    <w:rsid w:val="005F3FFC"/>
    <w:rsid w:val="005F536F"/>
    <w:rsid w:val="006009DE"/>
    <w:rsid w:val="00602484"/>
    <w:rsid w:val="00603597"/>
    <w:rsid w:val="00606F3D"/>
    <w:rsid w:val="0060763E"/>
    <w:rsid w:val="00610E47"/>
    <w:rsid w:val="00613D82"/>
    <w:rsid w:val="00614571"/>
    <w:rsid w:val="0061570B"/>
    <w:rsid w:val="00615CF5"/>
    <w:rsid w:val="0061648C"/>
    <w:rsid w:val="00622F18"/>
    <w:rsid w:val="00622FE2"/>
    <w:rsid w:val="00624A6E"/>
    <w:rsid w:val="00625C91"/>
    <w:rsid w:val="00625DCF"/>
    <w:rsid w:val="006261AC"/>
    <w:rsid w:val="00630BD1"/>
    <w:rsid w:val="006314C1"/>
    <w:rsid w:val="006322D8"/>
    <w:rsid w:val="0063274F"/>
    <w:rsid w:val="00632A45"/>
    <w:rsid w:val="0063755F"/>
    <w:rsid w:val="00641FF8"/>
    <w:rsid w:val="00642F20"/>
    <w:rsid w:val="00646C9F"/>
    <w:rsid w:val="006478B6"/>
    <w:rsid w:val="00647974"/>
    <w:rsid w:val="00647D1E"/>
    <w:rsid w:val="0065101F"/>
    <w:rsid w:val="006511AD"/>
    <w:rsid w:val="0065455F"/>
    <w:rsid w:val="00655171"/>
    <w:rsid w:val="006555B6"/>
    <w:rsid w:val="0065788C"/>
    <w:rsid w:val="00660B29"/>
    <w:rsid w:val="00660CCE"/>
    <w:rsid w:val="006610D0"/>
    <w:rsid w:val="0066166A"/>
    <w:rsid w:val="006640BD"/>
    <w:rsid w:val="00664412"/>
    <w:rsid w:val="006672FF"/>
    <w:rsid w:val="00667C52"/>
    <w:rsid w:val="00671800"/>
    <w:rsid w:val="00671BBB"/>
    <w:rsid w:val="006732E8"/>
    <w:rsid w:val="006770D7"/>
    <w:rsid w:val="00680F3B"/>
    <w:rsid w:val="00681739"/>
    <w:rsid w:val="00681DAA"/>
    <w:rsid w:val="00684920"/>
    <w:rsid w:val="00684CF2"/>
    <w:rsid w:val="006851CB"/>
    <w:rsid w:val="00691A1B"/>
    <w:rsid w:val="00691E90"/>
    <w:rsid w:val="00692A8A"/>
    <w:rsid w:val="00692E0C"/>
    <w:rsid w:val="00695884"/>
    <w:rsid w:val="006964BC"/>
    <w:rsid w:val="00697182"/>
    <w:rsid w:val="00697B77"/>
    <w:rsid w:val="006A0304"/>
    <w:rsid w:val="006A169D"/>
    <w:rsid w:val="006A216D"/>
    <w:rsid w:val="006A23F4"/>
    <w:rsid w:val="006A28E6"/>
    <w:rsid w:val="006A2FA5"/>
    <w:rsid w:val="006A4C77"/>
    <w:rsid w:val="006A54C2"/>
    <w:rsid w:val="006A5BA6"/>
    <w:rsid w:val="006A5C44"/>
    <w:rsid w:val="006B038F"/>
    <w:rsid w:val="006B0D58"/>
    <w:rsid w:val="006B52DE"/>
    <w:rsid w:val="006B574C"/>
    <w:rsid w:val="006B742B"/>
    <w:rsid w:val="006C26B5"/>
    <w:rsid w:val="006C340E"/>
    <w:rsid w:val="006C5108"/>
    <w:rsid w:val="006C7CA0"/>
    <w:rsid w:val="006C7EF1"/>
    <w:rsid w:val="006D04BE"/>
    <w:rsid w:val="006D2146"/>
    <w:rsid w:val="006D27D8"/>
    <w:rsid w:val="006D4ADA"/>
    <w:rsid w:val="006D4CAE"/>
    <w:rsid w:val="006D4F1F"/>
    <w:rsid w:val="006D5893"/>
    <w:rsid w:val="006E02B0"/>
    <w:rsid w:val="006E04B9"/>
    <w:rsid w:val="006E244A"/>
    <w:rsid w:val="006E3852"/>
    <w:rsid w:val="006E3EC2"/>
    <w:rsid w:val="006E4505"/>
    <w:rsid w:val="006E49D5"/>
    <w:rsid w:val="006E4CF6"/>
    <w:rsid w:val="006E7AE2"/>
    <w:rsid w:val="006F0B6A"/>
    <w:rsid w:val="006F3352"/>
    <w:rsid w:val="006F37BC"/>
    <w:rsid w:val="006F38BD"/>
    <w:rsid w:val="006F3D04"/>
    <w:rsid w:val="00700933"/>
    <w:rsid w:val="00701890"/>
    <w:rsid w:val="00704493"/>
    <w:rsid w:val="00707C59"/>
    <w:rsid w:val="00712304"/>
    <w:rsid w:val="007146DA"/>
    <w:rsid w:val="00715AE8"/>
    <w:rsid w:val="00717577"/>
    <w:rsid w:val="0072101A"/>
    <w:rsid w:val="0072145A"/>
    <w:rsid w:val="0072283F"/>
    <w:rsid w:val="007238F3"/>
    <w:rsid w:val="00723D50"/>
    <w:rsid w:val="007271E7"/>
    <w:rsid w:val="00727E49"/>
    <w:rsid w:val="00731173"/>
    <w:rsid w:val="00732F4A"/>
    <w:rsid w:val="00735B83"/>
    <w:rsid w:val="00735DDE"/>
    <w:rsid w:val="0073651B"/>
    <w:rsid w:val="00737112"/>
    <w:rsid w:val="00741735"/>
    <w:rsid w:val="00741A16"/>
    <w:rsid w:val="00742A44"/>
    <w:rsid w:val="00746704"/>
    <w:rsid w:val="00747866"/>
    <w:rsid w:val="00752030"/>
    <w:rsid w:val="00752EF8"/>
    <w:rsid w:val="00755F82"/>
    <w:rsid w:val="00757B69"/>
    <w:rsid w:val="007603FA"/>
    <w:rsid w:val="00760F25"/>
    <w:rsid w:val="00761ABD"/>
    <w:rsid w:val="00763CED"/>
    <w:rsid w:val="00766E46"/>
    <w:rsid w:val="0077252E"/>
    <w:rsid w:val="007732D1"/>
    <w:rsid w:val="00783160"/>
    <w:rsid w:val="00783CAE"/>
    <w:rsid w:val="00784630"/>
    <w:rsid w:val="00784D4F"/>
    <w:rsid w:val="00790199"/>
    <w:rsid w:val="00790C94"/>
    <w:rsid w:val="00791A1D"/>
    <w:rsid w:val="007920AC"/>
    <w:rsid w:val="00793A62"/>
    <w:rsid w:val="00797660"/>
    <w:rsid w:val="00797DD1"/>
    <w:rsid w:val="007A0356"/>
    <w:rsid w:val="007A2514"/>
    <w:rsid w:val="007A493A"/>
    <w:rsid w:val="007A5091"/>
    <w:rsid w:val="007A57D9"/>
    <w:rsid w:val="007A714A"/>
    <w:rsid w:val="007A7CF3"/>
    <w:rsid w:val="007B0852"/>
    <w:rsid w:val="007B1F9C"/>
    <w:rsid w:val="007B2179"/>
    <w:rsid w:val="007B22A9"/>
    <w:rsid w:val="007B4C64"/>
    <w:rsid w:val="007C0B94"/>
    <w:rsid w:val="007C6C68"/>
    <w:rsid w:val="007C7B5D"/>
    <w:rsid w:val="007D1432"/>
    <w:rsid w:val="007D150C"/>
    <w:rsid w:val="007D23AA"/>
    <w:rsid w:val="007D2B07"/>
    <w:rsid w:val="007D3F51"/>
    <w:rsid w:val="007D597E"/>
    <w:rsid w:val="007D7B31"/>
    <w:rsid w:val="007E023B"/>
    <w:rsid w:val="007E052D"/>
    <w:rsid w:val="007E2E0E"/>
    <w:rsid w:val="007E30D9"/>
    <w:rsid w:val="007E5910"/>
    <w:rsid w:val="007E71D7"/>
    <w:rsid w:val="007F0571"/>
    <w:rsid w:val="007F1227"/>
    <w:rsid w:val="007F72B8"/>
    <w:rsid w:val="007F79D4"/>
    <w:rsid w:val="0080221F"/>
    <w:rsid w:val="0080401A"/>
    <w:rsid w:val="008040A3"/>
    <w:rsid w:val="00804314"/>
    <w:rsid w:val="008045D8"/>
    <w:rsid w:val="00805A93"/>
    <w:rsid w:val="00807A8F"/>
    <w:rsid w:val="00814E74"/>
    <w:rsid w:val="008204FC"/>
    <w:rsid w:val="00821CAD"/>
    <w:rsid w:val="00827029"/>
    <w:rsid w:val="00830845"/>
    <w:rsid w:val="00834234"/>
    <w:rsid w:val="00836313"/>
    <w:rsid w:val="00837333"/>
    <w:rsid w:val="00841D3D"/>
    <w:rsid w:val="00845A83"/>
    <w:rsid w:val="008469A2"/>
    <w:rsid w:val="00847BB7"/>
    <w:rsid w:val="008500B8"/>
    <w:rsid w:val="00851151"/>
    <w:rsid w:val="0085144F"/>
    <w:rsid w:val="00854B2D"/>
    <w:rsid w:val="00856A63"/>
    <w:rsid w:val="00857DAB"/>
    <w:rsid w:val="00860633"/>
    <w:rsid w:val="00860F89"/>
    <w:rsid w:val="00861964"/>
    <w:rsid w:val="00862BD0"/>
    <w:rsid w:val="00863BB3"/>
    <w:rsid w:val="00864703"/>
    <w:rsid w:val="00866C91"/>
    <w:rsid w:val="008677AC"/>
    <w:rsid w:val="00867F1A"/>
    <w:rsid w:val="00874262"/>
    <w:rsid w:val="0087452B"/>
    <w:rsid w:val="008753D9"/>
    <w:rsid w:val="008753E5"/>
    <w:rsid w:val="00875712"/>
    <w:rsid w:val="00875A9E"/>
    <w:rsid w:val="0087612B"/>
    <w:rsid w:val="00880F14"/>
    <w:rsid w:val="0088119C"/>
    <w:rsid w:val="00882042"/>
    <w:rsid w:val="00882D55"/>
    <w:rsid w:val="008837B4"/>
    <w:rsid w:val="00885E20"/>
    <w:rsid w:val="00894879"/>
    <w:rsid w:val="00895347"/>
    <w:rsid w:val="0089771F"/>
    <w:rsid w:val="008A0FB6"/>
    <w:rsid w:val="008B047F"/>
    <w:rsid w:val="008B166B"/>
    <w:rsid w:val="008B1E26"/>
    <w:rsid w:val="008B2C08"/>
    <w:rsid w:val="008B374D"/>
    <w:rsid w:val="008B4B3A"/>
    <w:rsid w:val="008B6B3F"/>
    <w:rsid w:val="008C04C4"/>
    <w:rsid w:val="008C1805"/>
    <w:rsid w:val="008C2312"/>
    <w:rsid w:val="008C252C"/>
    <w:rsid w:val="008C4CF1"/>
    <w:rsid w:val="008D1DEF"/>
    <w:rsid w:val="008D304A"/>
    <w:rsid w:val="008D3856"/>
    <w:rsid w:val="008D4BD8"/>
    <w:rsid w:val="008D4C3A"/>
    <w:rsid w:val="008D4C65"/>
    <w:rsid w:val="008D6786"/>
    <w:rsid w:val="008D67A9"/>
    <w:rsid w:val="008D7EE0"/>
    <w:rsid w:val="008E0FF7"/>
    <w:rsid w:val="008E16B0"/>
    <w:rsid w:val="008E3ED1"/>
    <w:rsid w:val="008E5632"/>
    <w:rsid w:val="008E64E4"/>
    <w:rsid w:val="008E6632"/>
    <w:rsid w:val="008E74BC"/>
    <w:rsid w:val="008F1986"/>
    <w:rsid w:val="008F35A8"/>
    <w:rsid w:val="008F3D51"/>
    <w:rsid w:val="008F4BCE"/>
    <w:rsid w:val="008F5241"/>
    <w:rsid w:val="008F76B3"/>
    <w:rsid w:val="008F7AEB"/>
    <w:rsid w:val="00900639"/>
    <w:rsid w:val="0090309C"/>
    <w:rsid w:val="00903D0F"/>
    <w:rsid w:val="00904A25"/>
    <w:rsid w:val="00904A49"/>
    <w:rsid w:val="00906CDE"/>
    <w:rsid w:val="00906DE0"/>
    <w:rsid w:val="00906DE9"/>
    <w:rsid w:val="00907715"/>
    <w:rsid w:val="0090794A"/>
    <w:rsid w:val="00912478"/>
    <w:rsid w:val="009126D8"/>
    <w:rsid w:val="00912C2E"/>
    <w:rsid w:val="00913D06"/>
    <w:rsid w:val="00915372"/>
    <w:rsid w:val="00915479"/>
    <w:rsid w:val="00916FB0"/>
    <w:rsid w:val="00917C08"/>
    <w:rsid w:val="00921868"/>
    <w:rsid w:val="00922331"/>
    <w:rsid w:val="009248CA"/>
    <w:rsid w:val="00925442"/>
    <w:rsid w:val="00926054"/>
    <w:rsid w:val="00931137"/>
    <w:rsid w:val="00931B70"/>
    <w:rsid w:val="00932EFC"/>
    <w:rsid w:val="00933E29"/>
    <w:rsid w:val="009358A8"/>
    <w:rsid w:val="0093595B"/>
    <w:rsid w:val="00937479"/>
    <w:rsid w:val="0094028C"/>
    <w:rsid w:val="009419CC"/>
    <w:rsid w:val="009443B0"/>
    <w:rsid w:val="009445A6"/>
    <w:rsid w:val="00945510"/>
    <w:rsid w:val="009503E4"/>
    <w:rsid w:val="00950B34"/>
    <w:rsid w:val="00950D4C"/>
    <w:rsid w:val="0095278C"/>
    <w:rsid w:val="00953E93"/>
    <w:rsid w:val="0095402F"/>
    <w:rsid w:val="00956584"/>
    <w:rsid w:val="00960DCA"/>
    <w:rsid w:val="00963ED9"/>
    <w:rsid w:val="00966E6A"/>
    <w:rsid w:val="009713B3"/>
    <w:rsid w:val="009713DE"/>
    <w:rsid w:val="00971754"/>
    <w:rsid w:val="00972161"/>
    <w:rsid w:val="009736E4"/>
    <w:rsid w:val="00974D3D"/>
    <w:rsid w:val="009767A4"/>
    <w:rsid w:val="009801FF"/>
    <w:rsid w:val="00982C8C"/>
    <w:rsid w:val="00982D96"/>
    <w:rsid w:val="00982DEF"/>
    <w:rsid w:val="00983871"/>
    <w:rsid w:val="00985A04"/>
    <w:rsid w:val="0098696B"/>
    <w:rsid w:val="00986ED9"/>
    <w:rsid w:val="00990B24"/>
    <w:rsid w:val="00990EBF"/>
    <w:rsid w:val="00994533"/>
    <w:rsid w:val="00995D3C"/>
    <w:rsid w:val="00996483"/>
    <w:rsid w:val="009A4E46"/>
    <w:rsid w:val="009B057E"/>
    <w:rsid w:val="009B3627"/>
    <w:rsid w:val="009B7612"/>
    <w:rsid w:val="009C6723"/>
    <w:rsid w:val="009C7F87"/>
    <w:rsid w:val="009D06BA"/>
    <w:rsid w:val="009D0C7C"/>
    <w:rsid w:val="009D5687"/>
    <w:rsid w:val="009D72E5"/>
    <w:rsid w:val="009D7329"/>
    <w:rsid w:val="009E0E32"/>
    <w:rsid w:val="009E31F5"/>
    <w:rsid w:val="009E3CDC"/>
    <w:rsid w:val="009E6CD2"/>
    <w:rsid w:val="009F431D"/>
    <w:rsid w:val="00A001E1"/>
    <w:rsid w:val="00A010C6"/>
    <w:rsid w:val="00A02FB7"/>
    <w:rsid w:val="00A05548"/>
    <w:rsid w:val="00A06CE6"/>
    <w:rsid w:val="00A164BC"/>
    <w:rsid w:val="00A16BA0"/>
    <w:rsid w:val="00A16C34"/>
    <w:rsid w:val="00A17053"/>
    <w:rsid w:val="00A17D46"/>
    <w:rsid w:val="00A17F89"/>
    <w:rsid w:val="00A21695"/>
    <w:rsid w:val="00A24794"/>
    <w:rsid w:val="00A24D65"/>
    <w:rsid w:val="00A26AFD"/>
    <w:rsid w:val="00A31A79"/>
    <w:rsid w:val="00A3364C"/>
    <w:rsid w:val="00A3418A"/>
    <w:rsid w:val="00A3786A"/>
    <w:rsid w:val="00A42CE6"/>
    <w:rsid w:val="00A462D9"/>
    <w:rsid w:val="00A53869"/>
    <w:rsid w:val="00A54282"/>
    <w:rsid w:val="00A54BF2"/>
    <w:rsid w:val="00A55DD5"/>
    <w:rsid w:val="00A61F77"/>
    <w:rsid w:val="00A64E21"/>
    <w:rsid w:val="00A651CB"/>
    <w:rsid w:val="00A65FE5"/>
    <w:rsid w:val="00A6791A"/>
    <w:rsid w:val="00A72DC7"/>
    <w:rsid w:val="00A7301D"/>
    <w:rsid w:val="00A76A57"/>
    <w:rsid w:val="00A80C47"/>
    <w:rsid w:val="00A81296"/>
    <w:rsid w:val="00A83018"/>
    <w:rsid w:val="00A83080"/>
    <w:rsid w:val="00A83328"/>
    <w:rsid w:val="00A836E0"/>
    <w:rsid w:val="00A84CE1"/>
    <w:rsid w:val="00A8541C"/>
    <w:rsid w:val="00A86B12"/>
    <w:rsid w:val="00A87E87"/>
    <w:rsid w:val="00A91AC0"/>
    <w:rsid w:val="00A92727"/>
    <w:rsid w:val="00A94C24"/>
    <w:rsid w:val="00A953B7"/>
    <w:rsid w:val="00A95542"/>
    <w:rsid w:val="00A95B69"/>
    <w:rsid w:val="00AA0423"/>
    <w:rsid w:val="00AA3632"/>
    <w:rsid w:val="00AA4F2E"/>
    <w:rsid w:val="00AA658E"/>
    <w:rsid w:val="00AB047F"/>
    <w:rsid w:val="00AB1E49"/>
    <w:rsid w:val="00AB28CB"/>
    <w:rsid w:val="00AB4219"/>
    <w:rsid w:val="00AB545A"/>
    <w:rsid w:val="00AB6E23"/>
    <w:rsid w:val="00AB7A53"/>
    <w:rsid w:val="00AC1F4E"/>
    <w:rsid w:val="00AC2F08"/>
    <w:rsid w:val="00AC30E9"/>
    <w:rsid w:val="00AC32B5"/>
    <w:rsid w:val="00AC4775"/>
    <w:rsid w:val="00AC6A70"/>
    <w:rsid w:val="00AD34E2"/>
    <w:rsid w:val="00AD4489"/>
    <w:rsid w:val="00AD5928"/>
    <w:rsid w:val="00AD5C95"/>
    <w:rsid w:val="00AD7B4F"/>
    <w:rsid w:val="00AE042D"/>
    <w:rsid w:val="00AE04EF"/>
    <w:rsid w:val="00AE2500"/>
    <w:rsid w:val="00AE26CC"/>
    <w:rsid w:val="00AE4B25"/>
    <w:rsid w:val="00AE6AB2"/>
    <w:rsid w:val="00AE7818"/>
    <w:rsid w:val="00AF02DA"/>
    <w:rsid w:val="00AF10D5"/>
    <w:rsid w:val="00AF1137"/>
    <w:rsid w:val="00AF6726"/>
    <w:rsid w:val="00B02017"/>
    <w:rsid w:val="00B02878"/>
    <w:rsid w:val="00B02FE0"/>
    <w:rsid w:val="00B040DC"/>
    <w:rsid w:val="00B05D40"/>
    <w:rsid w:val="00B113D5"/>
    <w:rsid w:val="00B12FDA"/>
    <w:rsid w:val="00B13729"/>
    <w:rsid w:val="00B14F45"/>
    <w:rsid w:val="00B157A3"/>
    <w:rsid w:val="00B1641F"/>
    <w:rsid w:val="00B16EC9"/>
    <w:rsid w:val="00B202A5"/>
    <w:rsid w:val="00B22053"/>
    <w:rsid w:val="00B24C1B"/>
    <w:rsid w:val="00B31230"/>
    <w:rsid w:val="00B349EB"/>
    <w:rsid w:val="00B3525F"/>
    <w:rsid w:val="00B35F48"/>
    <w:rsid w:val="00B408B9"/>
    <w:rsid w:val="00B40D22"/>
    <w:rsid w:val="00B419D5"/>
    <w:rsid w:val="00B4243E"/>
    <w:rsid w:val="00B4282E"/>
    <w:rsid w:val="00B43CD1"/>
    <w:rsid w:val="00B45753"/>
    <w:rsid w:val="00B46872"/>
    <w:rsid w:val="00B46E4D"/>
    <w:rsid w:val="00B4777A"/>
    <w:rsid w:val="00B47F26"/>
    <w:rsid w:val="00B5010A"/>
    <w:rsid w:val="00B50464"/>
    <w:rsid w:val="00B50776"/>
    <w:rsid w:val="00B50B52"/>
    <w:rsid w:val="00B5150E"/>
    <w:rsid w:val="00B5226D"/>
    <w:rsid w:val="00B52492"/>
    <w:rsid w:val="00B52C6B"/>
    <w:rsid w:val="00B52D2E"/>
    <w:rsid w:val="00B54077"/>
    <w:rsid w:val="00B54750"/>
    <w:rsid w:val="00B54DE3"/>
    <w:rsid w:val="00B57422"/>
    <w:rsid w:val="00B57EFF"/>
    <w:rsid w:val="00B60229"/>
    <w:rsid w:val="00B60D00"/>
    <w:rsid w:val="00B61C31"/>
    <w:rsid w:val="00B61CB9"/>
    <w:rsid w:val="00B61E16"/>
    <w:rsid w:val="00B61E90"/>
    <w:rsid w:val="00B64A01"/>
    <w:rsid w:val="00B65177"/>
    <w:rsid w:val="00B713DF"/>
    <w:rsid w:val="00B71D3D"/>
    <w:rsid w:val="00B734BB"/>
    <w:rsid w:val="00B74DEB"/>
    <w:rsid w:val="00B80E48"/>
    <w:rsid w:val="00B81A21"/>
    <w:rsid w:val="00B8220C"/>
    <w:rsid w:val="00B8500B"/>
    <w:rsid w:val="00B853ED"/>
    <w:rsid w:val="00B86D0C"/>
    <w:rsid w:val="00B86FE8"/>
    <w:rsid w:val="00B8736F"/>
    <w:rsid w:val="00B9082F"/>
    <w:rsid w:val="00B93B44"/>
    <w:rsid w:val="00B94089"/>
    <w:rsid w:val="00B97A03"/>
    <w:rsid w:val="00BA06CF"/>
    <w:rsid w:val="00BA1037"/>
    <w:rsid w:val="00BA26DA"/>
    <w:rsid w:val="00BA2893"/>
    <w:rsid w:val="00BA7D63"/>
    <w:rsid w:val="00BB0569"/>
    <w:rsid w:val="00BB1149"/>
    <w:rsid w:val="00BB180C"/>
    <w:rsid w:val="00BB1957"/>
    <w:rsid w:val="00BB4DAA"/>
    <w:rsid w:val="00BC04C4"/>
    <w:rsid w:val="00BC09CA"/>
    <w:rsid w:val="00BC2A25"/>
    <w:rsid w:val="00BC447D"/>
    <w:rsid w:val="00BC4C84"/>
    <w:rsid w:val="00BC50CD"/>
    <w:rsid w:val="00BC6673"/>
    <w:rsid w:val="00BC74BF"/>
    <w:rsid w:val="00BD4F71"/>
    <w:rsid w:val="00BD50D8"/>
    <w:rsid w:val="00BD5216"/>
    <w:rsid w:val="00BE1733"/>
    <w:rsid w:val="00BE1858"/>
    <w:rsid w:val="00BE4086"/>
    <w:rsid w:val="00BE5C54"/>
    <w:rsid w:val="00BE7637"/>
    <w:rsid w:val="00BF333C"/>
    <w:rsid w:val="00BF3C7E"/>
    <w:rsid w:val="00BF544D"/>
    <w:rsid w:val="00BF7867"/>
    <w:rsid w:val="00C0425C"/>
    <w:rsid w:val="00C04B10"/>
    <w:rsid w:val="00C074BC"/>
    <w:rsid w:val="00C104DE"/>
    <w:rsid w:val="00C12C8E"/>
    <w:rsid w:val="00C1411D"/>
    <w:rsid w:val="00C17115"/>
    <w:rsid w:val="00C27FF5"/>
    <w:rsid w:val="00C31C26"/>
    <w:rsid w:val="00C3451A"/>
    <w:rsid w:val="00C373E3"/>
    <w:rsid w:val="00C415E9"/>
    <w:rsid w:val="00C4219F"/>
    <w:rsid w:val="00C44754"/>
    <w:rsid w:val="00C501F4"/>
    <w:rsid w:val="00C5094D"/>
    <w:rsid w:val="00C51288"/>
    <w:rsid w:val="00C522C2"/>
    <w:rsid w:val="00C532A7"/>
    <w:rsid w:val="00C54169"/>
    <w:rsid w:val="00C54369"/>
    <w:rsid w:val="00C55C5C"/>
    <w:rsid w:val="00C56E8E"/>
    <w:rsid w:val="00C57A27"/>
    <w:rsid w:val="00C6069B"/>
    <w:rsid w:val="00C60C99"/>
    <w:rsid w:val="00C62F6D"/>
    <w:rsid w:val="00C64888"/>
    <w:rsid w:val="00C65150"/>
    <w:rsid w:val="00C6558E"/>
    <w:rsid w:val="00C679A6"/>
    <w:rsid w:val="00C71F3F"/>
    <w:rsid w:val="00C71FDD"/>
    <w:rsid w:val="00C720D3"/>
    <w:rsid w:val="00C72A23"/>
    <w:rsid w:val="00C730B4"/>
    <w:rsid w:val="00C83E6E"/>
    <w:rsid w:val="00C8484E"/>
    <w:rsid w:val="00C85BD7"/>
    <w:rsid w:val="00C85E74"/>
    <w:rsid w:val="00C87CA1"/>
    <w:rsid w:val="00C907CE"/>
    <w:rsid w:val="00C90B46"/>
    <w:rsid w:val="00C90BF8"/>
    <w:rsid w:val="00C95B24"/>
    <w:rsid w:val="00C966BF"/>
    <w:rsid w:val="00CA18E8"/>
    <w:rsid w:val="00CA7BF4"/>
    <w:rsid w:val="00CB1EDE"/>
    <w:rsid w:val="00CB30CB"/>
    <w:rsid w:val="00CB41CF"/>
    <w:rsid w:val="00CB7F1A"/>
    <w:rsid w:val="00CC334B"/>
    <w:rsid w:val="00CC452C"/>
    <w:rsid w:val="00CC4AAE"/>
    <w:rsid w:val="00CC5830"/>
    <w:rsid w:val="00CD090E"/>
    <w:rsid w:val="00CD23AB"/>
    <w:rsid w:val="00CD3C67"/>
    <w:rsid w:val="00CE05B8"/>
    <w:rsid w:val="00CE3D6E"/>
    <w:rsid w:val="00CE528C"/>
    <w:rsid w:val="00CE6169"/>
    <w:rsid w:val="00CE64CD"/>
    <w:rsid w:val="00CE6B44"/>
    <w:rsid w:val="00CE796F"/>
    <w:rsid w:val="00CF054A"/>
    <w:rsid w:val="00CF608D"/>
    <w:rsid w:val="00CF6A95"/>
    <w:rsid w:val="00D00E4E"/>
    <w:rsid w:val="00D01F43"/>
    <w:rsid w:val="00D033DE"/>
    <w:rsid w:val="00D03E96"/>
    <w:rsid w:val="00D03FA4"/>
    <w:rsid w:val="00D04C18"/>
    <w:rsid w:val="00D07261"/>
    <w:rsid w:val="00D07E82"/>
    <w:rsid w:val="00D13610"/>
    <w:rsid w:val="00D140C8"/>
    <w:rsid w:val="00D16C99"/>
    <w:rsid w:val="00D17103"/>
    <w:rsid w:val="00D17125"/>
    <w:rsid w:val="00D221E1"/>
    <w:rsid w:val="00D26198"/>
    <w:rsid w:val="00D262B4"/>
    <w:rsid w:val="00D30860"/>
    <w:rsid w:val="00D30D60"/>
    <w:rsid w:val="00D31362"/>
    <w:rsid w:val="00D32665"/>
    <w:rsid w:val="00D32951"/>
    <w:rsid w:val="00D3430A"/>
    <w:rsid w:val="00D35EC1"/>
    <w:rsid w:val="00D37CD0"/>
    <w:rsid w:val="00D427F9"/>
    <w:rsid w:val="00D42C78"/>
    <w:rsid w:val="00D45E68"/>
    <w:rsid w:val="00D46D21"/>
    <w:rsid w:val="00D473F0"/>
    <w:rsid w:val="00D477C5"/>
    <w:rsid w:val="00D50375"/>
    <w:rsid w:val="00D53A49"/>
    <w:rsid w:val="00D557CD"/>
    <w:rsid w:val="00D578F2"/>
    <w:rsid w:val="00D61F9D"/>
    <w:rsid w:val="00D66D56"/>
    <w:rsid w:val="00D66DDD"/>
    <w:rsid w:val="00D70C6A"/>
    <w:rsid w:val="00D7493B"/>
    <w:rsid w:val="00D77047"/>
    <w:rsid w:val="00D77DFB"/>
    <w:rsid w:val="00D80731"/>
    <w:rsid w:val="00D8338F"/>
    <w:rsid w:val="00D83B7F"/>
    <w:rsid w:val="00D8434A"/>
    <w:rsid w:val="00D8447D"/>
    <w:rsid w:val="00D91FE0"/>
    <w:rsid w:val="00D93457"/>
    <w:rsid w:val="00D93FEE"/>
    <w:rsid w:val="00D948E6"/>
    <w:rsid w:val="00D95E75"/>
    <w:rsid w:val="00D96AFA"/>
    <w:rsid w:val="00D96D04"/>
    <w:rsid w:val="00D97841"/>
    <w:rsid w:val="00DA22EB"/>
    <w:rsid w:val="00DA2971"/>
    <w:rsid w:val="00DA2DCF"/>
    <w:rsid w:val="00DA3056"/>
    <w:rsid w:val="00DA3920"/>
    <w:rsid w:val="00DA55C6"/>
    <w:rsid w:val="00DA61B4"/>
    <w:rsid w:val="00DA73DF"/>
    <w:rsid w:val="00DB3FE7"/>
    <w:rsid w:val="00DB4303"/>
    <w:rsid w:val="00DB5AF3"/>
    <w:rsid w:val="00DC05AC"/>
    <w:rsid w:val="00DC4DD9"/>
    <w:rsid w:val="00DC5EDA"/>
    <w:rsid w:val="00DC7522"/>
    <w:rsid w:val="00DC7581"/>
    <w:rsid w:val="00DC791E"/>
    <w:rsid w:val="00DD35A0"/>
    <w:rsid w:val="00DD3E82"/>
    <w:rsid w:val="00DD521E"/>
    <w:rsid w:val="00DD6576"/>
    <w:rsid w:val="00DE159E"/>
    <w:rsid w:val="00DE276A"/>
    <w:rsid w:val="00DE478E"/>
    <w:rsid w:val="00DE63B4"/>
    <w:rsid w:val="00DE783B"/>
    <w:rsid w:val="00DE7D16"/>
    <w:rsid w:val="00DF1AF9"/>
    <w:rsid w:val="00DF1B1B"/>
    <w:rsid w:val="00DF3610"/>
    <w:rsid w:val="00DF3617"/>
    <w:rsid w:val="00DF4047"/>
    <w:rsid w:val="00DF56FA"/>
    <w:rsid w:val="00DF5E25"/>
    <w:rsid w:val="00DF671C"/>
    <w:rsid w:val="00E02E89"/>
    <w:rsid w:val="00E04333"/>
    <w:rsid w:val="00E06A46"/>
    <w:rsid w:val="00E12745"/>
    <w:rsid w:val="00E165C7"/>
    <w:rsid w:val="00E175D0"/>
    <w:rsid w:val="00E20D8D"/>
    <w:rsid w:val="00E22845"/>
    <w:rsid w:val="00E22FEF"/>
    <w:rsid w:val="00E241C3"/>
    <w:rsid w:val="00E26E51"/>
    <w:rsid w:val="00E27207"/>
    <w:rsid w:val="00E3183A"/>
    <w:rsid w:val="00E31B99"/>
    <w:rsid w:val="00E3411F"/>
    <w:rsid w:val="00E341E9"/>
    <w:rsid w:val="00E42058"/>
    <w:rsid w:val="00E424D0"/>
    <w:rsid w:val="00E44B15"/>
    <w:rsid w:val="00E45E8D"/>
    <w:rsid w:val="00E52E93"/>
    <w:rsid w:val="00E55013"/>
    <w:rsid w:val="00E56C52"/>
    <w:rsid w:val="00E570B6"/>
    <w:rsid w:val="00E57696"/>
    <w:rsid w:val="00E57900"/>
    <w:rsid w:val="00E60CA7"/>
    <w:rsid w:val="00E625AB"/>
    <w:rsid w:val="00E638CE"/>
    <w:rsid w:val="00E63CDF"/>
    <w:rsid w:val="00E64255"/>
    <w:rsid w:val="00E70341"/>
    <w:rsid w:val="00E72868"/>
    <w:rsid w:val="00E74E66"/>
    <w:rsid w:val="00E750B2"/>
    <w:rsid w:val="00E75286"/>
    <w:rsid w:val="00E76263"/>
    <w:rsid w:val="00E775E8"/>
    <w:rsid w:val="00E8069C"/>
    <w:rsid w:val="00E80CD9"/>
    <w:rsid w:val="00E8145B"/>
    <w:rsid w:val="00E846B0"/>
    <w:rsid w:val="00E84DFC"/>
    <w:rsid w:val="00E8648A"/>
    <w:rsid w:val="00E874D0"/>
    <w:rsid w:val="00E87D34"/>
    <w:rsid w:val="00E93BB5"/>
    <w:rsid w:val="00E93C62"/>
    <w:rsid w:val="00E93F5A"/>
    <w:rsid w:val="00E947EF"/>
    <w:rsid w:val="00E96710"/>
    <w:rsid w:val="00E971E9"/>
    <w:rsid w:val="00E97749"/>
    <w:rsid w:val="00E9781F"/>
    <w:rsid w:val="00EA006C"/>
    <w:rsid w:val="00EA57BF"/>
    <w:rsid w:val="00EA70E3"/>
    <w:rsid w:val="00EA760F"/>
    <w:rsid w:val="00EB164F"/>
    <w:rsid w:val="00EB1C1A"/>
    <w:rsid w:val="00EB3C2C"/>
    <w:rsid w:val="00EB4470"/>
    <w:rsid w:val="00EB49DA"/>
    <w:rsid w:val="00EC3D16"/>
    <w:rsid w:val="00ED1B4A"/>
    <w:rsid w:val="00EE052A"/>
    <w:rsid w:val="00EE0555"/>
    <w:rsid w:val="00EE1262"/>
    <w:rsid w:val="00EE15DA"/>
    <w:rsid w:val="00EE24D8"/>
    <w:rsid w:val="00EE3927"/>
    <w:rsid w:val="00EE3D78"/>
    <w:rsid w:val="00EF2A63"/>
    <w:rsid w:val="00EF5D2C"/>
    <w:rsid w:val="00EF6619"/>
    <w:rsid w:val="00EF6BD8"/>
    <w:rsid w:val="00F0089D"/>
    <w:rsid w:val="00F034BE"/>
    <w:rsid w:val="00F040A0"/>
    <w:rsid w:val="00F057A2"/>
    <w:rsid w:val="00F1009E"/>
    <w:rsid w:val="00F10673"/>
    <w:rsid w:val="00F10C4F"/>
    <w:rsid w:val="00F1484D"/>
    <w:rsid w:val="00F14FEC"/>
    <w:rsid w:val="00F15E6A"/>
    <w:rsid w:val="00F20652"/>
    <w:rsid w:val="00F21E80"/>
    <w:rsid w:val="00F23D25"/>
    <w:rsid w:val="00F24A0A"/>
    <w:rsid w:val="00F27008"/>
    <w:rsid w:val="00F30D99"/>
    <w:rsid w:val="00F33E1F"/>
    <w:rsid w:val="00F35126"/>
    <w:rsid w:val="00F35AE9"/>
    <w:rsid w:val="00F40459"/>
    <w:rsid w:val="00F406D0"/>
    <w:rsid w:val="00F41350"/>
    <w:rsid w:val="00F4295A"/>
    <w:rsid w:val="00F4449E"/>
    <w:rsid w:val="00F4724D"/>
    <w:rsid w:val="00F5160B"/>
    <w:rsid w:val="00F531DA"/>
    <w:rsid w:val="00F544A2"/>
    <w:rsid w:val="00F56707"/>
    <w:rsid w:val="00F576EE"/>
    <w:rsid w:val="00F66958"/>
    <w:rsid w:val="00F66BCE"/>
    <w:rsid w:val="00F67B18"/>
    <w:rsid w:val="00F72101"/>
    <w:rsid w:val="00F72FEF"/>
    <w:rsid w:val="00F77F61"/>
    <w:rsid w:val="00F77FDD"/>
    <w:rsid w:val="00F80478"/>
    <w:rsid w:val="00F8094D"/>
    <w:rsid w:val="00F82501"/>
    <w:rsid w:val="00F82BDA"/>
    <w:rsid w:val="00F82EE8"/>
    <w:rsid w:val="00F85745"/>
    <w:rsid w:val="00F9286E"/>
    <w:rsid w:val="00F92F39"/>
    <w:rsid w:val="00F94F4C"/>
    <w:rsid w:val="00F95EC5"/>
    <w:rsid w:val="00F9680F"/>
    <w:rsid w:val="00F96B02"/>
    <w:rsid w:val="00F97830"/>
    <w:rsid w:val="00FA0618"/>
    <w:rsid w:val="00FA06A7"/>
    <w:rsid w:val="00FA0B59"/>
    <w:rsid w:val="00FA126F"/>
    <w:rsid w:val="00FA3FC0"/>
    <w:rsid w:val="00FA5B60"/>
    <w:rsid w:val="00FB1AB0"/>
    <w:rsid w:val="00FB2EAF"/>
    <w:rsid w:val="00FB4AF3"/>
    <w:rsid w:val="00FC013A"/>
    <w:rsid w:val="00FC235F"/>
    <w:rsid w:val="00FC3327"/>
    <w:rsid w:val="00FC5AFF"/>
    <w:rsid w:val="00FD0946"/>
    <w:rsid w:val="00FD1A3F"/>
    <w:rsid w:val="00FD1DCD"/>
    <w:rsid w:val="00FD2144"/>
    <w:rsid w:val="00FD36B9"/>
    <w:rsid w:val="00FD4A57"/>
    <w:rsid w:val="00FD6B68"/>
    <w:rsid w:val="00FD7DC8"/>
    <w:rsid w:val="00FE0155"/>
    <w:rsid w:val="00FE0A01"/>
    <w:rsid w:val="00FE106F"/>
    <w:rsid w:val="00FE29C4"/>
    <w:rsid w:val="00FE37A8"/>
    <w:rsid w:val="00FE3CCC"/>
    <w:rsid w:val="00FE4430"/>
    <w:rsid w:val="00FE51C7"/>
    <w:rsid w:val="00FE7A13"/>
    <w:rsid w:val="00FF0D02"/>
    <w:rsid w:val="00FF4F91"/>
    <w:rsid w:val="00FF6F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50" style="mso-position-vertical-relative:line" fillcolor="#00b0f0" stroke="f">
      <v:fill color="#00b0f0"/>
      <v:stroke on="f"/>
      <v:shadow color="#868686"/>
    </o:shapedefaults>
    <o:shapelayout v:ext="edit">
      <o:idmap v:ext="edit" data="2"/>
    </o:shapelayout>
  </w:shapeDefaults>
  <w:decimalSymbol w:val="."/>
  <w:listSeparator w:val=";"/>
  <w14:docId w14:val="5DB86EA8"/>
  <w15:docId w15:val="{E6FA0005-7165-4029-8751-49F87DA9C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29"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29"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qFormat="1"/>
    <w:lsdException w:name="List Bullet" w:semiHidden="1" w:uiPriority="0" w:unhideWhenUsed="1" w:qFormat="1"/>
    <w:lsdException w:name="List Number" w:semiHidden="1" w:uiPriority="0" w:unhideWhenUsed="1" w:qFormat="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59"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4412"/>
    <w:pPr>
      <w:spacing w:after="200" w:line="240" w:lineRule="exact"/>
    </w:pPr>
    <w:rPr>
      <w:rFonts w:ascii="Arial" w:hAnsi="Arial" w:cstheme="minorBidi"/>
      <w:lang w:eastAsia="en-US"/>
    </w:rPr>
  </w:style>
  <w:style w:type="paragraph" w:styleId="Heading1">
    <w:name w:val="heading 1"/>
    <w:aliases w:val="UCI Header 1"/>
    <w:next w:val="PARAGRAPH"/>
    <w:link w:val="Heading1Char"/>
    <w:qFormat/>
    <w:rsid w:val="00664412"/>
    <w:pPr>
      <w:keepNext/>
      <w:numPr>
        <w:numId w:val="25"/>
      </w:numPr>
      <w:suppressAutoHyphens/>
      <w:spacing w:before="200" w:after="200" w:line="260" w:lineRule="exact"/>
      <w:outlineLvl w:val="0"/>
    </w:pPr>
    <w:rPr>
      <w:rFonts w:ascii="Arial" w:hAnsi="Arial" w:cs="Arial"/>
      <w:b/>
      <w:bCs/>
      <w:spacing w:val="8"/>
      <w:sz w:val="22"/>
      <w:szCs w:val="22"/>
      <w:lang w:eastAsia="zh-CN"/>
    </w:rPr>
  </w:style>
  <w:style w:type="paragraph" w:styleId="Heading2">
    <w:name w:val="heading 2"/>
    <w:aliases w:val="title 2,h2,Flowe rapport"/>
    <w:basedOn w:val="Heading1"/>
    <w:next w:val="PARAGRAPH"/>
    <w:link w:val="Heading2Char"/>
    <w:qFormat/>
    <w:rsid w:val="00664412"/>
    <w:pPr>
      <w:numPr>
        <w:ilvl w:val="1"/>
      </w:numPr>
      <w:spacing w:before="100" w:after="100" w:line="240" w:lineRule="exact"/>
      <w:outlineLvl w:val="1"/>
    </w:pPr>
    <w:rPr>
      <w:sz w:val="20"/>
      <w:szCs w:val="20"/>
    </w:rPr>
  </w:style>
  <w:style w:type="paragraph" w:styleId="Heading3">
    <w:name w:val="heading 3"/>
    <w:aliases w:val="h3,Kop 3 Flowe rapport"/>
    <w:basedOn w:val="Heading2"/>
    <w:next w:val="PARAGRAPH"/>
    <w:link w:val="Heading3Char"/>
    <w:qFormat/>
    <w:rsid w:val="00664412"/>
    <w:pPr>
      <w:numPr>
        <w:ilvl w:val="2"/>
      </w:numPr>
      <w:outlineLvl w:val="2"/>
    </w:pPr>
  </w:style>
  <w:style w:type="paragraph" w:styleId="Heading4">
    <w:name w:val="heading 4"/>
    <w:aliases w:val="h4"/>
    <w:basedOn w:val="Heading3"/>
    <w:next w:val="PARAGRAPH"/>
    <w:link w:val="Heading4Char"/>
    <w:qFormat/>
    <w:rsid w:val="00664412"/>
    <w:pPr>
      <w:numPr>
        <w:ilvl w:val="3"/>
      </w:numPr>
      <w:outlineLvl w:val="3"/>
    </w:pPr>
  </w:style>
  <w:style w:type="paragraph" w:styleId="Heading5">
    <w:name w:val="heading 5"/>
    <w:aliases w:val="h5"/>
    <w:basedOn w:val="Heading4"/>
    <w:next w:val="PARAGRAPH"/>
    <w:link w:val="Heading5Char"/>
    <w:qFormat/>
    <w:rsid w:val="00664412"/>
    <w:pPr>
      <w:numPr>
        <w:ilvl w:val="4"/>
      </w:numPr>
      <w:outlineLvl w:val="4"/>
    </w:pPr>
  </w:style>
  <w:style w:type="paragraph" w:styleId="Heading6">
    <w:name w:val="heading 6"/>
    <w:aliases w:val="h6"/>
    <w:basedOn w:val="Heading5"/>
    <w:next w:val="PARAGRAPH"/>
    <w:link w:val="Heading6Char"/>
    <w:qFormat/>
    <w:rsid w:val="00664412"/>
    <w:pPr>
      <w:numPr>
        <w:ilvl w:val="5"/>
      </w:numPr>
      <w:outlineLvl w:val="5"/>
    </w:pPr>
  </w:style>
  <w:style w:type="paragraph" w:styleId="Heading7">
    <w:name w:val="heading 7"/>
    <w:basedOn w:val="Heading6"/>
    <w:next w:val="PARAGRAPH"/>
    <w:link w:val="Heading7Char"/>
    <w:qFormat/>
    <w:rsid w:val="00664412"/>
    <w:pPr>
      <w:numPr>
        <w:ilvl w:val="6"/>
      </w:numPr>
      <w:outlineLvl w:val="6"/>
    </w:pPr>
  </w:style>
  <w:style w:type="paragraph" w:styleId="Heading8">
    <w:name w:val="heading 8"/>
    <w:basedOn w:val="Heading7"/>
    <w:next w:val="PARAGRAPH"/>
    <w:link w:val="Heading8Char"/>
    <w:qFormat/>
    <w:rsid w:val="00664412"/>
    <w:pPr>
      <w:numPr>
        <w:ilvl w:val="7"/>
      </w:numPr>
      <w:outlineLvl w:val="7"/>
    </w:pPr>
  </w:style>
  <w:style w:type="paragraph" w:styleId="Heading9">
    <w:name w:val="heading 9"/>
    <w:basedOn w:val="Heading8"/>
    <w:next w:val="PARAGRAPH"/>
    <w:link w:val="Heading9Char"/>
    <w:qFormat/>
    <w:rsid w:val="0066441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TableCell">
    <w:name w:val="CODE-TableCell"/>
    <w:basedOn w:val="CODE"/>
    <w:qFormat/>
    <w:rsid w:val="00664412"/>
    <w:rPr>
      <w:sz w:val="16"/>
    </w:rPr>
  </w:style>
  <w:style w:type="paragraph" w:customStyle="1" w:styleId="PARAGRAPH">
    <w:name w:val="PARAGRAPH"/>
    <w:link w:val="PARAGRAPHChar"/>
    <w:qFormat/>
    <w:rsid w:val="00664412"/>
    <w:pPr>
      <w:snapToGrid w:val="0"/>
      <w:spacing w:before="100" w:after="200" w:line="240" w:lineRule="exact"/>
      <w:jc w:val="both"/>
    </w:pPr>
    <w:rPr>
      <w:rFonts w:ascii="Arial" w:hAnsi="Arial" w:cs="Arial"/>
      <w:spacing w:val="8"/>
      <w:lang w:eastAsia="zh-CN"/>
    </w:rPr>
  </w:style>
  <w:style w:type="paragraph" w:customStyle="1" w:styleId="FIGURE-title">
    <w:name w:val="FIGURE-title"/>
    <w:basedOn w:val="Normal"/>
    <w:next w:val="PARAGRAPH"/>
    <w:qFormat/>
    <w:rsid w:val="00664412"/>
    <w:pPr>
      <w:snapToGrid w:val="0"/>
      <w:spacing w:before="100"/>
      <w:jc w:val="center"/>
    </w:pPr>
    <w:rPr>
      <w:rFonts w:ascii="Arial Bold" w:hAnsi="Arial Bold"/>
      <w:b/>
      <w:bCs/>
      <w:spacing w:val="8"/>
    </w:rPr>
  </w:style>
  <w:style w:type="paragraph" w:styleId="Header">
    <w:name w:val="header"/>
    <w:basedOn w:val="Normal"/>
    <w:link w:val="HeaderChar"/>
    <w:rsid w:val="00664412"/>
    <w:pPr>
      <w:tabs>
        <w:tab w:val="center" w:pos="4536"/>
        <w:tab w:val="right" w:pos="9072"/>
      </w:tabs>
      <w:snapToGrid w:val="0"/>
      <w:spacing w:after="0"/>
    </w:pPr>
  </w:style>
  <w:style w:type="character" w:styleId="CommentReference">
    <w:name w:val="annotation reference"/>
    <w:rsid w:val="00664412"/>
    <w:rPr>
      <w:sz w:val="16"/>
      <w:szCs w:val="16"/>
    </w:rPr>
  </w:style>
  <w:style w:type="paragraph" w:styleId="CommentText">
    <w:name w:val="annotation text"/>
    <w:basedOn w:val="Normal"/>
    <w:link w:val="CommentTextChar1"/>
    <w:uiPriority w:val="99"/>
    <w:rsid w:val="00FA3FC0"/>
  </w:style>
  <w:style w:type="paragraph" w:customStyle="1" w:styleId="NOTE">
    <w:name w:val="NOTE"/>
    <w:basedOn w:val="Normal"/>
    <w:next w:val="PARAGRAPH"/>
    <w:qFormat/>
    <w:rsid w:val="00664412"/>
    <w:pPr>
      <w:snapToGrid w:val="0"/>
      <w:spacing w:before="100" w:after="100" w:line="200" w:lineRule="exact"/>
      <w:jc w:val="both"/>
    </w:pPr>
    <w:rPr>
      <w:spacing w:val="8"/>
      <w:sz w:val="16"/>
      <w:szCs w:val="16"/>
    </w:rPr>
  </w:style>
  <w:style w:type="paragraph" w:styleId="Footer">
    <w:name w:val="footer"/>
    <w:basedOn w:val="Header"/>
    <w:link w:val="FooterChar"/>
    <w:uiPriority w:val="29"/>
    <w:rsid w:val="00664412"/>
  </w:style>
  <w:style w:type="paragraph" w:styleId="List">
    <w:name w:val="List"/>
    <w:aliases w:val="CONTINUE"/>
    <w:basedOn w:val="Normal"/>
    <w:qFormat/>
    <w:rsid w:val="00664412"/>
    <w:pPr>
      <w:tabs>
        <w:tab w:val="left" w:pos="340"/>
      </w:tabs>
      <w:snapToGrid w:val="0"/>
      <w:spacing w:after="100"/>
      <w:ind w:left="340" w:hanging="340"/>
    </w:pPr>
    <w:rPr>
      <w:spacing w:val="8"/>
    </w:rPr>
  </w:style>
  <w:style w:type="character" w:styleId="PageNumber">
    <w:name w:val="page number"/>
    <w:unhideWhenUsed/>
    <w:rsid w:val="00664412"/>
    <w:rPr>
      <w:rFonts w:ascii="Arial" w:hAnsi="Arial"/>
      <w:sz w:val="20"/>
      <w:szCs w:val="20"/>
    </w:rPr>
  </w:style>
  <w:style w:type="paragraph" w:customStyle="1" w:styleId="FOREWORD">
    <w:name w:val="FOREWORD"/>
    <w:basedOn w:val="Normal"/>
    <w:link w:val="FOREWORDChar"/>
    <w:rsid w:val="00664412"/>
    <w:pPr>
      <w:tabs>
        <w:tab w:val="left" w:pos="284"/>
      </w:tabs>
      <w:snapToGrid w:val="0"/>
      <w:spacing w:after="100" w:line="240" w:lineRule="auto"/>
      <w:ind w:left="284" w:hanging="284"/>
      <w:jc w:val="both"/>
    </w:pPr>
    <w:rPr>
      <w:spacing w:val="8"/>
      <w:sz w:val="16"/>
      <w:szCs w:val="16"/>
    </w:rPr>
  </w:style>
  <w:style w:type="paragraph" w:customStyle="1" w:styleId="TABLE-title">
    <w:name w:val="TABLE-title"/>
    <w:basedOn w:val="PARAGRAPH"/>
    <w:next w:val="PARAGRAPH"/>
    <w:qFormat/>
    <w:rsid w:val="00664412"/>
    <w:pPr>
      <w:keepNext/>
      <w:jc w:val="center"/>
    </w:pPr>
    <w:rPr>
      <w:rFonts w:ascii="Arial Bold" w:hAnsi="Arial Bold"/>
      <w:b/>
      <w:bCs/>
    </w:rPr>
  </w:style>
  <w:style w:type="paragraph" w:styleId="FootnoteText">
    <w:name w:val="footnote text"/>
    <w:basedOn w:val="Normal"/>
    <w:link w:val="FootnoteTextChar"/>
    <w:rsid w:val="00664412"/>
    <w:pPr>
      <w:snapToGrid w:val="0"/>
      <w:spacing w:after="100"/>
      <w:ind w:left="284" w:hanging="284"/>
      <w:jc w:val="both"/>
    </w:pPr>
    <w:rPr>
      <w:spacing w:val="8"/>
      <w:sz w:val="16"/>
      <w:szCs w:val="16"/>
    </w:rPr>
  </w:style>
  <w:style w:type="character" w:styleId="FootnoteReference">
    <w:name w:val="footnote reference"/>
    <w:aliases w:val="Appel note de bas de p"/>
    <w:rsid w:val="00664412"/>
    <w:rPr>
      <w:rFonts w:ascii="Arial" w:hAnsi="Arial"/>
      <w:position w:val="6"/>
      <w:sz w:val="16"/>
      <w:szCs w:val="16"/>
      <w:vertAlign w:val="baseline"/>
    </w:rPr>
  </w:style>
  <w:style w:type="paragraph" w:styleId="TOC1">
    <w:name w:val="toc 1"/>
    <w:aliases w:val="Заголовок1б"/>
    <w:basedOn w:val="Normal"/>
    <w:uiPriority w:val="39"/>
    <w:rsid w:val="00664412"/>
    <w:pPr>
      <w:tabs>
        <w:tab w:val="left" w:pos="454"/>
        <w:tab w:val="right" w:leader="dot" w:pos="9070"/>
      </w:tabs>
      <w:suppressAutoHyphens/>
      <w:snapToGrid w:val="0"/>
      <w:spacing w:after="100" w:line="240" w:lineRule="auto"/>
      <w:ind w:left="454" w:right="680" w:hanging="454"/>
    </w:pPr>
    <w:rPr>
      <w:noProof/>
      <w:spacing w:val="8"/>
    </w:rPr>
  </w:style>
  <w:style w:type="paragraph" w:styleId="TOC2">
    <w:name w:val="toc 2"/>
    <w:basedOn w:val="TOC1"/>
    <w:uiPriority w:val="39"/>
    <w:rsid w:val="00664412"/>
    <w:pPr>
      <w:tabs>
        <w:tab w:val="clear" w:pos="454"/>
        <w:tab w:val="left" w:pos="993"/>
      </w:tabs>
      <w:spacing w:after="60"/>
      <w:ind w:left="993" w:hanging="709"/>
    </w:pPr>
  </w:style>
  <w:style w:type="paragraph" w:styleId="TOC3">
    <w:name w:val="toc 3"/>
    <w:basedOn w:val="TOC2"/>
    <w:uiPriority w:val="39"/>
    <w:rsid w:val="00664412"/>
    <w:pPr>
      <w:tabs>
        <w:tab w:val="clear" w:pos="993"/>
        <w:tab w:val="left" w:pos="1560"/>
      </w:tabs>
      <w:ind w:left="1446" w:hanging="992"/>
    </w:pPr>
  </w:style>
  <w:style w:type="paragraph" w:styleId="TOC4">
    <w:name w:val="toc 4"/>
    <w:basedOn w:val="TOC3"/>
    <w:uiPriority w:val="39"/>
    <w:rsid w:val="00664412"/>
    <w:pPr>
      <w:tabs>
        <w:tab w:val="left" w:pos="2608"/>
      </w:tabs>
      <w:ind w:left="2608" w:hanging="907"/>
    </w:pPr>
  </w:style>
  <w:style w:type="paragraph" w:styleId="TOC5">
    <w:name w:val="toc 5"/>
    <w:basedOn w:val="TOC4"/>
    <w:uiPriority w:val="39"/>
    <w:rsid w:val="00664412"/>
    <w:pPr>
      <w:tabs>
        <w:tab w:val="clear" w:pos="2608"/>
        <w:tab w:val="left" w:pos="3686"/>
      </w:tabs>
      <w:ind w:left="3685" w:hanging="1077"/>
    </w:pPr>
  </w:style>
  <w:style w:type="paragraph" w:styleId="TOC6">
    <w:name w:val="toc 6"/>
    <w:basedOn w:val="TOC5"/>
    <w:uiPriority w:val="39"/>
    <w:rsid w:val="00664412"/>
    <w:pPr>
      <w:tabs>
        <w:tab w:val="clear" w:pos="3686"/>
        <w:tab w:val="left" w:pos="4933"/>
      </w:tabs>
      <w:ind w:left="4933" w:hanging="1247"/>
    </w:pPr>
  </w:style>
  <w:style w:type="paragraph" w:styleId="TOC7">
    <w:name w:val="toc 7"/>
    <w:basedOn w:val="TOC1"/>
    <w:uiPriority w:val="39"/>
    <w:rsid w:val="00664412"/>
    <w:pPr>
      <w:tabs>
        <w:tab w:val="right" w:pos="9070"/>
      </w:tabs>
    </w:pPr>
  </w:style>
  <w:style w:type="paragraph" w:styleId="TOC8">
    <w:name w:val="toc 8"/>
    <w:basedOn w:val="TOC1"/>
    <w:uiPriority w:val="39"/>
    <w:rsid w:val="00664412"/>
    <w:pPr>
      <w:ind w:left="720" w:hanging="720"/>
    </w:pPr>
  </w:style>
  <w:style w:type="paragraph" w:styleId="TOC9">
    <w:name w:val="toc 9"/>
    <w:basedOn w:val="TOC1"/>
    <w:uiPriority w:val="39"/>
    <w:rsid w:val="00664412"/>
    <w:pPr>
      <w:ind w:left="720" w:hanging="720"/>
    </w:pPr>
  </w:style>
  <w:style w:type="paragraph" w:customStyle="1" w:styleId="HEADINGNonumber">
    <w:name w:val="HEADING(Nonumber)"/>
    <w:basedOn w:val="PARAGRAPH"/>
    <w:next w:val="PARAGRAPH"/>
    <w:qFormat/>
    <w:rsid w:val="00664412"/>
    <w:pPr>
      <w:keepNext/>
      <w:suppressAutoHyphens/>
      <w:spacing w:before="0"/>
      <w:jc w:val="center"/>
      <w:outlineLvl w:val="0"/>
    </w:pPr>
    <w:rPr>
      <w:sz w:val="24"/>
    </w:rPr>
  </w:style>
  <w:style w:type="paragraph" w:styleId="List4">
    <w:name w:val="List 4"/>
    <w:basedOn w:val="List3"/>
    <w:rsid w:val="00664412"/>
    <w:pPr>
      <w:tabs>
        <w:tab w:val="clear" w:pos="1021"/>
        <w:tab w:val="left" w:pos="1361"/>
      </w:tabs>
      <w:ind w:left="1361"/>
    </w:pPr>
  </w:style>
  <w:style w:type="paragraph" w:styleId="List3">
    <w:name w:val="List 3"/>
    <w:basedOn w:val="List2"/>
    <w:rsid w:val="00664412"/>
    <w:pPr>
      <w:tabs>
        <w:tab w:val="clear" w:pos="680"/>
        <w:tab w:val="left" w:pos="1021"/>
      </w:tabs>
      <w:ind w:left="1020"/>
    </w:pPr>
  </w:style>
  <w:style w:type="paragraph" w:styleId="List2">
    <w:name w:val="List 2"/>
    <w:basedOn w:val="List"/>
    <w:rsid w:val="00664412"/>
    <w:pPr>
      <w:tabs>
        <w:tab w:val="clear" w:pos="340"/>
        <w:tab w:val="left" w:pos="680"/>
      </w:tabs>
      <w:ind w:left="680"/>
    </w:pPr>
  </w:style>
  <w:style w:type="paragraph" w:customStyle="1" w:styleId="TABLE-col-heading">
    <w:name w:val="TABLE-col-heading"/>
    <w:basedOn w:val="PARAGRAPH"/>
    <w:qFormat/>
    <w:rsid w:val="00664412"/>
    <w:pPr>
      <w:keepNext/>
      <w:spacing w:before="60" w:after="60" w:line="240" w:lineRule="auto"/>
      <w:jc w:val="center"/>
    </w:pPr>
    <w:rPr>
      <w:b/>
      <w:bCs/>
      <w:sz w:val="16"/>
      <w:szCs w:val="16"/>
    </w:rPr>
  </w:style>
  <w:style w:type="paragraph" w:customStyle="1" w:styleId="ANNEXtitle">
    <w:name w:val="ANNEX_title"/>
    <w:basedOn w:val="MAIN-TITLE"/>
    <w:next w:val="ANNEX-heading1"/>
    <w:qFormat/>
    <w:rsid w:val="00664412"/>
    <w:pPr>
      <w:pageBreakBefore/>
      <w:numPr>
        <w:numId w:val="21"/>
      </w:numPr>
      <w:outlineLvl w:val="0"/>
    </w:pPr>
  </w:style>
  <w:style w:type="paragraph" w:customStyle="1" w:styleId="MAIN-TITLE">
    <w:name w:val="MAIN-TITLE"/>
    <w:basedOn w:val="Normal"/>
    <w:qFormat/>
    <w:rsid w:val="00664412"/>
    <w:pPr>
      <w:snapToGrid w:val="0"/>
      <w:spacing w:after="0" w:line="280" w:lineRule="exact"/>
      <w:jc w:val="center"/>
    </w:pPr>
    <w:rPr>
      <w:rFonts w:ascii="Arial Bold" w:hAnsi="Arial Bold"/>
      <w:b/>
      <w:bCs/>
      <w:spacing w:val="8"/>
      <w:sz w:val="24"/>
      <w:szCs w:val="24"/>
    </w:rPr>
  </w:style>
  <w:style w:type="paragraph" w:customStyle="1" w:styleId="ANNEX-heading1">
    <w:name w:val="ANNEX-heading1"/>
    <w:basedOn w:val="Heading1"/>
    <w:next w:val="PARAGRAPH"/>
    <w:qFormat/>
    <w:rsid w:val="00664412"/>
    <w:pPr>
      <w:numPr>
        <w:ilvl w:val="1"/>
        <w:numId w:val="21"/>
      </w:numPr>
      <w:outlineLvl w:val="1"/>
    </w:pPr>
  </w:style>
  <w:style w:type="paragraph" w:customStyle="1" w:styleId="TERM">
    <w:name w:val="TERM"/>
    <w:basedOn w:val="Normal"/>
    <w:next w:val="TERM-definition"/>
    <w:qFormat/>
    <w:rsid w:val="00664412"/>
    <w:pPr>
      <w:keepNext/>
      <w:snapToGrid w:val="0"/>
      <w:spacing w:after="0"/>
      <w:ind w:left="340" w:hanging="340"/>
    </w:pPr>
    <w:rPr>
      <w:rFonts w:ascii="Arial Bold" w:hAnsi="Arial Bold"/>
      <w:b/>
      <w:bCs/>
      <w:spacing w:val="8"/>
    </w:rPr>
  </w:style>
  <w:style w:type="paragraph" w:customStyle="1" w:styleId="TERM-definition">
    <w:name w:val="TERM-definition"/>
    <w:basedOn w:val="Normal"/>
    <w:next w:val="TERM-number"/>
    <w:qFormat/>
    <w:rsid w:val="00664412"/>
    <w:pPr>
      <w:snapToGrid w:val="0"/>
      <w:jc w:val="both"/>
    </w:pPr>
    <w:rPr>
      <w:spacing w:val="8"/>
    </w:rPr>
  </w:style>
  <w:style w:type="paragraph" w:customStyle="1" w:styleId="TERM-number">
    <w:name w:val="TERM-number"/>
    <w:basedOn w:val="Heading2"/>
    <w:next w:val="TERM"/>
    <w:qFormat/>
    <w:rsid w:val="00664412"/>
    <w:pPr>
      <w:spacing w:after="0"/>
      <w:ind w:left="0" w:firstLine="0"/>
      <w:outlineLvl w:val="9"/>
    </w:pPr>
  </w:style>
  <w:style w:type="character" w:styleId="LineNumber">
    <w:name w:val="line number"/>
    <w:uiPriority w:val="29"/>
    <w:unhideWhenUsed/>
    <w:rsid w:val="00664412"/>
    <w:rPr>
      <w:rFonts w:ascii="Arial" w:hAnsi="Arial" w:cs="Arial"/>
      <w:spacing w:val="8"/>
      <w:sz w:val="16"/>
      <w:lang w:val="en-GB" w:eastAsia="zh-CN" w:bidi="ar-SA"/>
    </w:rPr>
  </w:style>
  <w:style w:type="paragraph" w:styleId="ListNumber3">
    <w:name w:val="List Number 3"/>
    <w:basedOn w:val="ListNumber2"/>
    <w:rsid w:val="00664412"/>
    <w:pPr>
      <w:numPr>
        <w:ilvl w:val="2"/>
      </w:numPr>
    </w:pPr>
  </w:style>
  <w:style w:type="paragraph" w:styleId="ListBullet5">
    <w:name w:val="List Bullet 5"/>
    <w:basedOn w:val="ListBullet4"/>
    <w:rsid w:val="00664412"/>
    <w:pPr>
      <w:tabs>
        <w:tab w:val="clear" w:pos="1361"/>
        <w:tab w:val="left" w:pos="1701"/>
      </w:tabs>
      <w:ind w:left="1701"/>
    </w:pPr>
  </w:style>
  <w:style w:type="paragraph" w:styleId="ListBullet4">
    <w:name w:val="List Bullet 4"/>
    <w:basedOn w:val="ListBullet3"/>
    <w:rsid w:val="00664412"/>
    <w:pPr>
      <w:tabs>
        <w:tab w:val="clear" w:pos="1021"/>
        <w:tab w:val="left" w:pos="1361"/>
      </w:tabs>
      <w:ind w:left="1361"/>
    </w:pPr>
  </w:style>
  <w:style w:type="paragraph" w:styleId="ListBullet3">
    <w:name w:val="List Bullet 3"/>
    <w:basedOn w:val="ListBullet2"/>
    <w:rsid w:val="00664412"/>
    <w:pPr>
      <w:tabs>
        <w:tab w:val="clear" w:pos="680"/>
        <w:tab w:val="left" w:pos="1021"/>
      </w:tabs>
      <w:ind w:left="1020"/>
    </w:pPr>
  </w:style>
  <w:style w:type="paragraph" w:styleId="ListBullet2">
    <w:name w:val="List Bullet 2"/>
    <w:basedOn w:val="ListBullet"/>
    <w:rsid w:val="00664412"/>
    <w:pPr>
      <w:numPr>
        <w:numId w:val="2"/>
      </w:numPr>
      <w:tabs>
        <w:tab w:val="clear" w:pos="700"/>
        <w:tab w:val="left" w:pos="680"/>
      </w:tabs>
      <w:ind w:left="680" w:hanging="340"/>
    </w:pPr>
  </w:style>
  <w:style w:type="paragraph" w:styleId="ListBullet">
    <w:name w:val="List Bullet"/>
    <w:basedOn w:val="Normal"/>
    <w:qFormat/>
    <w:rsid w:val="00664412"/>
    <w:pPr>
      <w:numPr>
        <w:numId w:val="20"/>
      </w:numPr>
      <w:tabs>
        <w:tab w:val="clear" w:pos="720"/>
        <w:tab w:val="left" w:pos="340"/>
      </w:tabs>
      <w:snapToGrid w:val="0"/>
      <w:spacing w:after="100"/>
      <w:ind w:left="340" w:hanging="340"/>
    </w:pPr>
    <w:rPr>
      <w:spacing w:val="8"/>
    </w:rPr>
  </w:style>
  <w:style w:type="character" w:styleId="EndnoteReference">
    <w:name w:val="endnote reference"/>
    <w:rsid w:val="00664412"/>
    <w:rPr>
      <w:vertAlign w:val="superscript"/>
    </w:rPr>
  </w:style>
  <w:style w:type="paragraph" w:customStyle="1" w:styleId="TABFIGfootnote">
    <w:name w:val="TAB_FIG_footnote"/>
    <w:basedOn w:val="FootnoteText"/>
    <w:rsid w:val="00664412"/>
    <w:pPr>
      <w:tabs>
        <w:tab w:val="left" w:pos="284"/>
      </w:tabs>
      <w:spacing w:before="60" w:after="60" w:line="200" w:lineRule="exact"/>
    </w:pPr>
  </w:style>
  <w:style w:type="character" w:customStyle="1" w:styleId="Reference0">
    <w:name w:val="Reference"/>
    <w:uiPriority w:val="29"/>
    <w:rsid w:val="00664412"/>
    <w:rPr>
      <w:rFonts w:ascii="Arial" w:hAnsi="Arial"/>
      <w:noProof/>
      <w:sz w:val="20"/>
      <w:szCs w:val="20"/>
    </w:rPr>
  </w:style>
  <w:style w:type="paragraph" w:customStyle="1" w:styleId="TABLE-cell">
    <w:name w:val="TABLE-cell"/>
    <w:basedOn w:val="PARAGRAPH"/>
    <w:qFormat/>
    <w:rsid w:val="00664412"/>
    <w:pPr>
      <w:spacing w:before="60" w:after="60" w:line="240" w:lineRule="auto"/>
    </w:pPr>
    <w:rPr>
      <w:bCs/>
      <w:sz w:val="16"/>
    </w:rPr>
  </w:style>
  <w:style w:type="paragraph" w:styleId="ListContinue">
    <w:name w:val="List Continue"/>
    <w:basedOn w:val="Normal"/>
    <w:rsid w:val="00664412"/>
    <w:pPr>
      <w:snapToGrid w:val="0"/>
      <w:spacing w:after="100"/>
      <w:ind w:left="340"/>
      <w:jc w:val="both"/>
    </w:pPr>
    <w:rPr>
      <w:spacing w:val="8"/>
    </w:rPr>
  </w:style>
  <w:style w:type="paragraph" w:styleId="ListContinue2">
    <w:name w:val="List Continue 2"/>
    <w:basedOn w:val="ListContinue"/>
    <w:rsid w:val="00664412"/>
    <w:pPr>
      <w:ind w:left="680"/>
    </w:pPr>
  </w:style>
  <w:style w:type="paragraph" w:styleId="ListContinue3">
    <w:name w:val="List Continue 3"/>
    <w:basedOn w:val="ListContinue2"/>
    <w:rsid w:val="00664412"/>
    <w:pPr>
      <w:ind w:left="1021"/>
    </w:pPr>
  </w:style>
  <w:style w:type="paragraph" w:styleId="ListContinue4">
    <w:name w:val="List Continue 4"/>
    <w:basedOn w:val="ListContinue3"/>
    <w:rsid w:val="00664412"/>
    <w:pPr>
      <w:ind w:left="1361"/>
    </w:pPr>
  </w:style>
  <w:style w:type="paragraph" w:styleId="ListContinue5">
    <w:name w:val="List Continue 5"/>
    <w:basedOn w:val="ListContinue4"/>
    <w:rsid w:val="00664412"/>
    <w:pPr>
      <w:ind w:left="1701"/>
    </w:pPr>
  </w:style>
  <w:style w:type="paragraph" w:styleId="List5">
    <w:name w:val="List 5"/>
    <w:basedOn w:val="List4"/>
    <w:rsid w:val="00664412"/>
    <w:pPr>
      <w:tabs>
        <w:tab w:val="clear" w:pos="1361"/>
        <w:tab w:val="left" w:pos="1701"/>
      </w:tabs>
      <w:ind w:left="1701"/>
    </w:pPr>
  </w:style>
  <w:style w:type="character" w:customStyle="1" w:styleId="VARIABLE">
    <w:name w:val="VARIABLE"/>
    <w:rsid w:val="00664412"/>
    <w:rPr>
      <w:rFonts w:ascii="Times New Roman" w:hAnsi="Times New Roman"/>
      <w:i/>
      <w:iCs/>
    </w:rPr>
  </w:style>
  <w:style w:type="character" w:styleId="Hyperlink">
    <w:name w:val="Hyperlink"/>
    <w:uiPriority w:val="99"/>
    <w:rsid w:val="00664412"/>
    <w:rPr>
      <w:color w:val="auto"/>
      <w:u w:val="none"/>
    </w:rPr>
  </w:style>
  <w:style w:type="paragraph" w:styleId="ListNumber">
    <w:name w:val="List Number"/>
    <w:basedOn w:val="List"/>
    <w:qFormat/>
    <w:rsid w:val="00664412"/>
    <w:pPr>
      <w:numPr>
        <w:numId w:val="24"/>
      </w:numPr>
      <w:tabs>
        <w:tab w:val="clear" w:pos="340"/>
      </w:tabs>
      <w:jc w:val="both"/>
    </w:pPr>
  </w:style>
  <w:style w:type="paragraph" w:styleId="ListNumber2">
    <w:name w:val="List Number 2"/>
    <w:basedOn w:val="ListNumber"/>
    <w:rsid w:val="00664412"/>
    <w:pPr>
      <w:numPr>
        <w:ilvl w:val="1"/>
      </w:numPr>
      <w:tabs>
        <w:tab w:val="left" w:pos="340"/>
      </w:tabs>
    </w:pPr>
  </w:style>
  <w:style w:type="character" w:styleId="FollowedHyperlink">
    <w:name w:val="FollowedHyperlink"/>
    <w:basedOn w:val="Hyperlink"/>
    <w:uiPriority w:val="99"/>
    <w:rsid w:val="00664412"/>
    <w:rPr>
      <w:color w:val="auto"/>
      <w:u w:val="none"/>
    </w:rPr>
  </w:style>
  <w:style w:type="paragraph" w:customStyle="1" w:styleId="TABLE-centered">
    <w:name w:val="TABLE-centered"/>
    <w:basedOn w:val="TABLE-cell"/>
    <w:rsid w:val="00664412"/>
    <w:pPr>
      <w:jc w:val="center"/>
    </w:pPr>
  </w:style>
  <w:style w:type="paragraph" w:styleId="ListNumber4">
    <w:name w:val="List Number 4"/>
    <w:basedOn w:val="ListNumber3"/>
    <w:rsid w:val="00664412"/>
    <w:pPr>
      <w:numPr>
        <w:ilvl w:val="3"/>
      </w:numPr>
    </w:pPr>
  </w:style>
  <w:style w:type="paragraph" w:styleId="ListNumber5">
    <w:name w:val="List Number 5"/>
    <w:basedOn w:val="ListNumber4"/>
    <w:rsid w:val="00664412"/>
    <w:pPr>
      <w:numPr>
        <w:ilvl w:val="4"/>
      </w:numPr>
    </w:pPr>
  </w:style>
  <w:style w:type="paragraph" w:styleId="TableofFigures">
    <w:name w:val="table of figures"/>
    <w:basedOn w:val="TOC1"/>
    <w:uiPriority w:val="99"/>
    <w:rsid w:val="00664412"/>
    <w:pPr>
      <w:ind w:left="0" w:firstLine="0"/>
    </w:pPr>
  </w:style>
  <w:style w:type="paragraph" w:styleId="Title">
    <w:name w:val="Title"/>
    <w:basedOn w:val="MAIN-TITLE"/>
    <w:link w:val="TitleChar"/>
    <w:qFormat/>
    <w:rsid w:val="00664412"/>
    <w:rPr>
      <w:kern w:val="28"/>
    </w:rPr>
  </w:style>
  <w:style w:type="paragraph" w:styleId="BlockText">
    <w:name w:val="Block Text"/>
    <w:basedOn w:val="Normal"/>
    <w:uiPriority w:val="59"/>
    <w:rsid w:val="00664412"/>
    <w:pPr>
      <w:spacing w:after="120"/>
      <w:ind w:left="1440" w:right="1440"/>
    </w:pPr>
  </w:style>
  <w:style w:type="paragraph" w:customStyle="1" w:styleId="AMD-Heading1">
    <w:name w:val="AMD-Heading1"/>
    <w:basedOn w:val="PARAGRAPH"/>
    <w:next w:val="PARAGRAPH"/>
    <w:rsid w:val="00664412"/>
    <w:pPr>
      <w:keepNext/>
      <w:tabs>
        <w:tab w:val="left" w:pos="397"/>
      </w:tabs>
      <w:suppressAutoHyphens/>
      <w:spacing w:before="200" w:line="260" w:lineRule="exact"/>
      <w:ind w:left="397" w:hanging="397"/>
      <w:jc w:val="left"/>
      <w:outlineLvl w:val="0"/>
    </w:pPr>
    <w:rPr>
      <w:b/>
      <w:sz w:val="22"/>
    </w:rPr>
  </w:style>
  <w:style w:type="paragraph" w:customStyle="1" w:styleId="AMD-Heading2">
    <w:name w:val="AMD-Heading2..."/>
    <w:basedOn w:val="PARAGRAPH"/>
    <w:next w:val="PARAGRAPH"/>
    <w:rsid w:val="00664412"/>
    <w:pPr>
      <w:keepNext/>
      <w:tabs>
        <w:tab w:val="left" w:pos="624"/>
      </w:tabs>
      <w:suppressAutoHyphens/>
      <w:spacing w:after="100"/>
      <w:ind w:left="624" w:hanging="624"/>
      <w:outlineLvl w:val="1"/>
    </w:pPr>
    <w:rPr>
      <w:b/>
    </w:rPr>
  </w:style>
  <w:style w:type="paragraph" w:customStyle="1" w:styleId="ANNEX-heading2">
    <w:name w:val="ANNEX-heading2"/>
    <w:basedOn w:val="Heading2"/>
    <w:next w:val="PARAGRAPH"/>
    <w:qFormat/>
    <w:rsid w:val="00664412"/>
    <w:pPr>
      <w:numPr>
        <w:ilvl w:val="2"/>
        <w:numId w:val="21"/>
      </w:numPr>
      <w:outlineLvl w:val="2"/>
    </w:pPr>
  </w:style>
  <w:style w:type="paragraph" w:customStyle="1" w:styleId="ANNEX-heading3">
    <w:name w:val="ANNEX-heading3"/>
    <w:basedOn w:val="Heading3"/>
    <w:next w:val="PARAGRAPH"/>
    <w:rsid w:val="00664412"/>
    <w:pPr>
      <w:numPr>
        <w:ilvl w:val="3"/>
        <w:numId w:val="21"/>
      </w:numPr>
      <w:outlineLvl w:val="3"/>
    </w:pPr>
  </w:style>
  <w:style w:type="paragraph" w:customStyle="1" w:styleId="ANNEX-heading4">
    <w:name w:val="ANNEX-heading4"/>
    <w:basedOn w:val="Heading4"/>
    <w:next w:val="PARAGRAPH"/>
    <w:rsid w:val="00664412"/>
    <w:pPr>
      <w:numPr>
        <w:ilvl w:val="4"/>
        <w:numId w:val="21"/>
      </w:numPr>
      <w:outlineLvl w:val="4"/>
    </w:pPr>
  </w:style>
  <w:style w:type="paragraph" w:customStyle="1" w:styleId="ANNEX-heading5">
    <w:name w:val="ANNEX-heading5"/>
    <w:basedOn w:val="Heading5"/>
    <w:next w:val="PARAGRAPH"/>
    <w:rsid w:val="00664412"/>
    <w:pPr>
      <w:numPr>
        <w:ilvl w:val="5"/>
        <w:numId w:val="21"/>
      </w:numPr>
      <w:outlineLvl w:val="5"/>
    </w:pPr>
  </w:style>
  <w:style w:type="character" w:customStyle="1" w:styleId="SUPerscript">
    <w:name w:val="SUPerscript"/>
    <w:rsid w:val="00664412"/>
    <w:rPr>
      <w:kern w:val="0"/>
      <w:position w:val="6"/>
      <w:sz w:val="16"/>
      <w:szCs w:val="16"/>
    </w:rPr>
  </w:style>
  <w:style w:type="character" w:customStyle="1" w:styleId="SUBscript">
    <w:name w:val="SUBscript"/>
    <w:rsid w:val="00664412"/>
    <w:rPr>
      <w:kern w:val="0"/>
      <w:position w:val="-6"/>
      <w:sz w:val="16"/>
      <w:szCs w:val="16"/>
    </w:rPr>
  </w:style>
  <w:style w:type="paragraph" w:customStyle="1" w:styleId="ListDash">
    <w:name w:val="List Dash"/>
    <w:basedOn w:val="ListBullet"/>
    <w:qFormat/>
    <w:rsid w:val="00664412"/>
    <w:pPr>
      <w:numPr>
        <w:numId w:val="1"/>
      </w:numPr>
      <w:jc w:val="both"/>
    </w:pPr>
  </w:style>
  <w:style w:type="paragraph" w:customStyle="1" w:styleId="TERM-number3">
    <w:name w:val="TERM-number 3"/>
    <w:basedOn w:val="Heading3"/>
    <w:next w:val="TERM"/>
    <w:rsid w:val="00664412"/>
    <w:pPr>
      <w:spacing w:after="0"/>
      <w:ind w:left="0" w:firstLine="0"/>
      <w:outlineLvl w:val="9"/>
    </w:pPr>
  </w:style>
  <w:style w:type="character" w:customStyle="1" w:styleId="SMALLCAPS">
    <w:name w:val="SMALL CAPS"/>
    <w:rsid w:val="00664412"/>
    <w:rPr>
      <w:caps w:val="0"/>
      <w:smallCaps/>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style>
  <w:style w:type="paragraph" w:customStyle="1" w:styleId="NumberedPARAlevel3">
    <w:name w:val="Numbered PARA (level 3)"/>
    <w:basedOn w:val="Heading3"/>
    <w:next w:val="PARAGRAPH"/>
    <w:rsid w:val="00664412"/>
    <w:pPr>
      <w:keepNext w:val="0"/>
      <w:ind w:left="0" w:firstLine="0"/>
      <w:jc w:val="both"/>
      <w:outlineLvl w:val="9"/>
    </w:pPr>
    <w:rPr>
      <w:b w:val="0"/>
    </w:rPr>
  </w:style>
  <w:style w:type="paragraph" w:customStyle="1" w:styleId="ListDash2">
    <w:name w:val="List Dash 2"/>
    <w:basedOn w:val="ListBullet2"/>
    <w:rsid w:val="00664412"/>
    <w:pPr>
      <w:numPr>
        <w:numId w:val="3"/>
      </w:numPr>
    </w:pPr>
  </w:style>
  <w:style w:type="paragraph" w:customStyle="1" w:styleId="NumberedPARAlevel2">
    <w:name w:val="Numbered PARA (level 2)"/>
    <w:basedOn w:val="Heading2"/>
    <w:next w:val="PARAGRAPH"/>
    <w:rsid w:val="00664412"/>
    <w:pPr>
      <w:keepNext w:val="0"/>
      <w:ind w:left="0" w:firstLine="0"/>
      <w:jc w:val="both"/>
      <w:outlineLvl w:val="9"/>
    </w:pPr>
    <w:rPr>
      <w:b w:val="0"/>
    </w:rPr>
  </w:style>
  <w:style w:type="paragraph" w:customStyle="1" w:styleId="ListDash3">
    <w:name w:val="List Dash 3"/>
    <w:basedOn w:val="ListBullet3"/>
    <w:rsid w:val="00664412"/>
    <w:pPr>
      <w:numPr>
        <w:numId w:val="5"/>
      </w:numPr>
      <w:tabs>
        <w:tab w:val="clear" w:pos="340"/>
      </w:tabs>
      <w:ind w:left="1020"/>
    </w:pPr>
  </w:style>
  <w:style w:type="paragraph" w:customStyle="1" w:styleId="ListDash4">
    <w:name w:val="List Dash 4"/>
    <w:basedOn w:val="ListBullet4"/>
    <w:rsid w:val="00664412"/>
    <w:pPr>
      <w:numPr>
        <w:numId w:val="4"/>
      </w:numPr>
    </w:pPr>
  </w:style>
  <w:style w:type="paragraph" w:customStyle="1" w:styleId="PARAEQUATION">
    <w:name w:val="PARAEQUATION"/>
    <w:basedOn w:val="Normal"/>
    <w:next w:val="PARAGRAPH"/>
    <w:qFormat/>
    <w:rsid w:val="00664412"/>
    <w:pPr>
      <w:tabs>
        <w:tab w:val="center" w:pos="4536"/>
        <w:tab w:val="right" w:pos="9072"/>
      </w:tabs>
      <w:snapToGrid w:val="0"/>
      <w:spacing w:before="200" w:line="240" w:lineRule="auto"/>
    </w:pPr>
  </w:style>
  <w:style w:type="paragraph" w:customStyle="1" w:styleId="TERM-deprecated">
    <w:name w:val="TERM-deprecated"/>
    <w:basedOn w:val="TERM"/>
    <w:next w:val="TERM-definition"/>
    <w:qFormat/>
    <w:rsid w:val="00664412"/>
    <w:rPr>
      <w:rFonts w:ascii="Arial" w:hAnsi="Arial"/>
      <w:b w:val="0"/>
    </w:rPr>
  </w:style>
  <w:style w:type="paragraph" w:customStyle="1" w:styleId="TERM-admitted">
    <w:name w:val="TERM-admitted"/>
    <w:basedOn w:val="TERM"/>
    <w:next w:val="TERM-definition"/>
    <w:qFormat/>
    <w:rsid w:val="00664412"/>
    <w:rPr>
      <w:rFonts w:ascii="Arial" w:hAnsi="Arial"/>
      <w:b w:val="0"/>
    </w:rPr>
  </w:style>
  <w:style w:type="paragraph" w:customStyle="1" w:styleId="TERM-note">
    <w:name w:val="TERM-note"/>
    <w:basedOn w:val="NOTE"/>
    <w:next w:val="TERM-number"/>
    <w:qFormat/>
    <w:rsid w:val="00664412"/>
  </w:style>
  <w:style w:type="paragraph" w:customStyle="1" w:styleId="EXAMPLE">
    <w:name w:val="EXAMPLE"/>
    <w:basedOn w:val="NOTE"/>
    <w:next w:val="PARAGRAPH"/>
    <w:qFormat/>
    <w:rsid w:val="00664412"/>
  </w:style>
  <w:style w:type="paragraph" w:customStyle="1" w:styleId="TERM-example">
    <w:name w:val="TERM-example"/>
    <w:basedOn w:val="EXAMPLE"/>
    <w:next w:val="TERM-number"/>
    <w:qFormat/>
    <w:rsid w:val="00664412"/>
  </w:style>
  <w:style w:type="paragraph" w:customStyle="1" w:styleId="TERM-source">
    <w:name w:val="TERM-source"/>
    <w:basedOn w:val="Normal"/>
    <w:next w:val="TERM-number"/>
    <w:qFormat/>
    <w:rsid w:val="00664412"/>
    <w:pPr>
      <w:snapToGrid w:val="0"/>
      <w:spacing w:before="100"/>
    </w:pPr>
    <w:rPr>
      <w:spacing w:val="8"/>
    </w:rPr>
  </w:style>
  <w:style w:type="character" w:styleId="Emphasis">
    <w:name w:val="Emphasis"/>
    <w:qFormat/>
    <w:rsid w:val="00664412"/>
    <w:rPr>
      <w:i/>
      <w:iCs/>
    </w:rPr>
  </w:style>
  <w:style w:type="character" w:styleId="Strong">
    <w:name w:val="Strong"/>
    <w:qFormat/>
    <w:rsid w:val="00664412"/>
    <w:rPr>
      <w:b/>
      <w:bCs/>
    </w:rPr>
  </w:style>
  <w:style w:type="paragraph" w:customStyle="1" w:styleId="TERM-number4">
    <w:name w:val="TERM-number 4"/>
    <w:basedOn w:val="Heading4"/>
    <w:next w:val="TERM"/>
    <w:qFormat/>
    <w:rsid w:val="00664412"/>
    <w:pPr>
      <w:spacing w:after="0"/>
      <w:outlineLvl w:val="9"/>
    </w:pPr>
  </w:style>
  <w:style w:type="character" w:customStyle="1" w:styleId="SMALLCAPSemphasis">
    <w:name w:val="SMALL CAPS emphasis"/>
    <w:qFormat/>
    <w:rsid w:val="00664412"/>
    <w:rPr>
      <w:i/>
      <w:caps w:val="0"/>
      <w:smallCaps/>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SMALLCAPSstrong">
    <w:name w:val="SMALL CAPS strong"/>
    <w:qFormat/>
    <w:rsid w:val="00664412"/>
    <w:rPr>
      <w:b/>
      <w:caps w:val="0"/>
      <w:smallCaps/>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style>
  <w:style w:type="paragraph" w:customStyle="1" w:styleId="BIBLIOGRAPHY-numbered">
    <w:name w:val="BIBLIOGRAPHY-numbered"/>
    <w:basedOn w:val="PARAGRAPH"/>
    <w:qFormat/>
    <w:rsid w:val="00664412"/>
    <w:pPr>
      <w:numPr>
        <w:numId w:val="8"/>
      </w:numPr>
    </w:pPr>
  </w:style>
  <w:style w:type="paragraph" w:customStyle="1" w:styleId="ListNumberalt">
    <w:name w:val="List Number alt"/>
    <w:basedOn w:val="Normal"/>
    <w:qFormat/>
    <w:rsid w:val="00664412"/>
    <w:pPr>
      <w:numPr>
        <w:numId w:val="6"/>
      </w:numPr>
      <w:tabs>
        <w:tab w:val="left" w:pos="357"/>
      </w:tabs>
      <w:snapToGrid w:val="0"/>
      <w:spacing w:after="100"/>
      <w:ind w:left="340" w:hanging="340"/>
      <w:jc w:val="both"/>
    </w:pPr>
    <w:rPr>
      <w:spacing w:val="8"/>
    </w:rPr>
  </w:style>
  <w:style w:type="paragraph" w:customStyle="1" w:styleId="ListNumberalt2">
    <w:name w:val="List Number alt 2"/>
    <w:basedOn w:val="ListNumberalt"/>
    <w:qFormat/>
    <w:rsid w:val="00664412"/>
    <w:pPr>
      <w:numPr>
        <w:ilvl w:val="1"/>
      </w:numPr>
      <w:tabs>
        <w:tab w:val="left" w:pos="680"/>
      </w:tabs>
      <w:ind w:hanging="340"/>
    </w:pPr>
  </w:style>
  <w:style w:type="paragraph" w:customStyle="1" w:styleId="ListNumberalt3">
    <w:name w:val="List Number alt 3"/>
    <w:basedOn w:val="ListNumberalt2"/>
    <w:qFormat/>
    <w:rsid w:val="00664412"/>
    <w:pPr>
      <w:numPr>
        <w:ilvl w:val="2"/>
      </w:numPr>
      <w:ind w:left="1020" w:hanging="340"/>
    </w:pPr>
  </w:style>
  <w:style w:type="character" w:customStyle="1" w:styleId="SUBscript-small">
    <w:name w:val="SUBscript-small"/>
    <w:qFormat/>
    <w:rsid w:val="00664412"/>
    <w:rPr>
      <w:kern w:val="0"/>
      <w:position w:val="-6"/>
      <w:sz w:val="12"/>
      <w:szCs w:val="16"/>
    </w:rPr>
  </w:style>
  <w:style w:type="character" w:customStyle="1" w:styleId="SUPerscript-small">
    <w:name w:val="SUPerscript-small"/>
    <w:qFormat/>
    <w:rsid w:val="00664412"/>
    <w:rPr>
      <w:kern w:val="0"/>
      <w:position w:val="6"/>
      <w:sz w:val="12"/>
      <w:szCs w:val="16"/>
    </w:rPr>
  </w:style>
  <w:style w:type="character" w:styleId="IntenseEmphasis">
    <w:name w:val="Intense Emphasis"/>
    <w:qFormat/>
    <w:rsid w:val="00664412"/>
    <w:rPr>
      <w:b/>
      <w:bCs/>
      <w:i/>
      <w:iCs/>
      <w:color w:val="auto"/>
    </w:rPr>
  </w:style>
  <w:style w:type="paragraph" w:customStyle="1" w:styleId="CODE">
    <w:name w:val="CODE"/>
    <w:basedOn w:val="Normal"/>
    <w:rsid w:val="00664412"/>
    <w:pPr>
      <w:snapToGrid w:val="0"/>
      <w:spacing w:before="100" w:after="100"/>
      <w:contextualSpacing/>
    </w:pPr>
    <w:rPr>
      <w:rFonts w:ascii="Courier New" w:hAnsi="Courier New"/>
      <w:noProof/>
      <w:spacing w:val="-2"/>
      <w:sz w:val="18"/>
    </w:rPr>
  </w:style>
  <w:style w:type="paragraph" w:customStyle="1" w:styleId="FIGURE">
    <w:name w:val="FIGURE"/>
    <w:basedOn w:val="Normal"/>
    <w:next w:val="FIGURE-title"/>
    <w:qFormat/>
    <w:rsid w:val="00664412"/>
    <w:pPr>
      <w:keepNext/>
      <w:snapToGrid w:val="0"/>
      <w:spacing w:before="100" w:line="240" w:lineRule="auto"/>
      <w:jc w:val="center"/>
    </w:pPr>
  </w:style>
  <w:style w:type="paragraph" w:customStyle="1" w:styleId="IECINSTRUCTIONS">
    <w:name w:val="IEC_INSTRUCTIONS"/>
    <w:basedOn w:val="Normal"/>
    <w:uiPriority w:val="99"/>
    <w:qFormat/>
    <w:rsid w:val="00664412"/>
    <w:pPr>
      <w:pBdr>
        <w:top w:val="dashed" w:sz="6" w:space="5" w:color="C00000"/>
        <w:left w:val="dashed" w:sz="6" w:space="5" w:color="C00000"/>
        <w:bottom w:val="dashed" w:sz="6" w:space="5" w:color="C00000"/>
        <w:right w:val="dashed" w:sz="6" w:space="5" w:color="C00000"/>
      </w:pBdr>
      <w:spacing w:before="60" w:after="60" w:line="240" w:lineRule="auto"/>
      <w:ind w:left="567" w:right="567"/>
    </w:pPr>
    <w:rPr>
      <w:rFonts w:ascii="Cambria" w:hAnsi="Cambria"/>
      <w:color w:val="0070C0"/>
    </w:rPr>
  </w:style>
  <w:style w:type="numbering" w:customStyle="1" w:styleId="Annexes">
    <w:name w:val="Annexes"/>
    <w:rsid w:val="00664412"/>
    <w:pPr>
      <w:numPr>
        <w:numId w:val="7"/>
      </w:numPr>
    </w:pPr>
  </w:style>
  <w:style w:type="numbering" w:customStyle="1" w:styleId="Headings">
    <w:name w:val="Headings"/>
    <w:rsid w:val="00664412"/>
    <w:pPr>
      <w:numPr>
        <w:numId w:val="9"/>
      </w:numPr>
    </w:pPr>
  </w:style>
  <w:style w:type="character" w:customStyle="1" w:styleId="PARAGRAPHChar">
    <w:name w:val="PARAGRAPH Char"/>
    <w:link w:val="PARAGRAPH"/>
    <w:rsid w:val="00664412"/>
    <w:rPr>
      <w:rFonts w:ascii="Arial" w:hAnsi="Arial" w:cs="Arial"/>
      <w:spacing w:val="8"/>
      <w:lang w:eastAsia="zh-CN"/>
    </w:rPr>
  </w:style>
  <w:style w:type="character" w:customStyle="1" w:styleId="CommentTextChar">
    <w:name w:val="Comment Text Char"/>
    <w:basedOn w:val="DefaultParagraphFont"/>
    <w:uiPriority w:val="99"/>
    <w:rsid w:val="00FA3FC0"/>
    <w:rPr>
      <w:rFonts w:ascii="Arial" w:hAnsi="Arial" w:cs="Arial"/>
      <w:lang w:eastAsia="zh-CN"/>
    </w:rPr>
  </w:style>
  <w:style w:type="character" w:customStyle="1" w:styleId="TERM-symbol">
    <w:name w:val="TERM-symbol"/>
    <w:qFormat/>
    <w:rsid w:val="00FA3FC0"/>
  </w:style>
  <w:style w:type="paragraph" w:styleId="Bibliography">
    <w:name w:val="Bibliography"/>
    <w:basedOn w:val="Normal"/>
    <w:next w:val="Normal"/>
    <w:uiPriority w:val="37"/>
    <w:semiHidden/>
    <w:unhideWhenUsed/>
    <w:rsid w:val="00664412"/>
  </w:style>
  <w:style w:type="character" w:customStyle="1" w:styleId="SUBscript-small-6pt">
    <w:name w:val="SUBscript-small-6pt"/>
    <w:qFormat/>
    <w:rsid w:val="00FA3FC0"/>
    <w:rPr>
      <w:kern w:val="0"/>
      <w:position w:val="-6"/>
      <w:sz w:val="12"/>
      <w:szCs w:val="16"/>
    </w:rPr>
  </w:style>
  <w:style w:type="character" w:customStyle="1" w:styleId="SUPerscript-small-6pt">
    <w:name w:val="SUPerscript-small-6pt"/>
    <w:qFormat/>
    <w:rsid w:val="00FA3FC0"/>
    <w:rPr>
      <w:kern w:val="0"/>
      <w:position w:val="6"/>
      <w:sz w:val="12"/>
      <w:szCs w:val="16"/>
    </w:rPr>
  </w:style>
  <w:style w:type="paragraph" w:customStyle="1" w:styleId="Text">
    <w:name w:val="Text"/>
    <w:uiPriority w:val="99"/>
    <w:rsid w:val="00FA3FC0"/>
    <w:rPr>
      <w:rFonts w:ascii="Arial" w:hAnsi="Arial"/>
      <w:noProof/>
      <w:sz w:val="22"/>
      <w:lang w:eastAsia="en-US"/>
    </w:rPr>
  </w:style>
  <w:style w:type="paragraph" w:customStyle="1" w:styleId="DocTitle">
    <w:name w:val="DocTitle"/>
    <w:basedOn w:val="Text"/>
    <w:uiPriority w:val="99"/>
    <w:rsid w:val="00FA3FC0"/>
    <w:pPr>
      <w:spacing w:before="240" w:after="240"/>
      <w:jc w:val="center"/>
    </w:pPr>
    <w:rPr>
      <w:b/>
      <w:color w:val="0000FF"/>
      <w:sz w:val="48"/>
    </w:rPr>
  </w:style>
  <w:style w:type="paragraph" w:customStyle="1" w:styleId="DocInfo">
    <w:name w:val="DocInfo"/>
    <w:basedOn w:val="Text"/>
    <w:uiPriority w:val="99"/>
    <w:rsid w:val="00FA3FC0"/>
    <w:pPr>
      <w:spacing w:before="40" w:after="40"/>
    </w:pPr>
  </w:style>
  <w:style w:type="paragraph" w:customStyle="1" w:styleId="FooterLeft">
    <w:name w:val="FooterLeft"/>
    <w:basedOn w:val="Footer"/>
    <w:uiPriority w:val="99"/>
    <w:rsid w:val="00FA3FC0"/>
    <w:pPr>
      <w:tabs>
        <w:tab w:val="clear" w:pos="4536"/>
        <w:tab w:val="clear" w:pos="9072"/>
        <w:tab w:val="center" w:pos="4820"/>
        <w:tab w:val="right" w:pos="9639"/>
      </w:tabs>
      <w:snapToGrid/>
    </w:pPr>
    <w:rPr>
      <w:rFonts w:cs="Times New Roman"/>
      <w:noProof/>
      <w:sz w:val="16"/>
    </w:rPr>
  </w:style>
  <w:style w:type="paragraph" w:customStyle="1" w:styleId="FooterCenter">
    <w:name w:val="FooterCenter"/>
    <w:basedOn w:val="Footer"/>
    <w:uiPriority w:val="99"/>
    <w:rsid w:val="00FA3FC0"/>
    <w:pPr>
      <w:tabs>
        <w:tab w:val="clear" w:pos="4536"/>
        <w:tab w:val="clear" w:pos="9072"/>
        <w:tab w:val="center" w:pos="4820"/>
        <w:tab w:val="right" w:pos="9639"/>
      </w:tabs>
      <w:snapToGrid/>
      <w:jc w:val="center"/>
    </w:pPr>
    <w:rPr>
      <w:rFonts w:cs="Times New Roman"/>
      <w:noProof/>
      <w:sz w:val="22"/>
    </w:rPr>
  </w:style>
  <w:style w:type="paragraph" w:customStyle="1" w:styleId="FooterRight">
    <w:name w:val="FooterRight"/>
    <w:basedOn w:val="Footer"/>
    <w:uiPriority w:val="99"/>
    <w:rsid w:val="00FA3FC0"/>
    <w:pPr>
      <w:tabs>
        <w:tab w:val="clear" w:pos="4536"/>
        <w:tab w:val="clear" w:pos="9072"/>
        <w:tab w:val="center" w:pos="4820"/>
        <w:tab w:val="right" w:pos="9639"/>
      </w:tabs>
      <w:snapToGrid/>
      <w:jc w:val="right"/>
    </w:pPr>
    <w:rPr>
      <w:rFonts w:cs="Times New Roman"/>
      <w:noProof/>
      <w:sz w:val="16"/>
    </w:rPr>
  </w:style>
  <w:style w:type="paragraph" w:customStyle="1" w:styleId="FooterCopyRight">
    <w:name w:val="FooterCopyRight"/>
    <w:basedOn w:val="Footer"/>
    <w:uiPriority w:val="99"/>
    <w:rsid w:val="00FA3FC0"/>
    <w:pPr>
      <w:tabs>
        <w:tab w:val="clear" w:pos="4536"/>
        <w:tab w:val="clear" w:pos="9072"/>
        <w:tab w:val="center" w:pos="4820"/>
        <w:tab w:val="right" w:pos="9639"/>
      </w:tabs>
      <w:snapToGrid/>
      <w:spacing w:before="80"/>
      <w:jc w:val="center"/>
    </w:pPr>
    <w:rPr>
      <w:rFonts w:cs="Times New Roman"/>
      <w:noProof/>
      <w:sz w:val="12"/>
    </w:rPr>
  </w:style>
  <w:style w:type="paragraph" w:customStyle="1" w:styleId="HeaderLeft">
    <w:name w:val="HeaderLeft"/>
    <w:basedOn w:val="Header"/>
    <w:uiPriority w:val="99"/>
    <w:rsid w:val="00FA3FC0"/>
    <w:pPr>
      <w:tabs>
        <w:tab w:val="clear" w:pos="4536"/>
        <w:tab w:val="clear" w:pos="9072"/>
        <w:tab w:val="center" w:pos="4820"/>
        <w:tab w:val="right" w:pos="9639"/>
      </w:tabs>
      <w:snapToGrid/>
    </w:pPr>
    <w:rPr>
      <w:rFonts w:cs="Times New Roman"/>
      <w:b/>
      <w:noProof/>
      <w:sz w:val="16"/>
    </w:rPr>
  </w:style>
  <w:style w:type="paragraph" w:customStyle="1" w:styleId="HeaderCenter">
    <w:name w:val="HeaderCenter"/>
    <w:basedOn w:val="HeaderLeft"/>
    <w:uiPriority w:val="99"/>
    <w:rsid w:val="00FA3FC0"/>
    <w:pPr>
      <w:jc w:val="center"/>
    </w:pPr>
  </w:style>
  <w:style w:type="paragraph" w:customStyle="1" w:styleId="HeaderRight">
    <w:name w:val="HeaderRight"/>
    <w:basedOn w:val="HeaderLeft"/>
    <w:uiPriority w:val="99"/>
    <w:rsid w:val="00FA3FC0"/>
    <w:pPr>
      <w:jc w:val="right"/>
    </w:pPr>
  </w:style>
  <w:style w:type="paragraph" w:customStyle="1" w:styleId="Header0">
    <w:name w:val="Header0"/>
    <w:basedOn w:val="Header"/>
    <w:uiPriority w:val="99"/>
    <w:rsid w:val="00FA3FC0"/>
    <w:pPr>
      <w:pBdr>
        <w:top w:val="single" w:sz="6" w:space="1" w:color="auto"/>
      </w:pBdr>
      <w:tabs>
        <w:tab w:val="clear" w:pos="4536"/>
        <w:tab w:val="clear" w:pos="9072"/>
        <w:tab w:val="center" w:pos="4820"/>
        <w:tab w:val="right" w:pos="9639"/>
      </w:tabs>
      <w:snapToGrid/>
      <w:spacing w:before="60" w:after="240"/>
    </w:pPr>
    <w:rPr>
      <w:rFonts w:ascii="Times New Roman" w:hAnsi="Times New Roman" w:cs="Times New Roman"/>
      <w:b/>
      <w:noProof/>
      <w:sz w:val="16"/>
    </w:rPr>
  </w:style>
  <w:style w:type="paragraph" w:customStyle="1" w:styleId="Literature">
    <w:name w:val="Literature"/>
    <w:basedOn w:val="Text"/>
    <w:uiPriority w:val="99"/>
    <w:rsid w:val="00FA3FC0"/>
    <w:pPr>
      <w:ind w:left="851" w:hanging="851"/>
    </w:pPr>
  </w:style>
  <w:style w:type="paragraph" w:styleId="BodyTextIndent">
    <w:name w:val="Body Text Indent"/>
    <w:basedOn w:val="Normal"/>
    <w:link w:val="BodyTextIndentChar"/>
    <w:uiPriority w:val="99"/>
    <w:semiHidden/>
    <w:rsid w:val="00FA3FC0"/>
    <w:pPr>
      <w:spacing w:after="120"/>
      <w:ind w:left="283"/>
    </w:pPr>
    <w:rPr>
      <w:rFonts w:cs="Times New Roman"/>
      <w:lang w:val="en-US"/>
    </w:rPr>
  </w:style>
  <w:style w:type="character" w:customStyle="1" w:styleId="BodyTextIndentChar">
    <w:name w:val="Body Text Indent Char"/>
    <w:basedOn w:val="DefaultParagraphFont"/>
    <w:link w:val="BodyTextIndent"/>
    <w:uiPriority w:val="99"/>
    <w:semiHidden/>
    <w:rsid w:val="00FA3FC0"/>
    <w:rPr>
      <w:rFonts w:ascii="Arial" w:hAnsi="Arial"/>
      <w:lang w:val="en-US" w:eastAsia="en-US"/>
    </w:rPr>
  </w:style>
  <w:style w:type="paragraph" w:styleId="Caption">
    <w:name w:val="caption"/>
    <w:basedOn w:val="Normal"/>
    <w:next w:val="Normal"/>
    <w:uiPriority w:val="35"/>
    <w:qFormat/>
    <w:rsid w:val="00664412"/>
    <w:rPr>
      <w:b/>
      <w:bCs/>
    </w:rPr>
  </w:style>
  <w:style w:type="paragraph" w:customStyle="1" w:styleId="Textbold">
    <w:name w:val="Text_bold"/>
    <w:basedOn w:val="Text"/>
    <w:next w:val="Text"/>
    <w:uiPriority w:val="99"/>
    <w:rsid w:val="00FA3FC0"/>
    <w:pPr>
      <w:spacing w:after="240"/>
      <w:jc w:val="both"/>
    </w:pPr>
    <w:rPr>
      <w:b/>
      <w:noProof w:val="0"/>
    </w:rPr>
  </w:style>
  <w:style w:type="paragraph" w:customStyle="1" w:styleId="ANNEX-heading20">
    <w:name w:val="ANNEX-heading2..."/>
    <w:basedOn w:val="Heading2"/>
    <w:next w:val="PARAGRAPH"/>
    <w:uiPriority w:val="99"/>
    <w:rsid w:val="00FA3FC0"/>
    <w:pPr>
      <w:tabs>
        <w:tab w:val="center" w:pos="4536"/>
        <w:tab w:val="right" w:pos="9072"/>
      </w:tabs>
      <w:outlineLvl w:val="9"/>
    </w:pPr>
    <w:rPr>
      <w:rFonts w:cs="Times New Roman"/>
      <w:bCs w:val="0"/>
      <w:kern w:val="28"/>
      <w:lang w:eastAsia="en-US"/>
    </w:rPr>
  </w:style>
  <w:style w:type="paragraph" w:customStyle="1" w:styleId="Heading2title2">
    <w:name w:val="Heading 2.title 2"/>
    <w:basedOn w:val="Heading1"/>
    <w:next w:val="PARAGRAPH"/>
    <w:uiPriority w:val="99"/>
    <w:rsid w:val="00FA3FC0"/>
    <w:pPr>
      <w:numPr>
        <w:numId w:val="0"/>
      </w:numPr>
      <w:tabs>
        <w:tab w:val="num" w:pos="680"/>
        <w:tab w:val="center" w:pos="4536"/>
        <w:tab w:val="right" w:pos="9072"/>
      </w:tabs>
      <w:spacing w:before="100" w:after="100"/>
      <w:ind w:left="680" w:hanging="680"/>
      <w:outlineLvl w:val="1"/>
    </w:pPr>
    <w:rPr>
      <w:rFonts w:cs="Times New Roman"/>
      <w:bCs w:val="0"/>
      <w:kern w:val="28"/>
      <w:sz w:val="20"/>
      <w:szCs w:val="20"/>
      <w:lang w:eastAsia="de-DE"/>
    </w:rPr>
  </w:style>
  <w:style w:type="paragraph" w:customStyle="1" w:styleId="ANNEX-title">
    <w:name w:val="ANNEX-title"/>
    <w:basedOn w:val="Title"/>
    <w:uiPriority w:val="99"/>
    <w:rsid w:val="00FA3FC0"/>
    <w:pPr>
      <w:tabs>
        <w:tab w:val="center" w:pos="4536"/>
        <w:tab w:val="right" w:pos="9072"/>
      </w:tabs>
      <w:snapToGrid/>
    </w:pPr>
    <w:rPr>
      <w:rFonts w:cs="Times New Roman"/>
      <w:bCs w:val="0"/>
      <w:szCs w:val="20"/>
      <w:lang w:eastAsia="de-DE"/>
    </w:rPr>
  </w:style>
  <w:style w:type="paragraph" w:customStyle="1" w:styleId="INDENT2">
    <w:name w:val="INDENT2"/>
    <w:basedOn w:val="Normal"/>
    <w:uiPriority w:val="99"/>
    <w:rsid w:val="00FA3FC0"/>
    <w:pPr>
      <w:tabs>
        <w:tab w:val="left" w:pos="851"/>
      </w:tabs>
      <w:spacing w:after="100"/>
      <w:ind w:left="567"/>
    </w:pPr>
    <w:rPr>
      <w:rFonts w:cs="Times New Roman"/>
      <w:lang w:eastAsia="de-DE"/>
    </w:rPr>
  </w:style>
  <w:style w:type="paragraph" w:customStyle="1" w:styleId="HTMLBody">
    <w:name w:val="HTML Body"/>
    <w:uiPriority w:val="99"/>
    <w:rsid w:val="00FA3FC0"/>
    <w:rPr>
      <w:rFonts w:ascii="Arial" w:hAnsi="Arial"/>
      <w:snapToGrid w:val="0"/>
      <w:lang w:val="en-US" w:eastAsia="de-DE"/>
    </w:rPr>
  </w:style>
  <w:style w:type="paragraph" w:styleId="DocumentMap">
    <w:name w:val="Document Map"/>
    <w:basedOn w:val="Normal"/>
    <w:link w:val="DocumentMapChar"/>
    <w:uiPriority w:val="99"/>
    <w:rsid w:val="00FA3FC0"/>
    <w:pPr>
      <w:shd w:val="clear" w:color="auto" w:fill="000080"/>
    </w:pPr>
    <w:rPr>
      <w:rFonts w:ascii="Tahoma" w:hAnsi="Tahoma" w:cs="Times New Roman"/>
      <w:lang w:val="en-US" w:eastAsia="de-DE"/>
    </w:rPr>
  </w:style>
  <w:style w:type="character" w:customStyle="1" w:styleId="DocumentMapChar">
    <w:name w:val="Document Map Char"/>
    <w:basedOn w:val="DefaultParagraphFont"/>
    <w:link w:val="DocumentMap"/>
    <w:uiPriority w:val="99"/>
    <w:rsid w:val="00FA3FC0"/>
    <w:rPr>
      <w:rFonts w:ascii="Tahoma" w:hAnsi="Tahoma"/>
      <w:shd w:val="clear" w:color="auto" w:fill="000080"/>
      <w:lang w:val="en-US" w:eastAsia="de-DE"/>
    </w:rPr>
  </w:style>
  <w:style w:type="paragraph" w:styleId="PlainText">
    <w:name w:val="Plain Text"/>
    <w:basedOn w:val="Normal"/>
    <w:link w:val="PlainTextChar"/>
    <w:uiPriority w:val="99"/>
    <w:semiHidden/>
    <w:rsid w:val="00FA3FC0"/>
    <w:rPr>
      <w:rFonts w:ascii="Courier New" w:hAnsi="Courier New" w:cs="Times New Roman"/>
      <w:lang w:val="de-DE"/>
    </w:rPr>
  </w:style>
  <w:style w:type="character" w:customStyle="1" w:styleId="PlainTextChar">
    <w:name w:val="Plain Text Char"/>
    <w:basedOn w:val="DefaultParagraphFont"/>
    <w:link w:val="PlainText"/>
    <w:uiPriority w:val="99"/>
    <w:semiHidden/>
    <w:rsid w:val="00FA3FC0"/>
    <w:rPr>
      <w:rFonts w:ascii="Courier New" w:hAnsi="Courier New"/>
      <w:lang w:val="de-DE" w:eastAsia="en-US"/>
    </w:rPr>
  </w:style>
  <w:style w:type="paragraph" w:styleId="Closing">
    <w:name w:val="Closing"/>
    <w:basedOn w:val="Normal"/>
    <w:link w:val="ClosingChar"/>
    <w:uiPriority w:val="99"/>
    <w:semiHidden/>
    <w:rsid w:val="00FA3FC0"/>
    <w:pPr>
      <w:ind w:left="4252"/>
    </w:pPr>
  </w:style>
  <w:style w:type="character" w:customStyle="1" w:styleId="ClosingChar">
    <w:name w:val="Closing Char"/>
    <w:basedOn w:val="DefaultParagraphFont"/>
    <w:link w:val="Closing"/>
    <w:uiPriority w:val="99"/>
    <w:semiHidden/>
    <w:rsid w:val="00FA3FC0"/>
    <w:rPr>
      <w:rFonts w:ascii="Arial" w:hAnsi="Arial" w:cs="Arial"/>
      <w:lang w:eastAsia="en-US"/>
    </w:rPr>
  </w:style>
  <w:style w:type="paragraph" w:styleId="Date">
    <w:name w:val="Date"/>
    <w:basedOn w:val="Normal"/>
    <w:next w:val="Normal"/>
    <w:link w:val="DateChar"/>
    <w:uiPriority w:val="99"/>
    <w:semiHidden/>
    <w:rsid w:val="00FA3FC0"/>
  </w:style>
  <w:style w:type="paragraph" w:styleId="EnvelopeAddress">
    <w:name w:val="envelope address"/>
    <w:basedOn w:val="Normal"/>
    <w:uiPriority w:val="99"/>
    <w:unhideWhenUsed/>
    <w:rsid w:val="00664412"/>
    <w:pPr>
      <w:framePr w:w="7920" w:h="1980" w:hRule="exact" w:hSpace="180" w:wrap="auto" w:hAnchor="page" w:xAlign="center" w:yAlign="bottom"/>
      <w:ind w:left="2880"/>
    </w:pPr>
    <w:rPr>
      <w:rFonts w:ascii="Cambria" w:eastAsia="MS Gothic" w:hAnsi="Cambria" w:cs="Times New Roman"/>
      <w:sz w:val="24"/>
      <w:szCs w:val="24"/>
    </w:rPr>
  </w:style>
  <w:style w:type="paragraph" w:styleId="EnvelopeReturn">
    <w:name w:val="envelope return"/>
    <w:basedOn w:val="Normal"/>
    <w:uiPriority w:val="99"/>
    <w:unhideWhenUsed/>
    <w:rsid w:val="00664412"/>
    <w:rPr>
      <w:rFonts w:ascii="Cambria" w:eastAsia="MS Gothic" w:hAnsi="Cambria" w:cs="Times New Roman"/>
    </w:rPr>
  </w:style>
  <w:style w:type="character" w:customStyle="1" w:styleId="DateChar">
    <w:name w:val="Date Char"/>
    <w:basedOn w:val="DefaultParagraphFont"/>
    <w:link w:val="Date"/>
    <w:uiPriority w:val="99"/>
    <w:semiHidden/>
    <w:rsid w:val="00FA3FC0"/>
    <w:rPr>
      <w:rFonts w:ascii="Arial" w:hAnsi="Arial" w:cs="Arial"/>
      <w:lang w:eastAsia="en-US"/>
    </w:rPr>
  </w:style>
  <w:style w:type="paragraph" w:styleId="EndnoteText">
    <w:name w:val="endnote text"/>
    <w:basedOn w:val="Normal"/>
    <w:link w:val="EndnoteTextChar"/>
    <w:uiPriority w:val="99"/>
    <w:rsid w:val="00FA3FC0"/>
  </w:style>
  <w:style w:type="character" w:customStyle="1" w:styleId="EndnoteTextChar">
    <w:name w:val="Endnote Text Char"/>
    <w:basedOn w:val="DefaultParagraphFont"/>
    <w:link w:val="EndnoteText"/>
    <w:uiPriority w:val="99"/>
    <w:rsid w:val="00FA3FC0"/>
    <w:rPr>
      <w:rFonts w:ascii="Arial" w:hAnsi="Arial" w:cs="Arial"/>
      <w:lang w:eastAsia="en-US"/>
    </w:rPr>
  </w:style>
  <w:style w:type="paragraph" w:styleId="MacroText">
    <w:name w:val="macro"/>
    <w:link w:val="MacroTextChar"/>
    <w:uiPriority w:val="99"/>
    <w:semiHidden/>
    <w:rsid w:val="00FA3FC0"/>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cs="Courier New"/>
      <w:spacing w:val="8"/>
      <w:lang w:eastAsia="en-US"/>
    </w:rPr>
  </w:style>
  <w:style w:type="paragraph" w:styleId="Index1">
    <w:name w:val="index 1"/>
    <w:basedOn w:val="Normal"/>
    <w:next w:val="Normal"/>
    <w:autoRedefine/>
    <w:uiPriority w:val="99"/>
    <w:unhideWhenUsed/>
    <w:rsid w:val="00664412"/>
    <w:pPr>
      <w:ind w:left="200" w:hanging="200"/>
    </w:pPr>
  </w:style>
  <w:style w:type="paragraph" w:styleId="Index2">
    <w:name w:val="index 2"/>
    <w:basedOn w:val="Normal"/>
    <w:next w:val="Normal"/>
    <w:autoRedefine/>
    <w:uiPriority w:val="99"/>
    <w:unhideWhenUsed/>
    <w:rsid w:val="00664412"/>
    <w:pPr>
      <w:ind w:left="400" w:hanging="200"/>
    </w:pPr>
  </w:style>
  <w:style w:type="paragraph" w:styleId="Index3">
    <w:name w:val="index 3"/>
    <w:basedOn w:val="Normal"/>
    <w:next w:val="Normal"/>
    <w:autoRedefine/>
    <w:uiPriority w:val="99"/>
    <w:unhideWhenUsed/>
    <w:rsid w:val="00664412"/>
    <w:pPr>
      <w:ind w:left="600" w:hanging="200"/>
    </w:pPr>
  </w:style>
  <w:style w:type="paragraph" w:styleId="Index4">
    <w:name w:val="index 4"/>
    <w:basedOn w:val="Normal"/>
    <w:next w:val="Normal"/>
    <w:autoRedefine/>
    <w:uiPriority w:val="99"/>
    <w:unhideWhenUsed/>
    <w:rsid w:val="00664412"/>
    <w:pPr>
      <w:ind w:left="800" w:hanging="200"/>
    </w:pPr>
  </w:style>
  <w:style w:type="paragraph" w:styleId="Index5">
    <w:name w:val="index 5"/>
    <w:basedOn w:val="Normal"/>
    <w:next w:val="Normal"/>
    <w:autoRedefine/>
    <w:uiPriority w:val="99"/>
    <w:unhideWhenUsed/>
    <w:rsid w:val="00664412"/>
    <w:pPr>
      <w:ind w:left="1000" w:hanging="200"/>
    </w:pPr>
  </w:style>
  <w:style w:type="paragraph" w:styleId="Index6">
    <w:name w:val="index 6"/>
    <w:basedOn w:val="Normal"/>
    <w:next w:val="Normal"/>
    <w:autoRedefine/>
    <w:uiPriority w:val="99"/>
    <w:unhideWhenUsed/>
    <w:rsid w:val="00664412"/>
    <w:pPr>
      <w:ind w:left="1200" w:hanging="200"/>
    </w:pPr>
  </w:style>
  <w:style w:type="paragraph" w:styleId="Index7">
    <w:name w:val="index 7"/>
    <w:basedOn w:val="Normal"/>
    <w:next w:val="Normal"/>
    <w:autoRedefine/>
    <w:uiPriority w:val="99"/>
    <w:unhideWhenUsed/>
    <w:rsid w:val="00664412"/>
    <w:pPr>
      <w:ind w:left="1400" w:hanging="200"/>
    </w:pPr>
  </w:style>
  <w:style w:type="paragraph" w:styleId="Index8">
    <w:name w:val="index 8"/>
    <w:basedOn w:val="Normal"/>
    <w:next w:val="Normal"/>
    <w:autoRedefine/>
    <w:uiPriority w:val="99"/>
    <w:unhideWhenUsed/>
    <w:rsid w:val="00664412"/>
    <w:pPr>
      <w:ind w:left="1600" w:hanging="200"/>
    </w:pPr>
  </w:style>
  <w:style w:type="paragraph" w:styleId="Index9">
    <w:name w:val="index 9"/>
    <w:basedOn w:val="Normal"/>
    <w:next w:val="Normal"/>
    <w:autoRedefine/>
    <w:uiPriority w:val="99"/>
    <w:unhideWhenUsed/>
    <w:rsid w:val="00664412"/>
    <w:pPr>
      <w:ind w:left="1800" w:hanging="200"/>
    </w:pPr>
  </w:style>
  <w:style w:type="paragraph" w:styleId="IndexHeading">
    <w:name w:val="index heading"/>
    <w:basedOn w:val="Normal"/>
    <w:next w:val="Index1"/>
    <w:uiPriority w:val="99"/>
    <w:unhideWhenUsed/>
    <w:rsid w:val="00664412"/>
    <w:rPr>
      <w:rFonts w:ascii="Cambria" w:eastAsia="MS Gothic" w:hAnsi="Cambria" w:cs="Times New Roman"/>
      <w:b/>
      <w:bCs/>
    </w:rPr>
  </w:style>
  <w:style w:type="character" w:customStyle="1" w:styleId="MacroTextChar">
    <w:name w:val="Macro Text Char"/>
    <w:basedOn w:val="DefaultParagraphFont"/>
    <w:link w:val="MacroText"/>
    <w:uiPriority w:val="99"/>
    <w:semiHidden/>
    <w:rsid w:val="00FA3FC0"/>
    <w:rPr>
      <w:rFonts w:ascii="Courier New" w:hAnsi="Courier New" w:cs="Courier New"/>
      <w:spacing w:val="8"/>
      <w:lang w:eastAsia="en-US"/>
    </w:rPr>
  </w:style>
  <w:style w:type="paragraph" w:styleId="MessageHeader">
    <w:name w:val="Message Header"/>
    <w:basedOn w:val="Normal"/>
    <w:link w:val="MessageHeaderChar"/>
    <w:uiPriority w:val="99"/>
    <w:semiHidden/>
    <w:rsid w:val="00FA3FC0"/>
    <w:pPr>
      <w:pBdr>
        <w:top w:val="single" w:sz="6" w:space="1" w:color="auto"/>
        <w:left w:val="single" w:sz="6" w:space="1" w:color="auto"/>
        <w:bottom w:val="single" w:sz="6" w:space="1" w:color="auto"/>
        <w:right w:val="single" w:sz="6" w:space="1" w:color="auto"/>
      </w:pBdr>
      <w:shd w:val="pct20" w:color="auto" w:fill="auto"/>
      <w:ind w:left="1134" w:hanging="1134"/>
    </w:pPr>
    <w:rPr>
      <w:sz w:val="24"/>
      <w:szCs w:val="24"/>
    </w:rPr>
  </w:style>
  <w:style w:type="paragraph" w:styleId="ListParagraph">
    <w:name w:val="List Paragraph"/>
    <w:aliases w:val="PRIME List with bullets"/>
    <w:basedOn w:val="Normal"/>
    <w:uiPriority w:val="34"/>
    <w:qFormat/>
    <w:rsid w:val="00664412"/>
    <w:pPr>
      <w:ind w:left="567"/>
    </w:pPr>
  </w:style>
  <w:style w:type="character" w:customStyle="1" w:styleId="MessageHeaderChar">
    <w:name w:val="Message Header Char"/>
    <w:basedOn w:val="DefaultParagraphFont"/>
    <w:link w:val="MessageHeader"/>
    <w:uiPriority w:val="99"/>
    <w:semiHidden/>
    <w:rsid w:val="00FA3FC0"/>
    <w:rPr>
      <w:rFonts w:ascii="Arial" w:hAnsi="Arial" w:cs="Arial"/>
      <w:sz w:val="24"/>
      <w:szCs w:val="24"/>
      <w:shd w:val="pct20" w:color="auto" w:fill="auto"/>
      <w:lang w:eastAsia="en-US"/>
    </w:rPr>
  </w:style>
  <w:style w:type="paragraph" w:styleId="NoteHeading">
    <w:name w:val="Note Heading"/>
    <w:basedOn w:val="Normal"/>
    <w:next w:val="Normal"/>
    <w:link w:val="NoteHeadingChar"/>
    <w:uiPriority w:val="99"/>
    <w:rsid w:val="00FA3FC0"/>
  </w:style>
  <w:style w:type="character" w:customStyle="1" w:styleId="NoteHeadingChar">
    <w:name w:val="Note Heading Char"/>
    <w:basedOn w:val="DefaultParagraphFont"/>
    <w:link w:val="NoteHeading"/>
    <w:uiPriority w:val="99"/>
    <w:rsid w:val="00FA3FC0"/>
    <w:rPr>
      <w:rFonts w:ascii="Arial" w:hAnsi="Arial" w:cs="Arial"/>
      <w:lang w:eastAsia="en-US"/>
    </w:rPr>
  </w:style>
  <w:style w:type="paragraph" w:styleId="Salutation">
    <w:name w:val="Salutation"/>
    <w:basedOn w:val="Normal"/>
    <w:next w:val="Normal"/>
    <w:link w:val="SalutationChar"/>
    <w:uiPriority w:val="99"/>
    <w:semiHidden/>
    <w:rsid w:val="00FA3FC0"/>
  </w:style>
  <w:style w:type="paragraph" w:styleId="NoSpacing">
    <w:name w:val="No Spacing"/>
    <w:uiPriority w:val="1"/>
    <w:qFormat/>
    <w:rsid w:val="00664412"/>
    <w:pPr>
      <w:jc w:val="both"/>
    </w:pPr>
    <w:rPr>
      <w:rFonts w:ascii="Arial" w:hAnsi="Arial" w:cs="Arial"/>
      <w:spacing w:val="8"/>
      <w:lang w:eastAsia="zh-CN"/>
    </w:rPr>
  </w:style>
  <w:style w:type="paragraph" w:styleId="NormalWeb">
    <w:name w:val="Normal (Web)"/>
    <w:basedOn w:val="Normal"/>
    <w:uiPriority w:val="99"/>
    <w:unhideWhenUsed/>
    <w:rsid w:val="00664412"/>
    <w:rPr>
      <w:rFonts w:ascii="Times New Roman" w:hAnsi="Times New Roman" w:cs="Times New Roman"/>
      <w:sz w:val="24"/>
      <w:szCs w:val="24"/>
    </w:rPr>
  </w:style>
  <w:style w:type="paragraph" w:styleId="NormalIndent">
    <w:name w:val="Normal Indent"/>
    <w:basedOn w:val="Normal"/>
    <w:uiPriority w:val="99"/>
    <w:unhideWhenUsed/>
    <w:rsid w:val="00664412"/>
    <w:pPr>
      <w:ind w:left="567"/>
    </w:pPr>
  </w:style>
  <w:style w:type="character" w:customStyle="1" w:styleId="SalutationChar">
    <w:name w:val="Salutation Char"/>
    <w:basedOn w:val="DefaultParagraphFont"/>
    <w:link w:val="Salutation"/>
    <w:uiPriority w:val="99"/>
    <w:semiHidden/>
    <w:rsid w:val="00FA3FC0"/>
    <w:rPr>
      <w:rFonts w:ascii="Arial" w:hAnsi="Arial" w:cs="Arial"/>
      <w:lang w:eastAsia="en-US"/>
    </w:rPr>
  </w:style>
  <w:style w:type="paragraph" w:styleId="Signature">
    <w:name w:val="Signature"/>
    <w:basedOn w:val="Normal"/>
    <w:link w:val="SignatureChar"/>
    <w:uiPriority w:val="99"/>
    <w:semiHidden/>
    <w:rsid w:val="00FA3FC0"/>
    <w:pPr>
      <w:ind w:left="4252"/>
    </w:pPr>
  </w:style>
  <w:style w:type="character" w:customStyle="1" w:styleId="SignatureChar">
    <w:name w:val="Signature Char"/>
    <w:basedOn w:val="DefaultParagraphFont"/>
    <w:link w:val="Signature"/>
    <w:uiPriority w:val="99"/>
    <w:semiHidden/>
    <w:rsid w:val="00FA3FC0"/>
    <w:rPr>
      <w:rFonts w:ascii="Arial" w:hAnsi="Arial" w:cs="Arial"/>
      <w:lang w:eastAsia="en-US"/>
    </w:rPr>
  </w:style>
  <w:style w:type="paragraph" w:styleId="Subtitle">
    <w:name w:val="Subtitle"/>
    <w:basedOn w:val="Normal"/>
    <w:link w:val="SubtitleChar"/>
    <w:uiPriority w:val="11"/>
    <w:qFormat/>
    <w:rsid w:val="00FA3FC0"/>
    <w:pPr>
      <w:spacing w:after="60"/>
      <w:jc w:val="center"/>
      <w:outlineLvl w:val="1"/>
    </w:pPr>
    <w:rPr>
      <w:sz w:val="24"/>
      <w:szCs w:val="24"/>
    </w:rPr>
  </w:style>
  <w:style w:type="character" w:customStyle="1" w:styleId="SubtitleChar">
    <w:name w:val="Subtitle Char"/>
    <w:basedOn w:val="DefaultParagraphFont"/>
    <w:link w:val="Subtitle"/>
    <w:uiPriority w:val="11"/>
    <w:rsid w:val="00FA3FC0"/>
    <w:rPr>
      <w:rFonts w:ascii="Arial" w:hAnsi="Arial" w:cs="Arial"/>
      <w:sz w:val="24"/>
      <w:szCs w:val="24"/>
      <w:lang w:eastAsia="en-US"/>
    </w:rPr>
  </w:style>
  <w:style w:type="paragraph" w:customStyle="1" w:styleId="Note0">
    <w:name w:val="Note"/>
    <w:basedOn w:val="Normal"/>
    <w:next w:val="Normal"/>
    <w:uiPriority w:val="99"/>
    <w:rsid w:val="00FA3FC0"/>
    <w:pPr>
      <w:tabs>
        <w:tab w:val="left" w:pos="960"/>
      </w:tabs>
      <w:spacing w:after="240" w:line="210" w:lineRule="atLeast"/>
    </w:pPr>
    <w:rPr>
      <w:rFonts w:cs="Times New Roman"/>
      <w:sz w:val="18"/>
    </w:rPr>
  </w:style>
  <w:style w:type="paragraph" w:customStyle="1" w:styleId="Tabletitle">
    <w:name w:val="Table title"/>
    <w:basedOn w:val="Normal"/>
    <w:next w:val="Normal"/>
    <w:uiPriority w:val="99"/>
    <w:rsid w:val="00FA3FC0"/>
    <w:pPr>
      <w:keepNext/>
      <w:suppressAutoHyphens/>
      <w:spacing w:before="120" w:after="120" w:line="230" w:lineRule="exact"/>
      <w:jc w:val="center"/>
    </w:pPr>
    <w:rPr>
      <w:rFonts w:cs="Times New Roman"/>
      <w:b/>
    </w:rPr>
  </w:style>
  <w:style w:type="paragraph" w:customStyle="1" w:styleId="ANNEX">
    <w:name w:val="ANNEX"/>
    <w:basedOn w:val="Normal"/>
    <w:next w:val="Normal"/>
    <w:rsid w:val="00FA3FC0"/>
    <w:pPr>
      <w:keepNext/>
      <w:pageBreakBefore/>
      <w:spacing w:after="760" w:line="310" w:lineRule="exact"/>
      <w:jc w:val="center"/>
      <w:outlineLvl w:val="0"/>
    </w:pPr>
    <w:rPr>
      <w:rFonts w:cs="Times New Roman"/>
      <w:b/>
      <w:sz w:val="28"/>
    </w:rPr>
  </w:style>
  <w:style w:type="paragraph" w:customStyle="1" w:styleId="ANNEXN">
    <w:name w:val="ANNEXN"/>
    <w:basedOn w:val="ANNEX"/>
    <w:next w:val="Normal"/>
    <w:rsid w:val="00FA3FC0"/>
  </w:style>
  <w:style w:type="paragraph" w:customStyle="1" w:styleId="ANNEXZ">
    <w:name w:val="ANNEXZ"/>
    <w:basedOn w:val="ANNEX"/>
    <w:next w:val="Normal"/>
    <w:uiPriority w:val="99"/>
    <w:rsid w:val="00FA3FC0"/>
  </w:style>
  <w:style w:type="paragraph" w:customStyle="1" w:styleId="Bibliography1">
    <w:name w:val="Bibliography1"/>
    <w:basedOn w:val="Normal"/>
    <w:rsid w:val="00FA3FC0"/>
    <w:pPr>
      <w:tabs>
        <w:tab w:val="left" w:pos="660"/>
      </w:tabs>
      <w:spacing w:after="240" w:line="230" w:lineRule="atLeast"/>
      <w:ind w:left="660" w:hanging="660"/>
    </w:pPr>
    <w:rPr>
      <w:rFonts w:cs="Times New Roman"/>
    </w:rPr>
  </w:style>
  <w:style w:type="paragraph" w:customStyle="1" w:styleId="Annexetitle">
    <w:name w:val="Annexe_title"/>
    <w:basedOn w:val="ANNEXtitle"/>
    <w:uiPriority w:val="99"/>
    <w:rsid w:val="00FA3FC0"/>
    <w:pPr>
      <w:numPr>
        <w:numId w:val="0"/>
      </w:numPr>
    </w:pPr>
  </w:style>
  <w:style w:type="paragraph" w:styleId="TableofAuthorities">
    <w:name w:val="table of authorities"/>
    <w:basedOn w:val="Normal"/>
    <w:next w:val="Normal"/>
    <w:uiPriority w:val="99"/>
    <w:unhideWhenUsed/>
    <w:rsid w:val="00664412"/>
    <w:pPr>
      <w:ind w:left="200" w:hanging="200"/>
    </w:pPr>
  </w:style>
  <w:style w:type="paragraph" w:styleId="TOAHeading">
    <w:name w:val="toa heading"/>
    <w:basedOn w:val="Normal"/>
    <w:next w:val="Normal"/>
    <w:uiPriority w:val="99"/>
    <w:unhideWhenUsed/>
    <w:rsid w:val="00664412"/>
    <w:pPr>
      <w:spacing w:before="120"/>
    </w:pPr>
    <w:rPr>
      <w:rFonts w:ascii="Cambria" w:eastAsia="MS Gothic" w:hAnsi="Cambria" w:cs="Times New Roman"/>
      <w:b/>
      <w:bCs/>
      <w:sz w:val="24"/>
      <w:szCs w:val="24"/>
    </w:rPr>
  </w:style>
  <w:style w:type="paragraph" w:styleId="TOCHeading">
    <w:name w:val="TOC Heading"/>
    <w:basedOn w:val="Heading1"/>
    <w:next w:val="Normal"/>
    <w:uiPriority w:val="39"/>
    <w:qFormat/>
    <w:rsid w:val="00664412"/>
    <w:pPr>
      <w:numPr>
        <w:numId w:val="0"/>
      </w:numPr>
      <w:suppressAutoHyphens w:val="0"/>
      <w:spacing w:before="240" w:after="60"/>
      <w:jc w:val="both"/>
      <w:outlineLvl w:val="9"/>
    </w:pPr>
    <w:rPr>
      <w:rFonts w:ascii="Cambria" w:eastAsia="MS Gothic" w:hAnsi="Cambria" w:cs="Times New Roman"/>
      <w:kern w:val="32"/>
      <w:sz w:val="32"/>
      <w:szCs w:val="32"/>
    </w:rPr>
  </w:style>
  <w:style w:type="paragraph" w:customStyle="1" w:styleId="table-cell0">
    <w:name w:val="table-cell"/>
    <w:basedOn w:val="Normal"/>
    <w:uiPriority w:val="99"/>
    <w:rsid w:val="00FA3FC0"/>
    <w:pPr>
      <w:spacing w:before="100" w:beforeAutospacing="1" w:after="100" w:afterAutospacing="1"/>
    </w:pPr>
    <w:rPr>
      <w:rFonts w:ascii="Times New Roman" w:hAnsi="Times New Roman" w:cs="Times New Roman"/>
      <w:sz w:val="24"/>
      <w:szCs w:val="24"/>
      <w:lang w:val="en-US"/>
    </w:rPr>
  </w:style>
  <w:style w:type="paragraph" w:customStyle="1" w:styleId="Tablefootnote">
    <w:name w:val="Table footnote"/>
    <w:basedOn w:val="Normal"/>
    <w:uiPriority w:val="99"/>
    <w:rsid w:val="00FA3FC0"/>
    <w:pPr>
      <w:tabs>
        <w:tab w:val="left" w:pos="340"/>
      </w:tabs>
      <w:spacing w:before="60" w:after="60" w:line="190" w:lineRule="atLeast"/>
    </w:pPr>
    <w:rPr>
      <w:rFonts w:cs="Times New Roman"/>
      <w:sz w:val="16"/>
    </w:rPr>
  </w:style>
  <w:style w:type="paragraph" w:styleId="E-mailSignature">
    <w:name w:val="E-mail Signature"/>
    <w:basedOn w:val="Normal"/>
    <w:link w:val="E-mailSignatureChar"/>
    <w:uiPriority w:val="99"/>
    <w:semiHidden/>
    <w:rsid w:val="00FA3FC0"/>
    <w:rPr>
      <w:rFonts w:cs="Times New Roman"/>
      <w:lang w:val="en-US"/>
    </w:rPr>
  </w:style>
  <w:style w:type="character" w:customStyle="1" w:styleId="E-mailSignatureChar">
    <w:name w:val="E-mail Signature Char"/>
    <w:basedOn w:val="DefaultParagraphFont"/>
    <w:link w:val="E-mailSignature"/>
    <w:uiPriority w:val="99"/>
    <w:semiHidden/>
    <w:rsid w:val="00FA3FC0"/>
    <w:rPr>
      <w:rFonts w:ascii="Arial" w:hAnsi="Arial"/>
      <w:lang w:val="en-US" w:eastAsia="en-US"/>
    </w:rPr>
  </w:style>
  <w:style w:type="paragraph" w:styleId="BodyText">
    <w:name w:val="Body Text"/>
    <w:aliases w:val="body text,contents,body tesx,bt"/>
    <w:basedOn w:val="Normal"/>
    <w:link w:val="BodyTextChar"/>
    <w:uiPriority w:val="99"/>
    <w:rsid w:val="00FA3FC0"/>
    <w:pPr>
      <w:spacing w:before="20" w:after="20"/>
      <w:ind w:right="-1"/>
    </w:pPr>
    <w:rPr>
      <w:rFonts w:cs="Times New Roman"/>
    </w:rPr>
  </w:style>
  <w:style w:type="character" w:customStyle="1" w:styleId="BodyTextChar">
    <w:name w:val="Body Text Char"/>
    <w:aliases w:val="body text Char,contents Char,body tesx Char,bt Char"/>
    <w:basedOn w:val="DefaultParagraphFont"/>
    <w:link w:val="BodyText"/>
    <w:uiPriority w:val="99"/>
    <w:rsid w:val="00FA3FC0"/>
    <w:rPr>
      <w:rFonts w:ascii="Arial" w:hAnsi="Arial"/>
      <w:lang w:eastAsia="en-US"/>
    </w:rPr>
  </w:style>
  <w:style w:type="paragraph" w:styleId="BodyTextIndent2">
    <w:name w:val="Body Text Indent 2"/>
    <w:basedOn w:val="Normal"/>
    <w:link w:val="BodyTextIndent2Char"/>
    <w:uiPriority w:val="99"/>
    <w:semiHidden/>
    <w:rsid w:val="00FA3FC0"/>
    <w:pPr>
      <w:keepLines/>
      <w:tabs>
        <w:tab w:val="left" w:pos="3152"/>
        <w:tab w:val="left" w:pos="4569"/>
        <w:tab w:val="right" w:pos="6271"/>
      </w:tabs>
      <w:spacing w:before="20" w:after="20"/>
      <w:ind w:left="1310" w:hanging="2160"/>
    </w:pPr>
    <w:rPr>
      <w:rFonts w:cs="Times New Roman"/>
    </w:rPr>
  </w:style>
  <w:style w:type="character" w:customStyle="1" w:styleId="BodyTextIndent2Char">
    <w:name w:val="Body Text Indent 2 Char"/>
    <w:basedOn w:val="DefaultParagraphFont"/>
    <w:link w:val="BodyTextIndent2"/>
    <w:uiPriority w:val="99"/>
    <w:semiHidden/>
    <w:rsid w:val="00FA3FC0"/>
    <w:rPr>
      <w:rFonts w:ascii="Arial" w:hAnsi="Arial"/>
      <w:lang w:eastAsia="en-US"/>
    </w:rPr>
  </w:style>
  <w:style w:type="character" w:customStyle="1" w:styleId="TableFootNoteXref">
    <w:name w:val="TableFootNoteXref"/>
    <w:rsid w:val="00FA3FC0"/>
    <w:rPr>
      <w:noProof/>
      <w:position w:val="6"/>
      <w:sz w:val="14"/>
      <w:lang w:val="fr-FR"/>
    </w:rPr>
  </w:style>
  <w:style w:type="paragraph" w:styleId="BodyText2">
    <w:name w:val="Body Text 2"/>
    <w:basedOn w:val="Normal"/>
    <w:link w:val="BodyText2Char"/>
    <w:uiPriority w:val="99"/>
    <w:rsid w:val="00FA3FC0"/>
    <w:rPr>
      <w:rFonts w:cs="Times New Roman"/>
      <w:sz w:val="16"/>
      <w:szCs w:val="24"/>
    </w:rPr>
  </w:style>
  <w:style w:type="character" w:customStyle="1" w:styleId="BodyText2Char">
    <w:name w:val="Body Text 2 Char"/>
    <w:basedOn w:val="DefaultParagraphFont"/>
    <w:link w:val="BodyText2"/>
    <w:uiPriority w:val="99"/>
    <w:rsid w:val="00FA3FC0"/>
    <w:rPr>
      <w:rFonts w:ascii="Arial" w:hAnsi="Arial"/>
      <w:sz w:val="16"/>
      <w:szCs w:val="24"/>
      <w:lang w:eastAsia="en-US"/>
    </w:rPr>
  </w:style>
  <w:style w:type="paragraph" w:customStyle="1" w:styleId="bulleted0-6pt">
    <w:name w:val="bulleted (0-6pt)"/>
    <w:basedOn w:val="Normal"/>
    <w:rsid w:val="00FA3FC0"/>
    <w:pPr>
      <w:numPr>
        <w:numId w:val="10"/>
      </w:numPr>
      <w:spacing w:after="120"/>
    </w:pPr>
    <w:rPr>
      <w:rFonts w:ascii="Tahoma" w:hAnsi="Tahoma" w:cs="Times New Roman"/>
      <w:noProof/>
      <w:sz w:val="22"/>
      <w:lang w:eastAsia="de-DE"/>
    </w:rPr>
  </w:style>
  <w:style w:type="paragraph" w:customStyle="1" w:styleId="Default">
    <w:name w:val="Default"/>
    <w:uiPriority w:val="99"/>
    <w:rsid w:val="00FA3FC0"/>
    <w:pPr>
      <w:autoSpaceDE w:val="0"/>
      <w:autoSpaceDN w:val="0"/>
      <w:adjustRightInd w:val="0"/>
    </w:pPr>
    <w:rPr>
      <w:rFonts w:ascii="Arial" w:hAnsi="Arial" w:cs="Arial"/>
      <w:color w:val="000000"/>
      <w:sz w:val="24"/>
      <w:szCs w:val="24"/>
      <w:lang w:val="en-US" w:eastAsia="en-US"/>
    </w:rPr>
  </w:style>
  <w:style w:type="paragraph" w:customStyle="1" w:styleId="numbered0-6pt">
    <w:name w:val="numbered (0-6pt)"/>
    <w:basedOn w:val="Normal"/>
    <w:uiPriority w:val="99"/>
    <w:rsid w:val="00FA3FC0"/>
    <w:pPr>
      <w:numPr>
        <w:numId w:val="11"/>
      </w:numPr>
      <w:tabs>
        <w:tab w:val="left" w:pos="3005"/>
      </w:tabs>
      <w:spacing w:after="120"/>
      <w:ind w:left="3006" w:hanging="454"/>
    </w:pPr>
    <w:rPr>
      <w:rFonts w:ascii="Tahoma" w:hAnsi="Tahoma" w:cs="Times New Roman"/>
      <w:noProof/>
      <w:sz w:val="22"/>
      <w:lang w:val="de-CH" w:eastAsia="de-DE"/>
    </w:rPr>
  </w:style>
  <w:style w:type="paragraph" w:customStyle="1" w:styleId="Texttable">
    <w:name w:val="Text table"/>
    <w:basedOn w:val="Normal"/>
    <w:uiPriority w:val="99"/>
    <w:rsid w:val="00FA3FC0"/>
    <w:pPr>
      <w:numPr>
        <w:numId w:val="12"/>
      </w:numPr>
      <w:tabs>
        <w:tab w:val="clear" w:pos="3479"/>
      </w:tabs>
      <w:spacing w:before="60" w:after="60"/>
      <w:ind w:left="57" w:right="57" w:firstLine="0"/>
    </w:pPr>
    <w:rPr>
      <w:rFonts w:ascii="Tahoma" w:hAnsi="Tahoma" w:cs="Times New Roman"/>
      <w:noProof/>
      <w:lang w:val="de-CH" w:eastAsia="de-DE"/>
    </w:rPr>
  </w:style>
  <w:style w:type="paragraph" w:customStyle="1" w:styleId="Texttableleft">
    <w:name w:val="Text table left"/>
    <w:basedOn w:val="Texttable"/>
    <w:uiPriority w:val="99"/>
    <w:rsid w:val="00FA3FC0"/>
    <w:pPr>
      <w:ind w:left="0"/>
    </w:pPr>
    <w:rPr>
      <w:noProof w:val="0"/>
      <w:lang w:val="en-GB"/>
    </w:rPr>
  </w:style>
  <w:style w:type="paragraph" w:customStyle="1" w:styleId="normal1">
    <w:name w:val="normal 1"/>
    <w:basedOn w:val="Normal"/>
    <w:rsid w:val="00FA3FC0"/>
    <w:pPr>
      <w:numPr>
        <w:numId w:val="13"/>
      </w:numPr>
      <w:tabs>
        <w:tab w:val="clear" w:pos="720"/>
      </w:tabs>
      <w:ind w:left="2552" w:firstLine="0"/>
    </w:pPr>
    <w:rPr>
      <w:rFonts w:ascii="Tahoma" w:hAnsi="Tahoma" w:cs="Times New Roman"/>
      <w:noProof/>
      <w:sz w:val="22"/>
      <w:lang w:val="de-CH" w:eastAsia="de-DE"/>
    </w:rPr>
  </w:style>
  <w:style w:type="paragraph" w:customStyle="1" w:styleId="Sprechblasentext">
    <w:name w:val="Sprechblasentext"/>
    <w:basedOn w:val="Normal"/>
    <w:uiPriority w:val="99"/>
    <w:semiHidden/>
    <w:rsid w:val="00FA3FC0"/>
    <w:rPr>
      <w:rFonts w:ascii="Tahoma" w:hAnsi="Tahoma" w:cs="Tahoma"/>
      <w:sz w:val="16"/>
      <w:szCs w:val="16"/>
    </w:rPr>
  </w:style>
  <w:style w:type="paragraph" w:customStyle="1" w:styleId="Kommentarthema">
    <w:name w:val="Kommentarthema"/>
    <w:basedOn w:val="CommentText"/>
    <w:next w:val="CommentText"/>
    <w:uiPriority w:val="99"/>
    <w:semiHidden/>
    <w:rsid w:val="00FA3FC0"/>
    <w:rPr>
      <w:rFonts w:cs="Times New Roman"/>
      <w:b/>
      <w:bCs/>
      <w:lang w:val="en-US"/>
    </w:rPr>
  </w:style>
  <w:style w:type="paragraph" w:customStyle="1" w:styleId="Standarde">
    <w:name w:val="Standarde"/>
    <w:basedOn w:val="Normal"/>
    <w:uiPriority w:val="99"/>
    <w:rsid w:val="00FA3FC0"/>
    <w:pPr>
      <w:spacing w:after="180"/>
    </w:pPr>
    <w:rPr>
      <w:lang w:val="en-US"/>
    </w:rPr>
  </w:style>
  <w:style w:type="paragraph" w:styleId="BodyText3">
    <w:name w:val="Body Text 3"/>
    <w:basedOn w:val="Normal"/>
    <w:link w:val="BodyText3Char"/>
    <w:uiPriority w:val="99"/>
    <w:rsid w:val="00FA3FC0"/>
    <w:pPr>
      <w:spacing w:before="60" w:after="60"/>
      <w:ind w:right="-1"/>
    </w:pPr>
    <w:rPr>
      <w:rFonts w:cs="Times New Roman"/>
      <w:i/>
      <w:iCs/>
    </w:rPr>
  </w:style>
  <w:style w:type="character" w:customStyle="1" w:styleId="BodyText3Char">
    <w:name w:val="Body Text 3 Char"/>
    <w:basedOn w:val="DefaultParagraphFont"/>
    <w:link w:val="BodyText3"/>
    <w:uiPriority w:val="99"/>
    <w:rsid w:val="00FA3FC0"/>
    <w:rPr>
      <w:rFonts w:ascii="Arial" w:hAnsi="Arial"/>
      <w:i/>
      <w:iCs/>
      <w:lang w:eastAsia="en-US"/>
    </w:rPr>
  </w:style>
  <w:style w:type="paragraph" w:styleId="BalloonText">
    <w:name w:val="Balloon Text"/>
    <w:basedOn w:val="Normal"/>
    <w:link w:val="BalloonTextChar"/>
    <w:uiPriority w:val="99"/>
    <w:unhideWhenUsed/>
    <w:rsid w:val="00FA3FC0"/>
    <w:rPr>
      <w:rFonts w:ascii="Tahoma" w:hAnsi="Tahoma" w:cs="Tahoma"/>
      <w:sz w:val="16"/>
      <w:szCs w:val="16"/>
      <w:lang w:val="en-US"/>
    </w:rPr>
  </w:style>
  <w:style w:type="character" w:customStyle="1" w:styleId="BalloonTextChar">
    <w:name w:val="Balloon Text Char"/>
    <w:basedOn w:val="DefaultParagraphFont"/>
    <w:link w:val="BalloonText"/>
    <w:uiPriority w:val="99"/>
    <w:rsid w:val="00FA3FC0"/>
    <w:rPr>
      <w:rFonts w:ascii="Tahoma" w:hAnsi="Tahoma" w:cs="Tahoma"/>
      <w:sz w:val="16"/>
      <w:szCs w:val="16"/>
      <w:lang w:val="en-US" w:eastAsia="en-US"/>
    </w:rPr>
  </w:style>
  <w:style w:type="paragraph" w:styleId="HTMLPreformatted">
    <w:name w:val="HTML Preformatted"/>
    <w:basedOn w:val="Normal"/>
    <w:link w:val="HTMLPreformattedChar"/>
    <w:uiPriority w:val="99"/>
    <w:semiHidden/>
    <w:rsid w:val="00FA3F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Times New Roman"/>
    </w:rPr>
  </w:style>
  <w:style w:type="character" w:customStyle="1" w:styleId="HTMLPreformattedChar">
    <w:name w:val="HTML Preformatted Char"/>
    <w:basedOn w:val="DefaultParagraphFont"/>
    <w:link w:val="HTMLPreformatted"/>
    <w:uiPriority w:val="99"/>
    <w:semiHidden/>
    <w:rsid w:val="00FA3FC0"/>
    <w:rPr>
      <w:rFonts w:ascii="Courier New" w:eastAsia="Courier New" w:hAnsi="Courier New"/>
      <w:lang w:eastAsia="en-US"/>
    </w:rPr>
  </w:style>
  <w:style w:type="paragraph" w:customStyle="1" w:styleId="ListParagraph1">
    <w:name w:val="List Paragraph1"/>
    <w:basedOn w:val="Normal"/>
    <w:uiPriority w:val="99"/>
    <w:rsid w:val="00FA3FC0"/>
    <w:pPr>
      <w:ind w:left="720"/>
    </w:pPr>
  </w:style>
  <w:style w:type="character" w:customStyle="1" w:styleId="Heading3Char">
    <w:name w:val="Heading 3 Char"/>
    <w:aliases w:val="h3 Char,Kop 3 Flowe rapport Char"/>
    <w:basedOn w:val="DefaultParagraphFont"/>
    <w:link w:val="Heading3"/>
    <w:rsid w:val="00664412"/>
    <w:rPr>
      <w:rFonts w:ascii="Arial" w:hAnsi="Arial" w:cs="Arial"/>
      <w:b/>
      <w:bCs/>
      <w:spacing w:val="8"/>
      <w:lang w:eastAsia="zh-CN"/>
    </w:rPr>
  </w:style>
  <w:style w:type="character" w:customStyle="1" w:styleId="Heading2Char">
    <w:name w:val="Heading 2 Char"/>
    <w:aliases w:val="title 2 Char,h2 Char,Flowe rapport Char"/>
    <w:basedOn w:val="DefaultParagraphFont"/>
    <w:link w:val="Heading2"/>
    <w:rsid w:val="00664412"/>
    <w:rPr>
      <w:rFonts w:ascii="Arial" w:hAnsi="Arial" w:cs="Arial"/>
      <w:b/>
      <w:bCs/>
      <w:spacing w:val="8"/>
      <w:lang w:eastAsia="zh-CN"/>
    </w:rPr>
  </w:style>
  <w:style w:type="character" w:customStyle="1" w:styleId="Heading1Char">
    <w:name w:val="Heading 1 Char"/>
    <w:aliases w:val="UCI Header 1 Char"/>
    <w:basedOn w:val="DefaultParagraphFont"/>
    <w:link w:val="Heading1"/>
    <w:rsid w:val="00664412"/>
    <w:rPr>
      <w:rFonts w:ascii="Arial" w:hAnsi="Arial" w:cs="Arial"/>
      <w:b/>
      <w:bCs/>
      <w:spacing w:val="8"/>
      <w:sz w:val="22"/>
      <w:szCs w:val="22"/>
      <w:lang w:eastAsia="zh-CN"/>
    </w:rPr>
  </w:style>
  <w:style w:type="paragraph" w:customStyle="1" w:styleId="IECTabelle">
    <w:name w:val="IECTabelle"/>
    <w:basedOn w:val="Normal"/>
    <w:uiPriority w:val="99"/>
    <w:rsid w:val="00FA3FC0"/>
    <w:pPr>
      <w:keepNext/>
      <w:keepLines/>
      <w:tabs>
        <w:tab w:val="left" w:pos="1503"/>
        <w:tab w:val="left" w:pos="2943"/>
        <w:tab w:val="left" w:pos="4383"/>
        <w:tab w:val="left" w:pos="5823"/>
        <w:tab w:val="left" w:pos="7263"/>
        <w:tab w:val="left" w:pos="8703"/>
      </w:tabs>
      <w:spacing w:before="40" w:after="40"/>
    </w:pPr>
    <w:rPr>
      <w:rFonts w:cs="Times New Roman"/>
      <w:lang w:eastAsia="fr-FR"/>
    </w:rPr>
  </w:style>
  <w:style w:type="numbering" w:customStyle="1" w:styleId="WWOutlineListStyle">
    <w:name w:val="WW_OutlineListStyle"/>
    <w:basedOn w:val="NoList"/>
    <w:rsid w:val="00FA3FC0"/>
    <w:pPr>
      <w:numPr>
        <w:numId w:val="14"/>
      </w:numPr>
    </w:pPr>
  </w:style>
  <w:style w:type="numbering" w:customStyle="1" w:styleId="LFO8">
    <w:name w:val="LFO8"/>
    <w:basedOn w:val="NoList"/>
    <w:rsid w:val="00FA3FC0"/>
    <w:pPr>
      <w:numPr>
        <w:numId w:val="15"/>
      </w:numPr>
    </w:pPr>
  </w:style>
  <w:style w:type="table" w:styleId="TableGrid">
    <w:name w:val="Table Grid"/>
    <w:basedOn w:val="TableNormal"/>
    <w:uiPriority w:val="59"/>
    <w:rsid w:val="00664412"/>
    <w:rPr>
      <w:rFonts w:ascii="Arial" w:hAnsi="Arial"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
    <w:name w:val="reference"/>
    <w:basedOn w:val="ListBullet2"/>
    <w:autoRedefine/>
    <w:uiPriority w:val="99"/>
    <w:rsid w:val="00FA3FC0"/>
    <w:pPr>
      <w:numPr>
        <w:numId w:val="16"/>
      </w:numPr>
      <w:tabs>
        <w:tab w:val="left" w:pos="680"/>
        <w:tab w:val="num" w:pos="1003"/>
      </w:tabs>
      <w:spacing w:after="0"/>
      <w:ind w:left="284" w:hanging="1"/>
    </w:pPr>
    <w:rPr>
      <w:rFonts w:cs="Times New Roman"/>
      <w:lang w:val="fr-FR" w:eastAsia="fr-FR"/>
    </w:rPr>
  </w:style>
  <w:style w:type="character" w:customStyle="1" w:styleId="Heading4Char">
    <w:name w:val="Heading 4 Char"/>
    <w:aliases w:val="h4 Char"/>
    <w:basedOn w:val="DefaultParagraphFont"/>
    <w:link w:val="Heading4"/>
    <w:rsid w:val="00664412"/>
    <w:rPr>
      <w:rFonts w:ascii="Arial" w:hAnsi="Arial" w:cs="Arial"/>
      <w:b/>
      <w:bCs/>
      <w:spacing w:val="8"/>
      <w:lang w:eastAsia="zh-CN"/>
    </w:rPr>
  </w:style>
  <w:style w:type="character" w:customStyle="1" w:styleId="Heading5Char">
    <w:name w:val="Heading 5 Char"/>
    <w:aliases w:val="h5 Char"/>
    <w:basedOn w:val="DefaultParagraphFont"/>
    <w:link w:val="Heading5"/>
    <w:rsid w:val="00664412"/>
    <w:rPr>
      <w:rFonts w:ascii="Arial" w:hAnsi="Arial" w:cs="Arial"/>
      <w:b/>
      <w:bCs/>
      <w:spacing w:val="8"/>
      <w:lang w:eastAsia="zh-CN"/>
    </w:rPr>
  </w:style>
  <w:style w:type="character" w:customStyle="1" w:styleId="Heading6Char">
    <w:name w:val="Heading 6 Char"/>
    <w:aliases w:val="h6 Char"/>
    <w:basedOn w:val="DefaultParagraphFont"/>
    <w:link w:val="Heading6"/>
    <w:rsid w:val="00664412"/>
    <w:rPr>
      <w:rFonts w:ascii="Arial" w:hAnsi="Arial" w:cs="Arial"/>
      <w:b/>
      <w:bCs/>
      <w:spacing w:val="8"/>
      <w:lang w:eastAsia="zh-CN"/>
    </w:rPr>
  </w:style>
  <w:style w:type="character" w:customStyle="1" w:styleId="Heading7Char">
    <w:name w:val="Heading 7 Char"/>
    <w:basedOn w:val="DefaultParagraphFont"/>
    <w:link w:val="Heading7"/>
    <w:rsid w:val="00664412"/>
    <w:rPr>
      <w:rFonts w:ascii="Arial" w:hAnsi="Arial" w:cs="Arial"/>
      <w:b/>
      <w:bCs/>
      <w:spacing w:val="8"/>
      <w:lang w:eastAsia="zh-CN"/>
    </w:rPr>
  </w:style>
  <w:style w:type="character" w:customStyle="1" w:styleId="Heading8Char">
    <w:name w:val="Heading 8 Char"/>
    <w:basedOn w:val="DefaultParagraphFont"/>
    <w:link w:val="Heading8"/>
    <w:rsid w:val="00664412"/>
    <w:rPr>
      <w:rFonts w:ascii="Arial" w:hAnsi="Arial" w:cs="Arial"/>
      <w:b/>
      <w:bCs/>
      <w:spacing w:val="8"/>
      <w:lang w:eastAsia="zh-CN"/>
    </w:rPr>
  </w:style>
  <w:style w:type="character" w:customStyle="1" w:styleId="Heading9Char">
    <w:name w:val="Heading 9 Char"/>
    <w:basedOn w:val="DefaultParagraphFont"/>
    <w:link w:val="Heading9"/>
    <w:rsid w:val="00664412"/>
    <w:rPr>
      <w:rFonts w:ascii="Arial" w:hAnsi="Arial" w:cs="Arial"/>
      <w:b/>
      <w:bCs/>
      <w:spacing w:val="8"/>
      <w:lang w:eastAsia="zh-CN"/>
    </w:rPr>
  </w:style>
  <w:style w:type="character" w:customStyle="1" w:styleId="HeaderChar">
    <w:name w:val="Header Char"/>
    <w:basedOn w:val="DefaultParagraphFont"/>
    <w:link w:val="Header"/>
    <w:rsid w:val="00664412"/>
    <w:rPr>
      <w:rFonts w:ascii="Arial" w:hAnsi="Arial" w:cstheme="minorBidi"/>
      <w:lang w:eastAsia="en-US"/>
    </w:rPr>
  </w:style>
  <w:style w:type="character" w:customStyle="1" w:styleId="FooterChar">
    <w:name w:val="Footer Char"/>
    <w:basedOn w:val="DefaultParagraphFont"/>
    <w:link w:val="Footer"/>
    <w:uiPriority w:val="29"/>
    <w:rsid w:val="00664412"/>
    <w:rPr>
      <w:rFonts w:ascii="Arial" w:hAnsi="Arial" w:cstheme="minorBidi"/>
      <w:lang w:eastAsia="en-US"/>
    </w:rPr>
  </w:style>
  <w:style w:type="character" w:customStyle="1" w:styleId="FootnoteTextChar">
    <w:name w:val="Footnote Text Char"/>
    <w:basedOn w:val="DefaultParagraphFont"/>
    <w:link w:val="FootnoteText"/>
    <w:rsid w:val="00664412"/>
    <w:rPr>
      <w:rFonts w:ascii="Arial" w:hAnsi="Arial" w:cstheme="minorBidi"/>
      <w:spacing w:val="8"/>
      <w:sz w:val="16"/>
      <w:szCs w:val="16"/>
      <w:lang w:eastAsia="en-US"/>
    </w:rPr>
  </w:style>
  <w:style w:type="character" w:customStyle="1" w:styleId="TitleChar">
    <w:name w:val="Title Char"/>
    <w:basedOn w:val="DefaultParagraphFont"/>
    <w:link w:val="Title"/>
    <w:rsid w:val="00664412"/>
    <w:rPr>
      <w:rFonts w:ascii="Arial Bold" w:hAnsi="Arial Bold" w:cstheme="minorBidi"/>
      <w:b/>
      <w:bCs/>
      <w:spacing w:val="8"/>
      <w:kern w:val="28"/>
      <w:sz w:val="24"/>
      <w:szCs w:val="24"/>
      <w:lang w:eastAsia="en-US"/>
    </w:rPr>
  </w:style>
  <w:style w:type="paragraph" w:customStyle="1" w:styleId="nota">
    <w:name w:val="nota"/>
    <w:basedOn w:val="Normal"/>
    <w:uiPriority w:val="99"/>
    <w:rsid w:val="00FA3FC0"/>
    <w:pPr>
      <w:numPr>
        <w:numId w:val="17"/>
      </w:numPr>
      <w:spacing w:before="120" w:after="120"/>
      <w:ind w:left="714" w:hanging="357"/>
    </w:pPr>
    <w:rPr>
      <w:i/>
      <w:iCs/>
      <w:color w:val="0000FF"/>
      <w:lang w:val="fr-FR" w:eastAsia="fr-FR"/>
    </w:rPr>
  </w:style>
  <w:style w:type="paragraph" w:customStyle="1" w:styleId="PRIMENormaltext">
    <w:name w:val="PRIME_Normal text"/>
    <w:basedOn w:val="Normal"/>
    <w:rsid w:val="00FA3FC0"/>
    <w:rPr>
      <w:rFonts w:ascii="Calibri" w:hAnsi="Calibri" w:cs="Times New Roman"/>
      <w:sz w:val="22"/>
      <w:szCs w:val="24"/>
      <w:lang w:val="fi-FI" w:bidi="en-US"/>
    </w:rPr>
  </w:style>
  <w:style w:type="paragraph" w:customStyle="1" w:styleId="PRIMEList">
    <w:name w:val="PRIME List"/>
    <w:basedOn w:val="ListParagraph"/>
    <w:uiPriority w:val="99"/>
    <w:rsid w:val="00FA3FC0"/>
    <w:pPr>
      <w:ind w:left="284"/>
    </w:pPr>
  </w:style>
  <w:style w:type="paragraph" w:customStyle="1" w:styleId="PRIMENORMALCenteredcursive">
    <w:name w:val="PRIME NORMAL Centered cursive"/>
    <w:basedOn w:val="PRIMENormaltext"/>
    <w:next w:val="PRIMENormaltext"/>
    <w:uiPriority w:val="99"/>
    <w:rsid w:val="00FA3FC0"/>
    <w:pPr>
      <w:jc w:val="center"/>
    </w:pPr>
    <w:rPr>
      <w:i/>
      <w:lang w:val="en-US"/>
    </w:rPr>
  </w:style>
  <w:style w:type="paragraph" w:styleId="Quote">
    <w:name w:val="Quote"/>
    <w:basedOn w:val="Normal"/>
    <w:next w:val="Normal"/>
    <w:link w:val="QuoteChar"/>
    <w:uiPriority w:val="29"/>
    <w:qFormat/>
    <w:rsid w:val="00FA3FC0"/>
    <w:rPr>
      <w:i/>
      <w:iCs/>
      <w:color w:val="000000"/>
    </w:rPr>
  </w:style>
  <w:style w:type="character" w:customStyle="1" w:styleId="QuoteChar">
    <w:name w:val="Quote Char"/>
    <w:basedOn w:val="DefaultParagraphFont"/>
    <w:link w:val="Quote"/>
    <w:uiPriority w:val="29"/>
    <w:rsid w:val="00FA3FC0"/>
    <w:rPr>
      <w:rFonts w:ascii="Arial" w:hAnsi="Arial" w:cs="Arial"/>
      <w:i/>
      <w:iCs/>
      <w:color w:val="000000"/>
      <w:lang w:eastAsia="zh-CN"/>
    </w:rPr>
  </w:style>
  <w:style w:type="paragraph" w:styleId="IntenseQuote">
    <w:name w:val="Intense Quote"/>
    <w:basedOn w:val="Normal"/>
    <w:next w:val="Normal"/>
    <w:link w:val="IntenseQuoteChar"/>
    <w:uiPriority w:val="30"/>
    <w:qFormat/>
    <w:rsid w:val="00FA3FC0"/>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FA3FC0"/>
    <w:rPr>
      <w:rFonts w:ascii="Arial" w:hAnsi="Arial" w:cs="Arial"/>
      <w:b/>
      <w:bCs/>
      <w:i/>
      <w:iCs/>
      <w:color w:val="4F81BD"/>
      <w:lang w:eastAsia="zh-CN"/>
    </w:rPr>
  </w:style>
  <w:style w:type="character" w:styleId="SubtleEmphasis">
    <w:name w:val="Subtle Emphasis"/>
    <w:uiPriority w:val="19"/>
    <w:qFormat/>
    <w:rsid w:val="00FA3FC0"/>
    <w:rPr>
      <w:i/>
      <w:iCs/>
      <w:color w:val="808080"/>
    </w:rPr>
  </w:style>
  <w:style w:type="character" w:styleId="SubtleReference">
    <w:name w:val="Subtle Reference"/>
    <w:uiPriority w:val="31"/>
    <w:qFormat/>
    <w:rsid w:val="00FA3FC0"/>
    <w:rPr>
      <w:smallCaps/>
      <w:color w:val="C0504D"/>
      <w:u w:val="single"/>
    </w:rPr>
  </w:style>
  <w:style w:type="character" w:styleId="IntenseReference">
    <w:name w:val="Intense Reference"/>
    <w:uiPriority w:val="32"/>
    <w:qFormat/>
    <w:rsid w:val="00FA3FC0"/>
    <w:rPr>
      <w:b/>
      <w:bCs/>
      <w:smallCaps/>
      <w:color w:val="C0504D"/>
      <w:spacing w:val="5"/>
      <w:u w:val="single"/>
    </w:rPr>
  </w:style>
  <w:style w:type="character" w:styleId="BookTitle">
    <w:name w:val="Book Title"/>
    <w:uiPriority w:val="33"/>
    <w:qFormat/>
    <w:rsid w:val="00FA3FC0"/>
    <w:rPr>
      <w:b/>
      <w:bCs/>
      <w:smallCaps/>
      <w:spacing w:val="5"/>
    </w:rPr>
  </w:style>
  <w:style w:type="character" w:customStyle="1" w:styleId="eudoraheader">
    <w:name w:val="eudoraheader"/>
    <w:uiPriority w:val="99"/>
    <w:rsid w:val="00FA3FC0"/>
    <w:rPr>
      <w:rFonts w:cs="Times New Roman"/>
    </w:rPr>
  </w:style>
  <w:style w:type="paragraph" w:styleId="CommentSubject">
    <w:name w:val="annotation subject"/>
    <w:basedOn w:val="CommentText"/>
    <w:next w:val="CommentText"/>
    <w:link w:val="CommentSubjectChar"/>
    <w:uiPriority w:val="99"/>
    <w:rsid w:val="00FA3FC0"/>
    <w:rPr>
      <w:b/>
      <w:bCs/>
    </w:rPr>
  </w:style>
  <w:style w:type="character" w:customStyle="1" w:styleId="CommentSubjectChar">
    <w:name w:val="Comment Subject Char"/>
    <w:basedOn w:val="CommentTextChar"/>
    <w:link w:val="CommentSubject"/>
    <w:uiPriority w:val="99"/>
    <w:rsid w:val="00FA3FC0"/>
    <w:rPr>
      <w:rFonts w:ascii="Arial" w:hAnsi="Arial" w:cs="Arial"/>
      <w:b/>
      <w:bCs/>
      <w:lang w:eastAsia="zh-CN"/>
    </w:rPr>
  </w:style>
  <w:style w:type="character" w:customStyle="1" w:styleId="CommentTextChar1">
    <w:name w:val="Comment Text Char1"/>
    <w:link w:val="CommentText"/>
    <w:uiPriority w:val="99"/>
    <w:rsid w:val="00FA3FC0"/>
    <w:rPr>
      <w:rFonts w:ascii="Arial" w:hAnsi="Arial" w:cs="Arial"/>
      <w:lang w:eastAsia="zh-CN"/>
    </w:rPr>
  </w:style>
  <w:style w:type="paragraph" w:customStyle="1" w:styleId="p">
    <w:name w:val="p"/>
    <w:basedOn w:val="Normal"/>
    <w:uiPriority w:val="99"/>
    <w:rsid w:val="00FA3FC0"/>
  </w:style>
  <w:style w:type="paragraph" w:styleId="Revision">
    <w:name w:val="Revision"/>
    <w:hidden/>
    <w:uiPriority w:val="99"/>
    <w:rsid w:val="00FA3FC0"/>
    <w:rPr>
      <w:rFonts w:ascii="Arial" w:hAnsi="Arial" w:cs="Arial"/>
      <w:spacing w:val="8"/>
      <w:lang w:eastAsia="zh-CN"/>
    </w:rPr>
  </w:style>
  <w:style w:type="paragraph" w:customStyle="1" w:styleId="enumlev1">
    <w:name w:val="enumlev1"/>
    <w:basedOn w:val="Normal"/>
    <w:rsid w:val="00FA3FC0"/>
    <w:pPr>
      <w:tabs>
        <w:tab w:val="left" w:pos="794"/>
        <w:tab w:val="left" w:pos="1191"/>
        <w:tab w:val="left" w:pos="1588"/>
        <w:tab w:val="left" w:pos="1985"/>
      </w:tabs>
      <w:overflowPunct w:val="0"/>
      <w:autoSpaceDE w:val="0"/>
      <w:autoSpaceDN w:val="0"/>
      <w:adjustRightInd w:val="0"/>
      <w:spacing w:before="80"/>
      <w:ind w:left="794" w:hanging="794"/>
      <w:textAlignment w:val="baseline"/>
    </w:pPr>
    <w:rPr>
      <w:rFonts w:ascii="Times New Roman" w:hAnsi="Times New Roman" w:cs="Times New Roman"/>
      <w:sz w:val="24"/>
    </w:rPr>
  </w:style>
  <w:style w:type="paragraph" w:customStyle="1" w:styleId="Zigbee">
    <w:name w:val="Zigbee"/>
    <w:basedOn w:val="PARAGRAPH"/>
    <w:uiPriority w:val="99"/>
    <w:qFormat/>
    <w:rsid w:val="00FA3FC0"/>
    <w:rPr>
      <w:b/>
    </w:rPr>
  </w:style>
  <w:style w:type="paragraph" w:customStyle="1" w:styleId="Tabletext">
    <w:name w:val="Table text"/>
    <w:uiPriority w:val="99"/>
    <w:rsid w:val="00FA3FC0"/>
    <w:pPr>
      <w:spacing w:before="20" w:after="20"/>
    </w:pPr>
    <w:rPr>
      <w:rFonts w:ascii="Arial" w:eastAsia="Calibri" w:hAnsi="Arial"/>
      <w:szCs w:val="22"/>
      <w:lang w:eastAsia="en-US"/>
    </w:rPr>
  </w:style>
  <w:style w:type="character" w:customStyle="1" w:styleId="normal10">
    <w:name w:val="normal1"/>
    <w:rsid w:val="00FA3FC0"/>
    <w:rPr>
      <w:rFonts w:ascii="Verdana" w:hAnsi="Verdana" w:cs="Times New Roman"/>
      <w:sz w:val="13"/>
      <w:szCs w:val="13"/>
    </w:rPr>
  </w:style>
  <w:style w:type="paragraph" w:customStyle="1" w:styleId="PAN">
    <w:name w:val="PAN"/>
    <w:basedOn w:val="TABLE-cell"/>
    <w:uiPriority w:val="99"/>
    <w:qFormat/>
    <w:rsid w:val="00FA3FC0"/>
    <w:rPr>
      <w:bCs w:val="0"/>
      <w:sz w:val="20"/>
      <w:szCs w:val="16"/>
    </w:rPr>
  </w:style>
  <w:style w:type="paragraph" w:customStyle="1" w:styleId="RSSI">
    <w:name w:val="RSSI"/>
    <w:basedOn w:val="TABLE-cell"/>
    <w:uiPriority w:val="99"/>
    <w:qFormat/>
    <w:rsid w:val="00FA3FC0"/>
    <w:rPr>
      <w:bCs w:val="0"/>
      <w:sz w:val="20"/>
      <w:szCs w:val="16"/>
    </w:rPr>
  </w:style>
  <w:style w:type="character" w:customStyle="1" w:styleId="LienInternet">
    <w:name w:val="Lien Internet"/>
    <w:rsid w:val="00FA3FC0"/>
    <w:rPr>
      <w:color w:val="0000FF"/>
      <w:u w:val="none"/>
    </w:rPr>
  </w:style>
  <w:style w:type="character" w:customStyle="1" w:styleId="Titre1Car">
    <w:name w:val="Titre 1 Car"/>
    <w:rsid w:val="00FA3FC0"/>
    <w:rPr>
      <w:rFonts w:ascii="Arial" w:hAnsi="Arial" w:cs="Arial"/>
      <w:b/>
      <w:bCs/>
      <w:spacing w:val="8"/>
      <w:sz w:val="22"/>
      <w:szCs w:val="22"/>
      <w:lang w:val="en-GB" w:eastAsia="zh-CN"/>
    </w:rPr>
  </w:style>
  <w:style w:type="character" w:customStyle="1" w:styleId="Titre2Car">
    <w:name w:val="Titre 2 Car"/>
    <w:rsid w:val="00FA3FC0"/>
    <w:rPr>
      <w:rFonts w:ascii="Arial" w:hAnsi="Arial" w:cs="Arial"/>
      <w:b/>
      <w:bCs/>
      <w:spacing w:val="8"/>
      <w:lang w:val="en-GB" w:eastAsia="zh-CN"/>
    </w:rPr>
  </w:style>
  <w:style w:type="character" w:customStyle="1" w:styleId="Titre3Car">
    <w:name w:val="Titre 3 Car"/>
    <w:rsid w:val="00FA3FC0"/>
    <w:rPr>
      <w:rFonts w:ascii="Arial" w:hAnsi="Arial" w:cs="Arial"/>
      <w:b/>
      <w:bCs/>
      <w:spacing w:val="8"/>
      <w:lang w:val="en-GB" w:eastAsia="zh-CN"/>
    </w:rPr>
  </w:style>
  <w:style w:type="character" w:customStyle="1" w:styleId="Titre4Car">
    <w:name w:val="Titre 4 Car"/>
    <w:rsid w:val="00FA3FC0"/>
    <w:rPr>
      <w:rFonts w:ascii="Arial" w:hAnsi="Arial" w:cs="Arial"/>
      <w:b/>
      <w:bCs/>
      <w:spacing w:val="8"/>
      <w:lang w:val="en-GB" w:eastAsia="zh-CN"/>
    </w:rPr>
  </w:style>
  <w:style w:type="character" w:customStyle="1" w:styleId="Titre5Car">
    <w:name w:val="Titre 5 Car"/>
    <w:rsid w:val="00FA3FC0"/>
    <w:rPr>
      <w:rFonts w:ascii="Arial" w:hAnsi="Arial" w:cs="Arial"/>
      <w:b/>
      <w:bCs/>
      <w:spacing w:val="8"/>
      <w:lang w:val="en-GB" w:eastAsia="zh-CN"/>
    </w:rPr>
  </w:style>
  <w:style w:type="character" w:customStyle="1" w:styleId="Titre6Car">
    <w:name w:val="Titre 6 Car"/>
    <w:rsid w:val="00FA3FC0"/>
    <w:rPr>
      <w:rFonts w:ascii="Arial" w:hAnsi="Arial" w:cs="Arial"/>
      <w:b/>
      <w:bCs/>
      <w:spacing w:val="8"/>
      <w:lang w:val="en-GB" w:eastAsia="zh-CN"/>
    </w:rPr>
  </w:style>
  <w:style w:type="character" w:customStyle="1" w:styleId="Titre7Car">
    <w:name w:val="Titre 7 Car"/>
    <w:rsid w:val="00FA3FC0"/>
    <w:rPr>
      <w:rFonts w:ascii="Arial" w:hAnsi="Arial" w:cs="Arial"/>
      <w:b/>
      <w:bCs/>
      <w:spacing w:val="8"/>
      <w:lang w:val="en-GB" w:eastAsia="zh-CN"/>
    </w:rPr>
  </w:style>
  <w:style w:type="character" w:customStyle="1" w:styleId="Titre8Car">
    <w:name w:val="Titre 8 Car"/>
    <w:rsid w:val="00FA3FC0"/>
    <w:rPr>
      <w:rFonts w:ascii="Arial" w:hAnsi="Arial" w:cs="Arial"/>
      <w:b/>
      <w:bCs/>
      <w:spacing w:val="8"/>
      <w:lang w:val="en-GB" w:eastAsia="zh-CN"/>
    </w:rPr>
  </w:style>
  <w:style w:type="character" w:customStyle="1" w:styleId="Titre9Car">
    <w:name w:val="Titre 9 Car"/>
    <w:rsid w:val="00FA3FC0"/>
    <w:rPr>
      <w:rFonts w:ascii="Arial" w:hAnsi="Arial" w:cs="Arial"/>
      <w:b/>
      <w:bCs/>
      <w:spacing w:val="8"/>
      <w:lang w:val="en-GB" w:eastAsia="zh-CN"/>
    </w:rPr>
  </w:style>
  <w:style w:type="character" w:customStyle="1" w:styleId="En-tteCar">
    <w:name w:val="En-tête Car"/>
    <w:rsid w:val="00FA3FC0"/>
    <w:rPr>
      <w:rFonts w:ascii="Arial" w:hAnsi="Arial" w:cs="Arial"/>
      <w:spacing w:val="8"/>
      <w:lang w:val="en-GB" w:eastAsia="zh-CN"/>
    </w:rPr>
  </w:style>
  <w:style w:type="character" w:customStyle="1" w:styleId="PieddepageCar">
    <w:name w:val="Pied de page Car"/>
    <w:rsid w:val="00FA3FC0"/>
    <w:rPr>
      <w:rFonts w:ascii="Arial" w:hAnsi="Arial" w:cs="Arial"/>
      <w:spacing w:val="8"/>
      <w:lang w:val="en-GB" w:eastAsia="zh-CN"/>
    </w:rPr>
  </w:style>
  <w:style w:type="character" w:customStyle="1" w:styleId="NotedebasdepageCar">
    <w:name w:val="Note de bas de page Car"/>
    <w:rsid w:val="00FA3FC0"/>
    <w:rPr>
      <w:rFonts w:ascii="Arial" w:hAnsi="Arial" w:cs="Arial"/>
      <w:spacing w:val="8"/>
      <w:sz w:val="16"/>
      <w:szCs w:val="16"/>
      <w:lang w:val="en-GB" w:eastAsia="zh-CN"/>
    </w:rPr>
  </w:style>
  <w:style w:type="character" w:customStyle="1" w:styleId="TitreCar">
    <w:name w:val="Titre Car"/>
    <w:rsid w:val="00FA3FC0"/>
    <w:rPr>
      <w:rFonts w:ascii="Arial" w:hAnsi="Arial" w:cs="Arial"/>
      <w:b/>
      <w:bCs/>
      <w:spacing w:val="8"/>
      <w:sz w:val="24"/>
      <w:szCs w:val="24"/>
      <w:lang w:val="en-GB" w:eastAsia="zh-CN"/>
    </w:rPr>
  </w:style>
  <w:style w:type="character" w:customStyle="1" w:styleId="CorpsdetexteCar">
    <w:name w:val="Corps de texte Car"/>
    <w:rsid w:val="00FA3FC0"/>
    <w:rPr>
      <w:rFonts w:ascii="Arial" w:hAnsi="Arial"/>
      <w:szCs w:val="24"/>
    </w:rPr>
  </w:style>
  <w:style w:type="character" w:customStyle="1" w:styleId="TextedebullesCar">
    <w:name w:val="Texte de bulles Car"/>
    <w:rsid w:val="00FA3FC0"/>
    <w:rPr>
      <w:rFonts w:ascii="Tahoma" w:hAnsi="Tahoma" w:cs="Tahoma"/>
      <w:spacing w:val="8"/>
      <w:sz w:val="16"/>
      <w:szCs w:val="16"/>
      <w:lang w:val="en-GB" w:eastAsia="zh-CN"/>
    </w:rPr>
  </w:style>
  <w:style w:type="character" w:customStyle="1" w:styleId="Corpsdetexte2Car">
    <w:name w:val="Corps de texte 2 Car"/>
    <w:rsid w:val="00FA3FC0"/>
    <w:rPr>
      <w:rFonts w:ascii="Arial" w:hAnsi="Arial" w:cs="Arial"/>
      <w:spacing w:val="8"/>
      <w:lang w:val="en-GB" w:eastAsia="zh-CN"/>
    </w:rPr>
  </w:style>
  <w:style w:type="character" w:customStyle="1" w:styleId="ExplorateurdedocumentsCar">
    <w:name w:val="Explorateur de documents Car"/>
    <w:rsid w:val="00FA3FC0"/>
    <w:rPr>
      <w:rFonts w:ascii="Tahoma" w:hAnsi="Tahoma" w:cs="Tahoma"/>
      <w:spacing w:val="8"/>
      <w:shd w:val="clear" w:color="auto" w:fill="000080"/>
      <w:lang w:val="en-GB" w:eastAsia="zh-CN"/>
    </w:rPr>
  </w:style>
  <w:style w:type="character" w:customStyle="1" w:styleId="RetraitcorpsdetexteCar">
    <w:name w:val="Retrait corps de texte Car"/>
    <w:rsid w:val="00FA3FC0"/>
    <w:rPr>
      <w:rFonts w:ascii="Arial" w:hAnsi="Arial" w:cs="Arial"/>
      <w:spacing w:val="8"/>
      <w:lang w:val="en-GB" w:eastAsia="zh-CN"/>
    </w:rPr>
  </w:style>
  <w:style w:type="character" w:customStyle="1" w:styleId="CommentaireCar">
    <w:name w:val="Commentaire Car"/>
    <w:rsid w:val="00FA3FC0"/>
    <w:rPr>
      <w:rFonts w:ascii="Arial" w:hAnsi="Arial" w:cs="Arial"/>
      <w:spacing w:val="8"/>
      <w:lang w:val="en-GB" w:eastAsia="zh-CN"/>
    </w:rPr>
  </w:style>
  <w:style w:type="character" w:customStyle="1" w:styleId="ObjetducommentaireCar">
    <w:name w:val="Objet du commentaire Car"/>
    <w:rsid w:val="00FA3FC0"/>
    <w:rPr>
      <w:rFonts w:ascii="Arial" w:hAnsi="Arial" w:cs="Arial"/>
      <w:b/>
      <w:bCs/>
      <w:spacing w:val="8"/>
      <w:lang w:val="en-GB" w:eastAsia="zh-CN"/>
    </w:rPr>
  </w:style>
  <w:style w:type="character" w:customStyle="1" w:styleId="ListLabel1">
    <w:name w:val="ListLabel 1"/>
    <w:rsid w:val="00FA3FC0"/>
    <w:rPr>
      <w:b/>
      <w:bCs w:val="0"/>
      <w:i w:val="0"/>
      <w:iCs w:val="0"/>
      <w:caps w:val="0"/>
      <w:smallCaps w:val="0"/>
      <w:strike w:val="0"/>
      <w:dstrike w:val="0"/>
      <w:vanish w:val="0"/>
      <w:color w:val="000000"/>
      <w:position w:val="0"/>
      <w:sz w:val="20"/>
      <w:u w:val="none"/>
      <w:effect w:val="none"/>
      <w:vertAlign w:val="baseline"/>
      <w:em w:val="none"/>
    </w:rPr>
  </w:style>
  <w:style w:type="character" w:customStyle="1" w:styleId="ListLabel2">
    <w:name w:val="ListLabel 2"/>
    <w:rsid w:val="00FA3FC0"/>
    <w:rPr>
      <w:rFonts w:cs="Courier New"/>
    </w:rPr>
  </w:style>
  <w:style w:type="character" w:customStyle="1" w:styleId="ListLabel3">
    <w:name w:val="ListLabel 3"/>
    <w:rsid w:val="00FA3FC0"/>
    <w:rPr>
      <w:b w:val="0"/>
      <w:i w:val="0"/>
      <w:sz w:val="16"/>
    </w:rPr>
  </w:style>
  <w:style w:type="character" w:customStyle="1" w:styleId="ListLabel4">
    <w:name w:val="ListLabel 4"/>
    <w:rsid w:val="00FA3FC0"/>
    <w:rPr>
      <w:rFonts w:cs="Times New Roman"/>
    </w:rPr>
  </w:style>
  <w:style w:type="character" w:customStyle="1" w:styleId="ListLabel5">
    <w:name w:val="ListLabel 5"/>
    <w:rsid w:val="00FA3FC0"/>
    <w:rPr>
      <w:rFonts w:eastAsia="Times New Roman"/>
    </w:rPr>
  </w:style>
  <w:style w:type="character" w:customStyle="1" w:styleId="ListLabel6">
    <w:name w:val="ListLabel 6"/>
    <w:rsid w:val="00FA3FC0"/>
    <w:rPr>
      <w:vertAlign w:val="superscript"/>
    </w:rPr>
  </w:style>
  <w:style w:type="character" w:customStyle="1" w:styleId="Sautdindex">
    <w:name w:val="Saut d'index"/>
    <w:rsid w:val="00FA3FC0"/>
  </w:style>
  <w:style w:type="character" w:customStyle="1" w:styleId="Puces">
    <w:name w:val="Puces"/>
    <w:rsid w:val="00FA3FC0"/>
    <w:rPr>
      <w:rFonts w:ascii="OpenSymbol" w:eastAsia="OpenSymbol" w:hAnsi="OpenSymbol" w:cs="OpenSymbol"/>
    </w:rPr>
  </w:style>
  <w:style w:type="paragraph" w:customStyle="1" w:styleId="Index">
    <w:name w:val="Index"/>
    <w:basedOn w:val="Normal"/>
    <w:uiPriority w:val="99"/>
    <w:rsid w:val="00FA3FC0"/>
    <w:pPr>
      <w:suppressLineNumbers/>
      <w:suppressAutoHyphens/>
      <w:spacing w:after="160" w:line="259" w:lineRule="auto"/>
    </w:pPr>
    <w:rPr>
      <w:rFonts w:cs="Mangal"/>
    </w:rPr>
  </w:style>
  <w:style w:type="paragraph" w:customStyle="1" w:styleId="Tabledesmatiresniveau1">
    <w:name w:val="Table des matières niveau 1"/>
    <w:basedOn w:val="PARAGRAPH"/>
    <w:uiPriority w:val="99"/>
    <w:rsid w:val="00FA3FC0"/>
    <w:pPr>
      <w:tabs>
        <w:tab w:val="left" w:pos="395"/>
        <w:tab w:val="right" w:leader="dot" w:pos="9070"/>
      </w:tabs>
      <w:suppressAutoHyphens/>
      <w:snapToGrid/>
      <w:spacing w:before="0" w:after="100" w:line="259" w:lineRule="auto"/>
      <w:ind w:left="397" w:right="680" w:hanging="397"/>
      <w:jc w:val="left"/>
    </w:pPr>
  </w:style>
  <w:style w:type="paragraph" w:customStyle="1" w:styleId="Tabledesmatiresniveau2">
    <w:name w:val="Table des matières niveau 2"/>
    <w:basedOn w:val="Tabledesmatiresniveau1"/>
    <w:uiPriority w:val="99"/>
    <w:rsid w:val="00FA3FC0"/>
    <w:pPr>
      <w:tabs>
        <w:tab w:val="left" w:pos="964"/>
      </w:tabs>
      <w:spacing w:after="60"/>
      <w:ind w:left="964" w:hanging="567"/>
    </w:pPr>
  </w:style>
  <w:style w:type="paragraph" w:customStyle="1" w:styleId="Tabledesmatiresniveau3">
    <w:name w:val="Table des matières niveau 3"/>
    <w:basedOn w:val="Tabledesmatiresniveau2"/>
    <w:uiPriority w:val="99"/>
    <w:rsid w:val="00FA3FC0"/>
    <w:pPr>
      <w:tabs>
        <w:tab w:val="left" w:pos="1701"/>
      </w:tabs>
      <w:ind w:left="1701" w:hanging="737"/>
    </w:pPr>
  </w:style>
  <w:style w:type="paragraph" w:customStyle="1" w:styleId="Tabledesmatiresniveau4">
    <w:name w:val="Table des matières niveau 4"/>
    <w:basedOn w:val="Tabledesmatiresniveau3"/>
    <w:uiPriority w:val="99"/>
    <w:rsid w:val="00FA3FC0"/>
    <w:pPr>
      <w:tabs>
        <w:tab w:val="left" w:pos="2608"/>
      </w:tabs>
      <w:ind w:left="2608" w:hanging="907"/>
    </w:pPr>
  </w:style>
  <w:style w:type="paragraph" w:customStyle="1" w:styleId="Tabledesmatiresniveau5">
    <w:name w:val="Table des matières niveau 5"/>
    <w:basedOn w:val="Tabledesmatiresniveau4"/>
    <w:uiPriority w:val="99"/>
    <w:rsid w:val="00FA3FC0"/>
    <w:pPr>
      <w:tabs>
        <w:tab w:val="left" w:pos="3686"/>
      </w:tabs>
      <w:ind w:left="3685" w:hanging="1077"/>
    </w:pPr>
  </w:style>
  <w:style w:type="paragraph" w:customStyle="1" w:styleId="Tabledesmatiresniveau6">
    <w:name w:val="Table des matières niveau 6"/>
    <w:basedOn w:val="Tabledesmatiresniveau5"/>
    <w:uiPriority w:val="99"/>
    <w:rsid w:val="00FA3FC0"/>
    <w:pPr>
      <w:tabs>
        <w:tab w:val="left" w:pos="4933"/>
      </w:tabs>
      <w:ind w:left="4933" w:hanging="1247"/>
    </w:pPr>
  </w:style>
  <w:style w:type="paragraph" w:customStyle="1" w:styleId="Tabledesmatiresniveau7">
    <w:name w:val="Table des matières niveau 7"/>
    <w:basedOn w:val="Tabledesmatiresniveau1"/>
    <w:uiPriority w:val="99"/>
    <w:rsid w:val="00FA3FC0"/>
    <w:pPr>
      <w:tabs>
        <w:tab w:val="right" w:pos="9070"/>
      </w:tabs>
    </w:pPr>
  </w:style>
  <w:style w:type="paragraph" w:customStyle="1" w:styleId="Tabledesmatiresniveau8">
    <w:name w:val="Table des matières niveau 8"/>
    <w:basedOn w:val="Tabledesmatiresniveau1"/>
    <w:uiPriority w:val="99"/>
    <w:rsid w:val="00FA3FC0"/>
    <w:pPr>
      <w:ind w:left="720" w:hanging="720"/>
    </w:pPr>
  </w:style>
  <w:style w:type="paragraph" w:customStyle="1" w:styleId="Tabledesmatiresniveau9">
    <w:name w:val="Table des matières niveau 9"/>
    <w:basedOn w:val="Tabledesmatiresniveau1"/>
    <w:uiPriority w:val="99"/>
    <w:rsid w:val="00FA3FC0"/>
    <w:pPr>
      <w:ind w:left="720" w:hanging="720"/>
    </w:pPr>
  </w:style>
  <w:style w:type="paragraph" w:customStyle="1" w:styleId="Puce4">
    <w:name w:val="Puce 4"/>
    <w:basedOn w:val="Puce3"/>
    <w:uiPriority w:val="99"/>
    <w:rsid w:val="00FA3FC0"/>
    <w:pPr>
      <w:tabs>
        <w:tab w:val="left" w:pos="1361"/>
      </w:tabs>
      <w:ind w:left="1361"/>
    </w:pPr>
  </w:style>
  <w:style w:type="paragraph" w:customStyle="1" w:styleId="Puce3">
    <w:name w:val="Puce 3"/>
    <w:basedOn w:val="Puce2"/>
    <w:uiPriority w:val="99"/>
    <w:rsid w:val="00FA3FC0"/>
    <w:pPr>
      <w:tabs>
        <w:tab w:val="left" w:pos="1021"/>
      </w:tabs>
      <w:ind w:left="1020"/>
    </w:pPr>
  </w:style>
  <w:style w:type="paragraph" w:customStyle="1" w:styleId="Puce2">
    <w:name w:val="Puce 2"/>
    <w:basedOn w:val="List"/>
    <w:uiPriority w:val="99"/>
    <w:rsid w:val="00FA3FC0"/>
    <w:pPr>
      <w:tabs>
        <w:tab w:val="left" w:pos="680"/>
      </w:tabs>
      <w:suppressAutoHyphens/>
      <w:snapToGrid/>
      <w:spacing w:line="259" w:lineRule="auto"/>
      <w:ind w:left="680"/>
    </w:pPr>
    <w:rPr>
      <w:rFonts w:cs="Mangal"/>
    </w:rPr>
  </w:style>
  <w:style w:type="paragraph" w:customStyle="1" w:styleId="Puce5">
    <w:name w:val="Puce 5"/>
    <w:basedOn w:val="Puce4"/>
    <w:uiPriority w:val="99"/>
    <w:rsid w:val="00FA3FC0"/>
    <w:pPr>
      <w:tabs>
        <w:tab w:val="left" w:pos="1701"/>
      </w:tabs>
      <w:ind w:left="1701"/>
    </w:pPr>
  </w:style>
  <w:style w:type="paragraph" w:customStyle="1" w:styleId="Titreprincipal">
    <w:name w:val="Titre principal"/>
    <w:basedOn w:val="MAIN-TITLE"/>
    <w:uiPriority w:val="99"/>
    <w:rsid w:val="00FA3FC0"/>
    <w:pPr>
      <w:suppressAutoHyphens/>
      <w:snapToGrid/>
      <w:spacing w:line="259" w:lineRule="auto"/>
      <w:jc w:val="left"/>
    </w:pPr>
  </w:style>
  <w:style w:type="paragraph" w:customStyle="1" w:styleId="Retraitdecorpsdetexte">
    <w:name w:val="Retrait de corps de texte"/>
    <w:basedOn w:val="Normal"/>
    <w:uiPriority w:val="99"/>
    <w:rsid w:val="00FA3FC0"/>
    <w:pPr>
      <w:suppressAutoHyphens/>
      <w:spacing w:after="120" w:line="259" w:lineRule="auto"/>
      <w:ind w:left="283"/>
    </w:pPr>
  </w:style>
  <w:style w:type="paragraph" w:customStyle="1" w:styleId="Contenudecadre">
    <w:name w:val="Contenu de cadre"/>
    <w:basedOn w:val="Normal"/>
    <w:uiPriority w:val="99"/>
    <w:rsid w:val="00FA3FC0"/>
    <w:pPr>
      <w:suppressAutoHyphens/>
      <w:spacing w:after="160" w:line="259" w:lineRule="auto"/>
    </w:pPr>
  </w:style>
  <w:style w:type="paragraph" w:customStyle="1" w:styleId="Indexdesillustrations1">
    <w:name w:val="Index des illustrations 1"/>
    <w:basedOn w:val="Index"/>
    <w:uiPriority w:val="99"/>
    <w:rsid w:val="00FA3FC0"/>
  </w:style>
  <w:style w:type="paragraph" w:customStyle="1" w:styleId="Contenudetableau">
    <w:name w:val="Contenu de tableau"/>
    <w:basedOn w:val="Normal"/>
    <w:uiPriority w:val="99"/>
    <w:rsid w:val="00FA3FC0"/>
    <w:pPr>
      <w:suppressAutoHyphens/>
      <w:spacing w:after="160" w:line="259" w:lineRule="auto"/>
    </w:pPr>
  </w:style>
  <w:style w:type="paragraph" w:customStyle="1" w:styleId="Titredetableau">
    <w:name w:val="Titre de tableau"/>
    <w:basedOn w:val="Contenudetableau"/>
    <w:uiPriority w:val="99"/>
    <w:rsid w:val="00FA3FC0"/>
  </w:style>
  <w:style w:type="paragraph" w:customStyle="1" w:styleId="9594-8">
    <w:name w:val="9594-8"/>
    <w:basedOn w:val="Heading1"/>
    <w:uiPriority w:val="99"/>
    <w:qFormat/>
    <w:rsid w:val="00FA3FC0"/>
    <w:pPr>
      <w:pageBreakBefore/>
      <w:numPr>
        <w:numId w:val="18"/>
      </w:numPr>
      <w:ind w:left="0" w:firstLine="0"/>
    </w:pPr>
  </w:style>
  <w:style w:type="paragraph" w:customStyle="1" w:styleId="LGHeading1">
    <w:name w:val="LG_Heading 1"/>
    <w:basedOn w:val="Normal"/>
    <w:next w:val="Normal"/>
    <w:link w:val="LGHeading1Char"/>
    <w:uiPriority w:val="99"/>
    <w:rsid w:val="00FA3FC0"/>
    <w:pPr>
      <w:numPr>
        <w:numId w:val="19"/>
      </w:numPr>
      <w:spacing w:before="120" w:after="120"/>
      <w:ind w:right="1899"/>
      <w:outlineLvl w:val="0"/>
    </w:pPr>
    <w:rPr>
      <w:rFonts w:cs="Times New Roman"/>
      <w:b/>
      <w:caps/>
      <w:noProof/>
      <w:sz w:val="24"/>
      <w:szCs w:val="24"/>
      <w:lang w:val="fi-FI"/>
    </w:rPr>
  </w:style>
  <w:style w:type="paragraph" w:customStyle="1" w:styleId="LGHeading2">
    <w:name w:val="LG_Heading 2"/>
    <w:basedOn w:val="Normal"/>
    <w:next w:val="Normal"/>
    <w:link w:val="LGHeading2Char"/>
    <w:uiPriority w:val="99"/>
    <w:rsid w:val="00FA3FC0"/>
    <w:pPr>
      <w:numPr>
        <w:ilvl w:val="1"/>
        <w:numId w:val="19"/>
      </w:numPr>
      <w:spacing w:before="120" w:after="120"/>
      <w:ind w:right="1899"/>
      <w:outlineLvl w:val="1"/>
    </w:pPr>
    <w:rPr>
      <w:rFonts w:cs="Times New Roman"/>
      <w:b/>
      <w:noProof/>
      <w:sz w:val="24"/>
      <w:szCs w:val="24"/>
      <w:lang w:val="fi-FI"/>
    </w:rPr>
  </w:style>
  <w:style w:type="paragraph" w:customStyle="1" w:styleId="LGHeading3">
    <w:name w:val="LG_Heading 3"/>
    <w:basedOn w:val="Normal"/>
    <w:next w:val="Normal"/>
    <w:uiPriority w:val="99"/>
    <w:rsid w:val="00FA3FC0"/>
    <w:pPr>
      <w:numPr>
        <w:ilvl w:val="2"/>
        <w:numId w:val="19"/>
      </w:numPr>
      <w:spacing w:before="120" w:after="120"/>
      <w:ind w:right="1899"/>
      <w:outlineLvl w:val="2"/>
    </w:pPr>
    <w:rPr>
      <w:rFonts w:cs="Calibri"/>
      <w:noProof/>
      <w:sz w:val="24"/>
      <w:szCs w:val="24"/>
      <w:lang w:val="fi-FI"/>
    </w:rPr>
  </w:style>
  <w:style w:type="character" w:customStyle="1" w:styleId="LGHeading1Char">
    <w:name w:val="LG_Heading 1 Char"/>
    <w:link w:val="LGHeading1"/>
    <w:uiPriority w:val="99"/>
    <w:locked/>
    <w:rsid w:val="00FA3FC0"/>
    <w:rPr>
      <w:rFonts w:ascii="Arial" w:hAnsi="Arial"/>
      <w:b/>
      <w:caps/>
      <w:noProof/>
      <w:sz w:val="24"/>
      <w:szCs w:val="24"/>
      <w:lang w:val="fi-FI" w:eastAsia="en-US"/>
    </w:rPr>
  </w:style>
  <w:style w:type="character" w:customStyle="1" w:styleId="LGHeading2Char">
    <w:name w:val="LG_Heading 2 Char"/>
    <w:link w:val="LGHeading2"/>
    <w:uiPriority w:val="99"/>
    <w:locked/>
    <w:rsid w:val="00FA3FC0"/>
    <w:rPr>
      <w:rFonts w:ascii="Arial" w:hAnsi="Arial"/>
      <w:b/>
      <w:noProof/>
      <w:sz w:val="24"/>
      <w:szCs w:val="24"/>
      <w:lang w:val="fi-FI" w:eastAsia="en-US"/>
    </w:rPr>
  </w:style>
  <w:style w:type="character" w:customStyle="1" w:styleId="citation">
    <w:name w:val="citation"/>
    <w:rsid w:val="00FA3FC0"/>
  </w:style>
  <w:style w:type="character" w:customStyle="1" w:styleId="reference-accessdate">
    <w:name w:val="reference-accessdate"/>
    <w:rsid w:val="00FA3FC0"/>
  </w:style>
  <w:style w:type="character" w:customStyle="1" w:styleId="gramcat">
    <w:name w:val="gramcat"/>
    <w:rsid w:val="00FA3FC0"/>
  </w:style>
  <w:style w:type="character" w:customStyle="1" w:styleId="definition">
    <w:name w:val="definition"/>
    <w:rsid w:val="00FA3FC0"/>
  </w:style>
  <w:style w:type="character" w:customStyle="1" w:styleId="ital">
    <w:name w:val="ital"/>
    <w:rsid w:val="00FA3FC0"/>
  </w:style>
  <w:style w:type="character" w:customStyle="1" w:styleId="normalized">
    <w:name w:val="normalized"/>
    <w:rsid w:val="00FA3FC0"/>
  </w:style>
  <w:style w:type="character" w:customStyle="1" w:styleId="subjarea">
    <w:name w:val="subjarea"/>
    <w:rsid w:val="00FA3FC0"/>
  </w:style>
  <w:style w:type="paragraph" w:customStyle="1" w:styleId="Style1">
    <w:name w:val="Style1"/>
    <w:basedOn w:val="TABLE-cell"/>
    <w:uiPriority w:val="99"/>
    <w:qFormat/>
    <w:rsid w:val="00FA3FC0"/>
    <w:rPr>
      <w:noProof/>
      <w:sz w:val="20"/>
    </w:rPr>
  </w:style>
  <w:style w:type="paragraph" w:customStyle="1" w:styleId="Style2">
    <w:name w:val="Style2"/>
    <w:basedOn w:val="TABLE-cell"/>
    <w:uiPriority w:val="99"/>
    <w:qFormat/>
    <w:rsid w:val="00FA3FC0"/>
    <w:rPr>
      <w:noProof/>
      <w:sz w:val="20"/>
    </w:rPr>
  </w:style>
  <w:style w:type="paragraph" w:customStyle="1" w:styleId="Style3">
    <w:name w:val="Style3"/>
    <w:basedOn w:val="TABLE-cell"/>
    <w:uiPriority w:val="99"/>
    <w:qFormat/>
    <w:rsid w:val="00FA3FC0"/>
    <w:rPr>
      <w:noProof/>
      <w:sz w:val="20"/>
    </w:rPr>
  </w:style>
  <w:style w:type="paragraph" w:customStyle="1" w:styleId="Style4">
    <w:name w:val="Style4"/>
    <w:basedOn w:val="TABLE-cell"/>
    <w:uiPriority w:val="99"/>
    <w:qFormat/>
    <w:rsid w:val="00FA3FC0"/>
    <w:rPr>
      <w:noProof/>
      <w:sz w:val="20"/>
    </w:rPr>
  </w:style>
  <w:style w:type="paragraph" w:customStyle="1" w:styleId="Style5">
    <w:name w:val="Style5"/>
    <w:basedOn w:val="TABLE-cell"/>
    <w:uiPriority w:val="99"/>
    <w:qFormat/>
    <w:rsid w:val="00FA3FC0"/>
    <w:rPr>
      <w:noProof/>
      <w:sz w:val="20"/>
    </w:rPr>
  </w:style>
  <w:style w:type="table" w:customStyle="1" w:styleId="TableGrid1">
    <w:name w:val="Table Grid1"/>
    <w:basedOn w:val="TableNormal"/>
    <w:next w:val="TableGrid"/>
    <w:uiPriority w:val="59"/>
    <w:rsid w:val="00FA3FC0"/>
    <w:rPr>
      <w:lang w:val="fr-FR" w:eastAsia="fr-F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59"/>
    <w:rsid w:val="00FA3FC0"/>
    <w:rPr>
      <w:lang w:val="fr-FR" w:eastAsia="fr-F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uiPriority w:val="59"/>
    <w:rsid w:val="00FA3FC0"/>
    <w:rPr>
      <w:lang w:val="fr-FR" w:eastAsia="fr-F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FA3FC0"/>
    <w:rPr>
      <w:lang w:val="fr-FR" w:eastAsia="fr-F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5">
    <w:name w:val="Table Grid5"/>
    <w:basedOn w:val="TableNormal"/>
    <w:next w:val="TableGrid"/>
    <w:uiPriority w:val="59"/>
    <w:rsid w:val="00FA3FC0"/>
    <w:rPr>
      <w:lang w:val="fr-FR" w:eastAsia="fr-F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6">
    <w:name w:val="Table Grid6"/>
    <w:basedOn w:val="TableNormal"/>
    <w:next w:val="TableGrid"/>
    <w:uiPriority w:val="59"/>
    <w:rsid w:val="00FA3FC0"/>
    <w:rPr>
      <w:lang w:val="fr-FR" w:eastAsia="fr-F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7">
    <w:name w:val="Table Grid7"/>
    <w:basedOn w:val="TableNormal"/>
    <w:next w:val="TableGrid"/>
    <w:uiPriority w:val="59"/>
    <w:rsid w:val="00FA3FC0"/>
    <w:rPr>
      <w:lang w:val="fr-FR" w:eastAsia="fr-F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8">
    <w:name w:val="Table Grid8"/>
    <w:basedOn w:val="TableNormal"/>
    <w:next w:val="TableGrid"/>
    <w:uiPriority w:val="59"/>
    <w:rsid w:val="00FA3FC0"/>
    <w:rPr>
      <w:lang w:val="fr-FR" w:eastAsia="fr-F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au">
    <w:name w:val="tableau"/>
    <w:basedOn w:val="PARAGRAPH"/>
    <w:uiPriority w:val="99"/>
    <w:rsid w:val="00FA3FC0"/>
    <w:pPr>
      <w:spacing w:before="60" w:after="60"/>
      <w:jc w:val="center"/>
    </w:pPr>
    <w:rPr>
      <w:noProof/>
      <w:sz w:val="16"/>
      <w:szCs w:val="16"/>
    </w:rPr>
  </w:style>
  <w:style w:type="character" w:customStyle="1" w:styleId="DocumentMapChar1">
    <w:name w:val="Document Map Char1"/>
    <w:uiPriority w:val="99"/>
    <w:semiHidden/>
    <w:rsid w:val="00FA3FC0"/>
    <w:rPr>
      <w:rFonts w:ascii="Tahoma" w:hAnsi="Tahoma" w:cs="Tahoma"/>
      <w:spacing w:val="8"/>
      <w:sz w:val="16"/>
      <w:szCs w:val="16"/>
      <w:lang w:eastAsia="zh-CN"/>
    </w:rPr>
  </w:style>
  <w:style w:type="character" w:customStyle="1" w:styleId="mw-headline">
    <w:name w:val="mw-headline"/>
    <w:rsid w:val="00FA3FC0"/>
  </w:style>
  <w:style w:type="character" w:customStyle="1" w:styleId="PlainTextChar1">
    <w:name w:val="Plain Text Char1"/>
    <w:uiPriority w:val="99"/>
    <w:semiHidden/>
    <w:rsid w:val="00FA3FC0"/>
    <w:rPr>
      <w:rFonts w:ascii="Consolas" w:hAnsi="Consolas" w:cs="Consolas"/>
      <w:spacing w:val="8"/>
      <w:sz w:val="21"/>
      <w:szCs w:val="21"/>
      <w:lang w:eastAsia="zh-CN"/>
    </w:rPr>
  </w:style>
  <w:style w:type="character" w:customStyle="1" w:styleId="CommentSubjectChar1">
    <w:name w:val="Comment Subject Char1"/>
    <w:uiPriority w:val="99"/>
    <w:semiHidden/>
    <w:rsid w:val="00FA3FC0"/>
    <w:rPr>
      <w:rFonts w:ascii="Arial" w:hAnsi="Arial" w:cs="Arial"/>
      <w:b/>
      <w:bCs/>
      <w:spacing w:val="8"/>
      <w:lang w:eastAsia="zh-CN"/>
    </w:rPr>
  </w:style>
  <w:style w:type="paragraph" w:customStyle="1" w:styleId="trustanchor">
    <w:name w:val="trust anchor"/>
    <w:basedOn w:val="Normal"/>
    <w:uiPriority w:val="99"/>
    <w:qFormat/>
    <w:rsid w:val="00FA3FC0"/>
  </w:style>
  <w:style w:type="paragraph" w:customStyle="1" w:styleId="Blue-page">
    <w:name w:val="Blue-page§"/>
    <w:basedOn w:val="Normal"/>
    <w:uiPriority w:val="99"/>
    <w:rsid w:val="00FA3FC0"/>
    <w:pPr>
      <w:tabs>
        <w:tab w:val="left" w:pos="1418"/>
      </w:tabs>
      <w:suppressAutoHyphens/>
    </w:pPr>
    <w:rPr>
      <w:spacing w:val="-3"/>
    </w:rPr>
  </w:style>
  <w:style w:type="character" w:customStyle="1" w:styleId="st">
    <w:name w:val="st"/>
    <w:rsid w:val="00FA3FC0"/>
  </w:style>
  <w:style w:type="character" w:styleId="PlaceholderText">
    <w:name w:val="Placeholder Text"/>
    <w:basedOn w:val="DefaultParagraphFont"/>
    <w:uiPriority w:val="99"/>
    <w:semiHidden/>
    <w:rsid w:val="00664412"/>
    <w:rPr>
      <w:color w:val="808080"/>
    </w:rPr>
  </w:style>
  <w:style w:type="table" w:customStyle="1" w:styleId="TableGrid9">
    <w:name w:val="Table Grid9"/>
    <w:basedOn w:val="TableNormal"/>
    <w:next w:val="TableGrid"/>
    <w:uiPriority w:val="59"/>
    <w:rsid w:val="00FA3FC0"/>
    <w:rPr>
      <w:rFonts w:ascii="Calibri" w:eastAsia="Calibri"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ite">
    <w:name w:val="HTML Cite"/>
    <w:uiPriority w:val="99"/>
    <w:semiHidden/>
    <w:unhideWhenUsed/>
    <w:rsid w:val="00FA3FC0"/>
    <w:rPr>
      <w:i/>
      <w:iCs/>
    </w:rPr>
  </w:style>
  <w:style w:type="character" w:customStyle="1" w:styleId="SC10114695">
    <w:name w:val="SC.10.114695"/>
    <w:rsid w:val="00FA3FC0"/>
    <w:rPr>
      <w:color w:val="000000"/>
      <w:szCs w:val="20"/>
    </w:rPr>
  </w:style>
  <w:style w:type="character" w:customStyle="1" w:styleId="Heading2Char1">
    <w:name w:val="Heading 2 Char1"/>
    <w:aliases w:val="title 2 Char1,h2 Char1,Flowe rapport Char1"/>
    <w:semiHidden/>
    <w:rsid w:val="00FA3FC0"/>
    <w:rPr>
      <w:rFonts w:ascii="Cambria" w:eastAsia="Times New Roman" w:hAnsi="Cambria" w:cs="Times New Roman"/>
      <w:b/>
      <w:bCs/>
      <w:color w:val="4F81BD"/>
      <w:spacing w:val="8"/>
      <w:sz w:val="26"/>
      <w:szCs w:val="26"/>
      <w:lang w:eastAsia="zh-CN"/>
    </w:rPr>
  </w:style>
  <w:style w:type="character" w:customStyle="1" w:styleId="Heading3Char1">
    <w:name w:val="Heading 3 Char1"/>
    <w:aliases w:val="h3 Char1,Kop 3 Flowe rapport Char1"/>
    <w:semiHidden/>
    <w:rsid w:val="00FA3FC0"/>
    <w:rPr>
      <w:rFonts w:ascii="Cambria" w:eastAsia="Times New Roman" w:hAnsi="Cambria" w:cs="Times New Roman"/>
      <w:b/>
      <w:bCs/>
      <w:color w:val="4F81BD"/>
      <w:spacing w:val="8"/>
      <w:lang w:eastAsia="zh-CN"/>
    </w:rPr>
  </w:style>
  <w:style w:type="character" w:customStyle="1" w:styleId="Heading4Char1">
    <w:name w:val="Heading 4 Char1"/>
    <w:aliases w:val="h4 Char1"/>
    <w:semiHidden/>
    <w:rsid w:val="00FA3FC0"/>
    <w:rPr>
      <w:rFonts w:ascii="Cambria" w:eastAsia="Times New Roman" w:hAnsi="Cambria" w:cs="Times New Roman"/>
      <w:b/>
      <w:bCs/>
      <w:i/>
      <w:iCs/>
      <w:color w:val="4F81BD"/>
      <w:spacing w:val="8"/>
      <w:lang w:eastAsia="zh-CN"/>
    </w:rPr>
  </w:style>
  <w:style w:type="character" w:customStyle="1" w:styleId="Heading5Char1">
    <w:name w:val="Heading 5 Char1"/>
    <w:aliases w:val="h5 Char1"/>
    <w:semiHidden/>
    <w:rsid w:val="00FA3FC0"/>
    <w:rPr>
      <w:rFonts w:ascii="Cambria" w:eastAsia="Times New Roman" w:hAnsi="Cambria" w:cs="Times New Roman"/>
      <w:color w:val="243F60"/>
      <w:spacing w:val="8"/>
      <w:lang w:eastAsia="zh-CN"/>
    </w:rPr>
  </w:style>
  <w:style w:type="character" w:customStyle="1" w:styleId="Heading6Char1">
    <w:name w:val="Heading 6 Char1"/>
    <w:aliases w:val="h6 Char1"/>
    <w:semiHidden/>
    <w:rsid w:val="00FA3FC0"/>
    <w:rPr>
      <w:rFonts w:ascii="Cambria" w:eastAsia="Times New Roman" w:hAnsi="Cambria" w:cs="Times New Roman"/>
      <w:i/>
      <w:iCs/>
      <w:color w:val="243F60"/>
      <w:spacing w:val="8"/>
      <w:lang w:eastAsia="zh-CN"/>
    </w:rPr>
  </w:style>
  <w:style w:type="paragraph" w:customStyle="1" w:styleId="item1">
    <w:name w:val="item /1"/>
    <w:basedOn w:val="Normal"/>
    <w:uiPriority w:val="99"/>
    <w:rsid w:val="00FA3FC0"/>
    <w:pPr>
      <w:keepLines/>
      <w:widowControl w:val="0"/>
      <w:tabs>
        <w:tab w:val="left" w:pos="567"/>
        <w:tab w:val="left" w:pos="1985"/>
        <w:tab w:val="left" w:pos="3402"/>
        <w:tab w:val="left" w:pos="4818"/>
        <w:tab w:val="left" w:pos="6236"/>
        <w:tab w:val="left" w:pos="7653"/>
      </w:tabs>
      <w:spacing w:before="16" w:after="57" w:line="241" w:lineRule="atLeast"/>
      <w:ind w:left="284"/>
    </w:pPr>
    <w:rPr>
      <w:lang w:eastAsia="fr-FR"/>
    </w:rPr>
  </w:style>
  <w:style w:type="character" w:customStyle="1" w:styleId="hps">
    <w:name w:val="hps"/>
    <w:rsid w:val="00FA3FC0"/>
  </w:style>
  <w:style w:type="character" w:customStyle="1" w:styleId="shorttext">
    <w:name w:val="short_text"/>
    <w:rsid w:val="00FA3FC0"/>
  </w:style>
  <w:style w:type="paragraph" w:customStyle="1" w:styleId="ISOComments">
    <w:name w:val="ISO_Comments"/>
    <w:basedOn w:val="Normal"/>
    <w:uiPriority w:val="99"/>
    <w:rsid w:val="0041218A"/>
    <w:pPr>
      <w:spacing w:before="210" w:line="210" w:lineRule="exact"/>
    </w:pPr>
    <w:rPr>
      <w:rFonts w:cs="Times New Roman"/>
      <w:sz w:val="18"/>
    </w:rPr>
  </w:style>
  <w:style w:type="character" w:customStyle="1" w:styleId="BodyTextChar1">
    <w:name w:val="Body Text Char1"/>
    <w:aliases w:val="body text Char1,contents Char1,body tesx Char1,bt Char1"/>
    <w:basedOn w:val="DefaultParagraphFont"/>
    <w:semiHidden/>
    <w:rsid w:val="006672FF"/>
    <w:rPr>
      <w:rFonts w:ascii="Arial" w:hAnsi="Arial" w:cs="Arial"/>
      <w:spacing w:val="8"/>
      <w:lang w:eastAsia="zh-CN"/>
    </w:rPr>
  </w:style>
  <w:style w:type="paragraph" w:customStyle="1" w:styleId="LGNormaltext">
    <w:name w:val="LG_Normal text"/>
    <w:basedOn w:val="Normal"/>
    <w:qFormat/>
    <w:rsid w:val="006672FF"/>
    <w:rPr>
      <w:rFonts w:ascii="Calibri" w:eastAsia="Calibri" w:hAnsi="Calibri" w:cs="Calibri"/>
      <w:sz w:val="24"/>
      <w:szCs w:val="24"/>
    </w:rPr>
  </w:style>
  <w:style w:type="paragraph" w:customStyle="1" w:styleId="Text8">
    <w:name w:val="Text8"/>
    <w:basedOn w:val="Normal"/>
    <w:uiPriority w:val="99"/>
    <w:rsid w:val="006672FF"/>
    <w:rPr>
      <w:rFonts w:cs="Times New Roman"/>
      <w:noProof/>
      <w:sz w:val="16"/>
    </w:rPr>
  </w:style>
  <w:style w:type="table" w:styleId="LightList">
    <w:name w:val="Light List"/>
    <w:basedOn w:val="TableNormal"/>
    <w:uiPriority w:val="61"/>
    <w:rsid w:val="006672FF"/>
    <w:rPr>
      <w:rFonts w:asciiTheme="minorHAnsi" w:eastAsiaTheme="minorEastAsia" w:hAnsiTheme="minorHAnsi" w:cstheme="minorBidi"/>
      <w:sz w:val="22"/>
      <w:szCs w:val="22"/>
      <w:lang w:val="de-CH" w:eastAsia="de-CH"/>
    </w:rPr>
    <w:tblPr>
      <w:tblStyleRowBandSize w:val="1"/>
      <w:tblStyleColBandSize w:val="1"/>
      <w:tblInd w:w="0" w:type="nil"/>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Lines="0" w:before="0" w:beforeAutospacing="0" w:afterLines="0" w:after="0" w:afterAutospacing="0" w:line="240" w:lineRule="auto"/>
      </w:pPr>
      <w:rPr>
        <w:b/>
        <w:bCs/>
        <w:color w:val="FFFFFF" w:themeColor="background1"/>
      </w:rPr>
      <w:tblPr/>
      <w:tcPr>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Sprechblasentext1">
    <w:name w:val="Sprechblasentext1"/>
    <w:basedOn w:val="Normal"/>
    <w:uiPriority w:val="99"/>
    <w:semiHidden/>
    <w:rsid w:val="009419CC"/>
    <w:rPr>
      <w:rFonts w:ascii="Tahoma" w:hAnsi="Tahoma" w:cs="Tahoma"/>
      <w:sz w:val="16"/>
      <w:szCs w:val="16"/>
    </w:rPr>
  </w:style>
  <w:style w:type="paragraph" w:customStyle="1" w:styleId="Kommentarthema1">
    <w:name w:val="Kommentarthema1"/>
    <w:basedOn w:val="CommentText"/>
    <w:next w:val="CommentText"/>
    <w:uiPriority w:val="99"/>
    <w:semiHidden/>
    <w:rsid w:val="009419CC"/>
    <w:rPr>
      <w:rFonts w:cs="Times New Roman"/>
      <w:b/>
      <w:bCs/>
      <w:lang w:val="en-US"/>
    </w:rPr>
  </w:style>
  <w:style w:type="paragraph" w:customStyle="1" w:styleId="NumberedPARAlevel4">
    <w:name w:val="Numbered PARA (level 4)"/>
    <w:basedOn w:val="Heading4"/>
    <w:qFormat/>
    <w:rsid w:val="00664412"/>
    <w:pPr>
      <w:keepNext w:val="0"/>
      <w:ind w:left="0" w:firstLine="0"/>
      <w:jc w:val="both"/>
    </w:pPr>
    <w:rPr>
      <w:b w:val="0"/>
    </w:rPr>
  </w:style>
  <w:style w:type="paragraph" w:styleId="BodyTextFirstIndent">
    <w:name w:val="Body Text First Indent"/>
    <w:basedOn w:val="BodyText"/>
    <w:link w:val="BodyTextFirstIndentChar"/>
    <w:uiPriority w:val="99"/>
    <w:semiHidden/>
    <w:unhideWhenUsed/>
    <w:rsid w:val="001A0258"/>
    <w:pPr>
      <w:spacing w:before="0" w:after="0"/>
      <w:ind w:right="0" w:firstLine="360"/>
      <w:jc w:val="both"/>
    </w:pPr>
    <w:rPr>
      <w:rFonts w:cs="Arial"/>
      <w:lang w:eastAsia="zh-CN"/>
    </w:rPr>
  </w:style>
  <w:style w:type="character" w:customStyle="1" w:styleId="BodyTextFirstIndentChar">
    <w:name w:val="Body Text First Indent Char"/>
    <w:basedOn w:val="BodyTextChar"/>
    <w:link w:val="BodyTextFirstIndent"/>
    <w:uiPriority w:val="99"/>
    <w:semiHidden/>
    <w:rsid w:val="001A0258"/>
    <w:rPr>
      <w:rFonts w:ascii="Arial" w:hAnsi="Arial" w:cs="Arial"/>
      <w:spacing w:val="8"/>
      <w:lang w:eastAsia="zh-CN"/>
    </w:rPr>
  </w:style>
  <w:style w:type="paragraph" w:styleId="BodyTextFirstIndent2">
    <w:name w:val="Body Text First Indent 2"/>
    <w:basedOn w:val="BodyTextIndent"/>
    <w:link w:val="BodyTextFirstIndent2Char"/>
    <w:uiPriority w:val="99"/>
    <w:semiHidden/>
    <w:unhideWhenUsed/>
    <w:rsid w:val="001A0258"/>
    <w:pPr>
      <w:spacing w:after="0"/>
      <w:ind w:left="360" w:firstLine="360"/>
      <w:jc w:val="both"/>
    </w:pPr>
    <w:rPr>
      <w:rFonts w:cs="Arial"/>
      <w:lang w:val="en-GB" w:eastAsia="zh-CN"/>
    </w:rPr>
  </w:style>
  <w:style w:type="character" w:customStyle="1" w:styleId="BodyTextFirstIndent2Char">
    <w:name w:val="Body Text First Indent 2 Char"/>
    <w:basedOn w:val="BodyTextIndentChar"/>
    <w:link w:val="BodyTextFirstIndent2"/>
    <w:uiPriority w:val="99"/>
    <w:semiHidden/>
    <w:rsid w:val="001A0258"/>
    <w:rPr>
      <w:rFonts w:ascii="Arial" w:hAnsi="Arial" w:cs="Arial"/>
      <w:spacing w:val="8"/>
      <w:lang w:val="en-US" w:eastAsia="zh-CN"/>
    </w:rPr>
  </w:style>
  <w:style w:type="paragraph" w:styleId="BodyTextIndent3">
    <w:name w:val="Body Text Indent 3"/>
    <w:basedOn w:val="Normal"/>
    <w:link w:val="BodyTextIndent3Char"/>
    <w:uiPriority w:val="99"/>
    <w:semiHidden/>
    <w:unhideWhenUsed/>
    <w:rsid w:val="001A0258"/>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1A0258"/>
    <w:rPr>
      <w:rFonts w:ascii="Arial" w:hAnsi="Arial" w:cs="Arial"/>
      <w:spacing w:val="8"/>
      <w:sz w:val="16"/>
      <w:szCs w:val="16"/>
      <w:lang w:eastAsia="zh-CN"/>
    </w:rPr>
  </w:style>
  <w:style w:type="paragraph" w:styleId="HTMLAddress">
    <w:name w:val="HTML Address"/>
    <w:basedOn w:val="Normal"/>
    <w:link w:val="HTMLAddressChar"/>
    <w:uiPriority w:val="99"/>
    <w:semiHidden/>
    <w:unhideWhenUsed/>
    <w:rsid w:val="001A0258"/>
    <w:rPr>
      <w:i/>
      <w:iCs/>
    </w:rPr>
  </w:style>
  <w:style w:type="character" w:customStyle="1" w:styleId="HTMLAddressChar">
    <w:name w:val="HTML Address Char"/>
    <w:basedOn w:val="DefaultParagraphFont"/>
    <w:link w:val="HTMLAddress"/>
    <w:uiPriority w:val="99"/>
    <w:semiHidden/>
    <w:rsid w:val="001A0258"/>
    <w:rPr>
      <w:rFonts w:ascii="Arial" w:hAnsi="Arial" w:cs="Arial"/>
      <w:i/>
      <w:iCs/>
      <w:spacing w:val="8"/>
      <w:lang w:eastAsia="zh-CN"/>
    </w:rPr>
  </w:style>
  <w:style w:type="character" w:customStyle="1" w:styleId="st1">
    <w:name w:val="st1"/>
    <w:basedOn w:val="DefaultParagraphFont"/>
    <w:rsid w:val="009445A6"/>
  </w:style>
  <w:style w:type="character" w:styleId="UnresolvedMention">
    <w:name w:val="Unresolved Mention"/>
    <w:basedOn w:val="DefaultParagraphFont"/>
    <w:uiPriority w:val="99"/>
    <w:semiHidden/>
    <w:unhideWhenUsed/>
    <w:rsid w:val="009445A6"/>
    <w:rPr>
      <w:color w:val="605E5C"/>
      <w:shd w:val="clear" w:color="auto" w:fill="E1DFDD"/>
    </w:rPr>
  </w:style>
  <w:style w:type="paragraph" w:customStyle="1" w:styleId="msonormal0">
    <w:name w:val="msonormal"/>
    <w:basedOn w:val="Normal"/>
    <w:uiPriority w:val="99"/>
    <w:rsid w:val="009445A6"/>
    <w:rPr>
      <w:rFonts w:ascii="Times New Roman" w:hAnsi="Times New Roman" w:cs="Times New Roman"/>
      <w:sz w:val="24"/>
      <w:szCs w:val="24"/>
    </w:rPr>
  </w:style>
  <w:style w:type="paragraph" w:customStyle="1" w:styleId="paragraph0">
    <w:name w:val="paragraph"/>
    <w:basedOn w:val="Normal"/>
    <w:rsid w:val="009445A6"/>
    <w:pPr>
      <w:snapToGrid w:val="0"/>
      <w:spacing w:before="100"/>
    </w:pPr>
    <w:rPr>
      <w:rFonts w:eastAsiaTheme="minorHAnsi"/>
      <w:lang w:eastAsia="en-GB"/>
    </w:rPr>
  </w:style>
  <w:style w:type="paragraph" w:customStyle="1" w:styleId="note1">
    <w:name w:val="note"/>
    <w:basedOn w:val="Normal"/>
    <w:rsid w:val="009445A6"/>
    <w:pPr>
      <w:snapToGrid w:val="0"/>
      <w:spacing w:before="100" w:after="100"/>
    </w:pPr>
    <w:rPr>
      <w:rFonts w:eastAsiaTheme="minorHAnsi"/>
      <w:sz w:val="16"/>
      <w:szCs w:val="16"/>
      <w:lang w:eastAsia="en-GB"/>
    </w:rPr>
  </w:style>
  <w:style w:type="paragraph" w:customStyle="1" w:styleId="AcRepheading1">
    <w:name w:val="AcRep heading 1"/>
    <w:basedOn w:val="Normal"/>
    <w:autoRedefine/>
    <w:qFormat/>
    <w:rsid w:val="00664412"/>
    <w:rPr>
      <w:b/>
      <w:color w:val="0058A2"/>
      <w:sz w:val="32"/>
    </w:rPr>
  </w:style>
  <w:style w:type="paragraph" w:customStyle="1" w:styleId="ANNEX-heading6">
    <w:name w:val="ANNEX-heading6"/>
    <w:basedOn w:val="Heading6"/>
    <w:next w:val="PARAGRAPH"/>
    <w:qFormat/>
    <w:rsid w:val="00664412"/>
    <w:pPr>
      <w:numPr>
        <w:ilvl w:val="6"/>
        <w:numId w:val="7"/>
      </w:numPr>
      <w:outlineLvl w:val="6"/>
    </w:pPr>
  </w:style>
  <w:style w:type="character" w:customStyle="1" w:styleId="FOREWORDChar">
    <w:name w:val="FOREWORD Char"/>
    <w:link w:val="FOREWORD"/>
    <w:rsid w:val="00664412"/>
    <w:rPr>
      <w:rFonts w:ascii="Arial" w:hAnsi="Arial" w:cstheme="minorBidi"/>
      <w:spacing w:val="8"/>
      <w:sz w:val="16"/>
      <w:szCs w:val="16"/>
      <w:lang w:eastAsia="en-US"/>
    </w:rPr>
  </w:style>
  <w:style w:type="paragraph" w:customStyle="1" w:styleId="ListDash5">
    <w:name w:val="List Dash 5"/>
    <w:basedOn w:val="ListBullet5"/>
    <w:qFormat/>
    <w:rsid w:val="00664412"/>
    <w:pPr>
      <w:numPr>
        <w:numId w:val="23"/>
      </w:numPr>
      <w:ind w:left="1701" w:hanging="340"/>
    </w:pPr>
  </w:style>
  <w:style w:type="paragraph" w:customStyle="1" w:styleId="TABLE-centred">
    <w:name w:val="TABLE-centred"/>
    <w:basedOn w:val="TABLE-centered"/>
    <w:rsid w:val="00664412"/>
    <w:rPr>
      <w:bCs w:val="0"/>
    </w:rPr>
  </w:style>
  <w:style w:type="character" w:customStyle="1" w:styleId="SUBscript-variable">
    <w:name w:val="SUBscript-variable"/>
    <w:basedOn w:val="SUBscript"/>
    <w:rsid w:val="00664412"/>
    <w:rPr>
      <w:rFonts w:ascii="Times New Roman" w:hAnsi="Times New Roman"/>
      <w:i/>
      <w:kern w:val="0"/>
      <w:position w:val="-6"/>
      <w:sz w:val="16"/>
      <w:szCs w:val="16"/>
    </w:rPr>
  </w:style>
  <w:style w:type="character" w:customStyle="1" w:styleId="SUBscript-small-variable">
    <w:name w:val="SUBscript-small-variable"/>
    <w:basedOn w:val="SUBscript-small"/>
    <w:rsid w:val="00664412"/>
    <w:rPr>
      <w:rFonts w:ascii="Times New Roman" w:hAnsi="Times New Roman"/>
      <w:i/>
      <w:kern w:val="0"/>
      <w:position w:val="-6"/>
      <w:sz w:val="12"/>
      <w:szCs w:val="16"/>
    </w:rPr>
  </w:style>
  <w:style w:type="character" w:customStyle="1" w:styleId="SUPerscript-small-variable">
    <w:name w:val="SUPerscript-small-variable"/>
    <w:basedOn w:val="SUPerscript-small"/>
    <w:rsid w:val="00664412"/>
    <w:rPr>
      <w:rFonts w:ascii="Times New Roman" w:hAnsi="Times New Roman"/>
      <w:i/>
      <w:kern w:val="0"/>
      <w:position w:val="6"/>
      <w:sz w:val="12"/>
      <w:szCs w:val="16"/>
    </w:rPr>
  </w:style>
  <w:style w:type="character" w:customStyle="1" w:styleId="SUPerscript-variable">
    <w:name w:val="SUPerscript-variable"/>
    <w:basedOn w:val="SUPerscript"/>
    <w:rsid w:val="00664412"/>
    <w:rPr>
      <w:rFonts w:ascii="Times New Roman" w:hAnsi="Times New Roman"/>
      <w:i/>
      <w:kern w:val="0"/>
      <w:position w:val="6"/>
      <w:sz w:val="16"/>
      <w:szCs w:val="16"/>
    </w:rPr>
  </w:style>
  <w:style w:type="paragraph" w:customStyle="1" w:styleId="Inlineequationparagraph">
    <w:name w:val="Inline equation paragraph"/>
    <w:basedOn w:val="PARAGRAPH"/>
    <w:next w:val="PARAGRAPH"/>
    <w:qFormat/>
    <w:rsid w:val="00664412"/>
    <w:pPr>
      <w:spacing w:line="240" w:lineRule="auto"/>
    </w:pPr>
  </w:style>
  <w:style w:type="paragraph" w:customStyle="1" w:styleId="ANNEXEtitre">
    <w:name w:val="ANNEXE_titre"/>
    <w:basedOn w:val="ANNEXtitle"/>
    <w:qFormat/>
    <w:rsid w:val="00664412"/>
    <w:pPr>
      <w:numPr>
        <w:numId w:val="7"/>
      </w:numPr>
    </w:pPr>
  </w:style>
  <w:style w:type="paragraph" w:customStyle="1" w:styleId="FORM-label">
    <w:name w:val="FORM-label"/>
    <w:basedOn w:val="TABLE-cell"/>
    <w:qFormat/>
    <w:rsid w:val="00210B60"/>
    <w:pPr>
      <w:jc w:val="left"/>
    </w:pPr>
    <w:rPr>
      <w:smallCaps/>
    </w:rPr>
  </w:style>
  <w:style w:type="paragraph" w:customStyle="1" w:styleId="FORM-Title">
    <w:name w:val="FORM-Title"/>
    <w:basedOn w:val="Normal"/>
    <w:qFormat/>
    <w:rsid w:val="00210B60"/>
    <w:pPr>
      <w:snapToGrid w:val="0"/>
      <w:spacing w:before="100" w:line="240" w:lineRule="auto"/>
      <w:jc w:val="right"/>
    </w:pPr>
    <w:rPr>
      <w:rFonts w:cs="Arial"/>
      <w:spacing w:val="8"/>
      <w:lang w:eastAsia="zh-CN"/>
    </w:rPr>
  </w:style>
  <w:style w:type="paragraph" w:customStyle="1" w:styleId="FORM-Reference">
    <w:name w:val="FORM-Reference"/>
    <w:basedOn w:val="Normal"/>
    <w:qFormat/>
    <w:rsid w:val="00210B60"/>
    <w:pPr>
      <w:snapToGrid w:val="0"/>
      <w:spacing w:before="100" w:after="360" w:line="240" w:lineRule="auto"/>
      <w:jc w:val="right"/>
    </w:pPr>
    <w:rPr>
      <w:rFonts w:cs="Arial"/>
      <w:b/>
      <w:color w:val="323232"/>
      <w:spacing w:val="8"/>
      <w:sz w:val="36"/>
      <w:lang w:eastAsia="zh-CN"/>
    </w:rPr>
  </w:style>
  <w:style w:type="paragraph" w:customStyle="1" w:styleId="FORM-content">
    <w:name w:val="FORM-content"/>
    <w:basedOn w:val="TABLE-cell"/>
    <w:qFormat/>
    <w:rsid w:val="00210B60"/>
    <w:pPr>
      <w:spacing w:after="200"/>
      <w:jc w:val="left"/>
    </w:pPr>
    <w:rPr>
      <w:color w:val="323232"/>
      <w:sz w:val="18"/>
    </w:rPr>
  </w:style>
  <w:style w:type="paragraph" w:customStyle="1" w:styleId="FORM-content-emphasis">
    <w:name w:val="FORM-content-emphasis"/>
    <w:basedOn w:val="FORM-content"/>
    <w:qFormat/>
    <w:rsid w:val="00210B60"/>
    <w:rPr>
      <w:b/>
    </w:rPr>
  </w:style>
  <w:style w:type="paragraph" w:customStyle="1" w:styleId="FORM-admin">
    <w:name w:val="FORM-admin"/>
    <w:basedOn w:val="FORM-content"/>
    <w:qFormat/>
    <w:rsid w:val="00210B60"/>
    <w:pPr>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62329">
      <w:bodyDiv w:val="1"/>
      <w:marLeft w:val="0"/>
      <w:marRight w:val="0"/>
      <w:marTop w:val="0"/>
      <w:marBottom w:val="0"/>
      <w:divBdr>
        <w:top w:val="none" w:sz="0" w:space="0" w:color="auto"/>
        <w:left w:val="none" w:sz="0" w:space="0" w:color="auto"/>
        <w:bottom w:val="none" w:sz="0" w:space="0" w:color="auto"/>
        <w:right w:val="none" w:sz="0" w:space="0" w:color="auto"/>
      </w:divBdr>
    </w:div>
    <w:div w:id="160123643">
      <w:bodyDiv w:val="1"/>
      <w:marLeft w:val="0"/>
      <w:marRight w:val="0"/>
      <w:marTop w:val="0"/>
      <w:marBottom w:val="0"/>
      <w:divBdr>
        <w:top w:val="none" w:sz="0" w:space="0" w:color="auto"/>
        <w:left w:val="none" w:sz="0" w:space="0" w:color="auto"/>
        <w:bottom w:val="none" w:sz="0" w:space="0" w:color="auto"/>
        <w:right w:val="none" w:sz="0" w:space="0" w:color="auto"/>
      </w:divBdr>
    </w:div>
    <w:div w:id="177500088">
      <w:bodyDiv w:val="1"/>
      <w:marLeft w:val="0"/>
      <w:marRight w:val="0"/>
      <w:marTop w:val="0"/>
      <w:marBottom w:val="0"/>
      <w:divBdr>
        <w:top w:val="none" w:sz="0" w:space="0" w:color="auto"/>
        <w:left w:val="none" w:sz="0" w:space="0" w:color="auto"/>
        <w:bottom w:val="none" w:sz="0" w:space="0" w:color="auto"/>
        <w:right w:val="none" w:sz="0" w:space="0" w:color="auto"/>
      </w:divBdr>
    </w:div>
    <w:div w:id="240338886">
      <w:bodyDiv w:val="1"/>
      <w:marLeft w:val="0"/>
      <w:marRight w:val="0"/>
      <w:marTop w:val="0"/>
      <w:marBottom w:val="0"/>
      <w:divBdr>
        <w:top w:val="none" w:sz="0" w:space="0" w:color="auto"/>
        <w:left w:val="none" w:sz="0" w:space="0" w:color="auto"/>
        <w:bottom w:val="none" w:sz="0" w:space="0" w:color="auto"/>
        <w:right w:val="none" w:sz="0" w:space="0" w:color="auto"/>
      </w:divBdr>
    </w:div>
    <w:div w:id="292828565">
      <w:bodyDiv w:val="1"/>
      <w:marLeft w:val="0"/>
      <w:marRight w:val="0"/>
      <w:marTop w:val="0"/>
      <w:marBottom w:val="0"/>
      <w:divBdr>
        <w:top w:val="none" w:sz="0" w:space="0" w:color="auto"/>
        <w:left w:val="none" w:sz="0" w:space="0" w:color="auto"/>
        <w:bottom w:val="none" w:sz="0" w:space="0" w:color="auto"/>
        <w:right w:val="none" w:sz="0" w:space="0" w:color="auto"/>
      </w:divBdr>
    </w:div>
    <w:div w:id="300960390">
      <w:bodyDiv w:val="1"/>
      <w:marLeft w:val="0"/>
      <w:marRight w:val="0"/>
      <w:marTop w:val="0"/>
      <w:marBottom w:val="0"/>
      <w:divBdr>
        <w:top w:val="none" w:sz="0" w:space="0" w:color="auto"/>
        <w:left w:val="none" w:sz="0" w:space="0" w:color="auto"/>
        <w:bottom w:val="none" w:sz="0" w:space="0" w:color="auto"/>
        <w:right w:val="none" w:sz="0" w:space="0" w:color="auto"/>
      </w:divBdr>
    </w:div>
    <w:div w:id="365369203">
      <w:bodyDiv w:val="1"/>
      <w:marLeft w:val="0"/>
      <w:marRight w:val="0"/>
      <w:marTop w:val="0"/>
      <w:marBottom w:val="0"/>
      <w:divBdr>
        <w:top w:val="none" w:sz="0" w:space="0" w:color="auto"/>
        <w:left w:val="none" w:sz="0" w:space="0" w:color="auto"/>
        <w:bottom w:val="none" w:sz="0" w:space="0" w:color="auto"/>
        <w:right w:val="none" w:sz="0" w:space="0" w:color="auto"/>
      </w:divBdr>
    </w:div>
    <w:div w:id="449399984">
      <w:bodyDiv w:val="1"/>
      <w:marLeft w:val="0"/>
      <w:marRight w:val="0"/>
      <w:marTop w:val="0"/>
      <w:marBottom w:val="0"/>
      <w:divBdr>
        <w:top w:val="none" w:sz="0" w:space="0" w:color="auto"/>
        <w:left w:val="none" w:sz="0" w:space="0" w:color="auto"/>
        <w:bottom w:val="none" w:sz="0" w:space="0" w:color="auto"/>
        <w:right w:val="none" w:sz="0" w:space="0" w:color="auto"/>
      </w:divBdr>
    </w:div>
    <w:div w:id="486946454">
      <w:bodyDiv w:val="1"/>
      <w:marLeft w:val="0"/>
      <w:marRight w:val="0"/>
      <w:marTop w:val="0"/>
      <w:marBottom w:val="0"/>
      <w:divBdr>
        <w:top w:val="none" w:sz="0" w:space="0" w:color="auto"/>
        <w:left w:val="none" w:sz="0" w:space="0" w:color="auto"/>
        <w:bottom w:val="none" w:sz="0" w:space="0" w:color="auto"/>
        <w:right w:val="none" w:sz="0" w:space="0" w:color="auto"/>
      </w:divBdr>
    </w:div>
    <w:div w:id="601912427">
      <w:bodyDiv w:val="1"/>
      <w:marLeft w:val="0"/>
      <w:marRight w:val="0"/>
      <w:marTop w:val="0"/>
      <w:marBottom w:val="0"/>
      <w:divBdr>
        <w:top w:val="none" w:sz="0" w:space="0" w:color="auto"/>
        <w:left w:val="none" w:sz="0" w:space="0" w:color="auto"/>
        <w:bottom w:val="none" w:sz="0" w:space="0" w:color="auto"/>
        <w:right w:val="none" w:sz="0" w:space="0" w:color="auto"/>
      </w:divBdr>
    </w:div>
    <w:div w:id="633297202">
      <w:bodyDiv w:val="1"/>
      <w:marLeft w:val="0"/>
      <w:marRight w:val="0"/>
      <w:marTop w:val="0"/>
      <w:marBottom w:val="0"/>
      <w:divBdr>
        <w:top w:val="none" w:sz="0" w:space="0" w:color="auto"/>
        <w:left w:val="none" w:sz="0" w:space="0" w:color="auto"/>
        <w:bottom w:val="none" w:sz="0" w:space="0" w:color="auto"/>
        <w:right w:val="none" w:sz="0" w:space="0" w:color="auto"/>
      </w:divBdr>
    </w:div>
    <w:div w:id="705255611">
      <w:bodyDiv w:val="1"/>
      <w:marLeft w:val="0"/>
      <w:marRight w:val="0"/>
      <w:marTop w:val="0"/>
      <w:marBottom w:val="0"/>
      <w:divBdr>
        <w:top w:val="none" w:sz="0" w:space="0" w:color="auto"/>
        <w:left w:val="none" w:sz="0" w:space="0" w:color="auto"/>
        <w:bottom w:val="none" w:sz="0" w:space="0" w:color="auto"/>
        <w:right w:val="none" w:sz="0" w:space="0" w:color="auto"/>
      </w:divBdr>
    </w:div>
    <w:div w:id="813987031">
      <w:bodyDiv w:val="1"/>
      <w:marLeft w:val="0"/>
      <w:marRight w:val="0"/>
      <w:marTop w:val="0"/>
      <w:marBottom w:val="0"/>
      <w:divBdr>
        <w:top w:val="none" w:sz="0" w:space="0" w:color="auto"/>
        <w:left w:val="none" w:sz="0" w:space="0" w:color="auto"/>
        <w:bottom w:val="none" w:sz="0" w:space="0" w:color="auto"/>
        <w:right w:val="none" w:sz="0" w:space="0" w:color="auto"/>
      </w:divBdr>
    </w:div>
    <w:div w:id="863860166">
      <w:bodyDiv w:val="1"/>
      <w:marLeft w:val="0"/>
      <w:marRight w:val="0"/>
      <w:marTop w:val="0"/>
      <w:marBottom w:val="0"/>
      <w:divBdr>
        <w:top w:val="none" w:sz="0" w:space="0" w:color="auto"/>
        <w:left w:val="none" w:sz="0" w:space="0" w:color="auto"/>
        <w:bottom w:val="none" w:sz="0" w:space="0" w:color="auto"/>
        <w:right w:val="none" w:sz="0" w:space="0" w:color="auto"/>
      </w:divBdr>
    </w:div>
    <w:div w:id="992443199">
      <w:bodyDiv w:val="1"/>
      <w:marLeft w:val="0"/>
      <w:marRight w:val="0"/>
      <w:marTop w:val="0"/>
      <w:marBottom w:val="0"/>
      <w:divBdr>
        <w:top w:val="none" w:sz="0" w:space="0" w:color="auto"/>
        <w:left w:val="none" w:sz="0" w:space="0" w:color="auto"/>
        <w:bottom w:val="none" w:sz="0" w:space="0" w:color="auto"/>
        <w:right w:val="none" w:sz="0" w:space="0" w:color="auto"/>
      </w:divBdr>
    </w:div>
    <w:div w:id="1004892115">
      <w:bodyDiv w:val="1"/>
      <w:marLeft w:val="0"/>
      <w:marRight w:val="0"/>
      <w:marTop w:val="0"/>
      <w:marBottom w:val="0"/>
      <w:divBdr>
        <w:top w:val="none" w:sz="0" w:space="0" w:color="auto"/>
        <w:left w:val="none" w:sz="0" w:space="0" w:color="auto"/>
        <w:bottom w:val="none" w:sz="0" w:space="0" w:color="auto"/>
        <w:right w:val="none" w:sz="0" w:space="0" w:color="auto"/>
      </w:divBdr>
    </w:div>
    <w:div w:id="1165439052">
      <w:bodyDiv w:val="1"/>
      <w:marLeft w:val="0"/>
      <w:marRight w:val="0"/>
      <w:marTop w:val="0"/>
      <w:marBottom w:val="0"/>
      <w:divBdr>
        <w:top w:val="none" w:sz="0" w:space="0" w:color="auto"/>
        <w:left w:val="none" w:sz="0" w:space="0" w:color="auto"/>
        <w:bottom w:val="none" w:sz="0" w:space="0" w:color="auto"/>
        <w:right w:val="none" w:sz="0" w:space="0" w:color="auto"/>
      </w:divBdr>
    </w:div>
    <w:div w:id="1343119945">
      <w:bodyDiv w:val="1"/>
      <w:marLeft w:val="0"/>
      <w:marRight w:val="0"/>
      <w:marTop w:val="0"/>
      <w:marBottom w:val="0"/>
      <w:divBdr>
        <w:top w:val="none" w:sz="0" w:space="0" w:color="auto"/>
        <w:left w:val="none" w:sz="0" w:space="0" w:color="auto"/>
        <w:bottom w:val="none" w:sz="0" w:space="0" w:color="auto"/>
        <w:right w:val="none" w:sz="0" w:space="0" w:color="auto"/>
      </w:divBdr>
    </w:div>
    <w:div w:id="1346207713">
      <w:bodyDiv w:val="1"/>
      <w:marLeft w:val="0"/>
      <w:marRight w:val="0"/>
      <w:marTop w:val="0"/>
      <w:marBottom w:val="0"/>
      <w:divBdr>
        <w:top w:val="none" w:sz="0" w:space="0" w:color="auto"/>
        <w:left w:val="none" w:sz="0" w:space="0" w:color="auto"/>
        <w:bottom w:val="none" w:sz="0" w:space="0" w:color="auto"/>
        <w:right w:val="none" w:sz="0" w:space="0" w:color="auto"/>
      </w:divBdr>
    </w:div>
    <w:div w:id="1403017635">
      <w:bodyDiv w:val="1"/>
      <w:marLeft w:val="0"/>
      <w:marRight w:val="0"/>
      <w:marTop w:val="0"/>
      <w:marBottom w:val="0"/>
      <w:divBdr>
        <w:top w:val="none" w:sz="0" w:space="0" w:color="auto"/>
        <w:left w:val="none" w:sz="0" w:space="0" w:color="auto"/>
        <w:bottom w:val="none" w:sz="0" w:space="0" w:color="auto"/>
        <w:right w:val="none" w:sz="0" w:space="0" w:color="auto"/>
      </w:divBdr>
    </w:div>
    <w:div w:id="1411580402">
      <w:bodyDiv w:val="1"/>
      <w:marLeft w:val="0"/>
      <w:marRight w:val="0"/>
      <w:marTop w:val="0"/>
      <w:marBottom w:val="0"/>
      <w:divBdr>
        <w:top w:val="none" w:sz="0" w:space="0" w:color="auto"/>
        <w:left w:val="none" w:sz="0" w:space="0" w:color="auto"/>
        <w:bottom w:val="none" w:sz="0" w:space="0" w:color="auto"/>
        <w:right w:val="none" w:sz="0" w:space="0" w:color="auto"/>
      </w:divBdr>
    </w:div>
    <w:div w:id="1606113697">
      <w:bodyDiv w:val="1"/>
      <w:marLeft w:val="0"/>
      <w:marRight w:val="0"/>
      <w:marTop w:val="0"/>
      <w:marBottom w:val="0"/>
      <w:divBdr>
        <w:top w:val="none" w:sz="0" w:space="0" w:color="auto"/>
        <w:left w:val="none" w:sz="0" w:space="0" w:color="auto"/>
        <w:bottom w:val="none" w:sz="0" w:space="0" w:color="auto"/>
        <w:right w:val="none" w:sz="0" w:space="0" w:color="auto"/>
      </w:divBdr>
    </w:div>
    <w:div w:id="1616400876">
      <w:bodyDiv w:val="1"/>
      <w:marLeft w:val="0"/>
      <w:marRight w:val="0"/>
      <w:marTop w:val="0"/>
      <w:marBottom w:val="0"/>
      <w:divBdr>
        <w:top w:val="none" w:sz="0" w:space="0" w:color="auto"/>
        <w:left w:val="none" w:sz="0" w:space="0" w:color="auto"/>
        <w:bottom w:val="none" w:sz="0" w:space="0" w:color="auto"/>
        <w:right w:val="none" w:sz="0" w:space="0" w:color="auto"/>
      </w:divBdr>
    </w:div>
    <w:div w:id="1627201582">
      <w:bodyDiv w:val="1"/>
      <w:marLeft w:val="0"/>
      <w:marRight w:val="0"/>
      <w:marTop w:val="0"/>
      <w:marBottom w:val="0"/>
      <w:divBdr>
        <w:top w:val="none" w:sz="0" w:space="0" w:color="auto"/>
        <w:left w:val="none" w:sz="0" w:space="0" w:color="auto"/>
        <w:bottom w:val="none" w:sz="0" w:space="0" w:color="auto"/>
        <w:right w:val="none" w:sz="0" w:space="0" w:color="auto"/>
      </w:divBdr>
    </w:div>
    <w:div w:id="1650554647">
      <w:bodyDiv w:val="1"/>
      <w:marLeft w:val="0"/>
      <w:marRight w:val="0"/>
      <w:marTop w:val="0"/>
      <w:marBottom w:val="0"/>
      <w:divBdr>
        <w:top w:val="none" w:sz="0" w:space="0" w:color="auto"/>
        <w:left w:val="none" w:sz="0" w:space="0" w:color="auto"/>
        <w:bottom w:val="none" w:sz="0" w:space="0" w:color="auto"/>
        <w:right w:val="none" w:sz="0" w:space="0" w:color="auto"/>
      </w:divBdr>
    </w:div>
    <w:div w:id="2018849533">
      <w:bodyDiv w:val="1"/>
      <w:marLeft w:val="0"/>
      <w:marRight w:val="0"/>
      <w:marTop w:val="0"/>
      <w:marBottom w:val="0"/>
      <w:divBdr>
        <w:top w:val="none" w:sz="0" w:space="0" w:color="auto"/>
        <w:left w:val="none" w:sz="0" w:space="0" w:color="auto"/>
        <w:bottom w:val="none" w:sz="0" w:space="0" w:color="auto"/>
        <w:right w:val="none" w:sz="0" w:space="0" w:color="auto"/>
      </w:divBdr>
    </w:div>
    <w:div w:id="2062829187">
      <w:bodyDiv w:val="1"/>
      <w:marLeft w:val="0"/>
      <w:marRight w:val="0"/>
      <w:marTop w:val="0"/>
      <w:marBottom w:val="0"/>
      <w:divBdr>
        <w:top w:val="none" w:sz="0" w:space="0" w:color="auto"/>
        <w:left w:val="none" w:sz="0" w:space="0" w:color="auto"/>
        <w:bottom w:val="none" w:sz="0" w:space="0" w:color="auto"/>
        <w:right w:val="none" w:sz="0" w:space="0" w:color="auto"/>
      </w:divBdr>
    </w:div>
    <w:div w:id="2125032945">
      <w:bodyDiv w:val="1"/>
      <w:marLeft w:val="0"/>
      <w:marRight w:val="0"/>
      <w:marTop w:val="0"/>
      <w:marBottom w:val="0"/>
      <w:divBdr>
        <w:top w:val="none" w:sz="0" w:space="0" w:color="auto"/>
        <w:left w:val="none" w:sz="0" w:space="0" w:color="auto"/>
        <w:bottom w:val="none" w:sz="0" w:space="0" w:color="auto"/>
        <w:right w:val="none" w:sz="0" w:space="0" w:color="auto"/>
      </w:divBdr>
    </w:div>
    <w:div w:id="2138180156">
      <w:bodyDiv w:val="1"/>
      <w:marLeft w:val="0"/>
      <w:marRight w:val="0"/>
      <w:marTop w:val="0"/>
      <w:marBottom w:val="0"/>
      <w:divBdr>
        <w:top w:val="none" w:sz="0" w:space="0" w:color="auto"/>
        <w:left w:val="none" w:sz="0" w:space="0" w:color="auto"/>
        <w:bottom w:val="none" w:sz="0" w:space="0" w:color="auto"/>
        <w:right w:val="none" w:sz="0" w:space="0" w:color="auto"/>
      </w:divBdr>
    </w:div>
    <w:div w:id="2141722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www.iso.org/obp" TargetMode="External"/><Relationship Id="rId26" Type="http://schemas.microsoft.com/office/2011/relationships/people" Target="people.xml"/><Relationship Id="rId3" Type="http://schemas.openxmlformats.org/officeDocument/2006/relationships/customXml" Target="../customXml/item2.xml"/><Relationship Id="rId21" Type="http://schemas.openxmlformats.org/officeDocument/2006/relationships/image" Target="media/image5.png"/><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eader" Target="header3.xml"/><Relationship Id="rId25"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header" Target="header2.xml"/><Relationship Id="rId20" Type="http://schemas.openxmlformats.org/officeDocument/2006/relationships/image" Target="media/image4.png"/><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4.xml"/><Relationship Id="rId5" Type="http://schemas.openxmlformats.org/officeDocument/2006/relationships/customXml" Target="../customXml/item4.xml"/><Relationship Id="rId15" Type="http://schemas.openxmlformats.org/officeDocument/2006/relationships/header" Target="header1.xml"/><Relationship Id="rId23" Type="http://schemas.openxmlformats.org/officeDocument/2006/relationships/image" Target="media/image7.png"/><Relationship Id="rId10" Type="http://schemas.openxmlformats.org/officeDocument/2006/relationships/footnotes" Target="footnotes.xml"/><Relationship Id="rId19" Type="http://schemas.openxmlformats.org/officeDocument/2006/relationships/hyperlink" Target="http://www.dlms.com" TargetMode="Externa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6.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AppData\Roaming\Microsoft\Templates\iecstd.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C3CAC670B99494D90C267285A70B644" ma:contentTypeVersion="7" ma:contentTypeDescription="Create a new document." ma:contentTypeScope="" ma:versionID="30bf0a36bdbe66906b1a5b5396a0c084">
  <xsd:schema xmlns:xsd="http://www.w3.org/2001/XMLSchema" xmlns:xs="http://www.w3.org/2001/XMLSchema" xmlns:p="http://schemas.microsoft.com/office/2006/metadata/properties" xmlns:ns2="2a8b820e-69a6-47c8-8eb8-dff33393e699" xmlns:ns3="2df62226-0f14-4c98-9718-f48308add65a" targetNamespace="http://schemas.microsoft.com/office/2006/metadata/properties" ma:root="true" ma:fieldsID="92ffd9a9822bfaa9a3365a46246e352d" ns2:_="" ns3:_="">
    <xsd:import namespace="2a8b820e-69a6-47c8-8eb8-dff33393e699"/>
    <xsd:import namespace="2df62226-0f14-4c98-9718-f48308add65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8b820e-69a6-47c8-8eb8-dff33393e6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df62226-0f14-4c98-9718-f48308add65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CA0E26A-76B6-4DFE-BD36-9195B4EE01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8b820e-69a6-47c8-8eb8-dff33393e699"/>
    <ds:schemaRef ds:uri="2df62226-0f14-4c98-9718-f48308add6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0060C1B-8EC5-4436-AC6D-A214585824B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FD88A6C-5FD9-4951-B5F2-2A8E912F9AB8}">
  <ds:schemaRefs>
    <ds:schemaRef ds:uri="http://schemas.openxmlformats.org/officeDocument/2006/bibliography"/>
  </ds:schemaRefs>
</ds:datastoreItem>
</file>

<file path=customXml/itemProps4.xml><?xml version="1.0" encoding="utf-8"?>
<ds:datastoreItem xmlns:ds="http://schemas.openxmlformats.org/officeDocument/2006/customXml" ds:itemID="{FB662442-DA5D-4812-974D-72C803D7412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iecstd.dotm</Template>
  <TotalTime>14</TotalTime>
  <Pages>51</Pages>
  <Words>18154</Words>
  <Characters>84055</Characters>
  <Application>Microsoft Office Word</Application>
  <DocSecurity>0</DocSecurity>
  <Lines>6465</Lines>
  <Paragraphs>5678</Paragraphs>
  <ScaleCrop>false</ScaleCrop>
  <HeadingPairs>
    <vt:vector size="2" baseType="variant">
      <vt:variant>
        <vt:lpstr>Title</vt:lpstr>
      </vt:variant>
      <vt:variant>
        <vt:i4>1</vt:i4>
      </vt:variant>
    </vt:vector>
  </HeadingPairs>
  <TitlesOfParts>
    <vt:vector size="1" baseType="lpstr">
      <vt:lpstr>IEC template iecstd.dot</vt:lpstr>
    </vt:vector>
  </TitlesOfParts>
  <Company>IEC CO, Geneva</Company>
  <LinksUpToDate>false</LinksUpToDate>
  <CharactersWithSpaces>96531</CharactersWithSpaces>
  <SharedDoc>false</SharedDoc>
  <HLinks>
    <vt:vector size="180" baseType="variant">
      <vt:variant>
        <vt:i4>6094915</vt:i4>
      </vt:variant>
      <vt:variant>
        <vt:i4>171</vt:i4>
      </vt:variant>
      <vt:variant>
        <vt:i4>0</vt:i4>
      </vt:variant>
      <vt:variant>
        <vt:i4>5</vt:i4>
      </vt:variant>
      <vt:variant>
        <vt:lpwstr>http://www.iec.ch/standardsdev/resources/draftingpublications/pdf/isoiecdir-2%7Bed6.0%7Den.pdf</vt:lpwstr>
      </vt:variant>
      <vt:variant>
        <vt:lpwstr>page=26</vt:lpwstr>
      </vt:variant>
      <vt:variant>
        <vt:i4>458769</vt:i4>
      </vt:variant>
      <vt:variant>
        <vt:i4>150</vt:i4>
      </vt:variant>
      <vt:variant>
        <vt:i4>0</vt:i4>
      </vt:variant>
      <vt:variant>
        <vt:i4>5</vt:i4>
      </vt:variant>
      <vt:variant>
        <vt:lpwstr>http://www.iec.ch/standardsdev/resources/draftingpublications/writing_editing/IEC_rules/equations.htm</vt:lpwstr>
      </vt:variant>
      <vt:variant>
        <vt:lpwstr/>
      </vt:variant>
      <vt:variant>
        <vt:i4>6881364</vt:i4>
      </vt:variant>
      <vt:variant>
        <vt:i4>141</vt:i4>
      </vt:variant>
      <vt:variant>
        <vt:i4>0</vt:i4>
      </vt:variant>
      <vt:variant>
        <vt:i4>5</vt:i4>
      </vt:variant>
      <vt:variant>
        <vt:lpwstr>http://www.iec.ch/standardsdev/resources/draftingpublications/layout_formatting/IEC_template/iec_template.htm</vt:lpwstr>
      </vt:variant>
      <vt:variant>
        <vt:lpwstr/>
      </vt:variant>
      <vt:variant>
        <vt:i4>1114182</vt:i4>
      </vt:variant>
      <vt:variant>
        <vt:i4>138</vt:i4>
      </vt:variant>
      <vt:variant>
        <vt:i4>0</vt:i4>
      </vt:variant>
      <vt:variant>
        <vt:i4>5</vt:i4>
      </vt:variant>
      <vt:variant>
        <vt:lpwstr>http://www.iec.ch/standardsdev/resources/ draftingpublications/writing_editing/directives/structure_subdivision.htm</vt:lpwstr>
      </vt:variant>
      <vt:variant>
        <vt:lpwstr/>
      </vt:variant>
      <vt:variant>
        <vt:i4>6160451</vt:i4>
      </vt:variant>
      <vt:variant>
        <vt:i4>135</vt:i4>
      </vt:variant>
      <vt:variant>
        <vt:i4>0</vt:i4>
      </vt:variant>
      <vt:variant>
        <vt:i4>5</vt:i4>
      </vt:variant>
      <vt:variant>
        <vt:lpwstr>http://www.iec.ch/standardsdev/resources/draftingpublications/pdf/isoiecdir-2%7Bed6.0%7Den.pdf</vt:lpwstr>
      </vt:variant>
      <vt:variant>
        <vt:lpwstr>page=16</vt:lpwstr>
      </vt:variant>
      <vt:variant>
        <vt:i4>6881364</vt:i4>
      </vt:variant>
      <vt:variant>
        <vt:i4>132</vt:i4>
      </vt:variant>
      <vt:variant>
        <vt:i4>0</vt:i4>
      </vt:variant>
      <vt:variant>
        <vt:i4>5</vt:i4>
      </vt:variant>
      <vt:variant>
        <vt:lpwstr>http://www.iec.ch/standardsdev/resources/draftingpublications/layout_formatting/IEC_template/iec_template.htm</vt:lpwstr>
      </vt:variant>
      <vt:variant>
        <vt:lpwstr/>
      </vt:variant>
      <vt:variant>
        <vt:i4>4587615</vt:i4>
      </vt:variant>
      <vt:variant>
        <vt:i4>129</vt:i4>
      </vt:variant>
      <vt:variant>
        <vt:i4>0</vt:i4>
      </vt:variant>
      <vt:variant>
        <vt:i4>5</vt:i4>
      </vt:variant>
      <vt:variant>
        <vt:lpwstr>http://www.iec.ch/standardsdev/resources/draftingpublications/writing_editing/directives/terms_definitions.htm</vt:lpwstr>
      </vt:variant>
      <vt:variant>
        <vt:lpwstr/>
      </vt:variant>
      <vt:variant>
        <vt:i4>5898307</vt:i4>
      </vt:variant>
      <vt:variant>
        <vt:i4>126</vt:i4>
      </vt:variant>
      <vt:variant>
        <vt:i4>0</vt:i4>
      </vt:variant>
      <vt:variant>
        <vt:i4>5</vt:i4>
      </vt:variant>
      <vt:variant>
        <vt:lpwstr>http://www.iec.ch/standardsdev/resources/draftingpublications/pdf/isoiecdir-2%7Bed6.0%7Den.pdf</vt:lpwstr>
      </vt:variant>
      <vt:variant>
        <vt:lpwstr>page=54</vt:lpwstr>
      </vt:variant>
      <vt:variant>
        <vt:i4>6094915</vt:i4>
      </vt:variant>
      <vt:variant>
        <vt:i4>123</vt:i4>
      </vt:variant>
      <vt:variant>
        <vt:i4>0</vt:i4>
      </vt:variant>
      <vt:variant>
        <vt:i4>5</vt:i4>
      </vt:variant>
      <vt:variant>
        <vt:lpwstr>http://www.iec.ch/standardsdev/resources/draftingpublications/pdf/isoiecdir-2%7Bed6.0%7Den.pdf</vt:lpwstr>
      </vt:variant>
      <vt:variant>
        <vt:lpwstr>page=21</vt:lpwstr>
      </vt:variant>
      <vt:variant>
        <vt:i4>6094915</vt:i4>
      </vt:variant>
      <vt:variant>
        <vt:i4>120</vt:i4>
      </vt:variant>
      <vt:variant>
        <vt:i4>0</vt:i4>
      </vt:variant>
      <vt:variant>
        <vt:i4>5</vt:i4>
      </vt:variant>
      <vt:variant>
        <vt:lpwstr>http://www.iec.ch/standardsdev/resources/draftingpublications/pdf/isoiecdir-2%7Bed6.0%7Den.pdf</vt:lpwstr>
      </vt:variant>
      <vt:variant>
        <vt:lpwstr>page=20</vt:lpwstr>
      </vt:variant>
      <vt:variant>
        <vt:i4>6094915</vt:i4>
      </vt:variant>
      <vt:variant>
        <vt:i4>117</vt:i4>
      </vt:variant>
      <vt:variant>
        <vt:i4>0</vt:i4>
      </vt:variant>
      <vt:variant>
        <vt:i4>5</vt:i4>
      </vt:variant>
      <vt:variant>
        <vt:lpwstr>http://www.iec.ch/standardsdev/resources/draftingpublications/pdf/isoiecdir-2%7Bed6.0%7Den.pdf</vt:lpwstr>
      </vt:variant>
      <vt:variant>
        <vt:lpwstr>page=20</vt:lpwstr>
      </vt:variant>
      <vt:variant>
        <vt:i4>6160451</vt:i4>
      </vt:variant>
      <vt:variant>
        <vt:i4>114</vt:i4>
      </vt:variant>
      <vt:variant>
        <vt:i4>0</vt:i4>
      </vt:variant>
      <vt:variant>
        <vt:i4>5</vt:i4>
      </vt:variant>
      <vt:variant>
        <vt:lpwstr>http://www.iec.ch/standardsdev/resources/draftingpublications/pdf/isoiecdir-2%7Bed6.0%7Den.pdf</vt:lpwstr>
      </vt:variant>
      <vt:variant>
        <vt:lpwstr>page=19</vt:lpwstr>
      </vt:variant>
      <vt:variant>
        <vt:i4>1441840</vt:i4>
      </vt:variant>
      <vt:variant>
        <vt:i4>107</vt:i4>
      </vt:variant>
      <vt:variant>
        <vt:i4>0</vt:i4>
      </vt:variant>
      <vt:variant>
        <vt:i4>5</vt:i4>
      </vt:variant>
      <vt:variant>
        <vt:lpwstr/>
      </vt:variant>
      <vt:variant>
        <vt:lpwstr>_Toc360027106</vt:lpwstr>
      </vt:variant>
      <vt:variant>
        <vt:i4>1441840</vt:i4>
      </vt:variant>
      <vt:variant>
        <vt:i4>101</vt:i4>
      </vt:variant>
      <vt:variant>
        <vt:i4>0</vt:i4>
      </vt:variant>
      <vt:variant>
        <vt:i4>5</vt:i4>
      </vt:variant>
      <vt:variant>
        <vt:lpwstr/>
      </vt:variant>
      <vt:variant>
        <vt:lpwstr>_Toc360027105</vt:lpwstr>
      </vt:variant>
      <vt:variant>
        <vt:i4>1441840</vt:i4>
      </vt:variant>
      <vt:variant>
        <vt:i4>95</vt:i4>
      </vt:variant>
      <vt:variant>
        <vt:i4>0</vt:i4>
      </vt:variant>
      <vt:variant>
        <vt:i4>5</vt:i4>
      </vt:variant>
      <vt:variant>
        <vt:lpwstr/>
      </vt:variant>
      <vt:variant>
        <vt:lpwstr>_Toc360027104</vt:lpwstr>
      </vt:variant>
      <vt:variant>
        <vt:i4>1441840</vt:i4>
      </vt:variant>
      <vt:variant>
        <vt:i4>86</vt:i4>
      </vt:variant>
      <vt:variant>
        <vt:i4>0</vt:i4>
      </vt:variant>
      <vt:variant>
        <vt:i4>5</vt:i4>
      </vt:variant>
      <vt:variant>
        <vt:lpwstr/>
      </vt:variant>
      <vt:variant>
        <vt:lpwstr>_Toc360027103</vt:lpwstr>
      </vt:variant>
      <vt:variant>
        <vt:i4>1441840</vt:i4>
      </vt:variant>
      <vt:variant>
        <vt:i4>80</vt:i4>
      </vt:variant>
      <vt:variant>
        <vt:i4>0</vt:i4>
      </vt:variant>
      <vt:variant>
        <vt:i4>5</vt:i4>
      </vt:variant>
      <vt:variant>
        <vt:lpwstr/>
      </vt:variant>
      <vt:variant>
        <vt:lpwstr>_Toc360027102</vt:lpwstr>
      </vt:variant>
      <vt:variant>
        <vt:i4>1441840</vt:i4>
      </vt:variant>
      <vt:variant>
        <vt:i4>74</vt:i4>
      </vt:variant>
      <vt:variant>
        <vt:i4>0</vt:i4>
      </vt:variant>
      <vt:variant>
        <vt:i4>5</vt:i4>
      </vt:variant>
      <vt:variant>
        <vt:lpwstr/>
      </vt:variant>
      <vt:variant>
        <vt:lpwstr>_Toc360027101</vt:lpwstr>
      </vt:variant>
      <vt:variant>
        <vt:i4>1441840</vt:i4>
      </vt:variant>
      <vt:variant>
        <vt:i4>65</vt:i4>
      </vt:variant>
      <vt:variant>
        <vt:i4>0</vt:i4>
      </vt:variant>
      <vt:variant>
        <vt:i4>5</vt:i4>
      </vt:variant>
      <vt:variant>
        <vt:lpwstr/>
      </vt:variant>
      <vt:variant>
        <vt:lpwstr>_Toc360027100</vt:lpwstr>
      </vt:variant>
      <vt:variant>
        <vt:i4>2031665</vt:i4>
      </vt:variant>
      <vt:variant>
        <vt:i4>59</vt:i4>
      </vt:variant>
      <vt:variant>
        <vt:i4>0</vt:i4>
      </vt:variant>
      <vt:variant>
        <vt:i4>5</vt:i4>
      </vt:variant>
      <vt:variant>
        <vt:lpwstr/>
      </vt:variant>
      <vt:variant>
        <vt:lpwstr>_Toc360027099</vt:lpwstr>
      </vt:variant>
      <vt:variant>
        <vt:i4>2031665</vt:i4>
      </vt:variant>
      <vt:variant>
        <vt:i4>53</vt:i4>
      </vt:variant>
      <vt:variant>
        <vt:i4>0</vt:i4>
      </vt:variant>
      <vt:variant>
        <vt:i4>5</vt:i4>
      </vt:variant>
      <vt:variant>
        <vt:lpwstr/>
      </vt:variant>
      <vt:variant>
        <vt:lpwstr>_Toc360027098</vt:lpwstr>
      </vt:variant>
      <vt:variant>
        <vt:i4>2031665</vt:i4>
      </vt:variant>
      <vt:variant>
        <vt:i4>47</vt:i4>
      </vt:variant>
      <vt:variant>
        <vt:i4>0</vt:i4>
      </vt:variant>
      <vt:variant>
        <vt:i4>5</vt:i4>
      </vt:variant>
      <vt:variant>
        <vt:lpwstr/>
      </vt:variant>
      <vt:variant>
        <vt:lpwstr>_Toc360027097</vt:lpwstr>
      </vt:variant>
      <vt:variant>
        <vt:i4>2031665</vt:i4>
      </vt:variant>
      <vt:variant>
        <vt:i4>41</vt:i4>
      </vt:variant>
      <vt:variant>
        <vt:i4>0</vt:i4>
      </vt:variant>
      <vt:variant>
        <vt:i4>5</vt:i4>
      </vt:variant>
      <vt:variant>
        <vt:lpwstr/>
      </vt:variant>
      <vt:variant>
        <vt:lpwstr>_Toc360027096</vt:lpwstr>
      </vt:variant>
      <vt:variant>
        <vt:i4>2031665</vt:i4>
      </vt:variant>
      <vt:variant>
        <vt:i4>35</vt:i4>
      </vt:variant>
      <vt:variant>
        <vt:i4>0</vt:i4>
      </vt:variant>
      <vt:variant>
        <vt:i4>5</vt:i4>
      </vt:variant>
      <vt:variant>
        <vt:lpwstr/>
      </vt:variant>
      <vt:variant>
        <vt:lpwstr>_Toc360027095</vt:lpwstr>
      </vt:variant>
      <vt:variant>
        <vt:i4>2031665</vt:i4>
      </vt:variant>
      <vt:variant>
        <vt:i4>29</vt:i4>
      </vt:variant>
      <vt:variant>
        <vt:i4>0</vt:i4>
      </vt:variant>
      <vt:variant>
        <vt:i4>5</vt:i4>
      </vt:variant>
      <vt:variant>
        <vt:lpwstr/>
      </vt:variant>
      <vt:variant>
        <vt:lpwstr>_Toc360027094</vt:lpwstr>
      </vt:variant>
      <vt:variant>
        <vt:i4>2031665</vt:i4>
      </vt:variant>
      <vt:variant>
        <vt:i4>23</vt:i4>
      </vt:variant>
      <vt:variant>
        <vt:i4>0</vt:i4>
      </vt:variant>
      <vt:variant>
        <vt:i4>5</vt:i4>
      </vt:variant>
      <vt:variant>
        <vt:lpwstr/>
      </vt:variant>
      <vt:variant>
        <vt:lpwstr>_Toc360027093</vt:lpwstr>
      </vt:variant>
      <vt:variant>
        <vt:i4>2031665</vt:i4>
      </vt:variant>
      <vt:variant>
        <vt:i4>17</vt:i4>
      </vt:variant>
      <vt:variant>
        <vt:i4>0</vt:i4>
      </vt:variant>
      <vt:variant>
        <vt:i4>5</vt:i4>
      </vt:variant>
      <vt:variant>
        <vt:lpwstr/>
      </vt:variant>
      <vt:variant>
        <vt:lpwstr>_Toc360027092</vt:lpwstr>
      </vt:variant>
      <vt:variant>
        <vt:i4>2031665</vt:i4>
      </vt:variant>
      <vt:variant>
        <vt:i4>11</vt:i4>
      </vt:variant>
      <vt:variant>
        <vt:i4>0</vt:i4>
      </vt:variant>
      <vt:variant>
        <vt:i4>5</vt:i4>
      </vt:variant>
      <vt:variant>
        <vt:lpwstr/>
      </vt:variant>
      <vt:variant>
        <vt:lpwstr>_Toc360027091</vt:lpwstr>
      </vt:variant>
      <vt:variant>
        <vt:i4>2031665</vt:i4>
      </vt:variant>
      <vt:variant>
        <vt:i4>5</vt:i4>
      </vt:variant>
      <vt:variant>
        <vt:i4>0</vt:i4>
      </vt:variant>
      <vt:variant>
        <vt:i4>5</vt:i4>
      </vt:variant>
      <vt:variant>
        <vt:lpwstr/>
      </vt:variant>
      <vt:variant>
        <vt:lpwstr>_Toc360027090</vt:lpwstr>
      </vt:variant>
      <vt:variant>
        <vt:i4>6881364</vt:i4>
      </vt:variant>
      <vt:variant>
        <vt:i4>0</vt:i4>
      </vt:variant>
      <vt:variant>
        <vt:i4>0</vt:i4>
      </vt:variant>
      <vt:variant>
        <vt:i4>5</vt:i4>
      </vt:variant>
      <vt:variant>
        <vt:lpwstr>http://www.iec.ch/standardsdev/resources/draftingpublications/layout_formatting/IEC_template/iec_template.htm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IEC template iecstd.dot</dc:title>
  <dc:subject>IEC template English</dc:subject>
  <dc:creator>Gyozo Kmethy</dc:creator>
  <dc:description>© 2013 IEC, Geneva, Switzerland. All rights reserved. The tailored content of this Word template is copyright IEC to aid in the preparation of IEC publications. _x000d_
The IEC template may be used free of charge for the development of IEC and ISO/IEC publications - no copyright applies for this purpose. Use for any purpose other than identified above is forbidden unless permission has been received in writing from IEC. Requests should be sent to layout@iec.ch.</dc:description>
  <cp:lastModifiedBy>Witik, Izabela</cp:lastModifiedBy>
  <cp:revision>4</cp:revision>
  <cp:lastPrinted>2016-06-10T09:05:00Z</cp:lastPrinted>
  <dcterms:created xsi:type="dcterms:W3CDTF">2021-10-11T11:10:00Z</dcterms:created>
  <dcterms:modified xsi:type="dcterms:W3CDTF">2021-10-11T11:20:00Z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5.1</vt:lpwstr>
  </property>
  <property fmtid="{D5CDD505-2E9C-101B-9397-08002B2CF9AE}" pid="3" name="Published">
    <vt:lpwstr>2013-11</vt:lpwstr>
  </property>
  <property fmtid="{D5CDD505-2E9C-101B-9397-08002B2CF9AE}" pid="4" name="Formatted by IEC">
    <vt:filetime>2017-03-16T23:00:00Z</vt:filetime>
  </property>
  <property fmtid="{D5CDD505-2E9C-101B-9397-08002B2CF9AE}" pid="5" name="ContentTypeId">
    <vt:lpwstr>0x0101002C3CAC670B99494D90C267285A70B644</vt:lpwstr>
  </property>
</Properties>
</file>